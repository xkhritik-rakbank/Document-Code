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A658" w14:textId="77777777" w:rsidR="001A337D" w:rsidRPr="00DF0D87" w:rsidRDefault="001A337D" w:rsidP="00732A9D">
      <w:pPr>
        <w:rPr>
          <w:rFonts w:cstheme="minorHAnsi"/>
        </w:rPr>
      </w:pPr>
    </w:p>
    <w:p w14:paraId="6799540F" w14:textId="6F7307BB" w:rsidR="00715911" w:rsidRPr="00DF0D87" w:rsidRDefault="00F469DF" w:rsidP="00732A9D">
      <w:pPr>
        <w:rPr>
          <w:rFonts w:cstheme="minorHAnsi"/>
        </w:rPr>
      </w:pPr>
      <w:r w:rsidRPr="00DF0D87">
        <w:rPr>
          <w:rFonts w:cstheme="minorHAnsi"/>
        </w:rPr>
        <w:tab/>
      </w:r>
      <w:r w:rsidRPr="00DF0D87">
        <w:rPr>
          <w:rFonts w:cstheme="minorHAnsi"/>
        </w:rPr>
        <w:tab/>
      </w:r>
      <w:r w:rsidRPr="00DF0D87">
        <w:rPr>
          <w:rFonts w:cstheme="minorHAnsi"/>
        </w:rPr>
        <w:tab/>
      </w:r>
      <w:r w:rsidRPr="00DF0D87">
        <w:rPr>
          <w:rFonts w:cstheme="minorHAnsi"/>
        </w:rPr>
        <w:tab/>
      </w:r>
      <w:r w:rsidRPr="00DF0D87">
        <w:rPr>
          <w:rFonts w:cstheme="minorHAnsi"/>
        </w:rPr>
        <w:tab/>
      </w:r>
      <w:r w:rsidR="0013179C" w:rsidRPr="00DF0D87">
        <w:rPr>
          <w:rFonts w:cstheme="minorHAnsi"/>
          <w:noProof/>
          <w:lang w:val="en-AE" w:eastAsia="en-AE"/>
        </w:rPr>
        <w:drawing>
          <wp:inline distT="0" distB="0" distL="0" distR="0" wp14:anchorId="676A7527" wp14:editId="7A1D4210">
            <wp:extent cx="1697990" cy="532765"/>
            <wp:effectExtent l="0" t="0" r="0" b="635"/>
            <wp:docPr id="1" name="Picture 1" descr="DEC 10 RAKBANK NEW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 10 RAKBANK NEW LOGO-01"/>
                    <pic:cNvPicPr>
                      <a:picLocks noChangeAspect="1" noChangeArrowheads="1"/>
                    </pic:cNvPicPr>
                  </pic:nvPicPr>
                  <pic:blipFill>
                    <a:blip r:embed="rId12" cstate="print">
                      <a:extLst>
                        <a:ext uri="{28A0092B-C50C-407E-A947-70E740481C1C}">
                          <a14:useLocalDpi xmlns:a14="http://schemas.microsoft.com/office/drawing/2010/main" val="0"/>
                        </a:ext>
                      </a:extLst>
                    </a:blip>
                    <a:srcRect l="11563" t="13809" r="11719" b="13333"/>
                    <a:stretch>
                      <a:fillRect/>
                    </a:stretch>
                  </pic:blipFill>
                  <pic:spPr bwMode="auto">
                    <a:xfrm>
                      <a:off x="0" y="0"/>
                      <a:ext cx="1697990" cy="532765"/>
                    </a:xfrm>
                    <a:prstGeom prst="rect">
                      <a:avLst/>
                    </a:prstGeom>
                    <a:noFill/>
                    <a:ln>
                      <a:noFill/>
                    </a:ln>
                  </pic:spPr>
                </pic:pic>
              </a:graphicData>
            </a:graphic>
          </wp:inline>
        </w:drawing>
      </w:r>
      <w:r w:rsidRPr="00DF0D87">
        <w:rPr>
          <w:rFonts w:cstheme="minorHAnsi"/>
        </w:rPr>
        <w:tab/>
      </w:r>
      <w:r w:rsidRPr="00DF0D87">
        <w:rPr>
          <w:rFonts w:cstheme="minorHAnsi"/>
        </w:rPr>
        <w:tab/>
      </w:r>
    </w:p>
    <w:p w14:paraId="003AB857" w14:textId="77777777" w:rsidR="00046CD8" w:rsidRPr="00DF0D87" w:rsidRDefault="00046CD8" w:rsidP="00732A9D">
      <w:pPr>
        <w:rPr>
          <w:rFonts w:cstheme="minorHAnsi"/>
          <w:b/>
          <w:sz w:val="32"/>
          <w:szCs w:val="32"/>
        </w:rPr>
      </w:pPr>
      <w:bookmarkStart w:id="0" w:name="_Toc520980274"/>
      <w:bookmarkStart w:id="1" w:name="_Toc520980370"/>
    </w:p>
    <w:p w14:paraId="67BEA2DE" w14:textId="77777777" w:rsidR="00046CD8" w:rsidRPr="00DF0D87" w:rsidRDefault="00046CD8" w:rsidP="00732A9D">
      <w:pPr>
        <w:rPr>
          <w:rFonts w:cstheme="minorHAnsi"/>
          <w:b/>
          <w:sz w:val="32"/>
          <w:szCs w:val="32"/>
        </w:rPr>
      </w:pPr>
    </w:p>
    <w:p w14:paraId="177B0082" w14:textId="77777777" w:rsidR="00046CD8" w:rsidRDefault="00046CD8" w:rsidP="00732A9D">
      <w:pPr>
        <w:rPr>
          <w:rFonts w:cstheme="minorHAnsi"/>
          <w:b/>
          <w:sz w:val="32"/>
          <w:szCs w:val="32"/>
        </w:rPr>
      </w:pPr>
    </w:p>
    <w:p w14:paraId="64CF45A1" w14:textId="77777777" w:rsidR="00D2662A" w:rsidRDefault="00D2662A" w:rsidP="00732A9D">
      <w:pPr>
        <w:rPr>
          <w:rFonts w:cstheme="minorHAnsi"/>
          <w:b/>
          <w:sz w:val="32"/>
          <w:szCs w:val="32"/>
        </w:rPr>
      </w:pPr>
    </w:p>
    <w:p w14:paraId="7EAF197C" w14:textId="77777777" w:rsidR="00D2662A" w:rsidRDefault="00D2662A" w:rsidP="00732A9D">
      <w:pPr>
        <w:rPr>
          <w:rFonts w:cstheme="minorHAnsi"/>
          <w:b/>
          <w:sz w:val="32"/>
          <w:szCs w:val="32"/>
        </w:rPr>
      </w:pPr>
    </w:p>
    <w:p w14:paraId="1E71AEBF" w14:textId="77777777" w:rsidR="00D2662A" w:rsidRDefault="00D2662A" w:rsidP="00732A9D">
      <w:pPr>
        <w:rPr>
          <w:rFonts w:cstheme="minorHAnsi"/>
          <w:b/>
          <w:sz w:val="32"/>
          <w:szCs w:val="32"/>
        </w:rPr>
      </w:pPr>
    </w:p>
    <w:p w14:paraId="0A49A33E" w14:textId="77777777" w:rsidR="00D2662A" w:rsidRDefault="00D2662A" w:rsidP="00732A9D">
      <w:pPr>
        <w:rPr>
          <w:rFonts w:cstheme="minorHAnsi"/>
          <w:b/>
          <w:sz w:val="32"/>
          <w:szCs w:val="32"/>
        </w:rPr>
      </w:pPr>
    </w:p>
    <w:p w14:paraId="46082A6F" w14:textId="77777777" w:rsidR="00D2662A" w:rsidRDefault="00D2662A" w:rsidP="00732A9D">
      <w:pPr>
        <w:rPr>
          <w:rFonts w:cstheme="minorHAnsi"/>
          <w:b/>
          <w:sz w:val="32"/>
          <w:szCs w:val="32"/>
        </w:rPr>
      </w:pPr>
    </w:p>
    <w:p w14:paraId="4250C4E8" w14:textId="77777777" w:rsidR="00D2662A" w:rsidRDefault="00D2662A" w:rsidP="00732A9D">
      <w:pPr>
        <w:rPr>
          <w:rFonts w:cstheme="minorHAnsi"/>
          <w:b/>
          <w:sz w:val="32"/>
          <w:szCs w:val="32"/>
        </w:rPr>
      </w:pPr>
    </w:p>
    <w:p w14:paraId="2F9ED74B" w14:textId="77777777" w:rsidR="00D2662A" w:rsidRDefault="00D2662A" w:rsidP="00732A9D">
      <w:pPr>
        <w:rPr>
          <w:rFonts w:cstheme="minorHAnsi"/>
          <w:b/>
          <w:sz w:val="32"/>
          <w:szCs w:val="32"/>
        </w:rPr>
      </w:pPr>
    </w:p>
    <w:p w14:paraId="7BB61802" w14:textId="77777777" w:rsidR="00D2662A" w:rsidRPr="00DF0D87" w:rsidRDefault="00D2662A" w:rsidP="00732A9D">
      <w:pPr>
        <w:rPr>
          <w:rFonts w:cstheme="minorHAnsi"/>
          <w:b/>
          <w:sz w:val="32"/>
          <w:szCs w:val="32"/>
        </w:rPr>
      </w:pPr>
    </w:p>
    <w:p w14:paraId="13C3F4AC" w14:textId="77777777" w:rsidR="00046CD8" w:rsidRPr="00DF0D87" w:rsidRDefault="00046CD8" w:rsidP="00222074">
      <w:pPr>
        <w:jc w:val="center"/>
        <w:rPr>
          <w:rFonts w:cstheme="minorHAnsi"/>
          <w:b/>
          <w:sz w:val="32"/>
          <w:szCs w:val="32"/>
        </w:rPr>
      </w:pPr>
    </w:p>
    <w:bookmarkEnd w:id="0"/>
    <w:bookmarkEnd w:id="1"/>
    <w:p w14:paraId="5F8E2C58" w14:textId="38D9277F" w:rsidR="00046CD8" w:rsidRPr="00243036" w:rsidRDefault="00887750" w:rsidP="00222074">
      <w:pPr>
        <w:jc w:val="center"/>
        <w:rPr>
          <w:rFonts w:cstheme="minorHAnsi"/>
          <w:b/>
          <w:sz w:val="32"/>
          <w:szCs w:val="32"/>
        </w:rPr>
      </w:pPr>
      <w:r>
        <w:rPr>
          <w:rFonts w:cstheme="minorHAnsi"/>
          <w:b/>
          <w:sz w:val="32"/>
          <w:szCs w:val="32"/>
        </w:rPr>
        <w:t>ATM DISPUTE</w:t>
      </w:r>
    </w:p>
    <w:p w14:paraId="6C481F35" w14:textId="39B03B21" w:rsidR="00A86087" w:rsidRPr="00243036" w:rsidRDefault="00046CD8" w:rsidP="00222074">
      <w:pPr>
        <w:jc w:val="center"/>
        <w:rPr>
          <w:rFonts w:cstheme="minorHAnsi"/>
          <w:b/>
          <w:sz w:val="32"/>
          <w:szCs w:val="32"/>
        </w:rPr>
      </w:pPr>
      <w:r w:rsidRPr="00243036">
        <w:rPr>
          <w:rFonts w:cstheme="minorHAnsi"/>
          <w:b/>
          <w:sz w:val="32"/>
          <w:szCs w:val="32"/>
        </w:rPr>
        <w:t>(</w:t>
      </w:r>
      <w:r w:rsidR="00322F39">
        <w:rPr>
          <w:rFonts w:cstheme="minorHAnsi"/>
          <w:b/>
          <w:sz w:val="32"/>
          <w:szCs w:val="32"/>
        </w:rPr>
        <w:t xml:space="preserve">IBPS </w:t>
      </w:r>
      <w:r w:rsidR="00887750">
        <w:rPr>
          <w:rFonts w:cstheme="minorHAnsi"/>
          <w:b/>
          <w:sz w:val="32"/>
          <w:szCs w:val="32"/>
        </w:rPr>
        <w:t>TS</w:t>
      </w:r>
      <w:r w:rsidR="00322F39">
        <w:rPr>
          <w:rFonts w:cstheme="minorHAnsi"/>
          <w:b/>
          <w:sz w:val="32"/>
          <w:szCs w:val="32"/>
        </w:rPr>
        <w:t xml:space="preserve"> workflow changes</w:t>
      </w:r>
      <w:r w:rsidRPr="00243036">
        <w:rPr>
          <w:rFonts w:cstheme="minorHAnsi"/>
          <w:b/>
          <w:sz w:val="32"/>
          <w:szCs w:val="32"/>
        </w:rPr>
        <w:t>)</w:t>
      </w:r>
    </w:p>
    <w:p w14:paraId="25E21C08" w14:textId="77777777" w:rsidR="004226BE" w:rsidRPr="00DF0D87" w:rsidRDefault="004226BE" w:rsidP="00732A9D">
      <w:pPr>
        <w:rPr>
          <w:rFonts w:cstheme="minorHAnsi"/>
          <w:b/>
          <w:sz w:val="24"/>
          <w:szCs w:val="32"/>
          <w:highlight w:val="lightGray"/>
        </w:rPr>
      </w:pPr>
    </w:p>
    <w:p w14:paraId="6E5A2869" w14:textId="77777777" w:rsidR="004226BE" w:rsidRPr="00DF0D87" w:rsidRDefault="004226BE" w:rsidP="00732A9D">
      <w:pPr>
        <w:rPr>
          <w:rFonts w:cstheme="minorHAnsi"/>
          <w:b/>
          <w:sz w:val="24"/>
          <w:szCs w:val="32"/>
          <w:highlight w:val="lightGray"/>
        </w:rPr>
      </w:pPr>
    </w:p>
    <w:p w14:paraId="13CD2541" w14:textId="77777777" w:rsidR="004226BE" w:rsidRPr="00DF0D87" w:rsidRDefault="004226BE" w:rsidP="00732A9D">
      <w:pPr>
        <w:rPr>
          <w:rFonts w:cstheme="minorHAnsi"/>
          <w:b/>
          <w:sz w:val="24"/>
          <w:szCs w:val="32"/>
          <w:highlight w:val="lightGray"/>
        </w:rPr>
      </w:pPr>
    </w:p>
    <w:p w14:paraId="401AF1AD" w14:textId="77777777" w:rsidR="004226BE" w:rsidRPr="00DF0D87" w:rsidRDefault="004226BE" w:rsidP="00732A9D">
      <w:pPr>
        <w:rPr>
          <w:rFonts w:cstheme="minorHAnsi"/>
          <w:b/>
          <w:sz w:val="24"/>
          <w:szCs w:val="32"/>
          <w:highlight w:val="lightGray"/>
        </w:rPr>
      </w:pPr>
    </w:p>
    <w:p w14:paraId="64B64320" w14:textId="77777777" w:rsidR="004226BE" w:rsidRPr="00DF0D87" w:rsidRDefault="004226BE" w:rsidP="00732A9D">
      <w:pPr>
        <w:rPr>
          <w:rFonts w:cstheme="minorHAnsi"/>
          <w:b/>
          <w:sz w:val="24"/>
          <w:szCs w:val="32"/>
          <w:highlight w:val="lightGray"/>
        </w:rPr>
      </w:pPr>
    </w:p>
    <w:p w14:paraId="3F3A1531" w14:textId="77777777" w:rsidR="00046CD8" w:rsidRDefault="00046CD8" w:rsidP="00732A9D">
      <w:pPr>
        <w:ind w:left="4320" w:firstLine="720"/>
        <w:rPr>
          <w:rFonts w:cstheme="minorHAnsi"/>
          <w:b/>
          <w:sz w:val="24"/>
          <w:szCs w:val="32"/>
        </w:rPr>
      </w:pPr>
    </w:p>
    <w:p w14:paraId="324BC83A" w14:textId="77777777" w:rsidR="00380D3C" w:rsidRDefault="00380D3C" w:rsidP="00732A9D">
      <w:pPr>
        <w:ind w:left="4320" w:firstLine="720"/>
        <w:rPr>
          <w:rFonts w:cstheme="minorHAnsi"/>
          <w:b/>
          <w:sz w:val="24"/>
          <w:szCs w:val="32"/>
        </w:rPr>
      </w:pPr>
    </w:p>
    <w:p w14:paraId="204D213B" w14:textId="77777777" w:rsidR="00380D3C" w:rsidRDefault="00380D3C" w:rsidP="00732A9D">
      <w:pPr>
        <w:ind w:left="4320" w:firstLine="720"/>
        <w:rPr>
          <w:rFonts w:cstheme="minorHAnsi"/>
          <w:b/>
          <w:sz w:val="24"/>
          <w:szCs w:val="32"/>
        </w:rPr>
      </w:pPr>
    </w:p>
    <w:p w14:paraId="4A0084D6" w14:textId="77777777" w:rsidR="00380D3C" w:rsidRPr="00DF0D87" w:rsidRDefault="00380D3C" w:rsidP="00732A9D">
      <w:pPr>
        <w:ind w:left="4320" w:firstLine="720"/>
        <w:rPr>
          <w:rFonts w:cstheme="minorHAnsi"/>
          <w:b/>
          <w:sz w:val="32"/>
          <w:szCs w:val="32"/>
        </w:rPr>
      </w:pPr>
    </w:p>
    <w:p w14:paraId="10F4EC9F" w14:textId="77777777" w:rsidR="00046CD8" w:rsidRPr="00DF0D87" w:rsidRDefault="00046CD8" w:rsidP="00732A9D">
      <w:pPr>
        <w:ind w:left="4320" w:firstLine="720"/>
        <w:rPr>
          <w:rFonts w:cstheme="minorHAnsi"/>
          <w:b/>
          <w:sz w:val="32"/>
          <w:szCs w:val="32"/>
        </w:rPr>
      </w:pPr>
    </w:p>
    <w:p w14:paraId="1F26524D" w14:textId="77777777" w:rsidR="00046CD8" w:rsidRPr="00DF0D87" w:rsidRDefault="00046CD8" w:rsidP="00732A9D">
      <w:pPr>
        <w:ind w:left="4320" w:firstLine="720"/>
        <w:rPr>
          <w:rFonts w:cstheme="minorHAnsi"/>
          <w:b/>
          <w:sz w:val="32"/>
          <w:szCs w:val="32"/>
        </w:rPr>
      </w:pPr>
    </w:p>
    <w:p w14:paraId="1C3012D7" w14:textId="77777777" w:rsidR="00046CD8" w:rsidRPr="00DF0D87" w:rsidRDefault="00046CD8" w:rsidP="00732A9D">
      <w:pPr>
        <w:ind w:left="4320" w:firstLine="720"/>
        <w:rPr>
          <w:rFonts w:cstheme="minorHAnsi"/>
          <w:b/>
          <w:sz w:val="32"/>
          <w:szCs w:val="32"/>
        </w:rPr>
      </w:pPr>
    </w:p>
    <w:p w14:paraId="7B4F84CA" w14:textId="77777777" w:rsidR="00240070" w:rsidRPr="00DF0D87" w:rsidRDefault="00240070" w:rsidP="00732A9D">
      <w:pPr>
        <w:rPr>
          <w:rFonts w:cstheme="minorHAnsi"/>
          <w:b/>
          <w:sz w:val="32"/>
          <w:szCs w:val="32"/>
        </w:rPr>
      </w:pPr>
    </w:p>
    <w:p w14:paraId="34A62C8C" w14:textId="77777777" w:rsidR="00240070" w:rsidRDefault="00240070" w:rsidP="00732A9D">
      <w:pPr>
        <w:rPr>
          <w:rFonts w:cstheme="minorHAnsi"/>
          <w:b/>
          <w:sz w:val="32"/>
          <w:szCs w:val="32"/>
        </w:rPr>
      </w:pPr>
    </w:p>
    <w:p w14:paraId="6607D7BD" w14:textId="77777777" w:rsidR="00D4318D" w:rsidRDefault="00D4318D" w:rsidP="00732A9D">
      <w:pPr>
        <w:rPr>
          <w:rFonts w:cstheme="minorHAnsi"/>
          <w:b/>
          <w:sz w:val="32"/>
          <w:szCs w:val="32"/>
        </w:rPr>
      </w:pPr>
    </w:p>
    <w:p w14:paraId="55EC688B" w14:textId="77777777" w:rsidR="00D4318D" w:rsidRDefault="00D4318D" w:rsidP="00732A9D">
      <w:pPr>
        <w:rPr>
          <w:rFonts w:cstheme="minorHAnsi"/>
          <w:b/>
          <w:sz w:val="32"/>
          <w:szCs w:val="32"/>
        </w:rPr>
      </w:pPr>
    </w:p>
    <w:p w14:paraId="69737223" w14:textId="77777777" w:rsidR="00D4318D" w:rsidRDefault="00D4318D" w:rsidP="00732A9D">
      <w:pPr>
        <w:rPr>
          <w:rFonts w:cstheme="minorHAnsi"/>
          <w:b/>
          <w:sz w:val="32"/>
          <w:szCs w:val="32"/>
        </w:rPr>
      </w:pPr>
    </w:p>
    <w:p w14:paraId="0CEE9A29" w14:textId="77777777" w:rsidR="00D4318D" w:rsidRDefault="00D4318D" w:rsidP="00732A9D">
      <w:pPr>
        <w:rPr>
          <w:rFonts w:cstheme="minorHAnsi"/>
          <w:b/>
          <w:sz w:val="32"/>
          <w:szCs w:val="32"/>
        </w:rPr>
      </w:pPr>
    </w:p>
    <w:sdt>
      <w:sdtPr>
        <w:rPr>
          <w:rFonts w:cstheme="minorHAnsi"/>
        </w:rPr>
        <w:id w:val="844136268"/>
        <w:docPartObj>
          <w:docPartGallery w:val="Table of Contents"/>
          <w:docPartUnique/>
        </w:docPartObj>
      </w:sdtPr>
      <w:sdtEndPr>
        <w:rPr>
          <w:b/>
          <w:bCs/>
          <w:noProof/>
        </w:rPr>
      </w:sdtEndPr>
      <w:sdtContent>
        <w:p w14:paraId="389CCA85" w14:textId="77777777" w:rsidR="006F21FA" w:rsidRPr="00D4318D" w:rsidRDefault="006F21FA" w:rsidP="00732A9D">
          <w:pPr>
            <w:rPr>
              <w:rFonts w:cstheme="minorHAnsi"/>
              <w:b/>
              <w:sz w:val="28"/>
            </w:rPr>
          </w:pPr>
          <w:r w:rsidRPr="00D4318D">
            <w:rPr>
              <w:rFonts w:cstheme="minorHAnsi"/>
              <w:b/>
              <w:sz w:val="28"/>
            </w:rPr>
            <w:t>Table of Contents</w:t>
          </w:r>
        </w:p>
        <w:p w14:paraId="72122FEC" w14:textId="77777777" w:rsidR="003155F0" w:rsidRPr="003155F0" w:rsidRDefault="003155F0" w:rsidP="00732A9D">
          <w:pPr>
            <w:rPr>
              <w:lang w:val="en-US"/>
            </w:rPr>
          </w:pPr>
        </w:p>
        <w:p w14:paraId="4656D472" w14:textId="04441A9B" w:rsidR="00050CE7" w:rsidRDefault="006F21FA">
          <w:pPr>
            <w:pStyle w:val="TOC1"/>
            <w:rPr>
              <w:rFonts w:eastAsiaTheme="minorEastAsia"/>
              <w:noProof/>
              <w:lang w:eastAsia="en-GB"/>
            </w:rPr>
          </w:pPr>
          <w:r w:rsidRPr="00DF0D87">
            <w:rPr>
              <w:rFonts w:cstheme="minorHAnsi"/>
            </w:rPr>
            <w:fldChar w:fldCharType="begin"/>
          </w:r>
          <w:r w:rsidRPr="00DF0D87">
            <w:rPr>
              <w:rFonts w:cstheme="minorHAnsi"/>
            </w:rPr>
            <w:instrText xml:space="preserve"> TOC \o "1-3" \h \z \u </w:instrText>
          </w:r>
          <w:r w:rsidRPr="00DF0D87">
            <w:rPr>
              <w:rFonts w:cstheme="minorHAnsi"/>
            </w:rPr>
            <w:fldChar w:fldCharType="separate"/>
          </w:r>
          <w:hyperlink w:anchor="_Toc166075441" w:history="1">
            <w:r w:rsidR="00050CE7" w:rsidRPr="002F7809">
              <w:rPr>
                <w:rStyle w:val="Hyperlink"/>
                <w:rFonts w:cstheme="minorHAnsi"/>
                <w:b/>
                <w:noProof/>
              </w:rPr>
              <w:t>1.0.</w:t>
            </w:r>
            <w:r w:rsidR="00050CE7">
              <w:rPr>
                <w:rFonts w:eastAsiaTheme="minorEastAsia"/>
                <w:noProof/>
                <w:lang w:eastAsia="en-GB"/>
              </w:rPr>
              <w:tab/>
            </w:r>
            <w:r w:rsidR="00050CE7" w:rsidRPr="002F7809">
              <w:rPr>
                <w:rStyle w:val="Hyperlink"/>
                <w:rFonts w:cstheme="minorHAnsi"/>
                <w:b/>
                <w:noProof/>
              </w:rPr>
              <w:t>Introduction:</w:t>
            </w:r>
            <w:r w:rsidR="00050CE7">
              <w:rPr>
                <w:noProof/>
                <w:webHidden/>
              </w:rPr>
              <w:tab/>
            </w:r>
            <w:r w:rsidR="00050CE7">
              <w:rPr>
                <w:noProof/>
                <w:webHidden/>
              </w:rPr>
              <w:fldChar w:fldCharType="begin"/>
            </w:r>
            <w:r w:rsidR="00050CE7">
              <w:rPr>
                <w:noProof/>
                <w:webHidden/>
              </w:rPr>
              <w:instrText xml:space="preserve"> PAGEREF _Toc166075441 \h </w:instrText>
            </w:r>
            <w:r w:rsidR="00050CE7">
              <w:rPr>
                <w:noProof/>
                <w:webHidden/>
              </w:rPr>
            </w:r>
            <w:r w:rsidR="00050CE7">
              <w:rPr>
                <w:noProof/>
                <w:webHidden/>
              </w:rPr>
              <w:fldChar w:fldCharType="separate"/>
            </w:r>
            <w:r w:rsidR="00050CE7">
              <w:rPr>
                <w:noProof/>
                <w:webHidden/>
              </w:rPr>
              <w:t>3</w:t>
            </w:r>
            <w:r w:rsidR="00050CE7">
              <w:rPr>
                <w:noProof/>
                <w:webHidden/>
              </w:rPr>
              <w:fldChar w:fldCharType="end"/>
            </w:r>
          </w:hyperlink>
        </w:p>
        <w:p w14:paraId="0C210431" w14:textId="437049A7" w:rsidR="00050CE7" w:rsidRDefault="00E95293">
          <w:pPr>
            <w:pStyle w:val="TOC1"/>
            <w:rPr>
              <w:rFonts w:eastAsiaTheme="minorEastAsia"/>
              <w:noProof/>
              <w:lang w:eastAsia="en-GB"/>
            </w:rPr>
          </w:pPr>
          <w:hyperlink w:anchor="_Toc166075442" w:history="1">
            <w:r w:rsidR="00050CE7" w:rsidRPr="002F7809">
              <w:rPr>
                <w:rStyle w:val="Hyperlink"/>
                <w:rFonts w:cstheme="minorHAnsi"/>
                <w:b/>
                <w:noProof/>
              </w:rPr>
              <w:t>2.0.</w:t>
            </w:r>
            <w:r w:rsidR="00050CE7">
              <w:rPr>
                <w:rFonts w:eastAsiaTheme="minorEastAsia"/>
                <w:noProof/>
                <w:lang w:eastAsia="en-GB"/>
              </w:rPr>
              <w:tab/>
            </w:r>
            <w:r w:rsidR="00050CE7" w:rsidRPr="002F7809">
              <w:rPr>
                <w:rStyle w:val="Hyperlink"/>
                <w:rFonts w:cstheme="minorHAnsi"/>
                <w:b/>
                <w:noProof/>
              </w:rPr>
              <w:t>Objective:</w:t>
            </w:r>
            <w:r w:rsidR="00050CE7">
              <w:rPr>
                <w:noProof/>
                <w:webHidden/>
              </w:rPr>
              <w:tab/>
            </w:r>
            <w:r w:rsidR="00050CE7">
              <w:rPr>
                <w:noProof/>
                <w:webHidden/>
              </w:rPr>
              <w:fldChar w:fldCharType="begin"/>
            </w:r>
            <w:r w:rsidR="00050CE7">
              <w:rPr>
                <w:noProof/>
                <w:webHidden/>
              </w:rPr>
              <w:instrText xml:space="preserve"> PAGEREF _Toc166075442 \h </w:instrText>
            </w:r>
            <w:r w:rsidR="00050CE7">
              <w:rPr>
                <w:noProof/>
                <w:webHidden/>
              </w:rPr>
            </w:r>
            <w:r w:rsidR="00050CE7">
              <w:rPr>
                <w:noProof/>
                <w:webHidden/>
              </w:rPr>
              <w:fldChar w:fldCharType="separate"/>
            </w:r>
            <w:r w:rsidR="00050CE7">
              <w:rPr>
                <w:noProof/>
                <w:webHidden/>
              </w:rPr>
              <w:t>3</w:t>
            </w:r>
            <w:r w:rsidR="00050CE7">
              <w:rPr>
                <w:noProof/>
                <w:webHidden/>
              </w:rPr>
              <w:fldChar w:fldCharType="end"/>
            </w:r>
          </w:hyperlink>
        </w:p>
        <w:p w14:paraId="69AA790E" w14:textId="65C05BBB" w:rsidR="00050CE7" w:rsidRDefault="00E95293">
          <w:pPr>
            <w:pStyle w:val="TOC1"/>
            <w:rPr>
              <w:rFonts w:eastAsiaTheme="minorEastAsia"/>
              <w:noProof/>
              <w:lang w:eastAsia="en-GB"/>
            </w:rPr>
          </w:pPr>
          <w:hyperlink w:anchor="_Toc166075443" w:history="1">
            <w:r w:rsidR="00050CE7" w:rsidRPr="002F7809">
              <w:rPr>
                <w:rStyle w:val="Hyperlink"/>
                <w:rFonts w:cstheme="minorHAnsi"/>
                <w:b/>
                <w:noProof/>
              </w:rPr>
              <w:t>3.0.</w:t>
            </w:r>
            <w:r w:rsidR="00050CE7">
              <w:rPr>
                <w:rFonts w:eastAsiaTheme="minorEastAsia"/>
                <w:noProof/>
                <w:lang w:eastAsia="en-GB"/>
              </w:rPr>
              <w:tab/>
            </w:r>
            <w:r w:rsidR="00050CE7" w:rsidRPr="002F7809">
              <w:rPr>
                <w:rStyle w:val="Hyperlink"/>
                <w:rFonts w:cstheme="minorHAnsi"/>
                <w:b/>
                <w:noProof/>
              </w:rPr>
              <w:t>Current Process:</w:t>
            </w:r>
            <w:r w:rsidR="00050CE7">
              <w:rPr>
                <w:noProof/>
                <w:webHidden/>
              </w:rPr>
              <w:tab/>
            </w:r>
            <w:r w:rsidR="00050CE7">
              <w:rPr>
                <w:noProof/>
                <w:webHidden/>
              </w:rPr>
              <w:fldChar w:fldCharType="begin"/>
            </w:r>
            <w:r w:rsidR="00050CE7">
              <w:rPr>
                <w:noProof/>
                <w:webHidden/>
              </w:rPr>
              <w:instrText xml:space="preserve"> PAGEREF _Toc166075443 \h </w:instrText>
            </w:r>
            <w:r w:rsidR="00050CE7">
              <w:rPr>
                <w:noProof/>
                <w:webHidden/>
              </w:rPr>
            </w:r>
            <w:r w:rsidR="00050CE7">
              <w:rPr>
                <w:noProof/>
                <w:webHidden/>
              </w:rPr>
              <w:fldChar w:fldCharType="separate"/>
            </w:r>
            <w:r w:rsidR="00050CE7">
              <w:rPr>
                <w:noProof/>
                <w:webHidden/>
              </w:rPr>
              <w:t>3</w:t>
            </w:r>
            <w:r w:rsidR="00050CE7">
              <w:rPr>
                <w:noProof/>
                <w:webHidden/>
              </w:rPr>
              <w:fldChar w:fldCharType="end"/>
            </w:r>
          </w:hyperlink>
        </w:p>
        <w:p w14:paraId="4BF30333" w14:textId="78A2184A" w:rsidR="00050CE7" w:rsidRDefault="00E95293">
          <w:pPr>
            <w:pStyle w:val="TOC1"/>
            <w:rPr>
              <w:rFonts w:eastAsiaTheme="minorEastAsia"/>
              <w:noProof/>
              <w:lang w:eastAsia="en-GB"/>
            </w:rPr>
          </w:pPr>
          <w:hyperlink w:anchor="_Toc166075444" w:history="1">
            <w:r w:rsidR="00050CE7" w:rsidRPr="002F7809">
              <w:rPr>
                <w:rStyle w:val="Hyperlink"/>
                <w:rFonts w:cstheme="minorHAnsi"/>
                <w:b/>
                <w:noProof/>
              </w:rPr>
              <w:t>4.0.</w:t>
            </w:r>
            <w:r w:rsidR="00050CE7">
              <w:rPr>
                <w:rFonts w:eastAsiaTheme="minorEastAsia"/>
                <w:noProof/>
                <w:lang w:eastAsia="en-GB"/>
              </w:rPr>
              <w:tab/>
            </w:r>
            <w:r w:rsidR="00050CE7" w:rsidRPr="002F7809">
              <w:rPr>
                <w:rStyle w:val="Hyperlink"/>
                <w:rFonts w:cstheme="minorHAnsi"/>
                <w:b/>
                <w:noProof/>
              </w:rPr>
              <w:t>Requirements:</w:t>
            </w:r>
            <w:r w:rsidR="00050CE7">
              <w:rPr>
                <w:noProof/>
                <w:webHidden/>
              </w:rPr>
              <w:tab/>
            </w:r>
            <w:r w:rsidR="00050CE7">
              <w:rPr>
                <w:noProof/>
                <w:webHidden/>
              </w:rPr>
              <w:fldChar w:fldCharType="begin"/>
            </w:r>
            <w:r w:rsidR="00050CE7">
              <w:rPr>
                <w:noProof/>
                <w:webHidden/>
              </w:rPr>
              <w:instrText xml:space="preserve"> PAGEREF _Toc166075444 \h </w:instrText>
            </w:r>
            <w:r w:rsidR="00050CE7">
              <w:rPr>
                <w:noProof/>
                <w:webHidden/>
              </w:rPr>
            </w:r>
            <w:r w:rsidR="00050CE7">
              <w:rPr>
                <w:noProof/>
                <w:webHidden/>
              </w:rPr>
              <w:fldChar w:fldCharType="separate"/>
            </w:r>
            <w:r w:rsidR="00050CE7">
              <w:rPr>
                <w:noProof/>
                <w:webHidden/>
              </w:rPr>
              <w:t>4</w:t>
            </w:r>
            <w:r w:rsidR="00050CE7">
              <w:rPr>
                <w:noProof/>
                <w:webHidden/>
              </w:rPr>
              <w:fldChar w:fldCharType="end"/>
            </w:r>
          </w:hyperlink>
        </w:p>
        <w:p w14:paraId="44CE91B2" w14:textId="03F9D1DB" w:rsidR="00050CE7" w:rsidRDefault="00E95293">
          <w:pPr>
            <w:pStyle w:val="TOC1"/>
            <w:rPr>
              <w:rFonts w:eastAsiaTheme="minorEastAsia"/>
              <w:noProof/>
              <w:lang w:eastAsia="en-GB"/>
            </w:rPr>
          </w:pPr>
          <w:hyperlink w:anchor="_Toc166075445" w:history="1">
            <w:r w:rsidR="00050CE7" w:rsidRPr="002F7809">
              <w:rPr>
                <w:rStyle w:val="Hyperlink"/>
                <w:rFonts w:cstheme="minorHAnsi"/>
                <w:b/>
                <w:noProof/>
              </w:rPr>
              <w:t>5.0.</w:t>
            </w:r>
            <w:r w:rsidR="00050CE7">
              <w:rPr>
                <w:rFonts w:eastAsiaTheme="minorEastAsia"/>
                <w:noProof/>
                <w:lang w:eastAsia="en-GB"/>
              </w:rPr>
              <w:tab/>
            </w:r>
            <w:r w:rsidR="00050CE7" w:rsidRPr="002F7809">
              <w:rPr>
                <w:rStyle w:val="Hyperlink"/>
                <w:rFonts w:cstheme="minorHAnsi"/>
                <w:b/>
                <w:noProof/>
              </w:rPr>
              <w:t>Exclusions</w:t>
            </w:r>
            <w:r w:rsidR="00050CE7">
              <w:rPr>
                <w:noProof/>
                <w:webHidden/>
              </w:rPr>
              <w:tab/>
            </w:r>
            <w:r w:rsidR="00050CE7">
              <w:rPr>
                <w:noProof/>
                <w:webHidden/>
              </w:rPr>
              <w:fldChar w:fldCharType="begin"/>
            </w:r>
            <w:r w:rsidR="00050CE7">
              <w:rPr>
                <w:noProof/>
                <w:webHidden/>
              </w:rPr>
              <w:instrText xml:space="preserve"> PAGEREF _Toc166075445 \h </w:instrText>
            </w:r>
            <w:r w:rsidR="00050CE7">
              <w:rPr>
                <w:noProof/>
                <w:webHidden/>
              </w:rPr>
            </w:r>
            <w:r w:rsidR="00050CE7">
              <w:rPr>
                <w:noProof/>
                <w:webHidden/>
              </w:rPr>
              <w:fldChar w:fldCharType="separate"/>
            </w:r>
            <w:r w:rsidR="00050CE7">
              <w:rPr>
                <w:noProof/>
                <w:webHidden/>
              </w:rPr>
              <w:t>5</w:t>
            </w:r>
            <w:r w:rsidR="00050CE7">
              <w:rPr>
                <w:noProof/>
                <w:webHidden/>
              </w:rPr>
              <w:fldChar w:fldCharType="end"/>
            </w:r>
          </w:hyperlink>
        </w:p>
        <w:p w14:paraId="43B82F28" w14:textId="236096EB" w:rsidR="00050CE7" w:rsidRDefault="00E95293">
          <w:pPr>
            <w:pStyle w:val="TOC1"/>
            <w:rPr>
              <w:rFonts w:eastAsiaTheme="minorEastAsia"/>
              <w:noProof/>
              <w:lang w:eastAsia="en-GB"/>
            </w:rPr>
          </w:pPr>
          <w:hyperlink w:anchor="_Toc166075446" w:history="1">
            <w:r w:rsidR="00050CE7" w:rsidRPr="002F7809">
              <w:rPr>
                <w:rStyle w:val="Hyperlink"/>
                <w:rFonts w:cstheme="minorHAnsi"/>
                <w:b/>
                <w:noProof/>
              </w:rPr>
              <w:t>6.0.</w:t>
            </w:r>
            <w:r w:rsidR="00050CE7">
              <w:rPr>
                <w:rFonts w:eastAsiaTheme="minorEastAsia"/>
                <w:noProof/>
                <w:lang w:eastAsia="en-GB"/>
              </w:rPr>
              <w:tab/>
            </w:r>
            <w:r w:rsidR="00050CE7" w:rsidRPr="002F7809">
              <w:rPr>
                <w:rStyle w:val="Hyperlink"/>
                <w:rFonts w:cstheme="minorHAnsi"/>
                <w:b/>
                <w:noProof/>
              </w:rPr>
              <w:t>Impacted Systems</w:t>
            </w:r>
            <w:r w:rsidR="00050CE7">
              <w:rPr>
                <w:noProof/>
                <w:webHidden/>
              </w:rPr>
              <w:tab/>
            </w:r>
            <w:r w:rsidR="00050CE7">
              <w:rPr>
                <w:noProof/>
                <w:webHidden/>
              </w:rPr>
              <w:fldChar w:fldCharType="begin"/>
            </w:r>
            <w:r w:rsidR="00050CE7">
              <w:rPr>
                <w:noProof/>
                <w:webHidden/>
              </w:rPr>
              <w:instrText xml:space="preserve"> PAGEREF _Toc166075446 \h </w:instrText>
            </w:r>
            <w:r w:rsidR="00050CE7">
              <w:rPr>
                <w:noProof/>
                <w:webHidden/>
              </w:rPr>
            </w:r>
            <w:r w:rsidR="00050CE7">
              <w:rPr>
                <w:noProof/>
                <w:webHidden/>
              </w:rPr>
              <w:fldChar w:fldCharType="separate"/>
            </w:r>
            <w:r w:rsidR="00050CE7">
              <w:rPr>
                <w:noProof/>
                <w:webHidden/>
              </w:rPr>
              <w:t>5</w:t>
            </w:r>
            <w:r w:rsidR="00050CE7">
              <w:rPr>
                <w:noProof/>
                <w:webHidden/>
              </w:rPr>
              <w:fldChar w:fldCharType="end"/>
            </w:r>
          </w:hyperlink>
        </w:p>
        <w:p w14:paraId="0BF5F50A" w14:textId="19AF6788" w:rsidR="00050CE7" w:rsidRDefault="00050CE7">
          <w:pPr>
            <w:pStyle w:val="TOC1"/>
            <w:rPr>
              <w:rFonts w:eastAsiaTheme="minorEastAsia"/>
              <w:noProof/>
              <w:lang w:eastAsia="en-GB"/>
            </w:rPr>
          </w:pPr>
        </w:p>
        <w:p w14:paraId="64804969" w14:textId="75C63C7F" w:rsidR="006F21FA" w:rsidRPr="00DF0D87" w:rsidRDefault="006F21FA" w:rsidP="00732A9D">
          <w:pPr>
            <w:rPr>
              <w:rFonts w:cstheme="minorHAnsi"/>
            </w:rPr>
          </w:pPr>
          <w:r w:rsidRPr="00DF0D87">
            <w:rPr>
              <w:rFonts w:cstheme="minorHAnsi"/>
              <w:b/>
              <w:bCs/>
              <w:noProof/>
            </w:rPr>
            <w:fldChar w:fldCharType="end"/>
          </w:r>
        </w:p>
      </w:sdtContent>
    </w:sdt>
    <w:p w14:paraId="288D40AD" w14:textId="77777777" w:rsidR="00F529C5" w:rsidRPr="00DF0D87" w:rsidRDefault="00F529C5" w:rsidP="00732A9D">
      <w:pPr>
        <w:rPr>
          <w:rFonts w:cstheme="minorHAnsi"/>
          <w:b/>
          <w:bCs/>
          <w:noProof/>
        </w:rPr>
      </w:pPr>
    </w:p>
    <w:p w14:paraId="4DF6E62B" w14:textId="77777777" w:rsidR="00CA0818" w:rsidRPr="00DF0D87" w:rsidRDefault="00CA0818" w:rsidP="00732A9D">
      <w:pPr>
        <w:rPr>
          <w:rFonts w:cstheme="minorHAnsi"/>
          <w:b/>
          <w:bCs/>
          <w:noProof/>
        </w:rPr>
      </w:pPr>
    </w:p>
    <w:p w14:paraId="13E8D7BD" w14:textId="77777777" w:rsidR="00CA0818" w:rsidRPr="00DF0D87" w:rsidRDefault="00CA0818" w:rsidP="00732A9D">
      <w:pPr>
        <w:rPr>
          <w:rFonts w:cstheme="minorHAnsi"/>
          <w:b/>
          <w:bCs/>
          <w:noProof/>
        </w:rPr>
      </w:pPr>
    </w:p>
    <w:p w14:paraId="66A93883" w14:textId="77777777" w:rsidR="00CA0818" w:rsidRPr="00DF0D87" w:rsidRDefault="00CA0818" w:rsidP="00732A9D">
      <w:pPr>
        <w:rPr>
          <w:rFonts w:cstheme="minorHAnsi"/>
          <w:b/>
          <w:bCs/>
          <w:noProof/>
        </w:rPr>
      </w:pPr>
    </w:p>
    <w:p w14:paraId="04E9E50A" w14:textId="77777777" w:rsidR="00CA0818" w:rsidRPr="00DF0D87" w:rsidRDefault="00CA0818" w:rsidP="00732A9D">
      <w:pPr>
        <w:rPr>
          <w:rFonts w:cstheme="minorHAnsi"/>
          <w:b/>
          <w:bCs/>
          <w:noProof/>
        </w:rPr>
      </w:pPr>
    </w:p>
    <w:p w14:paraId="1C04763E" w14:textId="77777777" w:rsidR="00CA0818" w:rsidRPr="00DF0D87" w:rsidRDefault="00CA0818" w:rsidP="00732A9D">
      <w:pPr>
        <w:rPr>
          <w:rFonts w:cstheme="minorHAnsi"/>
          <w:b/>
          <w:bCs/>
          <w:noProof/>
        </w:rPr>
      </w:pPr>
    </w:p>
    <w:p w14:paraId="7238F88B" w14:textId="77777777" w:rsidR="00CA0818" w:rsidRPr="00DF0D87" w:rsidRDefault="00CA0818" w:rsidP="00732A9D">
      <w:pPr>
        <w:rPr>
          <w:rFonts w:cstheme="minorHAnsi"/>
          <w:b/>
          <w:bCs/>
          <w:noProof/>
        </w:rPr>
      </w:pPr>
    </w:p>
    <w:p w14:paraId="0EA3EC67" w14:textId="77777777" w:rsidR="00CA0818" w:rsidRPr="00DF0D87" w:rsidRDefault="00CA0818" w:rsidP="00732A9D">
      <w:pPr>
        <w:rPr>
          <w:rFonts w:cstheme="minorHAnsi"/>
          <w:b/>
          <w:bCs/>
          <w:noProof/>
        </w:rPr>
      </w:pPr>
    </w:p>
    <w:p w14:paraId="41B0E14B" w14:textId="77777777" w:rsidR="00CA0818" w:rsidRPr="00DF0D87" w:rsidRDefault="00CA0818" w:rsidP="00732A9D">
      <w:pPr>
        <w:rPr>
          <w:rFonts w:cstheme="minorHAnsi"/>
          <w:b/>
          <w:bCs/>
          <w:noProof/>
        </w:rPr>
      </w:pPr>
    </w:p>
    <w:p w14:paraId="39BFC4BA" w14:textId="77777777" w:rsidR="004161E7" w:rsidRPr="00DF0D87" w:rsidRDefault="004161E7" w:rsidP="00732A9D">
      <w:pPr>
        <w:rPr>
          <w:rFonts w:cstheme="minorHAnsi"/>
          <w:b/>
          <w:bCs/>
          <w:noProof/>
        </w:rPr>
      </w:pPr>
      <w:r w:rsidRPr="00DF0D87">
        <w:rPr>
          <w:rFonts w:cstheme="minorHAnsi"/>
          <w:b/>
          <w:bCs/>
          <w:noProof/>
        </w:rPr>
        <w:br w:type="page"/>
      </w:r>
    </w:p>
    <w:p w14:paraId="290D8490" w14:textId="03C1E60A" w:rsidR="00ED5D7D" w:rsidRPr="006268AC" w:rsidRDefault="00DA4FCE" w:rsidP="006268AC">
      <w:pPr>
        <w:pStyle w:val="Heading1"/>
        <w:numPr>
          <w:ilvl w:val="0"/>
          <w:numId w:val="1"/>
        </w:numPr>
        <w:rPr>
          <w:rFonts w:asciiTheme="minorHAnsi" w:hAnsiTheme="minorHAnsi" w:cstheme="minorHAnsi"/>
          <w:b/>
          <w:color w:val="auto"/>
        </w:rPr>
      </w:pPr>
      <w:bookmarkStart w:id="2" w:name="_Toc8549429"/>
      <w:bookmarkStart w:id="3" w:name="_Toc8549468"/>
      <w:bookmarkStart w:id="4" w:name="_Toc8549507"/>
      <w:bookmarkStart w:id="5" w:name="_Toc8549546"/>
      <w:bookmarkStart w:id="6" w:name="_Toc8549579"/>
      <w:bookmarkStart w:id="7" w:name="_Toc9265228"/>
      <w:bookmarkStart w:id="8" w:name="_Toc8549430"/>
      <w:bookmarkStart w:id="9" w:name="_Toc8549469"/>
      <w:bookmarkStart w:id="10" w:name="_Toc8549508"/>
      <w:bookmarkStart w:id="11" w:name="_Toc8549547"/>
      <w:bookmarkStart w:id="12" w:name="_Toc8549580"/>
      <w:bookmarkStart w:id="13" w:name="_Toc9265229"/>
      <w:bookmarkStart w:id="14" w:name="_Toc7942707"/>
      <w:bookmarkStart w:id="15" w:name="_Toc8213921"/>
      <w:bookmarkStart w:id="16" w:name="_Toc8214015"/>
      <w:bookmarkStart w:id="17" w:name="_Toc8221697"/>
      <w:bookmarkStart w:id="18" w:name="_Toc7942708"/>
      <w:bookmarkStart w:id="19" w:name="_Toc8213922"/>
      <w:bookmarkStart w:id="20" w:name="_Toc8214016"/>
      <w:bookmarkStart w:id="21" w:name="_Toc8221698"/>
      <w:bookmarkStart w:id="22" w:name="_Toc7942709"/>
      <w:bookmarkStart w:id="23" w:name="_Toc8213923"/>
      <w:bookmarkStart w:id="24" w:name="_Toc8214017"/>
      <w:bookmarkStart w:id="25" w:name="_Toc8221699"/>
      <w:bookmarkStart w:id="26" w:name="_Toc7942710"/>
      <w:bookmarkStart w:id="27" w:name="_Toc8213924"/>
      <w:bookmarkStart w:id="28" w:name="_Toc8214018"/>
      <w:bookmarkStart w:id="29" w:name="_Toc8221700"/>
      <w:bookmarkStart w:id="30" w:name="_Toc7942711"/>
      <w:bookmarkStart w:id="31" w:name="_Toc8213925"/>
      <w:bookmarkStart w:id="32" w:name="_Toc8214019"/>
      <w:bookmarkStart w:id="33" w:name="_Toc8221701"/>
      <w:bookmarkStart w:id="34" w:name="_Toc7942712"/>
      <w:bookmarkStart w:id="35" w:name="_Toc8213926"/>
      <w:bookmarkStart w:id="36" w:name="_Toc8214020"/>
      <w:bookmarkStart w:id="37" w:name="_Toc8221702"/>
      <w:bookmarkStart w:id="38" w:name="_Toc7596641"/>
      <w:bookmarkStart w:id="39" w:name="_Toc7597877"/>
      <w:bookmarkStart w:id="40" w:name="_Toc7597915"/>
      <w:bookmarkStart w:id="41" w:name="_Toc7597959"/>
      <w:bookmarkStart w:id="42" w:name="_Toc7597997"/>
      <w:bookmarkStart w:id="43" w:name="_Toc7608948"/>
      <w:bookmarkStart w:id="44" w:name="_Toc7596642"/>
      <w:bookmarkStart w:id="45" w:name="_Toc7597878"/>
      <w:bookmarkStart w:id="46" w:name="_Toc7597916"/>
      <w:bookmarkStart w:id="47" w:name="_Toc7597960"/>
      <w:bookmarkStart w:id="48" w:name="_Toc7597998"/>
      <w:bookmarkStart w:id="49" w:name="_Toc7598036"/>
      <w:bookmarkStart w:id="50" w:name="_Toc7598074"/>
      <w:bookmarkStart w:id="51" w:name="_Toc7608949"/>
      <w:bookmarkStart w:id="52" w:name="_Toc7596643"/>
      <w:bookmarkStart w:id="53" w:name="_Toc7597879"/>
      <w:bookmarkStart w:id="54" w:name="_Toc7597917"/>
      <w:bookmarkStart w:id="55" w:name="_Toc7597961"/>
      <w:bookmarkStart w:id="56" w:name="_Toc7597999"/>
      <w:bookmarkStart w:id="57" w:name="_Toc7598037"/>
      <w:bookmarkStart w:id="58" w:name="_Toc7598075"/>
      <w:bookmarkStart w:id="59" w:name="_Toc7608950"/>
      <w:bookmarkStart w:id="60" w:name="_Toc7596644"/>
      <w:bookmarkStart w:id="61" w:name="_Toc7597880"/>
      <w:bookmarkStart w:id="62" w:name="_Toc7597918"/>
      <w:bookmarkStart w:id="63" w:name="_Toc7597962"/>
      <w:bookmarkStart w:id="64" w:name="_Toc7598000"/>
      <w:bookmarkStart w:id="65" w:name="_Toc7598038"/>
      <w:bookmarkStart w:id="66" w:name="_Toc7598076"/>
      <w:bookmarkStart w:id="67" w:name="_Toc7596645"/>
      <w:bookmarkStart w:id="68" w:name="_Toc7597881"/>
      <w:bookmarkStart w:id="69" w:name="_Toc7597919"/>
      <w:bookmarkStart w:id="70" w:name="_Toc7597963"/>
      <w:bookmarkStart w:id="71" w:name="_Toc7598001"/>
      <w:bookmarkStart w:id="72" w:name="_Toc7598039"/>
      <w:bookmarkStart w:id="73" w:name="_Toc7598077"/>
      <w:bookmarkStart w:id="74" w:name="_Toc7596646"/>
      <w:bookmarkStart w:id="75" w:name="_Toc7597882"/>
      <w:bookmarkStart w:id="76" w:name="_Toc7597920"/>
      <w:bookmarkStart w:id="77" w:name="_Toc7597964"/>
      <w:bookmarkStart w:id="78" w:name="_Toc7598002"/>
      <w:bookmarkStart w:id="79" w:name="_Toc7598040"/>
      <w:bookmarkStart w:id="80" w:name="_Toc7598078"/>
      <w:bookmarkStart w:id="81" w:name="_Toc7596647"/>
      <w:bookmarkStart w:id="82" w:name="_Toc7597883"/>
      <w:bookmarkStart w:id="83" w:name="_Toc7597921"/>
      <w:bookmarkStart w:id="84" w:name="_Toc7597965"/>
      <w:bookmarkStart w:id="85" w:name="_Toc7598003"/>
      <w:bookmarkStart w:id="86" w:name="_Toc7598041"/>
      <w:bookmarkStart w:id="87" w:name="_Toc7598079"/>
      <w:bookmarkStart w:id="88" w:name="_Toc7596648"/>
      <w:bookmarkStart w:id="89" w:name="_Toc7597884"/>
      <w:bookmarkStart w:id="90" w:name="_Toc7597922"/>
      <w:bookmarkStart w:id="91" w:name="_Toc7597966"/>
      <w:bookmarkStart w:id="92" w:name="_Toc7598004"/>
      <w:bookmarkStart w:id="93" w:name="_Toc7598042"/>
      <w:bookmarkStart w:id="94" w:name="_Toc7598080"/>
      <w:bookmarkStart w:id="95" w:name="_Toc7596649"/>
      <w:bookmarkStart w:id="96" w:name="_Toc7597885"/>
      <w:bookmarkStart w:id="97" w:name="_Toc7597923"/>
      <w:bookmarkStart w:id="98" w:name="_Toc7597967"/>
      <w:bookmarkStart w:id="99" w:name="_Toc7598005"/>
      <w:bookmarkStart w:id="100" w:name="_Toc7598043"/>
      <w:bookmarkStart w:id="101" w:name="_Toc7598081"/>
      <w:bookmarkStart w:id="102" w:name="_Toc7596650"/>
      <w:bookmarkStart w:id="103" w:name="_Toc7597886"/>
      <w:bookmarkStart w:id="104" w:name="_Toc7597924"/>
      <w:bookmarkStart w:id="105" w:name="_Toc7597968"/>
      <w:bookmarkStart w:id="106" w:name="_Toc7598006"/>
      <w:bookmarkStart w:id="107" w:name="_Toc7598044"/>
      <w:bookmarkStart w:id="108" w:name="_Toc7598082"/>
      <w:bookmarkStart w:id="109" w:name="_Toc7596651"/>
      <w:bookmarkStart w:id="110" w:name="_Toc7597887"/>
      <w:bookmarkStart w:id="111" w:name="_Toc7597925"/>
      <w:bookmarkStart w:id="112" w:name="_Toc7597969"/>
      <w:bookmarkStart w:id="113" w:name="_Toc7598007"/>
      <w:bookmarkStart w:id="114" w:name="_Toc7598045"/>
      <w:bookmarkStart w:id="115" w:name="_Toc7598083"/>
      <w:bookmarkStart w:id="116" w:name="_Toc7596652"/>
      <w:bookmarkStart w:id="117" w:name="_Toc7597888"/>
      <w:bookmarkStart w:id="118" w:name="_Toc7597926"/>
      <w:bookmarkStart w:id="119" w:name="_Toc7597970"/>
      <w:bookmarkStart w:id="120" w:name="_Toc7598008"/>
      <w:bookmarkStart w:id="121" w:name="_Toc7598046"/>
      <w:bookmarkStart w:id="122" w:name="_Toc7598084"/>
      <w:bookmarkStart w:id="123" w:name="_Toc7596653"/>
      <w:bookmarkStart w:id="124" w:name="_Toc7597889"/>
      <w:bookmarkStart w:id="125" w:name="_Toc7597927"/>
      <w:bookmarkStart w:id="126" w:name="_Toc7597971"/>
      <w:bookmarkStart w:id="127" w:name="_Toc7598009"/>
      <w:bookmarkStart w:id="128" w:name="_Toc7598047"/>
      <w:bookmarkStart w:id="129" w:name="_Toc7598085"/>
      <w:bookmarkStart w:id="130" w:name="_Toc7596654"/>
      <w:bookmarkStart w:id="131" w:name="_Toc7597890"/>
      <w:bookmarkStart w:id="132" w:name="_Toc7597928"/>
      <w:bookmarkStart w:id="133" w:name="_Toc7597972"/>
      <w:bookmarkStart w:id="134" w:name="_Toc7598010"/>
      <w:bookmarkStart w:id="135" w:name="_Toc7598048"/>
      <w:bookmarkStart w:id="136" w:name="_Toc7598086"/>
      <w:bookmarkStart w:id="137" w:name="_Toc7596655"/>
      <w:bookmarkStart w:id="138" w:name="_Toc7597891"/>
      <w:bookmarkStart w:id="139" w:name="_Toc7597929"/>
      <w:bookmarkStart w:id="140" w:name="_Toc7597973"/>
      <w:bookmarkStart w:id="141" w:name="_Toc7598011"/>
      <w:bookmarkStart w:id="142" w:name="_Toc7598049"/>
      <w:bookmarkStart w:id="143" w:name="_Toc7598087"/>
      <w:bookmarkStart w:id="144" w:name="_Toc7596656"/>
      <w:bookmarkStart w:id="145" w:name="_Toc7597892"/>
      <w:bookmarkStart w:id="146" w:name="_Toc7597930"/>
      <w:bookmarkStart w:id="147" w:name="_Toc7597974"/>
      <w:bookmarkStart w:id="148" w:name="_Toc7598012"/>
      <w:bookmarkStart w:id="149" w:name="_Toc7598050"/>
      <w:bookmarkStart w:id="150" w:name="_Toc7598088"/>
      <w:bookmarkStart w:id="151" w:name="_Toc7596657"/>
      <w:bookmarkStart w:id="152" w:name="_Toc7597893"/>
      <w:bookmarkStart w:id="153" w:name="_Toc7597931"/>
      <w:bookmarkStart w:id="154" w:name="_Toc7597975"/>
      <w:bookmarkStart w:id="155" w:name="_Toc7598013"/>
      <w:bookmarkStart w:id="156" w:name="_Toc7598051"/>
      <w:bookmarkStart w:id="157" w:name="_Toc7598089"/>
      <w:bookmarkStart w:id="158" w:name="_Toc7598052"/>
      <w:bookmarkStart w:id="159" w:name="_Toc7598090"/>
      <w:bookmarkStart w:id="160" w:name="_Toc7597933"/>
      <w:bookmarkStart w:id="161" w:name="_Toc8221703"/>
      <w:bookmarkStart w:id="162" w:name="_Toc8221704"/>
      <w:bookmarkStart w:id="163" w:name="_Toc166075441"/>
      <w:bookmarkStart w:id="164" w:name="_Toc759793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DF0D87">
        <w:rPr>
          <w:rFonts w:asciiTheme="minorHAnsi" w:hAnsiTheme="minorHAnsi" w:cstheme="minorHAnsi"/>
          <w:b/>
          <w:color w:val="auto"/>
        </w:rPr>
        <w:lastRenderedPageBreak/>
        <w:t>Introduction</w:t>
      </w:r>
      <w:r w:rsidR="00B34BA5">
        <w:rPr>
          <w:rFonts w:asciiTheme="minorHAnsi" w:hAnsiTheme="minorHAnsi" w:cstheme="minorHAnsi"/>
          <w:b/>
          <w:color w:val="auto"/>
        </w:rPr>
        <w:t>:</w:t>
      </w:r>
      <w:bookmarkEnd w:id="163"/>
    </w:p>
    <w:p w14:paraId="59B87C32" w14:textId="2D67E0C4" w:rsidR="00555292" w:rsidRPr="00A1385A" w:rsidRDefault="00887750" w:rsidP="003215FE">
      <w:pPr>
        <w:ind w:left="720"/>
        <w:rPr>
          <w:rFonts w:ascii="Verdana" w:hAnsi="Verdana"/>
          <w:sz w:val="20"/>
          <w:szCs w:val="20"/>
        </w:rPr>
      </w:pPr>
      <w:r>
        <w:rPr>
          <w:rFonts w:ascii="Verdana" w:hAnsi="Verdana"/>
          <w:sz w:val="20"/>
          <w:szCs w:val="20"/>
        </w:rPr>
        <w:t>ATM disputes are currently logged through the TS workflow in IBPS</w:t>
      </w:r>
      <w:r w:rsidR="00DD3E66">
        <w:rPr>
          <w:rFonts w:ascii="Verdana" w:hAnsi="Verdana"/>
          <w:sz w:val="20"/>
          <w:szCs w:val="20"/>
        </w:rPr>
        <w:t xml:space="preserve">. The workflow has certain issues like NO TAT and Escalations report, no routing of cases between onsite and offsite team. </w:t>
      </w:r>
      <w:proofErr w:type="gramStart"/>
      <w:r w:rsidR="00DD3E66">
        <w:rPr>
          <w:rFonts w:ascii="Verdana" w:hAnsi="Verdana"/>
          <w:sz w:val="20"/>
          <w:szCs w:val="20"/>
        </w:rPr>
        <w:t>Also</w:t>
      </w:r>
      <w:proofErr w:type="gramEnd"/>
      <w:r w:rsidR="00DD3E66">
        <w:rPr>
          <w:rFonts w:ascii="Verdana" w:hAnsi="Verdana"/>
          <w:sz w:val="20"/>
          <w:szCs w:val="20"/>
        </w:rPr>
        <w:t xml:space="preserve"> addition of ATM support and clearing team to the workflow for removing work outside the workflow on emails.</w:t>
      </w:r>
    </w:p>
    <w:p w14:paraId="53B0BEBB" w14:textId="78908685" w:rsidR="00A41130" w:rsidRPr="006268AC" w:rsidRDefault="00A41130" w:rsidP="00732A9D">
      <w:pPr>
        <w:pStyle w:val="Heading1"/>
        <w:numPr>
          <w:ilvl w:val="0"/>
          <w:numId w:val="1"/>
        </w:numPr>
        <w:rPr>
          <w:rFonts w:asciiTheme="minorHAnsi" w:hAnsiTheme="minorHAnsi" w:cstheme="minorHAnsi"/>
          <w:b/>
          <w:color w:val="auto"/>
        </w:rPr>
      </w:pPr>
      <w:bookmarkStart w:id="165" w:name="_Toc166075442"/>
      <w:r>
        <w:rPr>
          <w:rFonts w:asciiTheme="minorHAnsi" w:hAnsiTheme="minorHAnsi" w:cstheme="minorHAnsi"/>
          <w:b/>
          <w:color w:val="auto"/>
        </w:rPr>
        <w:t>Objective:</w:t>
      </w:r>
      <w:bookmarkEnd w:id="165"/>
    </w:p>
    <w:p w14:paraId="3561CE79" w14:textId="1AB9D43F" w:rsidR="0047030F" w:rsidRDefault="0047030F" w:rsidP="00732A9D">
      <w:pPr>
        <w:ind w:left="630"/>
        <w:rPr>
          <w:rFonts w:ascii="Verdana" w:hAnsi="Verdana"/>
          <w:sz w:val="20"/>
          <w:szCs w:val="20"/>
        </w:rPr>
      </w:pPr>
      <w:r>
        <w:rPr>
          <w:rFonts w:ascii="Verdana" w:hAnsi="Verdana"/>
          <w:sz w:val="20"/>
          <w:szCs w:val="20"/>
        </w:rPr>
        <w:t xml:space="preserve">This initiative aims to </w:t>
      </w:r>
      <w:r w:rsidR="00DD3E66">
        <w:rPr>
          <w:rFonts w:ascii="Verdana" w:hAnsi="Verdana"/>
          <w:sz w:val="20"/>
          <w:szCs w:val="20"/>
        </w:rPr>
        <w:t xml:space="preserve">streamline the workflow and bring all teams involved in ATM dispute on the workflow and monitoring of </w:t>
      </w:r>
      <w:r>
        <w:rPr>
          <w:rFonts w:ascii="Verdana" w:hAnsi="Verdana"/>
          <w:sz w:val="20"/>
          <w:szCs w:val="20"/>
        </w:rPr>
        <w:t>TAT for all cases</w:t>
      </w:r>
      <w:r w:rsidR="00DD3E66">
        <w:rPr>
          <w:rFonts w:ascii="Verdana" w:hAnsi="Verdana"/>
          <w:sz w:val="20"/>
          <w:szCs w:val="20"/>
        </w:rPr>
        <w:t>.</w:t>
      </w:r>
      <w:r>
        <w:rPr>
          <w:rFonts w:ascii="Verdana" w:hAnsi="Verdana"/>
          <w:sz w:val="20"/>
          <w:szCs w:val="20"/>
        </w:rPr>
        <w:t xml:space="preserve"> </w:t>
      </w:r>
    </w:p>
    <w:p w14:paraId="125FAB7B" w14:textId="20823D26" w:rsidR="0047030F" w:rsidRDefault="0047030F" w:rsidP="00732A9D">
      <w:pPr>
        <w:ind w:left="630"/>
        <w:rPr>
          <w:rFonts w:ascii="Verdana" w:hAnsi="Verdana"/>
          <w:sz w:val="20"/>
          <w:szCs w:val="20"/>
        </w:rPr>
      </w:pPr>
      <w:r>
        <w:rPr>
          <w:rFonts w:ascii="Verdana" w:hAnsi="Verdana"/>
          <w:sz w:val="20"/>
          <w:szCs w:val="20"/>
        </w:rPr>
        <w:t xml:space="preserve">This will be a pre-requisite to provide enhanced customer experience to our customers as currently </w:t>
      </w:r>
      <w:r w:rsidR="00DD3E66">
        <w:rPr>
          <w:rFonts w:ascii="Verdana" w:hAnsi="Verdana"/>
          <w:sz w:val="20"/>
          <w:szCs w:val="20"/>
        </w:rPr>
        <w:t>the TAT of 10 days is very high.</w:t>
      </w:r>
    </w:p>
    <w:p w14:paraId="73FBA526" w14:textId="1C585A46" w:rsidR="0073684C" w:rsidRPr="006268AC" w:rsidRDefault="00B26DD0" w:rsidP="00732A9D">
      <w:pPr>
        <w:pStyle w:val="Heading1"/>
        <w:numPr>
          <w:ilvl w:val="0"/>
          <w:numId w:val="1"/>
        </w:numPr>
        <w:rPr>
          <w:rFonts w:asciiTheme="minorHAnsi" w:hAnsiTheme="minorHAnsi" w:cstheme="minorHAnsi"/>
          <w:b/>
          <w:color w:val="auto"/>
        </w:rPr>
      </w:pPr>
      <w:bookmarkStart w:id="166" w:name="_Toc126056325"/>
      <w:bookmarkStart w:id="167" w:name="_Toc166075443"/>
      <w:bookmarkEnd w:id="164"/>
      <w:r w:rsidRPr="00B26DD0">
        <w:rPr>
          <w:rFonts w:asciiTheme="minorHAnsi" w:hAnsiTheme="minorHAnsi" w:cstheme="minorHAnsi"/>
          <w:b/>
          <w:color w:val="auto"/>
        </w:rPr>
        <w:t>Current Process</w:t>
      </w:r>
      <w:bookmarkEnd w:id="166"/>
      <w:r w:rsidR="00B34BA5">
        <w:rPr>
          <w:rFonts w:asciiTheme="minorHAnsi" w:hAnsiTheme="minorHAnsi" w:cstheme="minorHAnsi"/>
          <w:b/>
          <w:color w:val="auto"/>
        </w:rPr>
        <w:t>:</w:t>
      </w:r>
      <w:bookmarkEnd w:id="167"/>
    </w:p>
    <w:p w14:paraId="44B25D44" w14:textId="19E596B5" w:rsidR="0047030F" w:rsidRDefault="00822A7E" w:rsidP="00263440">
      <w:pPr>
        <w:ind w:left="810"/>
        <w:jc w:val="both"/>
        <w:rPr>
          <w:rFonts w:ascii="Verdana" w:hAnsi="Verdana"/>
          <w:sz w:val="20"/>
          <w:szCs w:val="20"/>
        </w:rPr>
      </w:pPr>
      <w:bookmarkStart w:id="168" w:name="_Toc31790897"/>
      <w:bookmarkStart w:id="169" w:name="_Toc31790898"/>
      <w:bookmarkStart w:id="170" w:name="_Toc31790899"/>
      <w:bookmarkEnd w:id="168"/>
      <w:bookmarkEnd w:id="169"/>
      <w:bookmarkEnd w:id="170"/>
      <w:r>
        <w:rPr>
          <w:rFonts w:ascii="Verdana" w:hAnsi="Verdana"/>
          <w:sz w:val="20"/>
          <w:szCs w:val="20"/>
        </w:rPr>
        <w:t>Below is the current process followed for physical applications for Elite cases.</w:t>
      </w:r>
    </w:p>
    <w:p w14:paraId="4780EE33" w14:textId="30FB011D" w:rsidR="00263440" w:rsidRDefault="002D3FEF" w:rsidP="00822A7E">
      <w:pPr>
        <w:pStyle w:val="ListParagraph"/>
        <w:numPr>
          <w:ilvl w:val="0"/>
          <w:numId w:val="19"/>
        </w:numPr>
        <w:jc w:val="both"/>
        <w:rPr>
          <w:rFonts w:ascii="Verdana" w:hAnsi="Verdana"/>
          <w:sz w:val="20"/>
          <w:szCs w:val="20"/>
        </w:rPr>
      </w:pPr>
      <w:r>
        <w:rPr>
          <w:rFonts w:ascii="Verdana" w:hAnsi="Verdana"/>
          <w:sz w:val="20"/>
          <w:szCs w:val="20"/>
        </w:rPr>
        <w:t>Contact centre user</w:t>
      </w:r>
      <w:r w:rsidR="00822A7E">
        <w:rPr>
          <w:rFonts w:ascii="Verdana" w:hAnsi="Verdana"/>
          <w:sz w:val="20"/>
          <w:szCs w:val="20"/>
        </w:rPr>
        <w:t xml:space="preserve"> receives the </w:t>
      </w:r>
      <w:r w:rsidR="00D00EB0">
        <w:rPr>
          <w:rFonts w:ascii="Verdana" w:hAnsi="Verdana"/>
          <w:sz w:val="20"/>
          <w:szCs w:val="20"/>
        </w:rPr>
        <w:t>call from customer informing about the ATM dispute. Branch user meets the customer informing about the ATM dispute. The user will log the request in TS workflow choosing Onsite/Offsite/Switch GCC ATM, ATM id, t</w:t>
      </w:r>
      <w:r w:rsidR="00CC730D">
        <w:rPr>
          <w:rFonts w:ascii="Verdana" w:hAnsi="Verdana"/>
          <w:sz w:val="20"/>
          <w:szCs w:val="20"/>
        </w:rPr>
        <w:t>ransaction</w:t>
      </w:r>
      <w:r w:rsidR="00D00EB0">
        <w:rPr>
          <w:rFonts w:ascii="Verdana" w:hAnsi="Verdana"/>
          <w:sz w:val="20"/>
          <w:szCs w:val="20"/>
        </w:rPr>
        <w:t xml:space="preserve"> amount etc</w:t>
      </w:r>
      <w:r w:rsidR="00CC730D">
        <w:rPr>
          <w:rFonts w:ascii="Verdana" w:hAnsi="Verdana"/>
          <w:sz w:val="20"/>
          <w:szCs w:val="20"/>
        </w:rPr>
        <w:t>.</w:t>
      </w:r>
    </w:p>
    <w:p w14:paraId="3AEBF994" w14:textId="2B034248" w:rsidR="00822A7E" w:rsidRDefault="00CC730D" w:rsidP="00822A7E">
      <w:pPr>
        <w:pStyle w:val="ListParagraph"/>
        <w:numPr>
          <w:ilvl w:val="0"/>
          <w:numId w:val="19"/>
        </w:numPr>
        <w:jc w:val="both"/>
        <w:rPr>
          <w:rFonts w:ascii="Verdana" w:hAnsi="Verdana"/>
          <w:sz w:val="20"/>
          <w:szCs w:val="20"/>
        </w:rPr>
      </w:pPr>
      <w:r>
        <w:rPr>
          <w:rFonts w:ascii="Verdana" w:hAnsi="Verdana"/>
          <w:sz w:val="20"/>
          <w:szCs w:val="20"/>
        </w:rPr>
        <w:t>The work item gets routed to branch queue or Customer fulfilment queue basis the type of ATM selected</w:t>
      </w:r>
      <w:r w:rsidR="00822A7E">
        <w:rPr>
          <w:rFonts w:ascii="Verdana" w:hAnsi="Verdana"/>
          <w:sz w:val="20"/>
          <w:szCs w:val="20"/>
        </w:rPr>
        <w:t>.</w:t>
      </w:r>
    </w:p>
    <w:p w14:paraId="5DC06D68" w14:textId="1E89649D" w:rsidR="00822A7E" w:rsidRDefault="00CC730D" w:rsidP="00822A7E">
      <w:pPr>
        <w:pStyle w:val="ListParagraph"/>
        <w:numPr>
          <w:ilvl w:val="0"/>
          <w:numId w:val="19"/>
        </w:numPr>
        <w:jc w:val="both"/>
        <w:rPr>
          <w:rFonts w:ascii="Verdana" w:hAnsi="Verdana"/>
          <w:sz w:val="20"/>
          <w:szCs w:val="20"/>
        </w:rPr>
      </w:pPr>
      <w:r>
        <w:rPr>
          <w:rFonts w:ascii="Verdana" w:hAnsi="Verdana"/>
          <w:sz w:val="20"/>
          <w:szCs w:val="20"/>
        </w:rPr>
        <w:t>Branch user or customer fulfilment user will investigate the case</w:t>
      </w:r>
      <w:r w:rsidR="00822A7E">
        <w:rPr>
          <w:rFonts w:ascii="Verdana" w:hAnsi="Verdana"/>
          <w:sz w:val="20"/>
          <w:szCs w:val="20"/>
        </w:rPr>
        <w:t>.</w:t>
      </w:r>
    </w:p>
    <w:p w14:paraId="6E21468C" w14:textId="7E1B74FD" w:rsidR="00822A7E" w:rsidRDefault="00CC730D" w:rsidP="00822A7E">
      <w:pPr>
        <w:pStyle w:val="ListParagraph"/>
        <w:numPr>
          <w:ilvl w:val="0"/>
          <w:numId w:val="19"/>
        </w:numPr>
        <w:jc w:val="both"/>
        <w:rPr>
          <w:rFonts w:ascii="Verdana" w:hAnsi="Verdana"/>
          <w:sz w:val="20"/>
          <w:szCs w:val="20"/>
        </w:rPr>
      </w:pPr>
      <w:r>
        <w:rPr>
          <w:rFonts w:ascii="Verdana" w:hAnsi="Verdana"/>
          <w:sz w:val="20"/>
          <w:szCs w:val="20"/>
        </w:rPr>
        <w:t xml:space="preserve">Basis the findings of the investigation the case is </w:t>
      </w:r>
      <w:proofErr w:type="gramStart"/>
      <w:r>
        <w:rPr>
          <w:rFonts w:ascii="Verdana" w:hAnsi="Verdana"/>
          <w:sz w:val="20"/>
          <w:szCs w:val="20"/>
        </w:rPr>
        <w:t>closed</w:t>
      </w:r>
      <w:proofErr w:type="gramEnd"/>
    </w:p>
    <w:p w14:paraId="6AF091F0" w14:textId="44203A7C" w:rsidR="00822A7E" w:rsidRDefault="002D3FEF" w:rsidP="00822A7E">
      <w:pPr>
        <w:jc w:val="both"/>
        <w:rPr>
          <w:rFonts w:ascii="Verdana" w:hAnsi="Verdana"/>
          <w:sz w:val="20"/>
          <w:szCs w:val="20"/>
        </w:rPr>
      </w:pPr>
      <w:r>
        <w:rPr>
          <w:noProof/>
          <w:lang w:val="en-AE" w:eastAsia="en-AE"/>
        </w:rPr>
        <w:drawing>
          <wp:inline distT="0" distB="0" distL="0" distR="0" wp14:anchorId="0D9B1AF4" wp14:editId="1265C4F5">
            <wp:extent cx="5731510" cy="2823845"/>
            <wp:effectExtent l="0" t="0" r="2540" b="0"/>
            <wp:docPr id="2025350422"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50422" name="Picture 7" descr="A diagram of a computer&#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7312BC80" w14:textId="36FDEB68" w:rsidR="006D470A" w:rsidRDefault="00831F01" w:rsidP="00732A9D">
      <w:pPr>
        <w:pStyle w:val="Heading1"/>
        <w:numPr>
          <w:ilvl w:val="0"/>
          <w:numId w:val="1"/>
        </w:numPr>
        <w:rPr>
          <w:rFonts w:asciiTheme="minorHAnsi" w:hAnsiTheme="minorHAnsi" w:cstheme="minorHAnsi"/>
          <w:b/>
          <w:color w:val="auto"/>
        </w:rPr>
      </w:pPr>
      <w:bookmarkStart w:id="171" w:name="_Toc166075444"/>
      <w:r w:rsidRPr="00831F01">
        <w:rPr>
          <w:rFonts w:asciiTheme="minorHAnsi" w:hAnsiTheme="minorHAnsi" w:cstheme="minorHAnsi"/>
          <w:b/>
          <w:color w:val="auto"/>
        </w:rPr>
        <w:t>Requirements</w:t>
      </w:r>
      <w:r w:rsidR="00FE4A7F">
        <w:rPr>
          <w:rFonts w:asciiTheme="minorHAnsi" w:hAnsiTheme="minorHAnsi" w:cstheme="minorHAnsi"/>
          <w:b/>
          <w:color w:val="auto"/>
        </w:rPr>
        <w:t>:</w:t>
      </w:r>
      <w:bookmarkEnd w:id="171"/>
    </w:p>
    <w:p w14:paraId="5CAE48D9" w14:textId="77777777" w:rsidR="00CC730D" w:rsidRDefault="00CC730D" w:rsidP="00240B27">
      <w:pPr>
        <w:pStyle w:val="ListParagraph"/>
        <w:numPr>
          <w:ilvl w:val="0"/>
          <w:numId w:val="20"/>
        </w:numPr>
      </w:pPr>
      <w:r>
        <w:t>Addition of another channel for RM’s and Elite support team to initiate cases.</w:t>
      </w:r>
    </w:p>
    <w:p w14:paraId="3D2EEF0A" w14:textId="77777777" w:rsidR="00CC730D" w:rsidRDefault="00CC730D" w:rsidP="00240B27">
      <w:pPr>
        <w:pStyle w:val="ListParagraph"/>
        <w:numPr>
          <w:ilvl w:val="0"/>
          <w:numId w:val="20"/>
        </w:numPr>
      </w:pPr>
      <w:r>
        <w:t xml:space="preserve">Additional fields to be captured for routing of case to onsite or offsite </w:t>
      </w:r>
      <w:proofErr w:type="gramStart"/>
      <w:r>
        <w:t>ATM(</w:t>
      </w:r>
      <w:proofErr w:type="gramEnd"/>
      <w:r>
        <w:t>some ATM though situated onsite are handled at offsite)</w:t>
      </w:r>
    </w:p>
    <w:p w14:paraId="463CD1EB" w14:textId="057A4B46" w:rsidR="00FE4A7F" w:rsidRDefault="00CC730D" w:rsidP="00240B27">
      <w:pPr>
        <w:pStyle w:val="ListParagraph"/>
        <w:numPr>
          <w:ilvl w:val="0"/>
          <w:numId w:val="20"/>
        </w:numPr>
      </w:pPr>
      <w:r>
        <w:t>Currently case initiated by branch user moves directly to archival, the case to be routed to onsite or offsite queue basis the ATM type selected.</w:t>
      </w:r>
      <w:r w:rsidR="009716EA">
        <w:t xml:space="preserve"> Branch to have option to assign the case to another </w:t>
      </w:r>
      <w:proofErr w:type="gramStart"/>
      <w:r w:rsidR="009716EA">
        <w:t>branch</w:t>
      </w:r>
      <w:proofErr w:type="gramEnd"/>
    </w:p>
    <w:p w14:paraId="0EAB016D" w14:textId="055D6679" w:rsidR="00CC730D" w:rsidRDefault="00CC730D" w:rsidP="00240B27">
      <w:pPr>
        <w:pStyle w:val="ListParagraph"/>
        <w:numPr>
          <w:ilvl w:val="0"/>
          <w:numId w:val="20"/>
        </w:numPr>
      </w:pPr>
      <w:r>
        <w:t>Option to route cases assigned to onsite to offsite and vice</w:t>
      </w:r>
      <w:r w:rsidR="009716EA">
        <w:t>-</w:t>
      </w:r>
      <w:r>
        <w:t>versa. Also return to branch queue to have option to assig</w:t>
      </w:r>
      <w:r w:rsidR="009716EA">
        <w:t>n</w:t>
      </w:r>
      <w:r>
        <w:t xml:space="preserve"> case to offsite or onsite overwriting the previous selection</w:t>
      </w:r>
      <w:r w:rsidR="009716EA">
        <w:t>.</w:t>
      </w:r>
    </w:p>
    <w:p w14:paraId="504F4B71" w14:textId="7654254D" w:rsidR="009716EA" w:rsidRDefault="009716EA" w:rsidP="00240B27">
      <w:pPr>
        <w:pStyle w:val="ListParagraph"/>
        <w:numPr>
          <w:ilvl w:val="0"/>
          <w:numId w:val="20"/>
        </w:numPr>
      </w:pPr>
      <w:r>
        <w:t xml:space="preserve">Field “dispute related to” to be made </w:t>
      </w:r>
      <w:commentRangeStart w:id="172"/>
      <w:r>
        <w:t>mandatory</w:t>
      </w:r>
      <w:commentRangeEnd w:id="172"/>
      <w:r w:rsidR="00E95293">
        <w:rPr>
          <w:rStyle w:val="CommentReference"/>
        </w:rPr>
        <w:commentReference w:id="172"/>
      </w:r>
      <w:r>
        <w:t>.</w:t>
      </w:r>
    </w:p>
    <w:p w14:paraId="38B96C3B" w14:textId="47128467" w:rsidR="009716EA" w:rsidRDefault="009716EA" w:rsidP="00240B27">
      <w:pPr>
        <w:pStyle w:val="ListParagraph"/>
        <w:numPr>
          <w:ilvl w:val="0"/>
          <w:numId w:val="20"/>
        </w:numPr>
      </w:pPr>
      <w:r>
        <w:lastRenderedPageBreak/>
        <w:t xml:space="preserve">Ageing report, Queue wise TAT, </w:t>
      </w:r>
      <w:proofErr w:type="gramStart"/>
      <w:r>
        <w:t>Overall</w:t>
      </w:r>
      <w:proofErr w:type="gramEnd"/>
      <w:r>
        <w:t xml:space="preserve"> TAT report channel wise) and escalation report to be built.</w:t>
      </w:r>
    </w:p>
    <w:p w14:paraId="00AD8CDA" w14:textId="20F15E6B" w:rsidR="00CC33C2" w:rsidRDefault="009716EA" w:rsidP="00240B27">
      <w:pPr>
        <w:pStyle w:val="ListParagraph"/>
        <w:numPr>
          <w:ilvl w:val="0"/>
          <w:numId w:val="20"/>
        </w:numPr>
      </w:pPr>
      <w:r>
        <w:t>Another queue “ATM support” to be added to the workflow. Offsite cases can be assigned to this queue to get data like video footage. The ATM support queue to be able to submit the work</w:t>
      </w:r>
      <w:r w:rsidR="00D7580B">
        <w:t xml:space="preserve"> </w:t>
      </w:r>
      <w:r>
        <w:t>item back to offsite queue</w:t>
      </w:r>
      <w:ins w:id="173" w:author="Arti Tahilliani" w:date="2024-08-08T12:24:00Z">
        <w:r w:rsidR="00E95293">
          <w:t>. File attachment needed at ATM support</w:t>
        </w:r>
      </w:ins>
      <w:ins w:id="174" w:author="Arti Tahilliani" w:date="2024-08-08T12:25:00Z">
        <w:r w:rsidR="00E95293">
          <w:t xml:space="preserve"> (Zip file only)</w:t>
        </w:r>
      </w:ins>
    </w:p>
    <w:p w14:paraId="59358CDF" w14:textId="62AFCC02" w:rsidR="00D7580B" w:rsidRDefault="00D7580B" w:rsidP="00240B27">
      <w:pPr>
        <w:pStyle w:val="ListParagraph"/>
        <w:numPr>
          <w:ilvl w:val="0"/>
          <w:numId w:val="20"/>
        </w:numPr>
      </w:pPr>
      <w:commentRangeStart w:id="175"/>
      <w:r>
        <w:t xml:space="preserve">Another queue Clearing to be added with decision as submit or </w:t>
      </w:r>
      <w:r w:rsidRPr="00126321">
        <w:rPr>
          <w:strike/>
          <w:rPrChange w:id="176" w:author="Arti Tahilliani" w:date="2024-08-07T09:26:00Z">
            <w:rPr/>
          </w:rPrChange>
        </w:rPr>
        <w:t xml:space="preserve">reject to </w:t>
      </w:r>
      <w:proofErr w:type="spellStart"/>
      <w:r w:rsidRPr="00126321">
        <w:rPr>
          <w:strike/>
          <w:rPrChange w:id="177" w:author="Arti Tahilliani" w:date="2024-08-07T09:26:00Z">
            <w:rPr/>
          </w:rPrChange>
        </w:rPr>
        <w:t>initiator</w:t>
      </w:r>
      <w:r>
        <w:t>.</w:t>
      </w:r>
      <w:commentRangeEnd w:id="175"/>
      <w:r w:rsidR="00A05D29">
        <w:rPr>
          <w:rStyle w:val="CommentReference"/>
        </w:rPr>
        <w:commentReference w:id="175"/>
      </w:r>
      <w:ins w:id="178" w:author="Arti Tahilliani" w:date="2024-08-07T09:26:00Z">
        <w:r w:rsidR="00126321">
          <w:t>refer</w:t>
        </w:r>
        <w:proofErr w:type="spellEnd"/>
        <w:r w:rsidR="00126321">
          <w:t xml:space="preserve"> to </w:t>
        </w:r>
        <w:proofErr w:type="spellStart"/>
        <w:r w:rsidR="00126321">
          <w:t>Atm</w:t>
        </w:r>
        <w:proofErr w:type="spellEnd"/>
        <w:r w:rsidR="00126321">
          <w:t xml:space="preserve"> dispute </w:t>
        </w:r>
        <w:proofErr w:type="gramStart"/>
        <w:r w:rsidR="00126321">
          <w:t>team</w:t>
        </w:r>
      </w:ins>
      <w:proofErr w:type="gramEnd"/>
    </w:p>
    <w:p w14:paraId="7D8BF4D6" w14:textId="5AA70A5F" w:rsidR="00CC33C2" w:rsidRDefault="00D7580B" w:rsidP="00240B27">
      <w:pPr>
        <w:pStyle w:val="ListParagraph"/>
        <w:numPr>
          <w:ilvl w:val="0"/>
          <w:numId w:val="20"/>
        </w:numPr>
      </w:pPr>
      <w:r>
        <w:t>Any cases where “dispute related to” field value is “cheque” case to be assigned to Clearing queue.</w:t>
      </w:r>
      <w:ins w:id="179" w:author="Arti Tahilliani" w:date="2024-08-08T12:26:00Z">
        <w:r w:rsidR="00E95293">
          <w:t xml:space="preserve"> For offsite cases.</w:t>
        </w:r>
      </w:ins>
    </w:p>
    <w:p w14:paraId="4D527EC5" w14:textId="73536435" w:rsidR="00240B27" w:rsidRDefault="0029498A" w:rsidP="0029498A">
      <w:pPr>
        <w:pStyle w:val="ListParagraph"/>
        <w:numPr>
          <w:ilvl w:val="0"/>
          <w:numId w:val="20"/>
        </w:numPr>
      </w:pPr>
      <w:r>
        <w:t>Switch/GCC cases to be assigned directly to onshore team. All other cases to be assigned to offshore team.</w:t>
      </w:r>
    </w:p>
    <w:p w14:paraId="3F80E0C3" w14:textId="69910113" w:rsidR="0029498A" w:rsidRDefault="0029498A" w:rsidP="0029498A">
      <w:pPr>
        <w:pStyle w:val="ListParagraph"/>
        <w:numPr>
          <w:ilvl w:val="0"/>
          <w:numId w:val="20"/>
        </w:numPr>
      </w:pPr>
      <w:r>
        <w:t xml:space="preserve">Existing ATM report </w:t>
      </w:r>
      <w:ins w:id="180" w:author="Arti Tahilliani" w:date="2024-08-07T09:24:00Z">
        <w:r w:rsidR="00126321">
          <w:t>“</w:t>
        </w:r>
        <w:proofErr w:type="spellStart"/>
        <w:r w:rsidR="00126321">
          <w:t>TS_ATM_dispute</w:t>
        </w:r>
        <w:proofErr w:type="spellEnd"/>
        <w:r w:rsidR="00126321">
          <w:t xml:space="preserve">” </w:t>
        </w:r>
      </w:ins>
      <w:r>
        <w:t xml:space="preserve">to be amended to show </w:t>
      </w:r>
      <w:del w:id="181" w:author="Arti Tahilliani" w:date="2024-08-07T09:25:00Z">
        <w:r w:rsidDel="00126321">
          <w:delText>all the</w:delText>
        </w:r>
      </w:del>
      <w:r>
        <w:t xml:space="preserve"> </w:t>
      </w:r>
      <w:ins w:id="182" w:author="Arti Tahilliani" w:date="2024-08-07T09:25:00Z">
        <w:r w:rsidR="00126321">
          <w:t xml:space="preserve">these additional </w:t>
        </w:r>
      </w:ins>
      <w:r>
        <w:t xml:space="preserve">fields </w:t>
      </w:r>
      <w:ins w:id="183" w:author="Arti Tahilliani" w:date="2024-08-07T09:25:00Z">
        <w:r w:rsidR="00126321">
          <w:t xml:space="preserve">(customer name, transaction date, transaction time, remarks </w:t>
        </w:r>
      </w:ins>
      <w:r>
        <w:t>captured in the work item.</w:t>
      </w:r>
    </w:p>
    <w:p w14:paraId="04592F36" w14:textId="1B69E762" w:rsidR="0029498A" w:rsidRDefault="0029498A" w:rsidP="0029498A">
      <w:pPr>
        <w:pStyle w:val="ListParagraph"/>
        <w:numPr>
          <w:ilvl w:val="0"/>
          <w:numId w:val="20"/>
        </w:numPr>
      </w:pPr>
      <w:r>
        <w:t>Another decision required for invalid disputes as “invalid dispute”</w:t>
      </w:r>
      <w:ins w:id="184" w:author="Arti Tahilliani" w:date="2024-08-07T09:25:00Z">
        <w:r w:rsidR="00126321">
          <w:t>.</w:t>
        </w:r>
      </w:ins>
    </w:p>
    <w:p w14:paraId="3D3A5361" w14:textId="29735F6F" w:rsidR="0029498A" w:rsidRDefault="0029498A" w:rsidP="0029498A">
      <w:pPr>
        <w:pStyle w:val="ListParagraph"/>
        <w:numPr>
          <w:ilvl w:val="0"/>
          <w:numId w:val="20"/>
        </w:numPr>
      </w:pPr>
      <w:r>
        <w:t xml:space="preserve">SMS content to be reviewed and amended at each </w:t>
      </w:r>
      <w:commentRangeStart w:id="185"/>
      <w:r>
        <w:t>stage</w:t>
      </w:r>
      <w:commentRangeEnd w:id="185"/>
      <w:r w:rsidR="00E95293">
        <w:rPr>
          <w:rStyle w:val="CommentReference"/>
        </w:rPr>
        <w:commentReference w:id="185"/>
      </w:r>
      <w:r>
        <w:t>.</w:t>
      </w:r>
    </w:p>
    <w:p w14:paraId="5236239E" w14:textId="77777777" w:rsidR="00240B27" w:rsidRPr="00FE4A7F" w:rsidRDefault="00240B27" w:rsidP="00240B27"/>
    <w:p w14:paraId="2F514B5E" w14:textId="206C384C" w:rsidR="00050CE7" w:rsidRDefault="00050CE7" w:rsidP="00604A26">
      <w:pPr>
        <w:pStyle w:val="ListParagraph"/>
        <w:ind w:left="0"/>
        <w:rPr>
          <w:rFonts w:ascii="Verdana" w:hAnsi="Verdana"/>
          <w:sz w:val="20"/>
          <w:szCs w:val="20"/>
        </w:rPr>
      </w:pPr>
      <w:r>
        <w:rPr>
          <w:rFonts w:ascii="Verdana" w:hAnsi="Verdana"/>
          <w:sz w:val="20"/>
          <w:szCs w:val="20"/>
        </w:rPr>
        <w:t>Proposed To Be workflow</w:t>
      </w:r>
      <w:r w:rsidR="00F34980">
        <w:rPr>
          <w:rFonts w:ascii="Verdana" w:hAnsi="Verdana"/>
          <w:sz w:val="20"/>
          <w:szCs w:val="20"/>
        </w:rPr>
        <w:t xml:space="preserve"> for </w:t>
      </w:r>
      <w:r w:rsidR="00604A26">
        <w:rPr>
          <w:rFonts w:ascii="Verdana" w:hAnsi="Verdana"/>
          <w:sz w:val="20"/>
          <w:szCs w:val="20"/>
        </w:rPr>
        <w:t>ATM dispute</w:t>
      </w:r>
      <w:r w:rsidR="00F34980">
        <w:rPr>
          <w:rFonts w:ascii="Verdana" w:hAnsi="Verdana"/>
          <w:sz w:val="20"/>
          <w:szCs w:val="20"/>
        </w:rPr>
        <w:t xml:space="preserve"> in IBPS </w:t>
      </w:r>
      <w:r w:rsidR="00604A26">
        <w:rPr>
          <w:rFonts w:ascii="Verdana" w:hAnsi="Verdana"/>
          <w:sz w:val="20"/>
          <w:szCs w:val="20"/>
        </w:rPr>
        <w:t>TS workflow</w:t>
      </w:r>
      <w:r>
        <w:rPr>
          <w:rFonts w:ascii="Verdana" w:hAnsi="Verdana"/>
          <w:sz w:val="20"/>
          <w:szCs w:val="20"/>
        </w:rPr>
        <w:t>:</w:t>
      </w:r>
      <w:r w:rsidR="001D3CA3" w:rsidRPr="001D3CA3">
        <w:rPr>
          <w:noProof/>
        </w:rPr>
        <w:t xml:space="preserve"> </w:t>
      </w:r>
      <w:r w:rsidR="001D3CA3">
        <w:rPr>
          <w:noProof/>
          <w:lang w:val="en-AE" w:eastAsia="en-AE"/>
        </w:rPr>
        <w:drawing>
          <wp:inline distT="0" distB="0" distL="0" distR="0" wp14:anchorId="5E10C03A" wp14:editId="203023B3">
            <wp:extent cx="6343650" cy="4533900"/>
            <wp:effectExtent l="0" t="0" r="0" b="0"/>
            <wp:docPr id="1708190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9073" name="Picture 1" descr="A diagram of a company&#10;&#10;Description automatically generated"/>
                    <pic:cNvPicPr/>
                  </pic:nvPicPr>
                  <pic:blipFill>
                    <a:blip r:embed="rId18"/>
                    <a:stretch>
                      <a:fillRect/>
                    </a:stretch>
                  </pic:blipFill>
                  <pic:spPr>
                    <a:xfrm>
                      <a:off x="0" y="0"/>
                      <a:ext cx="6343650" cy="4533900"/>
                    </a:xfrm>
                    <a:prstGeom prst="rect">
                      <a:avLst/>
                    </a:prstGeom>
                  </pic:spPr>
                </pic:pic>
              </a:graphicData>
            </a:graphic>
          </wp:inline>
        </w:drawing>
      </w:r>
    </w:p>
    <w:p w14:paraId="20263BC4" w14:textId="73AF2060" w:rsidR="00050CE7" w:rsidRDefault="00050CE7" w:rsidP="00050CE7">
      <w:pPr>
        <w:pStyle w:val="ListParagraph"/>
        <w:ind w:left="0"/>
        <w:jc w:val="both"/>
        <w:rPr>
          <w:rFonts w:ascii="Verdana" w:hAnsi="Verdana"/>
          <w:sz w:val="20"/>
          <w:szCs w:val="20"/>
        </w:rPr>
      </w:pPr>
    </w:p>
    <w:p w14:paraId="342C5B21" w14:textId="77777777" w:rsidR="00E4519D" w:rsidRDefault="00E4519D" w:rsidP="00732A9D">
      <w:pPr>
        <w:pStyle w:val="Heading1"/>
        <w:numPr>
          <w:ilvl w:val="0"/>
          <w:numId w:val="1"/>
        </w:numPr>
        <w:rPr>
          <w:rFonts w:asciiTheme="minorHAnsi" w:hAnsiTheme="minorHAnsi" w:cstheme="minorHAnsi"/>
          <w:b/>
          <w:color w:val="auto"/>
        </w:rPr>
      </w:pPr>
      <w:bookmarkStart w:id="186" w:name="_Toc166075445"/>
      <w:r>
        <w:rPr>
          <w:rFonts w:asciiTheme="minorHAnsi" w:hAnsiTheme="minorHAnsi" w:cstheme="minorHAnsi"/>
          <w:b/>
          <w:color w:val="auto"/>
        </w:rPr>
        <w:t>Exclusions</w:t>
      </w:r>
      <w:bookmarkEnd w:id="186"/>
    </w:p>
    <w:p w14:paraId="1D3100B6" w14:textId="7BF50D5F" w:rsidR="007F7E35" w:rsidRPr="007F7E35" w:rsidRDefault="007F7E35" w:rsidP="007F7E35">
      <w:pPr>
        <w:ind w:left="720"/>
      </w:pPr>
      <w:r>
        <w:t>NA</w:t>
      </w:r>
    </w:p>
    <w:p w14:paraId="1D15D8F0" w14:textId="4DA0CD0E" w:rsidR="00B96A47" w:rsidRDefault="001E57AA" w:rsidP="00732A9D">
      <w:pPr>
        <w:pStyle w:val="Heading1"/>
        <w:numPr>
          <w:ilvl w:val="0"/>
          <w:numId w:val="1"/>
        </w:numPr>
        <w:rPr>
          <w:rFonts w:asciiTheme="minorHAnsi" w:hAnsiTheme="minorHAnsi" w:cstheme="minorHAnsi"/>
          <w:b/>
          <w:color w:val="auto"/>
        </w:rPr>
      </w:pPr>
      <w:bookmarkStart w:id="187" w:name="_Toc166075446"/>
      <w:r>
        <w:rPr>
          <w:rFonts w:asciiTheme="minorHAnsi" w:hAnsiTheme="minorHAnsi" w:cstheme="minorHAnsi"/>
          <w:b/>
          <w:color w:val="auto"/>
        </w:rPr>
        <w:lastRenderedPageBreak/>
        <w:t>Impacted Systems</w:t>
      </w:r>
      <w:bookmarkEnd w:id="187"/>
    </w:p>
    <w:p w14:paraId="136756A3" w14:textId="5ABE5C39" w:rsidR="00B96A47" w:rsidRPr="00050CE7" w:rsidRDefault="00C615B0" w:rsidP="00050CE7">
      <w:pPr>
        <w:spacing w:after="0" w:line="240" w:lineRule="auto"/>
        <w:ind w:firstLine="720"/>
        <w:contextualSpacing w:val="0"/>
        <w:rPr>
          <w:rFonts w:ascii="Calibri" w:hAnsi="Calibri"/>
        </w:rPr>
      </w:pPr>
      <w:r w:rsidRPr="00050CE7">
        <w:rPr>
          <w:rFonts w:ascii="Calibri" w:hAnsi="Calibri"/>
        </w:rPr>
        <w:t xml:space="preserve">IBPS </w:t>
      </w:r>
      <w:r w:rsidR="00604A26">
        <w:rPr>
          <w:rFonts w:ascii="Calibri" w:hAnsi="Calibri"/>
        </w:rPr>
        <w:t xml:space="preserve">TS </w:t>
      </w:r>
      <w:r w:rsidRPr="00050CE7">
        <w:rPr>
          <w:rFonts w:ascii="Calibri" w:hAnsi="Calibri"/>
        </w:rPr>
        <w:t>workflow</w:t>
      </w:r>
    </w:p>
    <w:sectPr w:rsidR="00B96A47" w:rsidRPr="00050CE7" w:rsidSect="001D3CA3">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2" w:author="Arti Tahilliani" w:date="2024-08-08T12:23:00Z" w:initials="AT">
    <w:p w14:paraId="1D1B66B7" w14:textId="77777777" w:rsidR="00E95293" w:rsidRDefault="00E95293" w:rsidP="00E95293">
      <w:pPr>
        <w:pStyle w:val="CommentText"/>
      </w:pPr>
      <w:r>
        <w:rPr>
          <w:rStyle w:val="CommentReference"/>
        </w:rPr>
        <w:annotationRef/>
      </w:r>
      <w:r>
        <w:t>Check with branches on routing for cheque</w:t>
      </w:r>
    </w:p>
  </w:comment>
  <w:comment w:id="175" w:author="Ghulam Mohammed Naseer" w:date="2024-08-06T08:13:00Z" w:initials="GMN">
    <w:p w14:paraId="5891CB60" w14:textId="588A8514" w:rsidR="00A05D29" w:rsidRDefault="00A05D29">
      <w:pPr>
        <w:pStyle w:val="CommentText"/>
      </w:pPr>
      <w:r>
        <w:rPr>
          <w:rStyle w:val="CommentReference"/>
        </w:rPr>
        <w:annotationRef/>
      </w:r>
      <w:r>
        <w:t xml:space="preserve">An option to be provided to refer the WI to ATM queries team as well, since we do get cheque deposit queries which require details from ATM team. </w:t>
      </w:r>
    </w:p>
  </w:comment>
  <w:comment w:id="185" w:author="Arti Tahilliani" w:date="2024-08-08T12:29:00Z" w:initials="AT">
    <w:p w14:paraId="775D88CC" w14:textId="77777777" w:rsidR="00E95293" w:rsidRDefault="00E95293" w:rsidP="00E95293">
      <w:pPr>
        <w:pStyle w:val="CommentText"/>
      </w:pPr>
      <w:r>
        <w:rPr>
          <w:rStyle w:val="CommentReference"/>
        </w:rPr>
        <w:annotationRef/>
      </w:r>
      <w:r>
        <w:t>Check if email content also needs to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1B66B7" w15:done="0"/>
  <w15:commentEx w15:paraId="5891CB60" w15:done="0"/>
  <w15:commentEx w15:paraId="775D8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86AB31" w16cex:dateUtc="2024-08-08T08:23:00Z"/>
  <w16cex:commentExtensible w16cex:durableId="665F47D8" w16cex:dateUtc="2024-08-08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1B66B7" w16cid:durableId="3886AB31"/>
  <w16cid:commentId w16cid:paraId="5891CB60" w16cid:durableId="6186A291"/>
  <w16cid:commentId w16cid:paraId="775D88CC" w16cid:durableId="665F47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1C0B" w14:textId="77777777" w:rsidR="002D1032" w:rsidRDefault="002D1032" w:rsidP="00715911">
      <w:pPr>
        <w:spacing w:after="0" w:line="240" w:lineRule="auto"/>
      </w:pPr>
      <w:r>
        <w:separator/>
      </w:r>
    </w:p>
  </w:endnote>
  <w:endnote w:type="continuationSeparator" w:id="0">
    <w:p w14:paraId="1DEACAAD" w14:textId="77777777" w:rsidR="002D1032" w:rsidRDefault="002D1032" w:rsidP="0071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54D7B" w14:textId="77777777" w:rsidR="00A05D29" w:rsidRDefault="00A05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5510"/>
      <w:gridCol w:w="2510"/>
    </w:tblGrid>
    <w:tr w:rsidR="000E3FB4" w:rsidRPr="0079736F" w14:paraId="5B2E292A" w14:textId="77777777" w:rsidTr="00FD1CC2">
      <w:trPr>
        <w:cantSplit/>
        <w:trHeight w:val="720"/>
        <w:jc w:val="center"/>
      </w:trPr>
      <w:tc>
        <w:tcPr>
          <w:tcW w:w="1818" w:type="dxa"/>
          <w:vAlign w:val="center"/>
        </w:tcPr>
        <w:p w14:paraId="07B5AB52" w14:textId="77777777" w:rsidR="000E3FB4" w:rsidRPr="0049657C" w:rsidRDefault="000E3FB4" w:rsidP="00A86087">
          <w:pPr>
            <w:pStyle w:val="Footer"/>
            <w:jc w:val="center"/>
            <w:rPr>
              <w:noProof/>
              <w:lang w:eastAsia="it-IT"/>
            </w:rPr>
          </w:pPr>
          <w:r w:rsidRPr="00ED52F4">
            <w:rPr>
              <w:noProof/>
              <w:lang w:val="en-AE" w:eastAsia="en-AE"/>
            </w:rPr>
            <w:drawing>
              <wp:inline distT="0" distB="0" distL="0" distR="0" wp14:anchorId="721F5D99" wp14:editId="3856BD61">
                <wp:extent cx="1008000" cy="451914"/>
                <wp:effectExtent l="0" t="0" r="1905" b="5715"/>
                <wp:docPr id="14" name="Picture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3"/>
                        <pic:cNvPicPr>
                          <a:picLocks noChangeAspect="1" noChangeArrowheads="1"/>
                        </pic:cNvPicPr>
                      </pic:nvPicPr>
                      <pic:blipFill>
                        <a:blip r:embed="rId1" cstate="print">
                          <a:extLst>
                            <a:ext uri="{28A0092B-C50C-407E-A947-70E740481C1C}">
                              <a14:useLocalDpi xmlns:a14="http://schemas.microsoft.com/office/drawing/2010/main" val="0"/>
                            </a:ext>
                          </a:extLst>
                        </a:blip>
                        <a:srcRect l="9360" t="19672" r="9360" b="19672"/>
                        <a:stretch>
                          <a:fillRect/>
                        </a:stretch>
                      </pic:blipFill>
                      <pic:spPr bwMode="auto">
                        <a:xfrm>
                          <a:off x="0" y="0"/>
                          <a:ext cx="1008000" cy="451914"/>
                        </a:xfrm>
                        <a:prstGeom prst="rect">
                          <a:avLst/>
                        </a:prstGeom>
                        <a:noFill/>
                        <a:ln>
                          <a:noFill/>
                        </a:ln>
                      </pic:spPr>
                    </pic:pic>
                  </a:graphicData>
                </a:graphic>
              </wp:inline>
            </w:drawing>
          </w:r>
        </w:p>
      </w:tc>
      <w:tc>
        <w:tcPr>
          <w:tcW w:w="5510" w:type="dxa"/>
          <w:vAlign w:val="center"/>
        </w:tcPr>
        <w:p w14:paraId="5F7A2DF2" w14:textId="77777777" w:rsidR="000E3FB4" w:rsidRDefault="000E3FB4" w:rsidP="00A86087">
          <w:pPr>
            <w:pStyle w:val="Footer"/>
            <w:jc w:val="center"/>
            <w:rPr>
              <w:i/>
              <w:sz w:val="16"/>
            </w:rPr>
          </w:pPr>
          <w:r>
            <w:rPr>
              <w:i/>
              <w:sz w:val="16"/>
            </w:rPr>
            <w:t>Security Level</w:t>
          </w:r>
          <w:r>
            <w:rPr>
              <w:sz w:val="16"/>
            </w:rPr>
            <w:t>: RAKBANK Internal</w:t>
          </w:r>
        </w:p>
      </w:tc>
      <w:tc>
        <w:tcPr>
          <w:tcW w:w="2510" w:type="dxa"/>
          <w:vAlign w:val="center"/>
        </w:tcPr>
        <w:p w14:paraId="200AD8DC" w14:textId="0E3A7345" w:rsidR="000E3FB4" w:rsidRPr="00955278" w:rsidRDefault="000E3FB4" w:rsidP="00A86087">
          <w:pPr>
            <w:pStyle w:val="Footer"/>
            <w:jc w:val="center"/>
            <w:rPr>
              <w:sz w:val="16"/>
            </w:rPr>
          </w:pPr>
          <w:r>
            <w:rPr>
              <w:rFonts w:cs="Arial"/>
              <w:sz w:val="16"/>
            </w:rPr>
            <w:t>Page</w:t>
          </w:r>
          <w:r w:rsidRPr="00CA666E">
            <w:rPr>
              <w:rFonts w:cs="Arial"/>
              <w:sz w:val="16"/>
            </w:rPr>
            <w:t xml:space="preserve"> </w:t>
          </w:r>
          <w:r w:rsidRPr="00CA666E">
            <w:rPr>
              <w:rStyle w:val="PageNumber"/>
              <w:rFonts w:cs="Arial"/>
              <w:sz w:val="16"/>
            </w:rPr>
            <w:fldChar w:fldCharType="begin"/>
          </w:r>
          <w:r w:rsidRPr="00CA666E">
            <w:rPr>
              <w:rStyle w:val="PageNumber"/>
              <w:rFonts w:cs="Arial"/>
              <w:sz w:val="16"/>
            </w:rPr>
            <w:instrText xml:space="preserve"> PAGE </w:instrText>
          </w:r>
          <w:r w:rsidRPr="00CA666E">
            <w:rPr>
              <w:rStyle w:val="PageNumber"/>
              <w:rFonts w:cs="Arial"/>
              <w:sz w:val="16"/>
            </w:rPr>
            <w:fldChar w:fldCharType="separate"/>
          </w:r>
          <w:r w:rsidR="00A05D29">
            <w:rPr>
              <w:rStyle w:val="PageNumber"/>
              <w:rFonts w:cs="Arial"/>
              <w:noProof/>
              <w:sz w:val="16"/>
            </w:rPr>
            <w:t>2</w:t>
          </w:r>
          <w:r w:rsidRPr="00CA666E">
            <w:rPr>
              <w:rStyle w:val="PageNumber"/>
              <w:rFonts w:cs="Arial"/>
              <w:sz w:val="16"/>
            </w:rPr>
            <w:fldChar w:fldCharType="end"/>
          </w:r>
          <w:r>
            <w:rPr>
              <w:rStyle w:val="PageNumber"/>
              <w:rFonts w:cs="Arial"/>
              <w:sz w:val="16"/>
            </w:rPr>
            <w:t xml:space="preserve"> of</w:t>
          </w:r>
          <w:r w:rsidRPr="00CA666E">
            <w:rPr>
              <w:rStyle w:val="PageNumber"/>
              <w:rFonts w:cs="Arial"/>
              <w:sz w:val="16"/>
            </w:rPr>
            <w:t xml:space="preserve"> </w:t>
          </w:r>
          <w:r w:rsidRPr="00CA666E">
            <w:rPr>
              <w:rStyle w:val="PageNumber"/>
              <w:rFonts w:cs="Arial"/>
              <w:sz w:val="16"/>
            </w:rPr>
            <w:fldChar w:fldCharType="begin"/>
          </w:r>
          <w:r w:rsidRPr="00CA666E">
            <w:rPr>
              <w:rStyle w:val="PageNumber"/>
              <w:rFonts w:cs="Arial"/>
              <w:sz w:val="16"/>
            </w:rPr>
            <w:instrText xml:space="preserve"> NUMPAGES </w:instrText>
          </w:r>
          <w:r w:rsidRPr="00CA666E">
            <w:rPr>
              <w:rStyle w:val="PageNumber"/>
              <w:rFonts w:cs="Arial"/>
              <w:sz w:val="16"/>
            </w:rPr>
            <w:fldChar w:fldCharType="separate"/>
          </w:r>
          <w:r w:rsidR="00A05D29">
            <w:rPr>
              <w:rStyle w:val="PageNumber"/>
              <w:rFonts w:cs="Arial"/>
              <w:noProof/>
              <w:sz w:val="16"/>
            </w:rPr>
            <w:t>4</w:t>
          </w:r>
          <w:r w:rsidRPr="00CA666E">
            <w:rPr>
              <w:rStyle w:val="PageNumber"/>
              <w:rFonts w:cs="Arial"/>
              <w:sz w:val="16"/>
            </w:rPr>
            <w:fldChar w:fldCharType="end"/>
          </w:r>
        </w:p>
      </w:tc>
    </w:tr>
  </w:tbl>
  <w:p w14:paraId="6527C23A" w14:textId="77777777" w:rsidR="00EA62DE" w:rsidRDefault="00EA62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DB67" w14:textId="77777777" w:rsidR="00A05D29" w:rsidRDefault="00A05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6382" w14:textId="77777777" w:rsidR="002D1032" w:rsidRDefault="002D1032" w:rsidP="00715911">
      <w:pPr>
        <w:spacing w:after="0" w:line="240" w:lineRule="auto"/>
      </w:pPr>
      <w:r>
        <w:separator/>
      </w:r>
    </w:p>
  </w:footnote>
  <w:footnote w:type="continuationSeparator" w:id="0">
    <w:p w14:paraId="3E41F490" w14:textId="77777777" w:rsidR="002D1032" w:rsidRDefault="002D1032" w:rsidP="00715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BFED" w14:textId="44A1FF6E" w:rsidR="00B16A5E" w:rsidRDefault="00A36B3F" w:rsidP="00B16A5E">
    <w:pPr>
      <w:pStyle w:val="Header"/>
      <w:jc w:val="center"/>
    </w:pPr>
    <w:r>
      <w:rPr>
        <w:noProof/>
        <w:lang w:val="en-AE" w:eastAsia="en-AE"/>
      </w:rPr>
      <mc:AlternateContent>
        <mc:Choice Requires="wps">
          <w:drawing>
            <wp:anchor distT="0" distB="0" distL="0" distR="0" simplePos="0" relativeHeight="251659264" behindDoc="0" locked="0" layoutInCell="1" allowOverlap="1" wp14:anchorId="15D0E971" wp14:editId="12BE7F08">
              <wp:simplePos x="635" y="635"/>
              <wp:positionH relativeFrom="page">
                <wp:align>left</wp:align>
              </wp:positionH>
              <wp:positionV relativeFrom="page">
                <wp:align>top</wp:align>
              </wp:positionV>
              <wp:extent cx="443865" cy="443865"/>
              <wp:effectExtent l="0" t="0" r="15875" b="8890"/>
              <wp:wrapNone/>
              <wp:docPr id="4" name="Text Box 4" descr="Classification: RAKBANK-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7D060A" w14:textId="6D5D726A" w:rsidR="00A36B3F" w:rsidRPr="00A36B3F" w:rsidRDefault="00A36B3F" w:rsidP="00A36B3F">
                          <w:pPr>
                            <w:spacing w:after="0"/>
                            <w:rPr>
                              <w:rFonts w:ascii="Calibri" w:eastAsia="Calibri" w:hAnsi="Calibri" w:cs="Calibri"/>
                              <w:noProof/>
                              <w:color w:val="FF0000"/>
                              <w:sz w:val="24"/>
                              <w:szCs w:val="24"/>
                            </w:rPr>
                          </w:pPr>
                          <w:r w:rsidRPr="00A36B3F">
                            <w:rPr>
                              <w:rFonts w:ascii="Calibri" w:eastAsia="Calibri" w:hAnsi="Calibri" w:cs="Calibri"/>
                              <w:noProof/>
                              <w:color w:val="FF0000"/>
                              <w:sz w:val="24"/>
                              <w:szCs w:val="24"/>
                            </w:rPr>
                            <w:t>Classification: RAKBANK-Internal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5D0E971" id="_x0000_t202" coordsize="21600,21600" o:spt="202" path="m,l,21600r21600,l21600,xe">
              <v:stroke joinstyle="miter"/>
              <v:path gradientshapeok="t" o:connecttype="rect"/>
            </v:shapetype>
            <v:shape id="Text Box 4" o:spid="_x0000_s1026" type="#_x0000_t202" alt="Classification: RAKBANK-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0E7D060A" w14:textId="6D5D726A" w:rsidR="00A36B3F" w:rsidRPr="00A36B3F" w:rsidRDefault="00A36B3F" w:rsidP="00A36B3F">
                    <w:pPr>
                      <w:spacing w:after="0"/>
                      <w:rPr>
                        <w:rFonts w:ascii="Calibri" w:eastAsia="Calibri" w:hAnsi="Calibri" w:cs="Calibri"/>
                        <w:noProof/>
                        <w:color w:val="FF0000"/>
                        <w:sz w:val="24"/>
                        <w:szCs w:val="24"/>
                      </w:rPr>
                    </w:pPr>
                    <w:r w:rsidRPr="00A36B3F">
                      <w:rPr>
                        <w:rFonts w:ascii="Calibri" w:eastAsia="Calibri" w:hAnsi="Calibri" w:cs="Calibri"/>
                        <w:noProof/>
                        <w:color w:val="FF0000"/>
                        <w:sz w:val="24"/>
                        <w:szCs w:val="24"/>
                      </w:rPr>
                      <w:t>Classification: RAKBANK-Internal</w:t>
                    </w:r>
                  </w:p>
                </w:txbxContent>
              </v:textbox>
              <w10:wrap anchorx="page" anchory="page"/>
            </v:shape>
          </w:pict>
        </mc:Fallback>
      </mc:AlternateContent>
    </w:r>
  </w:p>
  <w:sdt>
    <w:sdtPr>
      <w:tag w:val="GTBClassification"/>
      <w:id w:val="-434746162"/>
      <w:lock w:val="contentLocked"/>
      <w:placeholder>
        <w:docPart w:val="DefaultPlaceholder_1081868574"/>
      </w:placeholder>
    </w:sdtPr>
    <w:sdtEndPr/>
    <w:sdtContent>
      <w:p w14:paraId="43A0E911" w14:textId="77777777" w:rsidR="00B16A5E" w:rsidRDefault="00B16A5E" w:rsidP="00B16A5E">
        <w:pPr>
          <w:pStyle w:val="Header"/>
          <w:jc w:val="center"/>
        </w:pPr>
        <w:r w:rsidRPr="00B16A5E">
          <w:rPr>
            <w:rFonts w:ascii="Verdana" w:hAnsi="Verdana"/>
            <w:b/>
            <w:color w:val="000000"/>
            <w:sz w:val="20"/>
          </w:rPr>
          <w:t>Classification:</w:t>
        </w:r>
        <w:r w:rsidRPr="00B16A5E">
          <w:rPr>
            <w:rFonts w:ascii="Verdana" w:hAnsi="Verdana"/>
            <w:color w:val="000000"/>
            <w:sz w:val="20"/>
          </w:rPr>
          <w:t xml:space="preserve"> </w:t>
        </w:r>
        <w:r w:rsidRPr="00B16A5E">
          <w:rPr>
            <w:rFonts w:ascii="Verdana" w:hAnsi="Verdana"/>
            <w:b/>
            <w:color w:val="FF0000"/>
            <w:sz w:val="20"/>
          </w:rPr>
          <w:t>RAKBANK-Confidential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F281" w14:textId="1D58927D" w:rsidR="00B16A5E" w:rsidRDefault="00A36B3F" w:rsidP="00B16A5E">
    <w:pPr>
      <w:pStyle w:val="Header"/>
      <w:jc w:val="center"/>
    </w:pPr>
    <w:r>
      <w:rPr>
        <w:noProof/>
        <w:lang w:val="en-AE" w:eastAsia="en-AE"/>
      </w:rPr>
      <mc:AlternateContent>
        <mc:Choice Requires="wps">
          <w:drawing>
            <wp:anchor distT="0" distB="0" distL="0" distR="0" simplePos="0" relativeHeight="251660288" behindDoc="0" locked="0" layoutInCell="1" allowOverlap="1" wp14:anchorId="69F88E17" wp14:editId="20A4437F">
              <wp:simplePos x="629392" y="451262"/>
              <wp:positionH relativeFrom="page">
                <wp:align>left</wp:align>
              </wp:positionH>
              <wp:positionV relativeFrom="page">
                <wp:align>top</wp:align>
              </wp:positionV>
              <wp:extent cx="443865" cy="443865"/>
              <wp:effectExtent l="0" t="0" r="15875" b="8890"/>
              <wp:wrapNone/>
              <wp:docPr id="5" name="Text Box 5" descr="Classification: RAKBANK-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EE996A" w14:textId="46806A73" w:rsidR="00A36B3F" w:rsidRPr="00A36B3F" w:rsidRDefault="00A36B3F" w:rsidP="00A36B3F">
                          <w:pPr>
                            <w:spacing w:after="0"/>
                            <w:rPr>
                              <w:rFonts w:ascii="Calibri" w:eastAsia="Calibri" w:hAnsi="Calibri" w:cs="Calibri"/>
                              <w:noProof/>
                              <w:color w:val="FF0000"/>
                              <w:sz w:val="24"/>
                              <w:szCs w:val="24"/>
                            </w:rPr>
                          </w:pPr>
                          <w:r w:rsidRPr="00A36B3F">
                            <w:rPr>
                              <w:rFonts w:ascii="Calibri" w:eastAsia="Calibri" w:hAnsi="Calibri" w:cs="Calibri"/>
                              <w:noProof/>
                              <w:color w:val="FF0000"/>
                              <w:sz w:val="24"/>
                              <w:szCs w:val="24"/>
                            </w:rPr>
                            <w:t>Classification: RAKBANK-Internal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F88E17" id="_x0000_t202" coordsize="21600,21600" o:spt="202" path="m,l,21600r21600,l21600,xe">
              <v:stroke joinstyle="miter"/>
              <v:path gradientshapeok="t" o:connecttype="rect"/>
            </v:shapetype>
            <v:shape id="Text Box 5" o:spid="_x0000_s1027" type="#_x0000_t202" alt="Classification: RAKBANK-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72EE996A" w14:textId="46806A73" w:rsidR="00A36B3F" w:rsidRPr="00A36B3F" w:rsidRDefault="00A36B3F" w:rsidP="00A36B3F">
                    <w:pPr>
                      <w:spacing w:after="0"/>
                      <w:rPr>
                        <w:rFonts w:ascii="Calibri" w:eastAsia="Calibri" w:hAnsi="Calibri" w:cs="Calibri"/>
                        <w:noProof/>
                        <w:color w:val="FF0000"/>
                        <w:sz w:val="24"/>
                        <w:szCs w:val="24"/>
                      </w:rPr>
                    </w:pPr>
                    <w:r w:rsidRPr="00A36B3F">
                      <w:rPr>
                        <w:rFonts w:ascii="Calibri" w:eastAsia="Calibri" w:hAnsi="Calibri" w:cs="Calibri"/>
                        <w:noProof/>
                        <w:color w:val="FF0000"/>
                        <w:sz w:val="24"/>
                        <w:szCs w:val="24"/>
                      </w:rPr>
                      <w:t>Classification: RAKBANK-Internal</w:t>
                    </w:r>
                  </w:p>
                </w:txbxContent>
              </v:textbox>
              <w10:wrap anchorx="page" anchory="page"/>
            </v:shape>
          </w:pict>
        </mc:Fallback>
      </mc:AlternateContent>
    </w:r>
  </w:p>
  <w:sdt>
    <w:sdtPr>
      <w:tag w:val="GTBClassification"/>
      <w:id w:val="-442846891"/>
      <w:lock w:val="contentLocked"/>
      <w:placeholder>
        <w:docPart w:val="DefaultPlaceholder_1081868574"/>
      </w:placeholder>
    </w:sdtPr>
    <w:sdtEndPr/>
    <w:sdtContent>
      <w:p w14:paraId="58CDDBB6" w14:textId="77777777" w:rsidR="00B16A5E" w:rsidRDefault="00B16A5E" w:rsidP="00B16A5E">
        <w:pPr>
          <w:pStyle w:val="Header"/>
          <w:jc w:val="center"/>
        </w:pPr>
        <w:r w:rsidRPr="00B16A5E">
          <w:rPr>
            <w:rFonts w:ascii="Verdana" w:hAnsi="Verdana"/>
            <w:b/>
            <w:color w:val="000000"/>
            <w:sz w:val="20"/>
          </w:rPr>
          <w:t>Classification:</w:t>
        </w:r>
        <w:r w:rsidRPr="00B16A5E">
          <w:rPr>
            <w:rFonts w:ascii="Verdana" w:hAnsi="Verdana"/>
            <w:color w:val="000000"/>
            <w:sz w:val="20"/>
          </w:rPr>
          <w:t xml:space="preserve"> </w:t>
        </w:r>
        <w:r w:rsidRPr="00B16A5E">
          <w:rPr>
            <w:rFonts w:ascii="Verdana" w:hAnsi="Verdana"/>
            <w:b/>
            <w:color w:val="FF0000"/>
            <w:sz w:val="20"/>
          </w:rPr>
          <w:t>RAKBANK-Confidential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91DA" w14:textId="74834ECC" w:rsidR="00B16A5E" w:rsidRDefault="00A36B3F" w:rsidP="00B16A5E">
    <w:pPr>
      <w:pStyle w:val="Header"/>
      <w:jc w:val="center"/>
    </w:pPr>
    <w:r>
      <w:rPr>
        <w:noProof/>
        <w:lang w:val="en-AE" w:eastAsia="en-AE"/>
      </w:rPr>
      <mc:AlternateContent>
        <mc:Choice Requires="wps">
          <w:drawing>
            <wp:anchor distT="0" distB="0" distL="0" distR="0" simplePos="0" relativeHeight="251658240" behindDoc="0" locked="0" layoutInCell="1" allowOverlap="1" wp14:anchorId="6C72CD69" wp14:editId="05B06C07">
              <wp:simplePos x="635" y="635"/>
              <wp:positionH relativeFrom="page">
                <wp:align>left</wp:align>
              </wp:positionH>
              <wp:positionV relativeFrom="page">
                <wp:align>top</wp:align>
              </wp:positionV>
              <wp:extent cx="443865" cy="443865"/>
              <wp:effectExtent l="0" t="0" r="15875" b="8890"/>
              <wp:wrapNone/>
              <wp:docPr id="3" name="Text Box 3" descr="Classification: RAKBANK-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D8AC3D" w14:textId="3A548C6F" w:rsidR="00A36B3F" w:rsidRPr="00A36B3F" w:rsidRDefault="00A36B3F" w:rsidP="00A36B3F">
                          <w:pPr>
                            <w:spacing w:after="0"/>
                            <w:rPr>
                              <w:rFonts w:ascii="Calibri" w:eastAsia="Calibri" w:hAnsi="Calibri" w:cs="Calibri"/>
                              <w:noProof/>
                              <w:color w:val="FF0000"/>
                              <w:sz w:val="24"/>
                              <w:szCs w:val="24"/>
                            </w:rPr>
                          </w:pPr>
                          <w:r w:rsidRPr="00A36B3F">
                            <w:rPr>
                              <w:rFonts w:ascii="Calibri" w:eastAsia="Calibri" w:hAnsi="Calibri" w:cs="Calibri"/>
                              <w:noProof/>
                              <w:color w:val="FF0000"/>
                              <w:sz w:val="24"/>
                              <w:szCs w:val="24"/>
                            </w:rPr>
                            <w:t>Classification: RAKBANK-Internal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C72CD69" id="_x0000_t202" coordsize="21600,21600" o:spt="202" path="m,l,21600r21600,l21600,xe">
              <v:stroke joinstyle="miter"/>
              <v:path gradientshapeok="t" o:connecttype="rect"/>
            </v:shapetype>
            <v:shape id="Text Box 3" o:spid="_x0000_s1028" type="#_x0000_t202" alt="Classification: RAKBANK-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53D8AC3D" w14:textId="3A548C6F" w:rsidR="00A36B3F" w:rsidRPr="00A36B3F" w:rsidRDefault="00A36B3F" w:rsidP="00A36B3F">
                    <w:pPr>
                      <w:spacing w:after="0"/>
                      <w:rPr>
                        <w:rFonts w:ascii="Calibri" w:eastAsia="Calibri" w:hAnsi="Calibri" w:cs="Calibri"/>
                        <w:noProof/>
                        <w:color w:val="FF0000"/>
                        <w:sz w:val="24"/>
                        <w:szCs w:val="24"/>
                      </w:rPr>
                    </w:pPr>
                    <w:r w:rsidRPr="00A36B3F">
                      <w:rPr>
                        <w:rFonts w:ascii="Calibri" w:eastAsia="Calibri" w:hAnsi="Calibri" w:cs="Calibri"/>
                        <w:noProof/>
                        <w:color w:val="FF0000"/>
                        <w:sz w:val="24"/>
                        <w:szCs w:val="24"/>
                      </w:rPr>
                      <w:t>Classification: RAKBANK-Internal</w:t>
                    </w:r>
                  </w:p>
                </w:txbxContent>
              </v:textbox>
              <w10:wrap anchorx="page" anchory="page"/>
            </v:shape>
          </w:pict>
        </mc:Fallback>
      </mc:AlternateContent>
    </w:r>
  </w:p>
  <w:sdt>
    <w:sdtPr>
      <w:tag w:val="GTBClassification"/>
      <w:id w:val="378590912"/>
      <w:lock w:val="contentLocked"/>
      <w:placeholder>
        <w:docPart w:val="DefaultPlaceholder_1081868574"/>
      </w:placeholder>
    </w:sdtPr>
    <w:sdtEndPr/>
    <w:sdtContent>
      <w:p w14:paraId="271511E6" w14:textId="77777777" w:rsidR="00B16A5E" w:rsidRDefault="00B16A5E" w:rsidP="00B16A5E">
        <w:pPr>
          <w:pStyle w:val="Header"/>
          <w:jc w:val="center"/>
        </w:pPr>
        <w:r w:rsidRPr="00B16A5E">
          <w:rPr>
            <w:rFonts w:ascii="Verdana" w:hAnsi="Verdana"/>
            <w:b/>
            <w:color w:val="000000"/>
            <w:sz w:val="20"/>
          </w:rPr>
          <w:t>Classification:</w:t>
        </w:r>
        <w:r w:rsidRPr="00B16A5E">
          <w:rPr>
            <w:rFonts w:ascii="Verdana" w:hAnsi="Verdana"/>
            <w:color w:val="000000"/>
            <w:sz w:val="20"/>
          </w:rPr>
          <w:t xml:space="preserve"> </w:t>
        </w:r>
        <w:r w:rsidRPr="00B16A5E">
          <w:rPr>
            <w:rFonts w:ascii="Verdana" w:hAnsi="Verdana"/>
            <w:b/>
            <w:color w:val="FF0000"/>
            <w:sz w:val="20"/>
          </w:rPr>
          <w:t>RAKBANK-Confidential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85B"/>
    <w:multiLevelType w:val="hybridMultilevel"/>
    <w:tmpl w:val="1DC46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944859"/>
    <w:multiLevelType w:val="hybridMultilevel"/>
    <w:tmpl w:val="874E4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2A6E9D"/>
    <w:multiLevelType w:val="hybridMultilevel"/>
    <w:tmpl w:val="8C88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6846"/>
    <w:multiLevelType w:val="hybridMultilevel"/>
    <w:tmpl w:val="47E80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04F9A"/>
    <w:multiLevelType w:val="hybridMultilevel"/>
    <w:tmpl w:val="063A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B681D2D"/>
    <w:multiLevelType w:val="hybridMultilevel"/>
    <w:tmpl w:val="D864F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26F36"/>
    <w:multiLevelType w:val="hybridMultilevel"/>
    <w:tmpl w:val="87542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1F3DC8"/>
    <w:multiLevelType w:val="hybridMultilevel"/>
    <w:tmpl w:val="B3D68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D3AB5"/>
    <w:multiLevelType w:val="hybridMultilevel"/>
    <w:tmpl w:val="6B8A2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5755D1"/>
    <w:multiLevelType w:val="hybridMultilevel"/>
    <w:tmpl w:val="049A0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D600FB2"/>
    <w:multiLevelType w:val="hybridMultilevel"/>
    <w:tmpl w:val="8BCA2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2B4103"/>
    <w:multiLevelType w:val="hybridMultilevel"/>
    <w:tmpl w:val="9B522C4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56A77B68"/>
    <w:multiLevelType w:val="hybridMultilevel"/>
    <w:tmpl w:val="553415CE"/>
    <w:lvl w:ilvl="0" w:tplc="04090017">
      <w:start w:val="1"/>
      <w:numFmt w:val="lowerLetter"/>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59C93436"/>
    <w:multiLevelType w:val="hybridMultilevel"/>
    <w:tmpl w:val="7A14C0B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5DE854F7"/>
    <w:multiLevelType w:val="hybridMultilevel"/>
    <w:tmpl w:val="8ACA03C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40C6A01"/>
    <w:multiLevelType w:val="hybridMultilevel"/>
    <w:tmpl w:val="FBA21B2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67AA2BA2"/>
    <w:multiLevelType w:val="multilevel"/>
    <w:tmpl w:val="4DBCA668"/>
    <w:lvl w:ilvl="0">
      <w:start w:val="1"/>
      <w:numFmt w:val="decimal"/>
      <w:lvlText w:val=" %1.0."/>
      <w:lvlJc w:val="left"/>
      <w:pPr>
        <w:ind w:left="360" w:hanging="360"/>
      </w:pPr>
      <w:rPr>
        <w:rFonts w:hint="default"/>
        <w:color w:val="auto"/>
      </w:rPr>
    </w:lvl>
    <w:lvl w:ilvl="1">
      <w:start w:val="1"/>
      <w:numFmt w:val="decimal"/>
      <w:lvlText w:val="Section %1.%2."/>
      <w:lvlJc w:val="left"/>
      <w:pPr>
        <w:ind w:left="720" w:hanging="360"/>
      </w:pPr>
      <w:rPr>
        <w:rFonts w:hint="default"/>
        <w:color w:val="auto"/>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68BC4880"/>
    <w:multiLevelType w:val="hybridMultilevel"/>
    <w:tmpl w:val="7F0A3A0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6C4A1AD2"/>
    <w:multiLevelType w:val="hybridMultilevel"/>
    <w:tmpl w:val="E6FC13D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0CF08D4"/>
    <w:multiLevelType w:val="hybridMultilevel"/>
    <w:tmpl w:val="B218D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A3926"/>
    <w:multiLevelType w:val="hybridMultilevel"/>
    <w:tmpl w:val="9710E3C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748B5C30"/>
    <w:multiLevelType w:val="hybridMultilevel"/>
    <w:tmpl w:val="C5C2242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77623735"/>
    <w:multiLevelType w:val="hybridMultilevel"/>
    <w:tmpl w:val="3836C8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63392484">
    <w:abstractNumId w:val="16"/>
  </w:num>
  <w:num w:numId="2" w16cid:durableId="514854992">
    <w:abstractNumId w:val="9"/>
  </w:num>
  <w:num w:numId="3" w16cid:durableId="1411731776">
    <w:abstractNumId w:val="1"/>
  </w:num>
  <w:num w:numId="4" w16cid:durableId="17973186">
    <w:abstractNumId w:val="2"/>
  </w:num>
  <w:num w:numId="5" w16cid:durableId="1178420103">
    <w:abstractNumId w:val="13"/>
  </w:num>
  <w:num w:numId="6" w16cid:durableId="19281332">
    <w:abstractNumId w:val="14"/>
  </w:num>
  <w:num w:numId="7" w16cid:durableId="1036781883">
    <w:abstractNumId w:val="5"/>
  </w:num>
  <w:num w:numId="8" w16cid:durableId="519199600">
    <w:abstractNumId w:val="10"/>
  </w:num>
  <w:num w:numId="9" w16cid:durableId="79067055">
    <w:abstractNumId w:val="8"/>
  </w:num>
  <w:num w:numId="10" w16cid:durableId="1661618734">
    <w:abstractNumId w:val="6"/>
  </w:num>
  <w:num w:numId="11" w16cid:durableId="104084640">
    <w:abstractNumId w:val="0"/>
  </w:num>
  <w:num w:numId="12" w16cid:durableId="908005095">
    <w:abstractNumId w:val="3"/>
  </w:num>
  <w:num w:numId="13" w16cid:durableId="1485849353">
    <w:abstractNumId w:val="7"/>
  </w:num>
  <w:num w:numId="14" w16cid:durableId="13966607">
    <w:abstractNumId w:val="19"/>
  </w:num>
  <w:num w:numId="15" w16cid:durableId="224417393">
    <w:abstractNumId w:val="18"/>
  </w:num>
  <w:num w:numId="16" w16cid:durableId="58721851">
    <w:abstractNumId w:val="21"/>
  </w:num>
  <w:num w:numId="17" w16cid:durableId="1364556636">
    <w:abstractNumId w:val="12"/>
  </w:num>
  <w:num w:numId="18" w16cid:durableId="358631567">
    <w:abstractNumId w:val="11"/>
  </w:num>
  <w:num w:numId="19" w16cid:durableId="1393192551">
    <w:abstractNumId w:val="4"/>
  </w:num>
  <w:num w:numId="20" w16cid:durableId="1581524352">
    <w:abstractNumId w:val="22"/>
  </w:num>
  <w:num w:numId="21" w16cid:durableId="878473127">
    <w:abstractNumId w:val="20"/>
  </w:num>
  <w:num w:numId="22" w16cid:durableId="1435856789">
    <w:abstractNumId w:val="15"/>
  </w:num>
  <w:num w:numId="23" w16cid:durableId="81148787">
    <w:abstractNumId w:val="1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 Tahilliani">
    <w15:presenceInfo w15:providerId="AD" w15:userId="S::Arti.Tahilliani@rakbank.ae::432d8718-311f-4036-966d-cb2bd91e5fe3"/>
  </w15:person>
  <w15:person w15:author="Ghulam Mohammed Naseer">
    <w15:presenceInfo w15:providerId="AD" w15:userId="S-1-5-21-1241872456-1058172877-1847928074-64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11"/>
    <w:rsid w:val="0000000C"/>
    <w:rsid w:val="00001205"/>
    <w:rsid w:val="00002BF2"/>
    <w:rsid w:val="00004778"/>
    <w:rsid w:val="00004C98"/>
    <w:rsid w:val="00006891"/>
    <w:rsid w:val="00012573"/>
    <w:rsid w:val="00013D93"/>
    <w:rsid w:val="00014A04"/>
    <w:rsid w:val="00014C03"/>
    <w:rsid w:val="00016256"/>
    <w:rsid w:val="00031B2B"/>
    <w:rsid w:val="00032A79"/>
    <w:rsid w:val="00035479"/>
    <w:rsid w:val="000366A8"/>
    <w:rsid w:val="00036945"/>
    <w:rsid w:val="0003733A"/>
    <w:rsid w:val="00040CD0"/>
    <w:rsid w:val="00041B91"/>
    <w:rsid w:val="00042BB7"/>
    <w:rsid w:val="0004389D"/>
    <w:rsid w:val="00044024"/>
    <w:rsid w:val="00046CD8"/>
    <w:rsid w:val="000475E2"/>
    <w:rsid w:val="00047FC0"/>
    <w:rsid w:val="00050CE7"/>
    <w:rsid w:val="000514E4"/>
    <w:rsid w:val="00052689"/>
    <w:rsid w:val="00052721"/>
    <w:rsid w:val="00057C00"/>
    <w:rsid w:val="000614B8"/>
    <w:rsid w:val="00062272"/>
    <w:rsid w:val="0006307B"/>
    <w:rsid w:val="0006732F"/>
    <w:rsid w:val="00067D7B"/>
    <w:rsid w:val="00071986"/>
    <w:rsid w:val="00073DF0"/>
    <w:rsid w:val="000751A8"/>
    <w:rsid w:val="00080626"/>
    <w:rsid w:val="00086346"/>
    <w:rsid w:val="00090563"/>
    <w:rsid w:val="000919A3"/>
    <w:rsid w:val="000B0E6D"/>
    <w:rsid w:val="000B0EE8"/>
    <w:rsid w:val="000B5A59"/>
    <w:rsid w:val="000C59BA"/>
    <w:rsid w:val="000C7D5B"/>
    <w:rsid w:val="000D799A"/>
    <w:rsid w:val="000D7FD5"/>
    <w:rsid w:val="000E0114"/>
    <w:rsid w:val="000E0185"/>
    <w:rsid w:val="000E142C"/>
    <w:rsid w:val="000E17B6"/>
    <w:rsid w:val="000E3FB4"/>
    <w:rsid w:val="000E56B3"/>
    <w:rsid w:val="000E66BD"/>
    <w:rsid w:val="000E758C"/>
    <w:rsid w:val="000F28AF"/>
    <w:rsid w:val="000F4513"/>
    <w:rsid w:val="000F551B"/>
    <w:rsid w:val="000F5F86"/>
    <w:rsid w:val="000F610D"/>
    <w:rsid w:val="000F6188"/>
    <w:rsid w:val="001066BB"/>
    <w:rsid w:val="0010698E"/>
    <w:rsid w:val="00113005"/>
    <w:rsid w:val="00114EE7"/>
    <w:rsid w:val="00117722"/>
    <w:rsid w:val="00120AFD"/>
    <w:rsid w:val="001210F6"/>
    <w:rsid w:val="00122CF0"/>
    <w:rsid w:val="001249B9"/>
    <w:rsid w:val="0012512B"/>
    <w:rsid w:val="00125AA2"/>
    <w:rsid w:val="00126321"/>
    <w:rsid w:val="00127C95"/>
    <w:rsid w:val="001302F0"/>
    <w:rsid w:val="0013096F"/>
    <w:rsid w:val="0013179C"/>
    <w:rsid w:val="001359ED"/>
    <w:rsid w:val="00141DB9"/>
    <w:rsid w:val="00144416"/>
    <w:rsid w:val="001534FF"/>
    <w:rsid w:val="00153A43"/>
    <w:rsid w:val="00153A55"/>
    <w:rsid w:val="0015418E"/>
    <w:rsid w:val="0015525D"/>
    <w:rsid w:val="0015567B"/>
    <w:rsid w:val="0015670F"/>
    <w:rsid w:val="001575E9"/>
    <w:rsid w:val="00157F2A"/>
    <w:rsid w:val="00160951"/>
    <w:rsid w:val="00160C57"/>
    <w:rsid w:val="00160F43"/>
    <w:rsid w:val="00161B8C"/>
    <w:rsid w:val="00161D86"/>
    <w:rsid w:val="001638C0"/>
    <w:rsid w:val="001653A4"/>
    <w:rsid w:val="001660E0"/>
    <w:rsid w:val="00170C00"/>
    <w:rsid w:val="001713CA"/>
    <w:rsid w:val="00171C87"/>
    <w:rsid w:val="0017414D"/>
    <w:rsid w:val="001763CE"/>
    <w:rsid w:val="001775BC"/>
    <w:rsid w:val="00184FAC"/>
    <w:rsid w:val="00187DC9"/>
    <w:rsid w:val="001943AB"/>
    <w:rsid w:val="00194AE1"/>
    <w:rsid w:val="00194B9A"/>
    <w:rsid w:val="00195F8C"/>
    <w:rsid w:val="00195FD7"/>
    <w:rsid w:val="00196684"/>
    <w:rsid w:val="00196742"/>
    <w:rsid w:val="0019783F"/>
    <w:rsid w:val="001A0691"/>
    <w:rsid w:val="001A0FA9"/>
    <w:rsid w:val="001A1A8C"/>
    <w:rsid w:val="001A1D39"/>
    <w:rsid w:val="001A1E71"/>
    <w:rsid w:val="001A337D"/>
    <w:rsid w:val="001A34ED"/>
    <w:rsid w:val="001A4CEA"/>
    <w:rsid w:val="001A5523"/>
    <w:rsid w:val="001A637D"/>
    <w:rsid w:val="001A72A6"/>
    <w:rsid w:val="001B0857"/>
    <w:rsid w:val="001B2380"/>
    <w:rsid w:val="001B26CF"/>
    <w:rsid w:val="001B2E0D"/>
    <w:rsid w:val="001B47FD"/>
    <w:rsid w:val="001C27C5"/>
    <w:rsid w:val="001C32F1"/>
    <w:rsid w:val="001C3DC3"/>
    <w:rsid w:val="001D0511"/>
    <w:rsid w:val="001D05E1"/>
    <w:rsid w:val="001D2DA8"/>
    <w:rsid w:val="001D3CA3"/>
    <w:rsid w:val="001D41E0"/>
    <w:rsid w:val="001D50E9"/>
    <w:rsid w:val="001D6A1D"/>
    <w:rsid w:val="001D6BC4"/>
    <w:rsid w:val="001E17AB"/>
    <w:rsid w:val="001E1884"/>
    <w:rsid w:val="001E466C"/>
    <w:rsid w:val="001E5749"/>
    <w:rsid w:val="001E57AA"/>
    <w:rsid w:val="001F205F"/>
    <w:rsid w:val="001F3251"/>
    <w:rsid w:val="001F3B14"/>
    <w:rsid w:val="001F40CA"/>
    <w:rsid w:val="001F43DC"/>
    <w:rsid w:val="001F4EB3"/>
    <w:rsid w:val="001F50C0"/>
    <w:rsid w:val="001F5B97"/>
    <w:rsid w:val="001F73A6"/>
    <w:rsid w:val="00201110"/>
    <w:rsid w:val="00202A1A"/>
    <w:rsid w:val="00203115"/>
    <w:rsid w:val="0020381C"/>
    <w:rsid w:val="00203879"/>
    <w:rsid w:val="002052EC"/>
    <w:rsid w:val="00213B24"/>
    <w:rsid w:val="0021612F"/>
    <w:rsid w:val="002203A6"/>
    <w:rsid w:val="00222074"/>
    <w:rsid w:val="0022319D"/>
    <w:rsid w:val="0022689C"/>
    <w:rsid w:val="00227211"/>
    <w:rsid w:val="0023143E"/>
    <w:rsid w:val="00231E76"/>
    <w:rsid w:val="002348D0"/>
    <w:rsid w:val="00236124"/>
    <w:rsid w:val="002365FA"/>
    <w:rsid w:val="002368E3"/>
    <w:rsid w:val="00240070"/>
    <w:rsid w:val="00240B27"/>
    <w:rsid w:val="00243036"/>
    <w:rsid w:val="002437C7"/>
    <w:rsid w:val="002449A9"/>
    <w:rsid w:val="00247CAC"/>
    <w:rsid w:val="002530DC"/>
    <w:rsid w:val="002536DF"/>
    <w:rsid w:val="002554A1"/>
    <w:rsid w:val="002606FB"/>
    <w:rsid w:val="00260DEB"/>
    <w:rsid w:val="00263440"/>
    <w:rsid w:val="00264EB3"/>
    <w:rsid w:val="00265F84"/>
    <w:rsid w:val="0026779C"/>
    <w:rsid w:val="00267961"/>
    <w:rsid w:val="00267CF2"/>
    <w:rsid w:val="00272771"/>
    <w:rsid w:val="00274654"/>
    <w:rsid w:val="002753D8"/>
    <w:rsid w:val="002769F1"/>
    <w:rsid w:val="002772BD"/>
    <w:rsid w:val="0027782B"/>
    <w:rsid w:val="00281338"/>
    <w:rsid w:val="002824A5"/>
    <w:rsid w:val="00290644"/>
    <w:rsid w:val="0029498A"/>
    <w:rsid w:val="00295525"/>
    <w:rsid w:val="002A00A3"/>
    <w:rsid w:val="002A2353"/>
    <w:rsid w:val="002A705E"/>
    <w:rsid w:val="002B0312"/>
    <w:rsid w:val="002B0F2E"/>
    <w:rsid w:val="002B1558"/>
    <w:rsid w:val="002B3335"/>
    <w:rsid w:val="002B7912"/>
    <w:rsid w:val="002C08C3"/>
    <w:rsid w:val="002C327F"/>
    <w:rsid w:val="002C41FE"/>
    <w:rsid w:val="002C5B8E"/>
    <w:rsid w:val="002D1032"/>
    <w:rsid w:val="002D1813"/>
    <w:rsid w:val="002D251C"/>
    <w:rsid w:val="002D2D28"/>
    <w:rsid w:val="002D3FEF"/>
    <w:rsid w:val="002D6E74"/>
    <w:rsid w:val="002E1401"/>
    <w:rsid w:val="002E4291"/>
    <w:rsid w:val="002E6B6F"/>
    <w:rsid w:val="002E6E13"/>
    <w:rsid w:val="002F1D76"/>
    <w:rsid w:val="002F2A9E"/>
    <w:rsid w:val="002F2B47"/>
    <w:rsid w:val="002F35CE"/>
    <w:rsid w:val="002F49E9"/>
    <w:rsid w:val="002F594F"/>
    <w:rsid w:val="002F6A6D"/>
    <w:rsid w:val="002F6D7B"/>
    <w:rsid w:val="00303842"/>
    <w:rsid w:val="00303F1F"/>
    <w:rsid w:val="00307A28"/>
    <w:rsid w:val="00307B43"/>
    <w:rsid w:val="00307E2D"/>
    <w:rsid w:val="00307E45"/>
    <w:rsid w:val="003104EA"/>
    <w:rsid w:val="00310908"/>
    <w:rsid w:val="00310A37"/>
    <w:rsid w:val="0031218E"/>
    <w:rsid w:val="00313BE5"/>
    <w:rsid w:val="003142F6"/>
    <w:rsid w:val="003155F0"/>
    <w:rsid w:val="0031650F"/>
    <w:rsid w:val="00320FFE"/>
    <w:rsid w:val="003215FE"/>
    <w:rsid w:val="0032295B"/>
    <w:rsid w:val="00322F39"/>
    <w:rsid w:val="003244AD"/>
    <w:rsid w:val="00324AB9"/>
    <w:rsid w:val="00331513"/>
    <w:rsid w:val="003327E5"/>
    <w:rsid w:val="00334F4B"/>
    <w:rsid w:val="00336B28"/>
    <w:rsid w:val="003379A8"/>
    <w:rsid w:val="00341432"/>
    <w:rsid w:val="003425F5"/>
    <w:rsid w:val="0034548D"/>
    <w:rsid w:val="00346620"/>
    <w:rsid w:val="00346853"/>
    <w:rsid w:val="00347157"/>
    <w:rsid w:val="0035073E"/>
    <w:rsid w:val="00355C2F"/>
    <w:rsid w:val="00355FE5"/>
    <w:rsid w:val="00357B25"/>
    <w:rsid w:val="00360670"/>
    <w:rsid w:val="00364BD3"/>
    <w:rsid w:val="00364CEB"/>
    <w:rsid w:val="00365A78"/>
    <w:rsid w:val="00366456"/>
    <w:rsid w:val="0036676D"/>
    <w:rsid w:val="00367DC9"/>
    <w:rsid w:val="00370DB7"/>
    <w:rsid w:val="0037273F"/>
    <w:rsid w:val="003730A2"/>
    <w:rsid w:val="003735E9"/>
    <w:rsid w:val="00373C68"/>
    <w:rsid w:val="00377AD0"/>
    <w:rsid w:val="00380D3C"/>
    <w:rsid w:val="00385A3F"/>
    <w:rsid w:val="00390261"/>
    <w:rsid w:val="00392647"/>
    <w:rsid w:val="00394366"/>
    <w:rsid w:val="0039496C"/>
    <w:rsid w:val="003A0CC1"/>
    <w:rsid w:val="003A1475"/>
    <w:rsid w:val="003A3477"/>
    <w:rsid w:val="003A4E70"/>
    <w:rsid w:val="003B02C3"/>
    <w:rsid w:val="003B2DFA"/>
    <w:rsid w:val="003B48EA"/>
    <w:rsid w:val="003B7B21"/>
    <w:rsid w:val="003C077F"/>
    <w:rsid w:val="003C3440"/>
    <w:rsid w:val="003C61F0"/>
    <w:rsid w:val="003D0196"/>
    <w:rsid w:val="003D4A8A"/>
    <w:rsid w:val="003E43A5"/>
    <w:rsid w:val="003F01F7"/>
    <w:rsid w:val="003F07CF"/>
    <w:rsid w:val="003F3F43"/>
    <w:rsid w:val="003F4567"/>
    <w:rsid w:val="003F49AE"/>
    <w:rsid w:val="003F6E5F"/>
    <w:rsid w:val="003F78FB"/>
    <w:rsid w:val="0040094F"/>
    <w:rsid w:val="004009B1"/>
    <w:rsid w:val="00404450"/>
    <w:rsid w:val="004060A7"/>
    <w:rsid w:val="004106B7"/>
    <w:rsid w:val="00412E5A"/>
    <w:rsid w:val="004161E7"/>
    <w:rsid w:val="00416219"/>
    <w:rsid w:val="00420350"/>
    <w:rsid w:val="00422649"/>
    <w:rsid w:val="004226BE"/>
    <w:rsid w:val="004226BF"/>
    <w:rsid w:val="00423667"/>
    <w:rsid w:val="004238C5"/>
    <w:rsid w:val="00424490"/>
    <w:rsid w:val="0043332B"/>
    <w:rsid w:val="00437804"/>
    <w:rsid w:val="004435D4"/>
    <w:rsid w:val="004437D8"/>
    <w:rsid w:val="00447AB3"/>
    <w:rsid w:val="00447D91"/>
    <w:rsid w:val="004508A6"/>
    <w:rsid w:val="004514BC"/>
    <w:rsid w:val="00454DF1"/>
    <w:rsid w:val="004551AF"/>
    <w:rsid w:val="004571DC"/>
    <w:rsid w:val="004578EF"/>
    <w:rsid w:val="0046113D"/>
    <w:rsid w:val="0046129A"/>
    <w:rsid w:val="004619B5"/>
    <w:rsid w:val="004627FD"/>
    <w:rsid w:val="00462A6C"/>
    <w:rsid w:val="00463DF3"/>
    <w:rsid w:val="0046493C"/>
    <w:rsid w:val="0047030F"/>
    <w:rsid w:val="0047145C"/>
    <w:rsid w:val="00477BC2"/>
    <w:rsid w:val="00481671"/>
    <w:rsid w:val="00482360"/>
    <w:rsid w:val="00483D56"/>
    <w:rsid w:val="00484633"/>
    <w:rsid w:val="0048631F"/>
    <w:rsid w:val="00487C9D"/>
    <w:rsid w:val="00491522"/>
    <w:rsid w:val="00493D7A"/>
    <w:rsid w:val="00495322"/>
    <w:rsid w:val="0049609F"/>
    <w:rsid w:val="00496EE1"/>
    <w:rsid w:val="004975D7"/>
    <w:rsid w:val="00497E66"/>
    <w:rsid w:val="004A0368"/>
    <w:rsid w:val="004A05BD"/>
    <w:rsid w:val="004A2DCF"/>
    <w:rsid w:val="004A4221"/>
    <w:rsid w:val="004A5F1D"/>
    <w:rsid w:val="004A610E"/>
    <w:rsid w:val="004A7998"/>
    <w:rsid w:val="004B12DA"/>
    <w:rsid w:val="004B260F"/>
    <w:rsid w:val="004B6377"/>
    <w:rsid w:val="004C1808"/>
    <w:rsid w:val="004C2A93"/>
    <w:rsid w:val="004C3067"/>
    <w:rsid w:val="004C3858"/>
    <w:rsid w:val="004C71A6"/>
    <w:rsid w:val="004D046C"/>
    <w:rsid w:val="004D14D5"/>
    <w:rsid w:val="004D2BB7"/>
    <w:rsid w:val="004D42C4"/>
    <w:rsid w:val="004D7E12"/>
    <w:rsid w:val="004E1500"/>
    <w:rsid w:val="004E1AB7"/>
    <w:rsid w:val="004E2820"/>
    <w:rsid w:val="004E56FF"/>
    <w:rsid w:val="004E65B9"/>
    <w:rsid w:val="004F0625"/>
    <w:rsid w:val="004F5A1C"/>
    <w:rsid w:val="00501B1A"/>
    <w:rsid w:val="00502204"/>
    <w:rsid w:val="00504BC1"/>
    <w:rsid w:val="00505BF1"/>
    <w:rsid w:val="00506DEB"/>
    <w:rsid w:val="00511245"/>
    <w:rsid w:val="0051629D"/>
    <w:rsid w:val="00522016"/>
    <w:rsid w:val="005222CF"/>
    <w:rsid w:val="00523B4D"/>
    <w:rsid w:val="00525775"/>
    <w:rsid w:val="005264CB"/>
    <w:rsid w:val="005277B6"/>
    <w:rsid w:val="005311C7"/>
    <w:rsid w:val="005314D8"/>
    <w:rsid w:val="00532568"/>
    <w:rsid w:val="0053298D"/>
    <w:rsid w:val="00540EC3"/>
    <w:rsid w:val="00541061"/>
    <w:rsid w:val="00542DD4"/>
    <w:rsid w:val="00546290"/>
    <w:rsid w:val="005462CD"/>
    <w:rsid w:val="005468BA"/>
    <w:rsid w:val="005500CE"/>
    <w:rsid w:val="00550DF8"/>
    <w:rsid w:val="00550E4F"/>
    <w:rsid w:val="0055120D"/>
    <w:rsid w:val="00553CF1"/>
    <w:rsid w:val="00555292"/>
    <w:rsid w:val="00556620"/>
    <w:rsid w:val="00560DBC"/>
    <w:rsid w:val="0056201C"/>
    <w:rsid w:val="00563EF0"/>
    <w:rsid w:val="00565719"/>
    <w:rsid w:val="00567725"/>
    <w:rsid w:val="00581F71"/>
    <w:rsid w:val="00585962"/>
    <w:rsid w:val="00590FB1"/>
    <w:rsid w:val="005938D5"/>
    <w:rsid w:val="0059518D"/>
    <w:rsid w:val="00595B79"/>
    <w:rsid w:val="00595F4A"/>
    <w:rsid w:val="00596627"/>
    <w:rsid w:val="00596E5B"/>
    <w:rsid w:val="005A1104"/>
    <w:rsid w:val="005A4583"/>
    <w:rsid w:val="005A77BF"/>
    <w:rsid w:val="005B11B7"/>
    <w:rsid w:val="005B125A"/>
    <w:rsid w:val="005B144F"/>
    <w:rsid w:val="005B2CAC"/>
    <w:rsid w:val="005B301D"/>
    <w:rsid w:val="005B3BA1"/>
    <w:rsid w:val="005B6D5A"/>
    <w:rsid w:val="005B7474"/>
    <w:rsid w:val="005C0805"/>
    <w:rsid w:val="005C0D6C"/>
    <w:rsid w:val="005C4A7A"/>
    <w:rsid w:val="005C5721"/>
    <w:rsid w:val="005C580A"/>
    <w:rsid w:val="005C6FBD"/>
    <w:rsid w:val="005C6FCE"/>
    <w:rsid w:val="005D0642"/>
    <w:rsid w:val="005D290A"/>
    <w:rsid w:val="005D38ED"/>
    <w:rsid w:val="005D5A14"/>
    <w:rsid w:val="005E167F"/>
    <w:rsid w:val="005E4490"/>
    <w:rsid w:val="005E5737"/>
    <w:rsid w:val="005E6184"/>
    <w:rsid w:val="005E6484"/>
    <w:rsid w:val="005E6842"/>
    <w:rsid w:val="005E7B53"/>
    <w:rsid w:val="005F12C9"/>
    <w:rsid w:val="005F26AF"/>
    <w:rsid w:val="005F2C58"/>
    <w:rsid w:val="005F5FA4"/>
    <w:rsid w:val="005F6D8A"/>
    <w:rsid w:val="006002C9"/>
    <w:rsid w:val="0060106E"/>
    <w:rsid w:val="006016C7"/>
    <w:rsid w:val="006017BA"/>
    <w:rsid w:val="00602B62"/>
    <w:rsid w:val="0060365A"/>
    <w:rsid w:val="00604A26"/>
    <w:rsid w:val="006062DB"/>
    <w:rsid w:val="00607410"/>
    <w:rsid w:val="0060747E"/>
    <w:rsid w:val="0061008E"/>
    <w:rsid w:val="00612E64"/>
    <w:rsid w:val="0061703C"/>
    <w:rsid w:val="00620364"/>
    <w:rsid w:val="00621418"/>
    <w:rsid w:val="006227F5"/>
    <w:rsid w:val="006229D2"/>
    <w:rsid w:val="00622CEF"/>
    <w:rsid w:val="006257CE"/>
    <w:rsid w:val="006268AC"/>
    <w:rsid w:val="00632107"/>
    <w:rsid w:val="00633257"/>
    <w:rsid w:val="00633959"/>
    <w:rsid w:val="0063421D"/>
    <w:rsid w:val="00635654"/>
    <w:rsid w:val="006368E7"/>
    <w:rsid w:val="00637D77"/>
    <w:rsid w:val="0064194F"/>
    <w:rsid w:val="00642EEC"/>
    <w:rsid w:val="0064642D"/>
    <w:rsid w:val="0065092C"/>
    <w:rsid w:val="00651680"/>
    <w:rsid w:val="00653D2C"/>
    <w:rsid w:val="00654E7D"/>
    <w:rsid w:val="0065723C"/>
    <w:rsid w:val="00661FC6"/>
    <w:rsid w:val="00663151"/>
    <w:rsid w:val="00663F5A"/>
    <w:rsid w:val="00665CFB"/>
    <w:rsid w:val="00667591"/>
    <w:rsid w:val="00667790"/>
    <w:rsid w:val="00670DA5"/>
    <w:rsid w:val="00672CA3"/>
    <w:rsid w:val="00673BD1"/>
    <w:rsid w:val="00674CA9"/>
    <w:rsid w:val="00675301"/>
    <w:rsid w:val="006824C9"/>
    <w:rsid w:val="00685B5A"/>
    <w:rsid w:val="00694869"/>
    <w:rsid w:val="006A6578"/>
    <w:rsid w:val="006A6D5B"/>
    <w:rsid w:val="006A7E13"/>
    <w:rsid w:val="006B3367"/>
    <w:rsid w:val="006B3B2D"/>
    <w:rsid w:val="006B40D0"/>
    <w:rsid w:val="006B4B0B"/>
    <w:rsid w:val="006C0B7D"/>
    <w:rsid w:val="006C4692"/>
    <w:rsid w:val="006C6F28"/>
    <w:rsid w:val="006C73E9"/>
    <w:rsid w:val="006D1C90"/>
    <w:rsid w:val="006D44B5"/>
    <w:rsid w:val="006D470A"/>
    <w:rsid w:val="006D5408"/>
    <w:rsid w:val="006D76EF"/>
    <w:rsid w:val="006E2064"/>
    <w:rsid w:val="006E322A"/>
    <w:rsid w:val="006E7F8E"/>
    <w:rsid w:val="006F1467"/>
    <w:rsid w:val="006F1A7C"/>
    <w:rsid w:val="006F1BA4"/>
    <w:rsid w:val="006F1D04"/>
    <w:rsid w:val="006F21FA"/>
    <w:rsid w:val="006F433F"/>
    <w:rsid w:val="006F689F"/>
    <w:rsid w:val="006F6933"/>
    <w:rsid w:val="00700289"/>
    <w:rsid w:val="00700B17"/>
    <w:rsid w:val="007035E4"/>
    <w:rsid w:val="00707648"/>
    <w:rsid w:val="00715857"/>
    <w:rsid w:val="00715911"/>
    <w:rsid w:val="00716984"/>
    <w:rsid w:val="007245A0"/>
    <w:rsid w:val="007259DB"/>
    <w:rsid w:val="00730CF0"/>
    <w:rsid w:val="0073295A"/>
    <w:rsid w:val="00732A9D"/>
    <w:rsid w:val="00734511"/>
    <w:rsid w:val="00734A1D"/>
    <w:rsid w:val="0073670C"/>
    <w:rsid w:val="0073684C"/>
    <w:rsid w:val="007368FF"/>
    <w:rsid w:val="00737B0A"/>
    <w:rsid w:val="00740A87"/>
    <w:rsid w:val="0074102A"/>
    <w:rsid w:val="0074196D"/>
    <w:rsid w:val="00744270"/>
    <w:rsid w:val="00744BFB"/>
    <w:rsid w:val="00745807"/>
    <w:rsid w:val="007467D4"/>
    <w:rsid w:val="0075073D"/>
    <w:rsid w:val="00750E88"/>
    <w:rsid w:val="00751343"/>
    <w:rsid w:val="007534AB"/>
    <w:rsid w:val="0075671B"/>
    <w:rsid w:val="00761D63"/>
    <w:rsid w:val="00762268"/>
    <w:rsid w:val="00762F92"/>
    <w:rsid w:val="00765416"/>
    <w:rsid w:val="0076681D"/>
    <w:rsid w:val="00771D03"/>
    <w:rsid w:val="00780D48"/>
    <w:rsid w:val="00781701"/>
    <w:rsid w:val="007840F9"/>
    <w:rsid w:val="00784392"/>
    <w:rsid w:val="00796B1C"/>
    <w:rsid w:val="007971CB"/>
    <w:rsid w:val="007A0F38"/>
    <w:rsid w:val="007A5A5B"/>
    <w:rsid w:val="007A5D27"/>
    <w:rsid w:val="007A7674"/>
    <w:rsid w:val="007B11FA"/>
    <w:rsid w:val="007B35B1"/>
    <w:rsid w:val="007B47D1"/>
    <w:rsid w:val="007B54D7"/>
    <w:rsid w:val="007B5B0A"/>
    <w:rsid w:val="007B5FCB"/>
    <w:rsid w:val="007B7552"/>
    <w:rsid w:val="007C044C"/>
    <w:rsid w:val="007C1D35"/>
    <w:rsid w:val="007C1FC7"/>
    <w:rsid w:val="007C240D"/>
    <w:rsid w:val="007C41DB"/>
    <w:rsid w:val="007C4D98"/>
    <w:rsid w:val="007D06D4"/>
    <w:rsid w:val="007D0C39"/>
    <w:rsid w:val="007E35D4"/>
    <w:rsid w:val="007E5E94"/>
    <w:rsid w:val="007E681E"/>
    <w:rsid w:val="007F1681"/>
    <w:rsid w:val="007F1FB2"/>
    <w:rsid w:val="007F45AC"/>
    <w:rsid w:val="007F552A"/>
    <w:rsid w:val="007F5D3B"/>
    <w:rsid w:val="007F6C57"/>
    <w:rsid w:val="007F7E35"/>
    <w:rsid w:val="008021BA"/>
    <w:rsid w:val="00803008"/>
    <w:rsid w:val="00806E38"/>
    <w:rsid w:val="00807C90"/>
    <w:rsid w:val="008118FC"/>
    <w:rsid w:val="00811F0D"/>
    <w:rsid w:val="00814CE1"/>
    <w:rsid w:val="00821364"/>
    <w:rsid w:val="00821E13"/>
    <w:rsid w:val="00822A7E"/>
    <w:rsid w:val="00824336"/>
    <w:rsid w:val="00824385"/>
    <w:rsid w:val="00827D0B"/>
    <w:rsid w:val="00831F01"/>
    <w:rsid w:val="0083342C"/>
    <w:rsid w:val="00834C99"/>
    <w:rsid w:val="008357FB"/>
    <w:rsid w:val="00840732"/>
    <w:rsid w:val="00842416"/>
    <w:rsid w:val="00842565"/>
    <w:rsid w:val="00844946"/>
    <w:rsid w:val="0084690E"/>
    <w:rsid w:val="008516F3"/>
    <w:rsid w:val="00853067"/>
    <w:rsid w:val="00853603"/>
    <w:rsid w:val="008542AA"/>
    <w:rsid w:val="00855FC3"/>
    <w:rsid w:val="00860DFE"/>
    <w:rsid w:val="00860E65"/>
    <w:rsid w:val="00861903"/>
    <w:rsid w:val="00863256"/>
    <w:rsid w:val="00866292"/>
    <w:rsid w:val="00875A34"/>
    <w:rsid w:val="00875BC8"/>
    <w:rsid w:val="00880255"/>
    <w:rsid w:val="00880BE9"/>
    <w:rsid w:val="00887750"/>
    <w:rsid w:val="008906CA"/>
    <w:rsid w:val="008A1D87"/>
    <w:rsid w:val="008A493B"/>
    <w:rsid w:val="008B36EC"/>
    <w:rsid w:val="008B5618"/>
    <w:rsid w:val="008B5888"/>
    <w:rsid w:val="008B7543"/>
    <w:rsid w:val="008C0F9B"/>
    <w:rsid w:val="008C21A3"/>
    <w:rsid w:val="008C2C39"/>
    <w:rsid w:val="008C74C8"/>
    <w:rsid w:val="008D4C25"/>
    <w:rsid w:val="008D4DBE"/>
    <w:rsid w:val="008D5ED1"/>
    <w:rsid w:val="008D638F"/>
    <w:rsid w:val="008D705B"/>
    <w:rsid w:val="008E3120"/>
    <w:rsid w:val="008E71EA"/>
    <w:rsid w:val="008F315D"/>
    <w:rsid w:val="008F4793"/>
    <w:rsid w:val="00900D19"/>
    <w:rsid w:val="00901B94"/>
    <w:rsid w:val="00902880"/>
    <w:rsid w:val="00902E5F"/>
    <w:rsid w:val="00903DBD"/>
    <w:rsid w:val="00912162"/>
    <w:rsid w:val="009129F0"/>
    <w:rsid w:val="0091323B"/>
    <w:rsid w:val="009174BE"/>
    <w:rsid w:val="00920A37"/>
    <w:rsid w:val="009216E7"/>
    <w:rsid w:val="00923D88"/>
    <w:rsid w:val="00925DB9"/>
    <w:rsid w:val="00925F66"/>
    <w:rsid w:val="009277F8"/>
    <w:rsid w:val="00927AE0"/>
    <w:rsid w:val="00927BF5"/>
    <w:rsid w:val="00930692"/>
    <w:rsid w:val="009326D8"/>
    <w:rsid w:val="009328D7"/>
    <w:rsid w:val="00932AF3"/>
    <w:rsid w:val="00934089"/>
    <w:rsid w:val="009343B8"/>
    <w:rsid w:val="009353A9"/>
    <w:rsid w:val="00935796"/>
    <w:rsid w:val="00940527"/>
    <w:rsid w:val="00940DFF"/>
    <w:rsid w:val="009473F2"/>
    <w:rsid w:val="00947BC0"/>
    <w:rsid w:val="00953B49"/>
    <w:rsid w:val="009552E0"/>
    <w:rsid w:val="009578D8"/>
    <w:rsid w:val="009603E5"/>
    <w:rsid w:val="009621F0"/>
    <w:rsid w:val="00963C3D"/>
    <w:rsid w:val="00965661"/>
    <w:rsid w:val="00966034"/>
    <w:rsid w:val="009712D1"/>
    <w:rsid w:val="009716EA"/>
    <w:rsid w:val="0097584A"/>
    <w:rsid w:val="00977B8B"/>
    <w:rsid w:val="00977CAA"/>
    <w:rsid w:val="009804B3"/>
    <w:rsid w:val="009808EE"/>
    <w:rsid w:val="00983D93"/>
    <w:rsid w:val="00984540"/>
    <w:rsid w:val="009870D5"/>
    <w:rsid w:val="00993373"/>
    <w:rsid w:val="009955A2"/>
    <w:rsid w:val="00995B4C"/>
    <w:rsid w:val="00996A28"/>
    <w:rsid w:val="009A0C5F"/>
    <w:rsid w:val="009A40A4"/>
    <w:rsid w:val="009A415F"/>
    <w:rsid w:val="009A7BF8"/>
    <w:rsid w:val="009B0ADD"/>
    <w:rsid w:val="009B21C1"/>
    <w:rsid w:val="009B4AD6"/>
    <w:rsid w:val="009B4B56"/>
    <w:rsid w:val="009B70CE"/>
    <w:rsid w:val="009C1D0A"/>
    <w:rsid w:val="009C2B33"/>
    <w:rsid w:val="009C43C3"/>
    <w:rsid w:val="009C54D5"/>
    <w:rsid w:val="009C5F97"/>
    <w:rsid w:val="009C7731"/>
    <w:rsid w:val="009C7F08"/>
    <w:rsid w:val="009D049E"/>
    <w:rsid w:val="009D0C70"/>
    <w:rsid w:val="009D27F7"/>
    <w:rsid w:val="009D3C5B"/>
    <w:rsid w:val="009D4627"/>
    <w:rsid w:val="009D6337"/>
    <w:rsid w:val="009D7137"/>
    <w:rsid w:val="009E0EF5"/>
    <w:rsid w:val="009E0FB8"/>
    <w:rsid w:val="009E3D3C"/>
    <w:rsid w:val="009E3EEF"/>
    <w:rsid w:val="009E7E05"/>
    <w:rsid w:val="009F0D87"/>
    <w:rsid w:val="009F45F9"/>
    <w:rsid w:val="00A00D21"/>
    <w:rsid w:val="00A020C2"/>
    <w:rsid w:val="00A02731"/>
    <w:rsid w:val="00A02E75"/>
    <w:rsid w:val="00A0557D"/>
    <w:rsid w:val="00A05D29"/>
    <w:rsid w:val="00A0660D"/>
    <w:rsid w:val="00A13D12"/>
    <w:rsid w:val="00A13F5D"/>
    <w:rsid w:val="00A13F69"/>
    <w:rsid w:val="00A15352"/>
    <w:rsid w:val="00A1778F"/>
    <w:rsid w:val="00A25A07"/>
    <w:rsid w:val="00A32AAF"/>
    <w:rsid w:val="00A33D68"/>
    <w:rsid w:val="00A33FCB"/>
    <w:rsid w:val="00A34DC1"/>
    <w:rsid w:val="00A36B3F"/>
    <w:rsid w:val="00A36FA1"/>
    <w:rsid w:val="00A372D5"/>
    <w:rsid w:val="00A37A1B"/>
    <w:rsid w:val="00A41130"/>
    <w:rsid w:val="00A41FBE"/>
    <w:rsid w:val="00A440FF"/>
    <w:rsid w:val="00A44975"/>
    <w:rsid w:val="00A4520C"/>
    <w:rsid w:val="00A468CC"/>
    <w:rsid w:val="00A47897"/>
    <w:rsid w:val="00A5127A"/>
    <w:rsid w:val="00A56E02"/>
    <w:rsid w:val="00A600F8"/>
    <w:rsid w:val="00A60B81"/>
    <w:rsid w:val="00A66605"/>
    <w:rsid w:val="00A70271"/>
    <w:rsid w:val="00A70F77"/>
    <w:rsid w:val="00A74626"/>
    <w:rsid w:val="00A779D5"/>
    <w:rsid w:val="00A80859"/>
    <w:rsid w:val="00A81011"/>
    <w:rsid w:val="00A8204D"/>
    <w:rsid w:val="00A82B27"/>
    <w:rsid w:val="00A84E0D"/>
    <w:rsid w:val="00A86087"/>
    <w:rsid w:val="00A94153"/>
    <w:rsid w:val="00A966D1"/>
    <w:rsid w:val="00AA033B"/>
    <w:rsid w:val="00AA3431"/>
    <w:rsid w:val="00AA4397"/>
    <w:rsid w:val="00AB179A"/>
    <w:rsid w:val="00AB2187"/>
    <w:rsid w:val="00AB3595"/>
    <w:rsid w:val="00AB6A7C"/>
    <w:rsid w:val="00AC0E01"/>
    <w:rsid w:val="00AC0F4F"/>
    <w:rsid w:val="00AC2C7A"/>
    <w:rsid w:val="00AC56F5"/>
    <w:rsid w:val="00AC632B"/>
    <w:rsid w:val="00AC71EA"/>
    <w:rsid w:val="00AC7B71"/>
    <w:rsid w:val="00AD105E"/>
    <w:rsid w:val="00AD3577"/>
    <w:rsid w:val="00AD3CA9"/>
    <w:rsid w:val="00AD4020"/>
    <w:rsid w:val="00AD5ED0"/>
    <w:rsid w:val="00AE0F8A"/>
    <w:rsid w:val="00AE2579"/>
    <w:rsid w:val="00AE526E"/>
    <w:rsid w:val="00AE5593"/>
    <w:rsid w:val="00AE5C47"/>
    <w:rsid w:val="00AE609B"/>
    <w:rsid w:val="00AE74CD"/>
    <w:rsid w:val="00AF0D52"/>
    <w:rsid w:val="00AF252D"/>
    <w:rsid w:val="00AF4208"/>
    <w:rsid w:val="00AF439D"/>
    <w:rsid w:val="00AF5AE2"/>
    <w:rsid w:val="00AF6618"/>
    <w:rsid w:val="00B01FE0"/>
    <w:rsid w:val="00B0256C"/>
    <w:rsid w:val="00B037C6"/>
    <w:rsid w:val="00B052C0"/>
    <w:rsid w:val="00B10D7B"/>
    <w:rsid w:val="00B10F5B"/>
    <w:rsid w:val="00B11DDB"/>
    <w:rsid w:val="00B16A5E"/>
    <w:rsid w:val="00B24CC2"/>
    <w:rsid w:val="00B26DD0"/>
    <w:rsid w:val="00B27A45"/>
    <w:rsid w:val="00B30039"/>
    <w:rsid w:val="00B3069C"/>
    <w:rsid w:val="00B34BA5"/>
    <w:rsid w:val="00B35294"/>
    <w:rsid w:val="00B36598"/>
    <w:rsid w:val="00B36F88"/>
    <w:rsid w:val="00B40569"/>
    <w:rsid w:val="00B40C37"/>
    <w:rsid w:val="00B40F3F"/>
    <w:rsid w:val="00B41267"/>
    <w:rsid w:val="00B431D7"/>
    <w:rsid w:val="00B45ECF"/>
    <w:rsid w:val="00B47FBE"/>
    <w:rsid w:val="00B50338"/>
    <w:rsid w:val="00B52267"/>
    <w:rsid w:val="00B56336"/>
    <w:rsid w:val="00B60309"/>
    <w:rsid w:val="00B61376"/>
    <w:rsid w:val="00B616E6"/>
    <w:rsid w:val="00B61E77"/>
    <w:rsid w:val="00B63014"/>
    <w:rsid w:val="00B6799D"/>
    <w:rsid w:val="00B711F6"/>
    <w:rsid w:val="00B71887"/>
    <w:rsid w:val="00B72346"/>
    <w:rsid w:val="00B72438"/>
    <w:rsid w:val="00B72AE2"/>
    <w:rsid w:val="00B745F6"/>
    <w:rsid w:val="00B82170"/>
    <w:rsid w:val="00B82E51"/>
    <w:rsid w:val="00B85523"/>
    <w:rsid w:val="00B904B8"/>
    <w:rsid w:val="00B92BB3"/>
    <w:rsid w:val="00B95661"/>
    <w:rsid w:val="00B95BDC"/>
    <w:rsid w:val="00B96A47"/>
    <w:rsid w:val="00BA0A2E"/>
    <w:rsid w:val="00BA14EE"/>
    <w:rsid w:val="00BA2914"/>
    <w:rsid w:val="00BA4372"/>
    <w:rsid w:val="00BA54EB"/>
    <w:rsid w:val="00BA6411"/>
    <w:rsid w:val="00BA69B3"/>
    <w:rsid w:val="00BA7AE4"/>
    <w:rsid w:val="00BB2B88"/>
    <w:rsid w:val="00BB47E2"/>
    <w:rsid w:val="00BB4A3B"/>
    <w:rsid w:val="00BB4BDD"/>
    <w:rsid w:val="00BB5858"/>
    <w:rsid w:val="00BC2B0B"/>
    <w:rsid w:val="00BC6507"/>
    <w:rsid w:val="00BC76B7"/>
    <w:rsid w:val="00BC7DF0"/>
    <w:rsid w:val="00BD2AB5"/>
    <w:rsid w:val="00BD3091"/>
    <w:rsid w:val="00BD33F7"/>
    <w:rsid w:val="00BD3CA7"/>
    <w:rsid w:val="00BD55E8"/>
    <w:rsid w:val="00BD5669"/>
    <w:rsid w:val="00BD5AB6"/>
    <w:rsid w:val="00BD6917"/>
    <w:rsid w:val="00BD6E33"/>
    <w:rsid w:val="00BE0C7F"/>
    <w:rsid w:val="00BE6EDF"/>
    <w:rsid w:val="00BF24AC"/>
    <w:rsid w:val="00BF41A5"/>
    <w:rsid w:val="00BF7681"/>
    <w:rsid w:val="00C07F20"/>
    <w:rsid w:val="00C13B20"/>
    <w:rsid w:val="00C144FA"/>
    <w:rsid w:val="00C157E9"/>
    <w:rsid w:val="00C159DE"/>
    <w:rsid w:val="00C1666B"/>
    <w:rsid w:val="00C24E69"/>
    <w:rsid w:val="00C3247E"/>
    <w:rsid w:val="00C32531"/>
    <w:rsid w:val="00C3598C"/>
    <w:rsid w:val="00C36875"/>
    <w:rsid w:val="00C37968"/>
    <w:rsid w:val="00C37B1D"/>
    <w:rsid w:val="00C40780"/>
    <w:rsid w:val="00C41121"/>
    <w:rsid w:val="00C423CB"/>
    <w:rsid w:val="00C4248F"/>
    <w:rsid w:val="00C452DF"/>
    <w:rsid w:val="00C46121"/>
    <w:rsid w:val="00C46B2A"/>
    <w:rsid w:val="00C52637"/>
    <w:rsid w:val="00C559AF"/>
    <w:rsid w:val="00C5634C"/>
    <w:rsid w:val="00C57ABE"/>
    <w:rsid w:val="00C615B0"/>
    <w:rsid w:val="00C62A38"/>
    <w:rsid w:val="00C63B00"/>
    <w:rsid w:val="00C70336"/>
    <w:rsid w:val="00C70FB8"/>
    <w:rsid w:val="00C7504C"/>
    <w:rsid w:val="00C7562F"/>
    <w:rsid w:val="00C802B3"/>
    <w:rsid w:val="00C92C61"/>
    <w:rsid w:val="00C92CC8"/>
    <w:rsid w:val="00C938C0"/>
    <w:rsid w:val="00C968A5"/>
    <w:rsid w:val="00CA0818"/>
    <w:rsid w:val="00CB1D87"/>
    <w:rsid w:val="00CB243D"/>
    <w:rsid w:val="00CB69F0"/>
    <w:rsid w:val="00CC06EE"/>
    <w:rsid w:val="00CC206C"/>
    <w:rsid w:val="00CC33C2"/>
    <w:rsid w:val="00CC53FC"/>
    <w:rsid w:val="00CC579A"/>
    <w:rsid w:val="00CC628A"/>
    <w:rsid w:val="00CC6CB2"/>
    <w:rsid w:val="00CC730D"/>
    <w:rsid w:val="00CC7E43"/>
    <w:rsid w:val="00CD1311"/>
    <w:rsid w:val="00CD2C54"/>
    <w:rsid w:val="00CD3492"/>
    <w:rsid w:val="00CE1920"/>
    <w:rsid w:val="00CE21F8"/>
    <w:rsid w:val="00CE5858"/>
    <w:rsid w:val="00CE7C87"/>
    <w:rsid w:val="00CF01DA"/>
    <w:rsid w:val="00CF4F58"/>
    <w:rsid w:val="00D00EB0"/>
    <w:rsid w:val="00D02223"/>
    <w:rsid w:val="00D024E5"/>
    <w:rsid w:val="00D028ED"/>
    <w:rsid w:val="00D07034"/>
    <w:rsid w:val="00D10832"/>
    <w:rsid w:val="00D131A2"/>
    <w:rsid w:val="00D151EC"/>
    <w:rsid w:val="00D20A16"/>
    <w:rsid w:val="00D20F29"/>
    <w:rsid w:val="00D221F9"/>
    <w:rsid w:val="00D23D63"/>
    <w:rsid w:val="00D251E1"/>
    <w:rsid w:val="00D2662A"/>
    <w:rsid w:val="00D31107"/>
    <w:rsid w:val="00D32BA3"/>
    <w:rsid w:val="00D36BAE"/>
    <w:rsid w:val="00D43046"/>
    <w:rsid w:val="00D4318D"/>
    <w:rsid w:val="00D47466"/>
    <w:rsid w:val="00D5123E"/>
    <w:rsid w:val="00D53E0F"/>
    <w:rsid w:val="00D55D00"/>
    <w:rsid w:val="00D57C67"/>
    <w:rsid w:val="00D60021"/>
    <w:rsid w:val="00D610C7"/>
    <w:rsid w:val="00D61326"/>
    <w:rsid w:val="00D621CC"/>
    <w:rsid w:val="00D6376C"/>
    <w:rsid w:val="00D642A2"/>
    <w:rsid w:val="00D64ECC"/>
    <w:rsid w:val="00D652D1"/>
    <w:rsid w:val="00D65E78"/>
    <w:rsid w:val="00D66EDE"/>
    <w:rsid w:val="00D67B68"/>
    <w:rsid w:val="00D7177C"/>
    <w:rsid w:val="00D71A66"/>
    <w:rsid w:val="00D71B8E"/>
    <w:rsid w:val="00D720F2"/>
    <w:rsid w:val="00D7382F"/>
    <w:rsid w:val="00D7580B"/>
    <w:rsid w:val="00D778B6"/>
    <w:rsid w:val="00D80032"/>
    <w:rsid w:val="00D80D4B"/>
    <w:rsid w:val="00D8591F"/>
    <w:rsid w:val="00D869B9"/>
    <w:rsid w:val="00D90354"/>
    <w:rsid w:val="00D90E21"/>
    <w:rsid w:val="00D92FF5"/>
    <w:rsid w:val="00DA0CA2"/>
    <w:rsid w:val="00DA0CB6"/>
    <w:rsid w:val="00DA275F"/>
    <w:rsid w:val="00DA38ED"/>
    <w:rsid w:val="00DA4BBD"/>
    <w:rsid w:val="00DA4FCE"/>
    <w:rsid w:val="00DA62AD"/>
    <w:rsid w:val="00DB22BE"/>
    <w:rsid w:val="00DB4AD7"/>
    <w:rsid w:val="00DB6988"/>
    <w:rsid w:val="00DB6A31"/>
    <w:rsid w:val="00DB7529"/>
    <w:rsid w:val="00DC6552"/>
    <w:rsid w:val="00DC73EF"/>
    <w:rsid w:val="00DD1ED3"/>
    <w:rsid w:val="00DD3E66"/>
    <w:rsid w:val="00DD7C37"/>
    <w:rsid w:val="00DE2747"/>
    <w:rsid w:val="00DE387B"/>
    <w:rsid w:val="00DE723E"/>
    <w:rsid w:val="00DF0D87"/>
    <w:rsid w:val="00DF387B"/>
    <w:rsid w:val="00DF38B0"/>
    <w:rsid w:val="00DF6AF6"/>
    <w:rsid w:val="00DF6D7F"/>
    <w:rsid w:val="00E052EF"/>
    <w:rsid w:val="00E11B9C"/>
    <w:rsid w:val="00E12319"/>
    <w:rsid w:val="00E16125"/>
    <w:rsid w:val="00E16E1E"/>
    <w:rsid w:val="00E179BE"/>
    <w:rsid w:val="00E23460"/>
    <w:rsid w:val="00E236D1"/>
    <w:rsid w:val="00E25C35"/>
    <w:rsid w:val="00E3135C"/>
    <w:rsid w:val="00E32E89"/>
    <w:rsid w:val="00E36918"/>
    <w:rsid w:val="00E37C42"/>
    <w:rsid w:val="00E408C5"/>
    <w:rsid w:val="00E4519D"/>
    <w:rsid w:val="00E460A5"/>
    <w:rsid w:val="00E51FA7"/>
    <w:rsid w:val="00E5364A"/>
    <w:rsid w:val="00E53EF8"/>
    <w:rsid w:val="00E5494C"/>
    <w:rsid w:val="00E5606F"/>
    <w:rsid w:val="00E61202"/>
    <w:rsid w:val="00E62ED7"/>
    <w:rsid w:val="00E6623A"/>
    <w:rsid w:val="00E669E1"/>
    <w:rsid w:val="00E7344C"/>
    <w:rsid w:val="00E75CC0"/>
    <w:rsid w:val="00E76153"/>
    <w:rsid w:val="00E84D01"/>
    <w:rsid w:val="00E858C9"/>
    <w:rsid w:val="00E85989"/>
    <w:rsid w:val="00E86E24"/>
    <w:rsid w:val="00E900F2"/>
    <w:rsid w:val="00E90C2A"/>
    <w:rsid w:val="00E91143"/>
    <w:rsid w:val="00E918A9"/>
    <w:rsid w:val="00E92B29"/>
    <w:rsid w:val="00E93061"/>
    <w:rsid w:val="00E942CD"/>
    <w:rsid w:val="00E95293"/>
    <w:rsid w:val="00E96829"/>
    <w:rsid w:val="00E9771C"/>
    <w:rsid w:val="00EA1B0D"/>
    <w:rsid w:val="00EA6214"/>
    <w:rsid w:val="00EA62DE"/>
    <w:rsid w:val="00EA6C77"/>
    <w:rsid w:val="00EB0A92"/>
    <w:rsid w:val="00EB317D"/>
    <w:rsid w:val="00EC1553"/>
    <w:rsid w:val="00EC3AC6"/>
    <w:rsid w:val="00EC4B19"/>
    <w:rsid w:val="00EC4B62"/>
    <w:rsid w:val="00EC7A86"/>
    <w:rsid w:val="00ED0EBC"/>
    <w:rsid w:val="00ED50C9"/>
    <w:rsid w:val="00ED5D7D"/>
    <w:rsid w:val="00EE0659"/>
    <w:rsid w:val="00EE2492"/>
    <w:rsid w:val="00EE2554"/>
    <w:rsid w:val="00EF2B3C"/>
    <w:rsid w:val="00EF31B2"/>
    <w:rsid w:val="00EF3398"/>
    <w:rsid w:val="00EF39F1"/>
    <w:rsid w:val="00EF3AB9"/>
    <w:rsid w:val="00EF48F4"/>
    <w:rsid w:val="00EF7D06"/>
    <w:rsid w:val="00F0038A"/>
    <w:rsid w:val="00F0314A"/>
    <w:rsid w:val="00F031CC"/>
    <w:rsid w:val="00F04FD8"/>
    <w:rsid w:val="00F07C79"/>
    <w:rsid w:val="00F112BB"/>
    <w:rsid w:val="00F127BC"/>
    <w:rsid w:val="00F1487E"/>
    <w:rsid w:val="00F14C35"/>
    <w:rsid w:val="00F16CDA"/>
    <w:rsid w:val="00F16EE4"/>
    <w:rsid w:val="00F216FC"/>
    <w:rsid w:val="00F21C26"/>
    <w:rsid w:val="00F24B20"/>
    <w:rsid w:val="00F254E5"/>
    <w:rsid w:val="00F25A7E"/>
    <w:rsid w:val="00F27264"/>
    <w:rsid w:val="00F304B2"/>
    <w:rsid w:val="00F33302"/>
    <w:rsid w:val="00F34980"/>
    <w:rsid w:val="00F35A1C"/>
    <w:rsid w:val="00F37966"/>
    <w:rsid w:val="00F41288"/>
    <w:rsid w:val="00F41ECD"/>
    <w:rsid w:val="00F43B60"/>
    <w:rsid w:val="00F44CA4"/>
    <w:rsid w:val="00F469DF"/>
    <w:rsid w:val="00F529C5"/>
    <w:rsid w:val="00F543F7"/>
    <w:rsid w:val="00F56C1B"/>
    <w:rsid w:val="00F57F0A"/>
    <w:rsid w:val="00F6082A"/>
    <w:rsid w:val="00F61C22"/>
    <w:rsid w:val="00F621F2"/>
    <w:rsid w:val="00F66E28"/>
    <w:rsid w:val="00F67B05"/>
    <w:rsid w:val="00F67FCD"/>
    <w:rsid w:val="00F72F76"/>
    <w:rsid w:val="00F73B24"/>
    <w:rsid w:val="00F77FB9"/>
    <w:rsid w:val="00F82A3C"/>
    <w:rsid w:val="00F83189"/>
    <w:rsid w:val="00F83D50"/>
    <w:rsid w:val="00F87314"/>
    <w:rsid w:val="00F920A0"/>
    <w:rsid w:val="00F92EDE"/>
    <w:rsid w:val="00F97DFD"/>
    <w:rsid w:val="00FA21E5"/>
    <w:rsid w:val="00FA4729"/>
    <w:rsid w:val="00FA5E2A"/>
    <w:rsid w:val="00FA6C58"/>
    <w:rsid w:val="00FB114C"/>
    <w:rsid w:val="00FB17C9"/>
    <w:rsid w:val="00FB1AE8"/>
    <w:rsid w:val="00FB2719"/>
    <w:rsid w:val="00FB3CD2"/>
    <w:rsid w:val="00FB409B"/>
    <w:rsid w:val="00FB6C75"/>
    <w:rsid w:val="00FB6FB9"/>
    <w:rsid w:val="00FB7834"/>
    <w:rsid w:val="00FB7B62"/>
    <w:rsid w:val="00FC0640"/>
    <w:rsid w:val="00FC0E38"/>
    <w:rsid w:val="00FC30EF"/>
    <w:rsid w:val="00FC33EB"/>
    <w:rsid w:val="00FC3E5C"/>
    <w:rsid w:val="00FC5961"/>
    <w:rsid w:val="00FC5E17"/>
    <w:rsid w:val="00FC7EB5"/>
    <w:rsid w:val="00FD1EBE"/>
    <w:rsid w:val="00FD235B"/>
    <w:rsid w:val="00FD2806"/>
    <w:rsid w:val="00FE3982"/>
    <w:rsid w:val="00FE3B25"/>
    <w:rsid w:val="00FE4A7F"/>
    <w:rsid w:val="00FE52FF"/>
    <w:rsid w:val="00FE5654"/>
    <w:rsid w:val="00FE6DA0"/>
    <w:rsid w:val="00FE73E5"/>
    <w:rsid w:val="00FF1997"/>
    <w:rsid w:val="00FF60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0ABBF0"/>
  <w15:chartTrackingRefBased/>
  <w15:docId w15:val="{7B182EF7-4564-4F14-B4DC-6C7A8F90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D7D"/>
    <w:pPr>
      <w:contextualSpacing/>
    </w:pPr>
  </w:style>
  <w:style w:type="paragraph" w:styleId="Heading1">
    <w:name w:val="heading 1"/>
    <w:basedOn w:val="Normal"/>
    <w:next w:val="Normal"/>
    <w:link w:val="Heading1Char"/>
    <w:uiPriority w:val="9"/>
    <w:qFormat/>
    <w:rsid w:val="00ED5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5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9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15911"/>
    <w:pPr>
      <w:spacing w:after="0" w:line="240" w:lineRule="auto"/>
    </w:pPr>
    <w:rPr>
      <w:rFonts w:ascii="Arial" w:eastAsia="Times New Roman" w:hAnsi="Arial" w:cs="Times New Roman"/>
      <w:sz w:val="24"/>
      <w:szCs w:val="20"/>
    </w:rPr>
  </w:style>
  <w:style w:type="paragraph" w:customStyle="1" w:styleId="TableText">
    <w:name w:val="Table Text"/>
    <w:basedOn w:val="Normal"/>
    <w:rsid w:val="00715911"/>
    <w:pPr>
      <w:spacing w:after="0" w:line="240" w:lineRule="auto"/>
    </w:pPr>
    <w:rPr>
      <w:rFonts w:ascii="Arial" w:eastAsia="Times New Roman" w:hAnsi="Arial" w:cs="Times New Roman"/>
      <w:sz w:val="24"/>
      <w:szCs w:val="20"/>
    </w:rPr>
  </w:style>
  <w:style w:type="paragraph" w:styleId="Header">
    <w:name w:val="header"/>
    <w:basedOn w:val="Normal"/>
    <w:link w:val="HeaderChar"/>
    <w:uiPriority w:val="99"/>
    <w:unhideWhenUsed/>
    <w:rsid w:val="007159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911"/>
  </w:style>
  <w:style w:type="paragraph" w:styleId="Footer">
    <w:name w:val="footer"/>
    <w:basedOn w:val="Normal"/>
    <w:link w:val="FooterChar"/>
    <w:unhideWhenUsed/>
    <w:rsid w:val="00715911"/>
    <w:pPr>
      <w:tabs>
        <w:tab w:val="center" w:pos="4513"/>
        <w:tab w:val="right" w:pos="9026"/>
      </w:tabs>
      <w:spacing w:after="0" w:line="240" w:lineRule="auto"/>
    </w:pPr>
  </w:style>
  <w:style w:type="character" w:customStyle="1" w:styleId="FooterChar">
    <w:name w:val="Footer Char"/>
    <w:basedOn w:val="DefaultParagraphFont"/>
    <w:link w:val="Footer"/>
    <w:rsid w:val="00715911"/>
  </w:style>
  <w:style w:type="character" w:styleId="PageNumber">
    <w:name w:val="page number"/>
    <w:rsid w:val="00715911"/>
    <w:rPr>
      <w:rFonts w:ascii="Arial" w:hAnsi="Arial"/>
      <w:sz w:val="18"/>
    </w:rPr>
  </w:style>
  <w:style w:type="paragraph" w:styleId="ListParagraph">
    <w:name w:val="List Paragraph"/>
    <w:aliases w:val="Listed Body"/>
    <w:basedOn w:val="Normal"/>
    <w:link w:val="ListParagraphChar"/>
    <w:uiPriority w:val="34"/>
    <w:qFormat/>
    <w:rsid w:val="00715911"/>
    <w:pPr>
      <w:ind w:left="720"/>
    </w:pPr>
  </w:style>
  <w:style w:type="character" w:customStyle="1" w:styleId="Heading1Char">
    <w:name w:val="Heading 1 Char"/>
    <w:basedOn w:val="DefaultParagraphFont"/>
    <w:link w:val="Heading1"/>
    <w:uiPriority w:val="9"/>
    <w:rsid w:val="00ED5D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25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51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67D4"/>
    <w:pPr>
      <w:outlineLvl w:val="9"/>
    </w:pPr>
    <w:rPr>
      <w:lang w:val="en-US"/>
    </w:rPr>
  </w:style>
  <w:style w:type="paragraph" w:styleId="TOC1">
    <w:name w:val="toc 1"/>
    <w:basedOn w:val="Normal"/>
    <w:next w:val="Normal"/>
    <w:autoRedefine/>
    <w:uiPriority w:val="39"/>
    <w:unhideWhenUsed/>
    <w:rsid w:val="00B6799D"/>
    <w:pPr>
      <w:tabs>
        <w:tab w:val="left" w:pos="440"/>
        <w:tab w:val="right" w:leader="dot" w:pos="9016"/>
      </w:tabs>
      <w:spacing w:after="100"/>
    </w:pPr>
  </w:style>
  <w:style w:type="paragraph" w:styleId="TOC2">
    <w:name w:val="toc 2"/>
    <w:basedOn w:val="Normal"/>
    <w:next w:val="Normal"/>
    <w:autoRedefine/>
    <w:uiPriority w:val="39"/>
    <w:unhideWhenUsed/>
    <w:rsid w:val="007467D4"/>
    <w:pPr>
      <w:spacing w:after="100"/>
      <w:ind w:left="220"/>
    </w:pPr>
  </w:style>
  <w:style w:type="character" w:styleId="Hyperlink">
    <w:name w:val="Hyperlink"/>
    <w:basedOn w:val="DefaultParagraphFont"/>
    <w:uiPriority w:val="99"/>
    <w:unhideWhenUsed/>
    <w:rsid w:val="007467D4"/>
    <w:rPr>
      <w:color w:val="0563C1" w:themeColor="hyperlink"/>
      <w:u w:val="single"/>
    </w:rPr>
  </w:style>
  <w:style w:type="paragraph" w:styleId="BalloonText">
    <w:name w:val="Balloon Text"/>
    <w:basedOn w:val="Normal"/>
    <w:link w:val="BalloonTextChar"/>
    <w:uiPriority w:val="99"/>
    <w:semiHidden/>
    <w:unhideWhenUsed/>
    <w:rsid w:val="009933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373"/>
    <w:rPr>
      <w:rFonts w:ascii="Segoe UI" w:hAnsi="Segoe UI" w:cs="Segoe UI"/>
      <w:sz w:val="18"/>
      <w:szCs w:val="18"/>
    </w:rPr>
  </w:style>
  <w:style w:type="table" w:styleId="TableGrid">
    <w:name w:val="Table Grid"/>
    <w:basedOn w:val="TableNormal"/>
    <w:uiPriority w:val="39"/>
    <w:rsid w:val="00734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19A3"/>
    <w:rPr>
      <w:sz w:val="16"/>
      <w:szCs w:val="16"/>
    </w:rPr>
  </w:style>
  <w:style w:type="paragraph" w:styleId="CommentText">
    <w:name w:val="annotation text"/>
    <w:basedOn w:val="Normal"/>
    <w:link w:val="CommentTextChar"/>
    <w:uiPriority w:val="99"/>
    <w:unhideWhenUsed/>
    <w:rsid w:val="000919A3"/>
    <w:pPr>
      <w:spacing w:line="240" w:lineRule="auto"/>
    </w:pPr>
    <w:rPr>
      <w:sz w:val="20"/>
      <w:szCs w:val="20"/>
    </w:rPr>
  </w:style>
  <w:style w:type="character" w:customStyle="1" w:styleId="CommentTextChar">
    <w:name w:val="Comment Text Char"/>
    <w:basedOn w:val="DefaultParagraphFont"/>
    <w:link w:val="CommentText"/>
    <w:uiPriority w:val="99"/>
    <w:rsid w:val="000919A3"/>
    <w:rPr>
      <w:sz w:val="20"/>
      <w:szCs w:val="20"/>
    </w:rPr>
  </w:style>
  <w:style w:type="paragraph" w:styleId="CommentSubject">
    <w:name w:val="annotation subject"/>
    <w:basedOn w:val="CommentText"/>
    <w:next w:val="CommentText"/>
    <w:link w:val="CommentSubjectChar"/>
    <w:uiPriority w:val="99"/>
    <w:semiHidden/>
    <w:unhideWhenUsed/>
    <w:rsid w:val="000919A3"/>
    <w:rPr>
      <w:b/>
      <w:bCs/>
    </w:rPr>
  </w:style>
  <w:style w:type="character" w:customStyle="1" w:styleId="CommentSubjectChar">
    <w:name w:val="Comment Subject Char"/>
    <w:basedOn w:val="CommentTextChar"/>
    <w:link w:val="CommentSubject"/>
    <w:uiPriority w:val="99"/>
    <w:semiHidden/>
    <w:rsid w:val="000919A3"/>
    <w:rPr>
      <w:b/>
      <w:bCs/>
      <w:sz w:val="20"/>
      <w:szCs w:val="20"/>
    </w:rPr>
  </w:style>
  <w:style w:type="paragraph" w:styleId="Revision">
    <w:name w:val="Revision"/>
    <w:hidden/>
    <w:uiPriority w:val="99"/>
    <w:semiHidden/>
    <w:rsid w:val="000919A3"/>
    <w:pPr>
      <w:spacing w:after="0" w:line="240" w:lineRule="auto"/>
    </w:pPr>
  </w:style>
  <w:style w:type="character" w:styleId="FollowedHyperlink">
    <w:name w:val="FollowedHyperlink"/>
    <w:basedOn w:val="DefaultParagraphFont"/>
    <w:uiPriority w:val="99"/>
    <w:semiHidden/>
    <w:unhideWhenUsed/>
    <w:rsid w:val="006C73E9"/>
    <w:rPr>
      <w:color w:val="954F72" w:themeColor="followedHyperlink"/>
      <w:u w:val="single"/>
    </w:rPr>
  </w:style>
  <w:style w:type="paragraph" w:styleId="TOC3">
    <w:name w:val="toc 3"/>
    <w:basedOn w:val="Normal"/>
    <w:next w:val="Normal"/>
    <w:autoRedefine/>
    <w:uiPriority w:val="39"/>
    <w:unhideWhenUsed/>
    <w:rsid w:val="00602B62"/>
    <w:pPr>
      <w:spacing w:after="100"/>
      <w:ind w:left="440"/>
    </w:pPr>
    <w:rPr>
      <w:rFonts w:eastAsiaTheme="minorEastAsia" w:cs="Times New Roman"/>
      <w:lang w:val="en-US"/>
    </w:rPr>
  </w:style>
  <w:style w:type="table" w:customStyle="1" w:styleId="TableGrid1">
    <w:name w:val="Table Grid1"/>
    <w:basedOn w:val="TableNormal"/>
    <w:next w:val="TableGrid"/>
    <w:uiPriority w:val="59"/>
    <w:rsid w:val="00917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6A5E"/>
    <w:rPr>
      <w:color w:val="808080"/>
    </w:rPr>
  </w:style>
  <w:style w:type="character" w:customStyle="1" w:styleId="Heading4Char">
    <w:name w:val="Heading 4 Char"/>
    <w:basedOn w:val="DefaultParagraphFont"/>
    <w:link w:val="Heading4"/>
    <w:uiPriority w:val="9"/>
    <w:rsid w:val="003F49AE"/>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isted Body Char"/>
    <w:link w:val="ListParagraph"/>
    <w:uiPriority w:val="34"/>
    <w:rsid w:val="00B26DD0"/>
  </w:style>
  <w:style w:type="paragraph" w:styleId="NormalWeb">
    <w:name w:val="Normal (Web)"/>
    <w:basedOn w:val="Normal"/>
    <w:uiPriority w:val="99"/>
    <w:semiHidden/>
    <w:unhideWhenUsed/>
    <w:rsid w:val="00E460A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customStyle="1" w:styleId="Default">
    <w:name w:val="Default"/>
    <w:rsid w:val="00047FC0"/>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383">
      <w:bodyDiv w:val="1"/>
      <w:marLeft w:val="0"/>
      <w:marRight w:val="0"/>
      <w:marTop w:val="0"/>
      <w:marBottom w:val="0"/>
      <w:divBdr>
        <w:top w:val="none" w:sz="0" w:space="0" w:color="auto"/>
        <w:left w:val="none" w:sz="0" w:space="0" w:color="auto"/>
        <w:bottom w:val="none" w:sz="0" w:space="0" w:color="auto"/>
        <w:right w:val="none" w:sz="0" w:space="0" w:color="auto"/>
      </w:divBdr>
    </w:div>
    <w:div w:id="32584940">
      <w:bodyDiv w:val="1"/>
      <w:marLeft w:val="0"/>
      <w:marRight w:val="0"/>
      <w:marTop w:val="0"/>
      <w:marBottom w:val="0"/>
      <w:divBdr>
        <w:top w:val="none" w:sz="0" w:space="0" w:color="auto"/>
        <w:left w:val="none" w:sz="0" w:space="0" w:color="auto"/>
        <w:bottom w:val="none" w:sz="0" w:space="0" w:color="auto"/>
        <w:right w:val="none" w:sz="0" w:space="0" w:color="auto"/>
      </w:divBdr>
    </w:div>
    <w:div w:id="147021589">
      <w:bodyDiv w:val="1"/>
      <w:marLeft w:val="0"/>
      <w:marRight w:val="0"/>
      <w:marTop w:val="0"/>
      <w:marBottom w:val="0"/>
      <w:divBdr>
        <w:top w:val="none" w:sz="0" w:space="0" w:color="auto"/>
        <w:left w:val="none" w:sz="0" w:space="0" w:color="auto"/>
        <w:bottom w:val="none" w:sz="0" w:space="0" w:color="auto"/>
        <w:right w:val="none" w:sz="0" w:space="0" w:color="auto"/>
      </w:divBdr>
    </w:div>
    <w:div w:id="215553095">
      <w:bodyDiv w:val="1"/>
      <w:marLeft w:val="0"/>
      <w:marRight w:val="0"/>
      <w:marTop w:val="0"/>
      <w:marBottom w:val="0"/>
      <w:divBdr>
        <w:top w:val="none" w:sz="0" w:space="0" w:color="auto"/>
        <w:left w:val="none" w:sz="0" w:space="0" w:color="auto"/>
        <w:bottom w:val="none" w:sz="0" w:space="0" w:color="auto"/>
        <w:right w:val="none" w:sz="0" w:space="0" w:color="auto"/>
      </w:divBdr>
    </w:div>
    <w:div w:id="282928636">
      <w:bodyDiv w:val="1"/>
      <w:marLeft w:val="0"/>
      <w:marRight w:val="0"/>
      <w:marTop w:val="0"/>
      <w:marBottom w:val="0"/>
      <w:divBdr>
        <w:top w:val="none" w:sz="0" w:space="0" w:color="auto"/>
        <w:left w:val="none" w:sz="0" w:space="0" w:color="auto"/>
        <w:bottom w:val="none" w:sz="0" w:space="0" w:color="auto"/>
        <w:right w:val="none" w:sz="0" w:space="0" w:color="auto"/>
      </w:divBdr>
    </w:div>
    <w:div w:id="409156979">
      <w:bodyDiv w:val="1"/>
      <w:marLeft w:val="0"/>
      <w:marRight w:val="0"/>
      <w:marTop w:val="0"/>
      <w:marBottom w:val="0"/>
      <w:divBdr>
        <w:top w:val="none" w:sz="0" w:space="0" w:color="auto"/>
        <w:left w:val="none" w:sz="0" w:space="0" w:color="auto"/>
        <w:bottom w:val="none" w:sz="0" w:space="0" w:color="auto"/>
        <w:right w:val="none" w:sz="0" w:space="0" w:color="auto"/>
      </w:divBdr>
    </w:div>
    <w:div w:id="443891246">
      <w:bodyDiv w:val="1"/>
      <w:marLeft w:val="0"/>
      <w:marRight w:val="0"/>
      <w:marTop w:val="0"/>
      <w:marBottom w:val="0"/>
      <w:divBdr>
        <w:top w:val="none" w:sz="0" w:space="0" w:color="auto"/>
        <w:left w:val="none" w:sz="0" w:space="0" w:color="auto"/>
        <w:bottom w:val="none" w:sz="0" w:space="0" w:color="auto"/>
        <w:right w:val="none" w:sz="0" w:space="0" w:color="auto"/>
      </w:divBdr>
    </w:div>
    <w:div w:id="451437886">
      <w:bodyDiv w:val="1"/>
      <w:marLeft w:val="0"/>
      <w:marRight w:val="0"/>
      <w:marTop w:val="0"/>
      <w:marBottom w:val="0"/>
      <w:divBdr>
        <w:top w:val="none" w:sz="0" w:space="0" w:color="auto"/>
        <w:left w:val="none" w:sz="0" w:space="0" w:color="auto"/>
        <w:bottom w:val="none" w:sz="0" w:space="0" w:color="auto"/>
        <w:right w:val="none" w:sz="0" w:space="0" w:color="auto"/>
      </w:divBdr>
    </w:div>
    <w:div w:id="522665938">
      <w:bodyDiv w:val="1"/>
      <w:marLeft w:val="0"/>
      <w:marRight w:val="0"/>
      <w:marTop w:val="0"/>
      <w:marBottom w:val="0"/>
      <w:divBdr>
        <w:top w:val="none" w:sz="0" w:space="0" w:color="auto"/>
        <w:left w:val="none" w:sz="0" w:space="0" w:color="auto"/>
        <w:bottom w:val="none" w:sz="0" w:space="0" w:color="auto"/>
        <w:right w:val="none" w:sz="0" w:space="0" w:color="auto"/>
      </w:divBdr>
    </w:div>
    <w:div w:id="643044210">
      <w:bodyDiv w:val="1"/>
      <w:marLeft w:val="0"/>
      <w:marRight w:val="0"/>
      <w:marTop w:val="0"/>
      <w:marBottom w:val="0"/>
      <w:divBdr>
        <w:top w:val="none" w:sz="0" w:space="0" w:color="auto"/>
        <w:left w:val="none" w:sz="0" w:space="0" w:color="auto"/>
        <w:bottom w:val="none" w:sz="0" w:space="0" w:color="auto"/>
        <w:right w:val="none" w:sz="0" w:space="0" w:color="auto"/>
      </w:divBdr>
    </w:div>
    <w:div w:id="643391878">
      <w:bodyDiv w:val="1"/>
      <w:marLeft w:val="0"/>
      <w:marRight w:val="0"/>
      <w:marTop w:val="0"/>
      <w:marBottom w:val="0"/>
      <w:divBdr>
        <w:top w:val="none" w:sz="0" w:space="0" w:color="auto"/>
        <w:left w:val="none" w:sz="0" w:space="0" w:color="auto"/>
        <w:bottom w:val="none" w:sz="0" w:space="0" w:color="auto"/>
        <w:right w:val="none" w:sz="0" w:space="0" w:color="auto"/>
      </w:divBdr>
    </w:div>
    <w:div w:id="751127426">
      <w:bodyDiv w:val="1"/>
      <w:marLeft w:val="0"/>
      <w:marRight w:val="0"/>
      <w:marTop w:val="0"/>
      <w:marBottom w:val="0"/>
      <w:divBdr>
        <w:top w:val="none" w:sz="0" w:space="0" w:color="auto"/>
        <w:left w:val="none" w:sz="0" w:space="0" w:color="auto"/>
        <w:bottom w:val="none" w:sz="0" w:space="0" w:color="auto"/>
        <w:right w:val="none" w:sz="0" w:space="0" w:color="auto"/>
      </w:divBdr>
    </w:div>
    <w:div w:id="776870539">
      <w:bodyDiv w:val="1"/>
      <w:marLeft w:val="0"/>
      <w:marRight w:val="0"/>
      <w:marTop w:val="0"/>
      <w:marBottom w:val="0"/>
      <w:divBdr>
        <w:top w:val="none" w:sz="0" w:space="0" w:color="auto"/>
        <w:left w:val="none" w:sz="0" w:space="0" w:color="auto"/>
        <w:bottom w:val="none" w:sz="0" w:space="0" w:color="auto"/>
        <w:right w:val="none" w:sz="0" w:space="0" w:color="auto"/>
      </w:divBdr>
    </w:div>
    <w:div w:id="801460125">
      <w:bodyDiv w:val="1"/>
      <w:marLeft w:val="0"/>
      <w:marRight w:val="0"/>
      <w:marTop w:val="0"/>
      <w:marBottom w:val="0"/>
      <w:divBdr>
        <w:top w:val="none" w:sz="0" w:space="0" w:color="auto"/>
        <w:left w:val="none" w:sz="0" w:space="0" w:color="auto"/>
        <w:bottom w:val="none" w:sz="0" w:space="0" w:color="auto"/>
        <w:right w:val="none" w:sz="0" w:space="0" w:color="auto"/>
      </w:divBdr>
    </w:div>
    <w:div w:id="814681172">
      <w:bodyDiv w:val="1"/>
      <w:marLeft w:val="0"/>
      <w:marRight w:val="0"/>
      <w:marTop w:val="0"/>
      <w:marBottom w:val="0"/>
      <w:divBdr>
        <w:top w:val="none" w:sz="0" w:space="0" w:color="auto"/>
        <w:left w:val="none" w:sz="0" w:space="0" w:color="auto"/>
        <w:bottom w:val="none" w:sz="0" w:space="0" w:color="auto"/>
        <w:right w:val="none" w:sz="0" w:space="0" w:color="auto"/>
      </w:divBdr>
    </w:div>
    <w:div w:id="907375062">
      <w:bodyDiv w:val="1"/>
      <w:marLeft w:val="0"/>
      <w:marRight w:val="0"/>
      <w:marTop w:val="0"/>
      <w:marBottom w:val="0"/>
      <w:divBdr>
        <w:top w:val="none" w:sz="0" w:space="0" w:color="auto"/>
        <w:left w:val="none" w:sz="0" w:space="0" w:color="auto"/>
        <w:bottom w:val="none" w:sz="0" w:space="0" w:color="auto"/>
        <w:right w:val="none" w:sz="0" w:space="0" w:color="auto"/>
      </w:divBdr>
    </w:div>
    <w:div w:id="996494146">
      <w:bodyDiv w:val="1"/>
      <w:marLeft w:val="0"/>
      <w:marRight w:val="0"/>
      <w:marTop w:val="0"/>
      <w:marBottom w:val="0"/>
      <w:divBdr>
        <w:top w:val="none" w:sz="0" w:space="0" w:color="auto"/>
        <w:left w:val="none" w:sz="0" w:space="0" w:color="auto"/>
        <w:bottom w:val="none" w:sz="0" w:space="0" w:color="auto"/>
        <w:right w:val="none" w:sz="0" w:space="0" w:color="auto"/>
      </w:divBdr>
    </w:div>
    <w:div w:id="1002509968">
      <w:bodyDiv w:val="1"/>
      <w:marLeft w:val="0"/>
      <w:marRight w:val="0"/>
      <w:marTop w:val="0"/>
      <w:marBottom w:val="0"/>
      <w:divBdr>
        <w:top w:val="none" w:sz="0" w:space="0" w:color="auto"/>
        <w:left w:val="none" w:sz="0" w:space="0" w:color="auto"/>
        <w:bottom w:val="none" w:sz="0" w:space="0" w:color="auto"/>
        <w:right w:val="none" w:sz="0" w:space="0" w:color="auto"/>
      </w:divBdr>
    </w:div>
    <w:div w:id="1014767226">
      <w:bodyDiv w:val="1"/>
      <w:marLeft w:val="0"/>
      <w:marRight w:val="0"/>
      <w:marTop w:val="0"/>
      <w:marBottom w:val="0"/>
      <w:divBdr>
        <w:top w:val="none" w:sz="0" w:space="0" w:color="auto"/>
        <w:left w:val="none" w:sz="0" w:space="0" w:color="auto"/>
        <w:bottom w:val="none" w:sz="0" w:space="0" w:color="auto"/>
        <w:right w:val="none" w:sz="0" w:space="0" w:color="auto"/>
      </w:divBdr>
    </w:div>
    <w:div w:id="1015839853">
      <w:bodyDiv w:val="1"/>
      <w:marLeft w:val="0"/>
      <w:marRight w:val="0"/>
      <w:marTop w:val="0"/>
      <w:marBottom w:val="0"/>
      <w:divBdr>
        <w:top w:val="none" w:sz="0" w:space="0" w:color="auto"/>
        <w:left w:val="none" w:sz="0" w:space="0" w:color="auto"/>
        <w:bottom w:val="none" w:sz="0" w:space="0" w:color="auto"/>
        <w:right w:val="none" w:sz="0" w:space="0" w:color="auto"/>
      </w:divBdr>
    </w:div>
    <w:div w:id="1023634463">
      <w:bodyDiv w:val="1"/>
      <w:marLeft w:val="0"/>
      <w:marRight w:val="0"/>
      <w:marTop w:val="0"/>
      <w:marBottom w:val="0"/>
      <w:divBdr>
        <w:top w:val="none" w:sz="0" w:space="0" w:color="auto"/>
        <w:left w:val="none" w:sz="0" w:space="0" w:color="auto"/>
        <w:bottom w:val="none" w:sz="0" w:space="0" w:color="auto"/>
        <w:right w:val="none" w:sz="0" w:space="0" w:color="auto"/>
      </w:divBdr>
    </w:div>
    <w:div w:id="1082408464">
      <w:bodyDiv w:val="1"/>
      <w:marLeft w:val="0"/>
      <w:marRight w:val="0"/>
      <w:marTop w:val="0"/>
      <w:marBottom w:val="0"/>
      <w:divBdr>
        <w:top w:val="none" w:sz="0" w:space="0" w:color="auto"/>
        <w:left w:val="none" w:sz="0" w:space="0" w:color="auto"/>
        <w:bottom w:val="none" w:sz="0" w:space="0" w:color="auto"/>
        <w:right w:val="none" w:sz="0" w:space="0" w:color="auto"/>
      </w:divBdr>
    </w:div>
    <w:div w:id="1170218837">
      <w:bodyDiv w:val="1"/>
      <w:marLeft w:val="0"/>
      <w:marRight w:val="0"/>
      <w:marTop w:val="0"/>
      <w:marBottom w:val="0"/>
      <w:divBdr>
        <w:top w:val="none" w:sz="0" w:space="0" w:color="auto"/>
        <w:left w:val="none" w:sz="0" w:space="0" w:color="auto"/>
        <w:bottom w:val="none" w:sz="0" w:space="0" w:color="auto"/>
        <w:right w:val="none" w:sz="0" w:space="0" w:color="auto"/>
      </w:divBdr>
    </w:div>
    <w:div w:id="1192185471">
      <w:bodyDiv w:val="1"/>
      <w:marLeft w:val="0"/>
      <w:marRight w:val="0"/>
      <w:marTop w:val="0"/>
      <w:marBottom w:val="0"/>
      <w:divBdr>
        <w:top w:val="none" w:sz="0" w:space="0" w:color="auto"/>
        <w:left w:val="none" w:sz="0" w:space="0" w:color="auto"/>
        <w:bottom w:val="none" w:sz="0" w:space="0" w:color="auto"/>
        <w:right w:val="none" w:sz="0" w:space="0" w:color="auto"/>
      </w:divBdr>
      <w:divsChild>
        <w:div w:id="1728454014">
          <w:marLeft w:val="360"/>
          <w:marRight w:val="0"/>
          <w:marTop w:val="0"/>
          <w:marBottom w:val="0"/>
          <w:divBdr>
            <w:top w:val="none" w:sz="0" w:space="0" w:color="auto"/>
            <w:left w:val="none" w:sz="0" w:space="0" w:color="auto"/>
            <w:bottom w:val="none" w:sz="0" w:space="0" w:color="auto"/>
            <w:right w:val="none" w:sz="0" w:space="0" w:color="auto"/>
          </w:divBdr>
        </w:div>
        <w:div w:id="1421219524">
          <w:marLeft w:val="360"/>
          <w:marRight w:val="0"/>
          <w:marTop w:val="0"/>
          <w:marBottom w:val="0"/>
          <w:divBdr>
            <w:top w:val="none" w:sz="0" w:space="0" w:color="auto"/>
            <w:left w:val="none" w:sz="0" w:space="0" w:color="auto"/>
            <w:bottom w:val="none" w:sz="0" w:space="0" w:color="auto"/>
            <w:right w:val="none" w:sz="0" w:space="0" w:color="auto"/>
          </w:divBdr>
        </w:div>
        <w:div w:id="1579554563">
          <w:marLeft w:val="360"/>
          <w:marRight w:val="0"/>
          <w:marTop w:val="0"/>
          <w:marBottom w:val="0"/>
          <w:divBdr>
            <w:top w:val="none" w:sz="0" w:space="0" w:color="auto"/>
            <w:left w:val="none" w:sz="0" w:space="0" w:color="auto"/>
            <w:bottom w:val="none" w:sz="0" w:space="0" w:color="auto"/>
            <w:right w:val="none" w:sz="0" w:space="0" w:color="auto"/>
          </w:divBdr>
        </w:div>
        <w:div w:id="1609660548">
          <w:marLeft w:val="360"/>
          <w:marRight w:val="0"/>
          <w:marTop w:val="0"/>
          <w:marBottom w:val="0"/>
          <w:divBdr>
            <w:top w:val="none" w:sz="0" w:space="0" w:color="auto"/>
            <w:left w:val="none" w:sz="0" w:space="0" w:color="auto"/>
            <w:bottom w:val="none" w:sz="0" w:space="0" w:color="auto"/>
            <w:right w:val="none" w:sz="0" w:space="0" w:color="auto"/>
          </w:divBdr>
        </w:div>
        <w:div w:id="1133451251">
          <w:marLeft w:val="360"/>
          <w:marRight w:val="0"/>
          <w:marTop w:val="0"/>
          <w:marBottom w:val="0"/>
          <w:divBdr>
            <w:top w:val="none" w:sz="0" w:space="0" w:color="auto"/>
            <w:left w:val="none" w:sz="0" w:space="0" w:color="auto"/>
            <w:bottom w:val="none" w:sz="0" w:space="0" w:color="auto"/>
            <w:right w:val="none" w:sz="0" w:space="0" w:color="auto"/>
          </w:divBdr>
        </w:div>
      </w:divsChild>
    </w:div>
    <w:div w:id="1224486783">
      <w:bodyDiv w:val="1"/>
      <w:marLeft w:val="0"/>
      <w:marRight w:val="0"/>
      <w:marTop w:val="0"/>
      <w:marBottom w:val="0"/>
      <w:divBdr>
        <w:top w:val="none" w:sz="0" w:space="0" w:color="auto"/>
        <w:left w:val="none" w:sz="0" w:space="0" w:color="auto"/>
        <w:bottom w:val="none" w:sz="0" w:space="0" w:color="auto"/>
        <w:right w:val="none" w:sz="0" w:space="0" w:color="auto"/>
      </w:divBdr>
    </w:div>
    <w:div w:id="1324047348">
      <w:bodyDiv w:val="1"/>
      <w:marLeft w:val="0"/>
      <w:marRight w:val="0"/>
      <w:marTop w:val="0"/>
      <w:marBottom w:val="0"/>
      <w:divBdr>
        <w:top w:val="none" w:sz="0" w:space="0" w:color="auto"/>
        <w:left w:val="none" w:sz="0" w:space="0" w:color="auto"/>
        <w:bottom w:val="none" w:sz="0" w:space="0" w:color="auto"/>
        <w:right w:val="none" w:sz="0" w:space="0" w:color="auto"/>
      </w:divBdr>
    </w:div>
    <w:div w:id="1367101750">
      <w:bodyDiv w:val="1"/>
      <w:marLeft w:val="0"/>
      <w:marRight w:val="0"/>
      <w:marTop w:val="0"/>
      <w:marBottom w:val="0"/>
      <w:divBdr>
        <w:top w:val="none" w:sz="0" w:space="0" w:color="auto"/>
        <w:left w:val="none" w:sz="0" w:space="0" w:color="auto"/>
        <w:bottom w:val="none" w:sz="0" w:space="0" w:color="auto"/>
        <w:right w:val="none" w:sz="0" w:space="0" w:color="auto"/>
      </w:divBdr>
    </w:div>
    <w:div w:id="1465269545">
      <w:bodyDiv w:val="1"/>
      <w:marLeft w:val="0"/>
      <w:marRight w:val="0"/>
      <w:marTop w:val="0"/>
      <w:marBottom w:val="0"/>
      <w:divBdr>
        <w:top w:val="none" w:sz="0" w:space="0" w:color="auto"/>
        <w:left w:val="none" w:sz="0" w:space="0" w:color="auto"/>
        <w:bottom w:val="none" w:sz="0" w:space="0" w:color="auto"/>
        <w:right w:val="none" w:sz="0" w:space="0" w:color="auto"/>
      </w:divBdr>
    </w:div>
    <w:div w:id="1493057884">
      <w:bodyDiv w:val="1"/>
      <w:marLeft w:val="0"/>
      <w:marRight w:val="0"/>
      <w:marTop w:val="0"/>
      <w:marBottom w:val="0"/>
      <w:divBdr>
        <w:top w:val="none" w:sz="0" w:space="0" w:color="auto"/>
        <w:left w:val="none" w:sz="0" w:space="0" w:color="auto"/>
        <w:bottom w:val="none" w:sz="0" w:space="0" w:color="auto"/>
        <w:right w:val="none" w:sz="0" w:space="0" w:color="auto"/>
      </w:divBdr>
      <w:divsChild>
        <w:div w:id="1630866068">
          <w:marLeft w:val="360"/>
          <w:marRight w:val="0"/>
          <w:marTop w:val="0"/>
          <w:marBottom w:val="0"/>
          <w:divBdr>
            <w:top w:val="none" w:sz="0" w:space="0" w:color="auto"/>
            <w:left w:val="none" w:sz="0" w:space="0" w:color="auto"/>
            <w:bottom w:val="none" w:sz="0" w:space="0" w:color="auto"/>
            <w:right w:val="none" w:sz="0" w:space="0" w:color="auto"/>
          </w:divBdr>
        </w:div>
      </w:divsChild>
    </w:div>
    <w:div w:id="1507551961">
      <w:bodyDiv w:val="1"/>
      <w:marLeft w:val="0"/>
      <w:marRight w:val="0"/>
      <w:marTop w:val="0"/>
      <w:marBottom w:val="0"/>
      <w:divBdr>
        <w:top w:val="none" w:sz="0" w:space="0" w:color="auto"/>
        <w:left w:val="none" w:sz="0" w:space="0" w:color="auto"/>
        <w:bottom w:val="none" w:sz="0" w:space="0" w:color="auto"/>
        <w:right w:val="none" w:sz="0" w:space="0" w:color="auto"/>
      </w:divBdr>
    </w:div>
    <w:div w:id="1570385017">
      <w:bodyDiv w:val="1"/>
      <w:marLeft w:val="0"/>
      <w:marRight w:val="0"/>
      <w:marTop w:val="0"/>
      <w:marBottom w:val="0"/>
      <w:divBdr>
        <w:top w:val="none" w:sz="0" w:space="0" w:color="auto"/>
        <w:left w:val="none" w:sz="0" w:space="0" w:color="auto"/>
        <w:bottom w:val="none" w:sz="0" w:space="0" w:color="auto"/>
        <w:right w:val="none" w:sz="0" w:space="0" w:color="auto"/>
      </w:divBdr>
    </w:div>
    <w:div w:id="1583023126">
      <w:bodyDiv w:val="1"/>
      <w:marLeft w:val="0"/>
      <w:marRight w:val="0"/>
      <w:marTop w:val="0"/>
      <w:marBottom w:val="0"/>
      <w:divBdr>
        <w:top w:val="none" w:sz="0" w:space="0" w:color="auto"/>
        <w:left w:val="none" w:sz="0" w:space="0" w:color="auto"/>
        <w:bottom w:val="none" w:sz="0" w:space="0" w:color="auto"/>
        <w:right w:val="none" w:sz="0" w:space="0" w:color="auto"/>
      </w:divBdr>
    </w:div>
    <w:div w:id="1598950314">
      <w:bodyDiv w:val="1"/>
      <w:marLeft w:val="0"/>
      <w:marRight w:val="0"/>
      <w:marTop w:val="0"/>
      <w:marBottom w:val="0"/>
      <w:divBdr>
        <w:top w:val="none" w:sz="0" w:space="0" w:color="auto"/>
        <w:left w:val="none" w:sz="0" w:space="0" w:color="auto"/>
        <w:bottom w:val="none" w:sz="0" w:space="0" w:color="auto"/>
        <w:right w:val="none" w:sz="0" w:space="0" w:color="auto"/>
      </w:divBdr>
      <w:divsChild>
        <w:div w:id="316962657">
          <w:marLeft w:val="360"/>
          <w:marRight w:val="0"/>
          <w:marTop w:val="0"/>
          <w:marBottom w:val="0"/>
          <w:divBdr>
            <w:top w:val="none" w:sz="0" w:space="0" w:color="auto"/>
            <w:left w:val="none" w:sz="0" w:space="0" w:color="auto"/>
            <w:bottom w:val="none" w:sz="0" w:space="0" w:color="auto"/>
            <w:right w:val="none" w:sz="0" w:space="0" w:color="auto"/>
          </w:divBdr>
        </w:div>
      </w:divsChild>
    </w:div>
    <w:div w:id="1606494825">
      <w:bodyDiv w:val="1"/>
      <w:marLeft w:val="0"/>
      <w:marRight w:val="0"/>
      <w:marTop w:val="0"/>
      <w:marBottom w:val="0"/>
      <w:divBdr>
        <w:top w:val="none" w:sz="0" w:space="0" w:color="auto"/>
        <w:left w:val="none" w:sz="0" w:space="0" w:color="auto"/>
        <w:bottom w:val="none" w:sz="0" w:space="0" w:color="auto"/>
        <w:right w:val="none" w:sz="0" w:space="0" w:color="auto"/>
      </w:divBdr>
    </w:div>
    <w:div w:id="1617518460">
      <w:bodyDiv w:val="1"/>
      <w:marLeft w:val="0"/>
      <w:marRight w:val="0"/>
      <w:marTop w:val="0"/>
      <w:marBottom w:val="0"/>
      <w:divBdr>
        <w:top w:val="none" w:sz="0" w:space="0" w:color="auto"/>
        <w:left w:val="none" w:sz="0" w:space="0" w:color="auto"/>
        <w:bottom w:val="none" w:sz="0" w:space="0" w:color="auto"/>
        <w:right w:val="none" w:sz="0" w:space="0" w:color="auto"/>
      </w:divBdr>
    </w:div>
    <w:div w:id="1647854458">
      <w:bodyDiv w:val="1"/>
      <w:marLeft w:val="0"/>
      <w:marRight w:val="0"/>
      <w:marTop w:val="0"/>
      <w:marBottom w:val="0"/>
      <w:divBdr>
        <w:top w:val="none" w:sz="0" w:space="0" w:color="auto"/>
        <w:left w:val="none" w:sz="0" w:space="0" w:color="auto"/>
        <w:bottom w:val="none" w:sz="0" w:space="0" w:color="auto"/>
        <w:right w:val="none" w:sz="0" w:space="0" w:color="auto"/>
      </w:divBdr>
    </w:div>
    <w:div w:id="1659335386">
      <w:bodyDiv w:val="1"/>
      <w:marLeft w:val="0"/>
      <w:marRight w:val="0"/>
      <w:marTop w:val="0"/>
      <w:marBottom w:val="0"/>
      <w:divBdr>
        <w:top w:val="none" w:sz="0" w:space="0" w:color="auto"/>
        <w:left w:val="none" w:sz="0" w:space="0" w:color="auto"/>
        <w:bottom w:val="none" w:sz="0" w:space="0" w:color="auto"/>
        <w:right w:val="none" w:sz="0" w:space="0" w:color="auto"/>
      </w:divBdr>
    </w:div>
    <w:div w:id="1671788356">
      <w:bodyDiv w:val="1"/>
      <w:marLeft w:val="0"/>
      <w:marRight w:val="0"/>
      <w:marTop w:val="0"/>
      <w:marBottom w:val="0"/>
      <w:divBdr>
        <w:top w:val="none" w:sz="0" w:space="0" w:color="auto"/>
        <w:left w:val="none" w:sz="0" w:space="0" w:color="auto"/>
        <w:bottom w:val="none" w:sz="0" w:space="0" w:color="auto"/>
        <w:right w:val="none" w:sz="0" w:space="0" w:color="auto"/>
      </w:divBdr>
    </w:div>
    <w:div w:id="1716076029">
      <w:bodyDiv w:val="1"/>
      <w:marLeft w:val="0"/>
      <w:marRight w:val="0"/>
      <w:marTop w:val="0"/>
      <w:marBottom w:val="0"/>
      <w:divBdr>
        <w:top w:val="none" w:sz="0" w:space="0" w:color="auto"/>
        <w:left w:val="none" w:sz="0" w:space="0" w:color="auto"/>
        <w:bottom w:val="none" w:sz="0" w:space="0" w:color="auto"/>
        <w:right w:val="none" w:sz="0" w:space="0" w:color="auto"/>
      </w:divBdr>
    </w:div>
    <w:div w:id="1755973011">
      <w:bodyDiv w:val="1"/>
      <w:marLeft w:val="0"/>
      <w:marRight w:val="0"/>
      <w:marTop w:val="0"/>
      <w:marBottom w:val="0"/>
      <w:divBdr>
        <w:top w:val="none" w:sz="0" w:space="0" w:color="auto"/>
        <w:left w:val="none" w:sz="0" w:space="0" w:color="auto"/>
        <w:bottom w:val="none" w:sz="0" w:space="0" w:color="auto"/>
        <w:right w:val="none" w:sz="0" w:space="0" w:color="auto"/>
      </w:divBdr>
    </w:div>
    <w:div w:id="1806048730">
      <w:bodyDiv w:val="1"/>
      <w:marLeft w:val="0"/>
      <w:marRight w:val="0"/>
      <w:marTop w:val="0"/>
      <w:marBottom w:val="0"/>
      <w:divBdr>
        <w:top w:val="none" w:sz="0" w:space="0" w:color="auto"/>
        <w:left w:val="none" w:sz="0" w:space="0" w:color="auto"/>
        <w:bottom w:val="none" w:sz="0" w:space="0" w:color="auto"/>
        <w:right w:val="none" w:sz="0" w:space="0" w:color="auto"/>
      </w:divBdr>
    </w:div>
    <w:div w:id="1833451656">
      <w:bodyDiv w:val="1"/>
      <w:marLeft w:val="0"/>
      <w:marRight w:val="0"/>
      <w:marTop w:val="0"/>
      <w:marBottom w:val="0"/>
      <w:divBdr>
        <w:top w:val="none" w:sz="0" w:space="0" w:color="auto"/>
        <w:left w:val="none" w:sz="0" w:space="0" w:color="auto"/>
        <w:bottom w:val="none" w:sz="0" w:space="0" w:color="auto"/>
        <w:right w:val="none" w:sz="0" w:space="0" w:color="auto"/>
      </w:divBdr>
    </w:div>
    <w:div w:id="1841845296">
      <w:bodyDiv w:val="1"/>
      <w:marLeft w:val="0"/>
      <w:marRight w:val="0"/>
      <w:marTop w:val="0"/>
      <w:marBottom w:val="0"/>
      <w:divBdr>
        <w:top w:val="none" w:sz="0" w:space="0" w:color="auto"/>
        <w:left w:val="none" w:sz="0" w:space="0" w:color="auto"/>
        <w:bottom w:val="none" w:sz="0" w:space="0" w:color="auto"/>
        <w:right w:val="none" w:sz="0" w:space="0" w:color="auto"/>
      </w:divBdr>
    </w:div>
    <w:div w:id="1881015480">
      <w:bodyDiv w:val="1"/>
      <w:marLeft w:val="0"/>
      <w:marRight w:val="0"/>
      <w:marTop w:val="0"/>
      <w:marBottom w:val="0"/>
      <w:divBdr>
        <w:top w:val="none" w:sz="0" w:space="0" w:color="auto"/>
        <w:left w:val="none" w:sz="0" w:space="0" w:color="auto"/>
        <w:bottom w:val="none" w:sz="0" w:space="0" w:color="auto"/>
        <w:right w:val="none" w:sz="0" w:space="0" w:color="auto"/>
      </w:divBdr>
    </w:div>
    <w:div w:id="1961567905">
      <w:bodyDiv w:val="1"/>
      <w:marLeft w:val="0"/>
      <w:marRight w:val="0"/>
      <w:marTop w:val="0"/>
      <w:marBottom w:val="0"/>
      <w:divBdr>
        <w:top w:val="none" w:sz="0" w:space="0" w:color="auto"/>
        <w:left w:val="none" w:sz="0" w:space="0" w:color="auto"/>
        <w:bottom w:val="none" w:sz="0" w:space="0" w:color="auto"/>
        <w:right w:val="none" w:sz="0" w:space="0" w:color="auto"/>
      </w:divBdr>
    </w:div>
    <w:div w:id="1982685493">
      <w:bodyDiv w:val="1"/>
      <w:marLeft w:val="0"/>
      <w:marRight w:val="0"/>
      <w:marTop w:val="0"/>
      <w:marBottom w:val="0"/>
      <w:divBdr>
        <w:top w:val="none" w:sz="0" w:space="0" w:color="auto"/>
        <w:left w:val="none" w:sz="0" w:space="0" w:color="auto"/>
        <w:bottom w:val="none" w:sz="0" w:space="0" w:color="auto"/>
        <w:right w:val="none" w:sz="0" w:space="0" w:color="auto"/>
      </w:divBdr>
    </w:div>
    <w:div w:id="2039504927">
      <w:bodyDiv w:val="1"/>
      <w:marLeft w:val="0"/>
      <w:marRight w:val="0"/>
      <w:marTop w:val="0"/>
      <w:marBottom w:val="0"/>
      <w:divBdr>
        <w:top w:val="none" w:sz="0" w:space="0" w:color="auto"/>
        <w:left w:val="none" w:sz="0" w:space="0" w:color="auto"/>
        <w:bottom w:val="none" w:sz="0" w:space="0" w:color="auto"/>
        <w:right w:val="none" w:sz="0" w:space="0" w:color="auto"/>
      </w:divBdr>
    </w:div>
    <w:div w:id="2066371452">
      <w:bodyDiv w:val="1"/>
      <w:marLeft w:val="0"/>
      <w:marRight w:val="0"/>
      <w:marTop w:val="0"/>
      <w:marBottom w:val="0"/>
      <w:divBdr>
        <w:top w:val="none" w:sz="0" w:space="0" w:color="auto"/>
        <w:left w:val="none" w:sz="0" w:space="0" w:color="auto"/>
        <w:bottom w:val="none" w:sz="0" w:space="0" w:color="auto"/>
        <w:right w:val="none" w:sz="0" w:space="0" w:color="auto"/>
      </w:divBdr>
    </w:div>
    <w:div w:id="20972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2.xml"/><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03D4E588-39EB-4DC0-B7C5-DC79840C9F5C}"/>
      </w:docPartPr>
      <w:docPartBody>
        <w:p w:rsidR="0005706D" w:rsidRDefault="008E1962">
          <w:r w:rsidRPr="001A391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962"/>
    <w:rsid w:val="000459D1"/>
    <w:rsid w:val="0005706D"/>
    <w:rsid w:val="00140DC2"/>
    <w:rsid w:val="002E75D5"/>
    <w:rsid w:val="006F3B70"/>
    <w:rsid w:val="00724D1F"/>
    <w:rsid w:val="007A4BF8"/>
    <w:rsid w:val="007C42A6"/>
    <w:rsid w:val="008E1962"/>
    <w:rsid w:val="009E3E9F"/>
    <w:rsid w:val="00B67F7A"/>
    <w:rsid w:val="00BD0D4B"/>
    <w:rsid w:val="00CD18F0"/>
    <w:rsid w:val="00D576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9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XMLData TextToDisplay="RightsWATCHMark">2|RAK-Rakbank All-INTERNAL|{00000000-0000-0000-0000-000000000000}</XMLData>
</file>

<file path=customXml/item2.xml><?xml version="1.0" encoding="utf-8"?>
<GTBClassification>
  <attrValue xml:space="preserve">RAKBANK-Confidential</attrValue>
  <customPropName>RAKBANK Classification</customPropName>
  <timestamp>8/17/2022 9:21:49 AM</timestamp>
  <userName>WATANI_RAK\megerard</userName>
  <computerName>RBLT415.rakbank.co.ae</computerName>
  <guid>{dba11875-6f42-44b9-9d46-a00cef855c73}</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RAKBANK-Confidential</text>
    </r>
  </hdr>
</GTBClassification>
</file>

<file path=customXml/item3.xml><?xml version="1.0" encoding="utf-8"?>
<XMLData TextToDisplay="%CLASSIFICATIONDATETIME%">08:49 23/06/2019</XMLData>
</file>

<file path=customXml/item4.xml><?xml version="1.0" encoding="utf-8"?>
<XMLData TextToDisplay="%DOCUMENTGUID%">{00000000-0000-0000-0000-000000000000}</XML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87C52-9B28-495F-9BEA-D059A58C7C9E}">
  <ds:schemaRefs/>
</ds:datastoreItem>
</file>

<file path=customXml/itemProps2.xml><?xml version="1.0" encoding="utf-8"?>
<ds:datastoreItem xmlns:ds="http://schemas.openxmlformats.org/officeDocument/2006/customXml" ds:itemID="{55599EDE-0497-4B5D-A1FD-C18BEFCCD403}">
  <ds:schemaRefs/>
</ds:datastoreItem>
</file>

<file path=customXml/itemProps3.xml><?xml version="1.0" encoding="utf-8"?>
<ds:datastoreItem xmlns:ds="http://schemas.openxmlformats.org/officeDocument/2006/customXml" ds:itemID="{1DD45475-549A-4E04-878F-BA7D610A80EC}">
  <ds:schemaRefs/>
</ds:datastoreItem>
</file>

<file path=customXml/itemProps4.xml><?xml version="1.0" encoding="utf-8"?>
<ds:datastoreItem xmlns:ds="http://schemas.openxmlformats.org/officeDocument/2006/customXml" ds:itemID="{6592FE78-0838-4608-9D2E-F7C4E26BCD87}">
  <ds:schemaRefs/>
</ds:datastoreItem>
</file>

<file path=customXml/itemProps5.xml><?xml version="1.0" encoding="utf-8"?>
<ds:datastoreItem xmlns:ds="http://schemas.openxmlformats.org/officeDocument/2006/customXml" ds:itemID="{0027FE12-1269-4D20-9373-8EBA7658E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Janakiraman</dc:creator>
  <cp:keywords>ClassificationData:&lt;RAKBANK Classification:RAKBANK-Confidential&gt;</cp:keywords>
  <dc:description/>
  <cp:lastModifiedBy>Arti Tahilliani</cp:lastModifiedBy>
  <cp:revision>3</cp:revision>
  <dcterms:created xsi:type="dcterms:W3CDTF">2024-08-07T05:27:00Z</dcterms:created>
  <dcterms:modified xsi:type="dcterms:W3CDTF">2024-08-08T08:31:00Z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2|RAK-Rakbank All-INTERNAL|{00000000-0000-0000-0000-000000000000}</vt:lpwstr>
  </property>
  <property fmtid="{D5CDD505-2E9C-101B-9397-08002B2CF9AE}" pid="3" name="RAKBANK Classification">
    <vt:lpwstr>RAKBANK-Confidential</vt:lpwstr>
  </property>
  <property fmtid="{D5CDD505-2E9C-101B-9397-08002B2CF9AE}" pid="4" name="ClassifiedBy">
    <vt:lpwstr>WATANI_RAK\megerard</vt:lpwstr>
  </property>
  <property fmtid="{D5CDD505-2E9C-101B-9397-08002B2CF9AE}" pid="5" name="ClassificationHost">
    <vt:lpwstr>RBLT415.rakbank.co.ae</vt:lpwstr>
  </property>
  <property fmtid="{D5CDD505-2E9C-101B-9397-08002B2CF9AE}" pid="6" name="ClassificationDate">
    <vt:lpwstr>8/17/2022 9:21:49 AM</vt:lpwstr>
  </property>
  <property fmtid="{D5CDD505-2E9C-101B-9397-08002B2CF9AE}" pid="7" name="ClassificationGUID">
    <vt:lpwstr>{dba11875-6f42-44b9-9d46-a00cef855c73}</vt:lpwstr>
  </property>
  <property fmtid="{D5CDD505-2E9C-101B-9397-08002B2CF9AE}" pid="8" name="ClassificationContentMarkingHeaderShapeIds">
    <vt:lpwstr>3,4,5</vt:lpwstr>
  </property>
  <property fmtid="{D5CDD505-2E9C-101B-9397-08002B2CF9AE}" pid="9" name="ClassificationContentMarkingHeaderFontProps">
    <vt:lpwstr>#ff0000,12,Calibri</vt:lpwstr>
  </property>
  <property fmtid="{D5CDD505-2E9C-101B-9397-08002B2CF9AE}" pid="10" name="ClassificationContentMarkingHeaderText">
    <vt:lpwstr>Classification: RAKBANK-Internal</vt:lpwstr>
  </property>
  <property fmtid="{D5CDD505-2E9C-101B-9397-08002B2CF9AE}" pid="11" name="MSIP_Label_4de9b19c-85c7-4812-9bbe-e788e29f7580_Enabled">
    <vt:lpwstr>true</vt:lpwstr>
  </property>
  <property fmtid="{D5CDD505-2E9C-101B-9397-08002B2CF9AE}" pid="12" name="MSIP_Label_4de9b19c-85c7-4812-9bbe-e788e29f7580_SetDate">
    <vt:lpwstr>2024-07-15T13:56:49Z</vt:lpwstr>
  </property>
  <property fmtid="{D5CDD505-2E9C-101B-9397-08002B2CF9AE}" pid="13" name="MSIP_Label_4de9b19c-85c7-4812-9bbe-e788e29f7580_Method">
    <vt:lpwstr>Standard</vt:lpwstr>
  </property>
  <property fmtid="{D5CDD505-2E9C-101B-9397-08002B2CF9AE}" pid="14" name="MSIP_Label_4de9b19c-85c7-4812-9bbe-e788e29f7580_Name">
    <vt:lpwstr>RAKBANK-Internal</vt:lpwstr>
  </property>
  <property fmtid="{D5CDD505-2E9C-101B-9397-08002B2CF9AE}" pid="15" name="MSIP_Label_4de9b19c-85c7-4812-9bbe-e788e29f7580_SiteId">
    <vt:lpwstr>fbb70b95-2828-4ce3-90d5-c6e1ff243618</vt:lpwstr>
  </property>
  <property fmtid="{D5CDD505-2E9C-101B-9397-08002B2CF9AE}" pid="16" name="MSIP_Label_4de9b19c-85c7-4812-9bbe-e788e29f7580_ActionId">
    <vt:lpwstr>511aadc3-4fe2-4cf8-ba5a-6671fa5d9724</vt:lpwstr>
  </property>
  <property fmtid="{D5CDD505-2E9C-101B-9397-08002B2CF9AE}" pid="17" name="MSIP_Label_4de9b19c-85c7-4812-9bbe-e788e29f7580_ContentBits">
    <vt:lpwstr>1</vt:lpwstr>
  </property>
</Properties>
</file>