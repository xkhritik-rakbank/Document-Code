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56FD8" w:rsidR="00FD7E82" w:rsidP="00BF478C" w:rsidRDefault="00FD7E82" w14:paraId="1125B754" w14:textId="77777777">
      <w:pPr>
        <w:pStyle w:val="Title"/>
        <w:jc w:val="center"/>
        <w:rPr>
          <w:rFonts w:asciiTheme="minorHAnsi" w:hAnsiTheme="minorHAnsi" w:cstheme="minorHAnsi"/>
          <w:noProof/>
        </w:rPr>
      </w:pPr>
    </w:p>
    <w:p w:rsidRPr="00956FD8" w:rsidR="00BF478C" w:rsidP="00BF478C" w:rsidRDefault="00FD7E82" w14:paraId="0F3485E6" w14:textId="58174E5A">
      <w:pPr>
        <w:pStyle w:val="Title"/>
        <w:jc w:val="center"/>
        <w:rPr>
          <w:rFonts w:asciiTheme="minorHAnsi" w:hAnsiTheme="minorHAnsi" w:cstheme="minorHAnsi"/>
          <w:sz w:val="22"/>
          <w:szCs w:val="22"/>
        </w:rPr>
      </w:pPr>
      <w:r w:rsidRPr="00956FD8">
        <w:rPr>
          <w:rFonts w:asciiTheme="minorHAnsi" w:hAnsiTheme="minorHAnsi" w:cstheme="minorHAnsi"/>
          <w:noProof/>
          <w:lang w:eastAsia="en-US"/>
        </w:rPr>
        <w:drawing>
          <wp:inline distT="0" distB="0" distL="0" distR="0" wp14:anchorId="75EC3C29" wp14:editId="02CCD6CD">
            <wp:extent cx="2358483" cy="685800"/>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745" cy="686749"/>
                    </a:xfrm>
                    <a:prstGeom prst="rect">
                      <a:avLst/>
                    </a:prstGeom>
                    <a:noFill/>
                    <a:ln>
                      <a:noFill/>
                    </a:ln>
                  </pic:spPr>
                </pic:pic>
              </a:graphicData>
            </a:graphic>
          </wp:inline>
        </w:drawing>
      </w:r>
    </w:p>
    <w:p w:rsidRPr="00956FD8" w:rsidR="00BF478C" w:rsidP="00BF478C" w:rsidRDefault="00BF478C" w14:paraId="6D018193" w14:textId="77777777">
      <w:pPr>
        <w:rPr>
          <w:rFonts w:asciiTheme="minorHAnsi" w:hAnsiTheme="minorHAnsi" w:cstheme="minorHAnsi"/>
          <w:b/>
          <w:sz w:val="22"/>
          <w:szCs w:val="22"/>
        </w:rPr>
      </w:pPr>
    </w:p>
    <w:p w:rsidRPr="008E6E7C" w:rsidR="00BF478C" w:rsidP="00BF478C" w:rsidRDefault="00BF478C" w14:paraId="6DD4C701" w14:textId="74FAE303">
      <w:pPr>
        <w:rPr>
          <w:rFonts w:asciiTheme="minorHAnsi" w:hAnsiTheme="minorHAnsi" w:cstheme="minorHAnsi"/>
          <w:b/>
          <w:bCs/>
          <w:szCs w:val="24"/>
        </w:rPr>
      </w:pPr>
      <w:r w:rsidRPr="008E6E7C">
        <w:rPr>
          <w:rFonts w:asciiTheme="minorHAnsi" w:hAnsiTheme="minorHAnsi" w:cstheme="minorHAnsi"/>
          <w:b/>
          <w:bCs/>
          <w:szCs w:val="24"/>
        </w:rPr>
        <w:t>Ref No</w:t>
      </w:r>
      <w:r w:rsidRPr="008E6E7C" w:rsidR="0092029B">
        <w:rPr>
          <w:rFonts w:asciiTheme="minorHAnsi" w:hAnsiTheme="minorHAnsi" w:cstheme="minorHAnsi"/>
          <w:b/>
          <w:bCs/>
          <w:szCs w:val="24"/>
        </w:rPr>
        <w:t>: V1.</w:t>
      </w:r>
      <w:r w:rsidR="00907919">
        <w:rPr>
          <w:rFonts w:asciiTheme="minorHAnsi" w:hAnsiTheme="minorHAnsi" w:cstheme="minorHAnsi"/>
          <w:b/>
          <w:bCs/>
          <w:szCs w:val="24"/>
        </w:rPr>
        <w:t xml:space="preserve">5 </w:t>
      </w:r>
      <w:r w:rsidR="00907919">
        <w:rPr>
          <w:rFonts w:asciiTheme="minorHAnsi" w:hAnsiTheme="minorHAnsi" w:cstheme="minorHAnsi"/>
          <w:b/>
          <w:bCs/>
          <w:szCs w:val="24"/>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Pr="008E6E7C" w:rsidR="0092029B">
        <w:rPr>
          <w:rFonts w:asciiTheme="minorHAnsi" w:hAnsiTheme="minorHAnsi" w:cstheme="minorHAnsi"/>
          <w:b/>
          <w:bCs/>
          <w:szCs w:val="24"/>
        </w:rPr>
        <w:t xml:space="preserve">Date: </w:t>
      </w:r>
      <w:r w:rsidR="00193DA5">
        <w:rPr>
          <w:rFonts w:asciiTheme="minorHAnsi" w:hAnsiTheme="minorHAnsi" w:cstheme="minorHAnsi"/>
          <w:b/>
          <w:bCs/>
          <w:szCs w:val="24"/>
        </w:rPr>
        <w:t>0</w:t>
      </w:r>
      <w:r w:rsidR="00F87283">
        <w:rPr>
          <w:rFonts w:asciiTheme="minorHAnsi" w:hAnsiTheme="minorHAnsi" w:cstheme="minorHAnsi"/>
          <w:b/>
          <w:bCs/>
          <w:szCs w:val="24"/>
        </w:rPr>
        <w:t>8</w:t>
      </w:r>
      <w:r w:rsidR="00193DA5">
        <w:rPr>
          <w:rFonts w:asciiTheme="minorHAnsi" w:hAnsiTheme="minorHAnsi" w:cstheme="minorHAnsi"/>
          <w:b/>
          <w:bCs/>
          <w:szCs w:val="24"/>
        </w:rPr>
        <w:t>-0</w:t>
      </w:r>
      <w:r w:rsidR="00907919">
        <w:rPr>
          <w:rFonts w:asciiTheme="minorHAnsi" w:hAnsiTheme="minorHAnsi" w:cstheme="minorHAnsi"/>
          <w:b/>
          <w:bCs/>
          <w:szCs w:val="24"/>
        </w:rPr>
        <w:t>5</w:t>
      </w:r>
      <w:r w:rsidRPr="008E6E7C" w:rsidR="0092029B">
        <w:rPr>
          <w:rFonts w:asciiTheme="minorHAnsi" w:hAnsiTheme="minorHAnsi" w:cstheme="minorHAnsi"/>
          <w:b/>
          <w:bCs/>
          <w:szCs w:val="24"/>
        </w:rPr>
        <w:t>-202</w:t>
      </w:r>
      <w:r w:rsidRPr="008E6E7C" w:rsidR="006E4CC2">
        <w:rPr>
          <w:rFonts w:asciiTheme="minorHAnsi" w:hAnsiTheme="minorHAnsi" w:cstheme="minorHAnsi"/>
          <w:b/>
          <w:bCs/>
          <w:szCs w:val="24"/>
        </w:rPr>
        <w:t>4</w:t>
      </w:r>
    </w:p>
    <w:p w:rsidRPr="00956FD8" w:rsidR="00BF478C" w:rsidP="00BF478C" w:rsidRDefault="00BF478C" w14:paraId="16E37311" w14:textId="77777777">
      <w:pPr>
        <w:pStyle w:val="Title"/>
        <w:ind w:left="6480" w:firstLine="720"/>
        <w:jc w:val="left"/>
        <w:rPr>
          <w:rFonts w:asciiTheme="minorHAnsi" w:hAnsiTheme="minorHAnsi" w:cstheme="minorHAnsi"/>
          <w:sz w:val="40"/>
        </w:rPr>
      </w:pPr>
    </w:p>
    <w:p w:rsidRPr="00956FD8" w:rsidR="00BF478C" w:rsidP="00BF478C" w:rsidRDefault="00BF478C" w14:paraId="2EC216D6" w14:textId="77777777">
      <w:pPr>
        <w:suppressAutoHyphens w:val="0"/>
        <w:spacing w:line="240" w:lineRule="auto"/>
        <w:jc w:val="center"/>
        <w:rPr>
          <w:rFonts w:asciiTheme="minorHAnsi" w:hAnsiTheme="minorHAnsi" w:cstheme="minorHAnsi"/>
          <w:bCs/>
          <w:sz w:val="40"/>
          <w:szCs w:val="40"/>
        </w:rPr>
      </w:pPr>
    </w:p>
    <w:p w:rsidRPr="00956FD8" w:rsidR="00BF478C" w:rsidP="00BF478C" w:rsidRDefault="00BF478C" w14:paraId="66F2EA67" w14:textId="77777777">
      <w:pPr>
        <w:suppressAutoHyphens w:val="0"/>
        <w:spacing w:line="240" w:lineRule="auto"/>
        <w:jc w:val="center"/>
        <w:rPr>
          <w:rFonts w:asciiTheme="minorHAnsi" w:hAnsiTheme="minorHAnsi" w:cstheme="minorHAnsi"/>
          <w:bCs/>
          <w:sz w:val="40"/>
          <w:szCs w:val="40"/>
        </w:rPr>
      </w:pPr>
    </w:p>
    <w:p w:rsidRPr="003A0909" w:rsidR="00BF478C" w:rsidP="00BF478C" w:rsidRDefault="00BF478C" w14:paraId="10176962" w14:textId="77777777">
      <w:pPr>
        <w:spacing w:line="240" w:lineRule="auto"/>
        <w:jc w:val="center"/>
        <w:rPr>
          <w:rFonts w:asciiTheme="minorHAnsi" w:hAnsiTheme="minorHAnsi" w:cstheme="minorHAnsi"/>
          <w:b/>
          <w:bCs/>
          <w:sz w:val="44"/>
          <w:szCs w:val="44"/>
        </w:rPr>
      </w:pPr>
      <w:r w:rsidRPr="003A0909">
        <w:rPr>
          <w:rFonts w:asciiTheme="minorHAnsi" w:hAnsiTheme="minorHAnsi" w:cstheme="minorHAnsi"/>
          <w:b/>
          <w:bCs/>
          <w:sz w:val="44"/>
          <w:szCs w:val="44"/>
        </w:rPr>
        <w:t>Software Requirements Specification</w:t>
      </w:r>
    </w:p>
    <w:p w:rsidR="00D336E2" w:rsidP="00D336E2" w:rsidRDefault="00D336E2" w14:paraId="0E2BA7E8" w14:textId="283BF661">
      <w:pPr>
        <w:suppressAutoHyphens w:val="0"/>
        <w:spacing w:line="240" w:lineRule="auto"/>
        <w:jc w:val="center"/>
        <w:rPr>
          <w:rFonts w:asciiTheme="minorHAnsi" w:hAnsiTheme="minorHAnsi" w:cstheme="minorHAnsi"/>
          <w:b/>
          <w:bCs/>
          <w:sz w:val="28"/>
          <w:szCs w:val="28"/>
          <w:u w:val="single"/>
        </w:rPr>
      </w:pPr>
      <w:r w:rsidRPr="003A0909">
        <w:rPr>
          <w:rFonts w:asciiTheme="minorHAnsi" w:hAnsiTheme="minorHAnsi" w:cstheme="minorHAnsi"/>
          <w:b/>
          <w:bCs/>
          <w:sz w:val="28"/>
          <w:szCs w:val="28"/>
          <w:u w:val="single"/>
        </w:rPr>
        <w:t xml:space="preserve">Central Bank </w:t>
      </w:r>
      <w:r w:rsidRPr="003A0909" w:rsidR="00B0199B">
        <w:rPr>
          <w:rFonts w:asciiTheme="minorHAnsi" w:hAnsiTheme="minorHAnsi" w:cstheme="minorHAnsi"/>
          <w:b/>
          <w:bCs/>
          <w:sz w:val="28"/>
          <w:szCs w:val="28"/>
          <w:u w:val="single"/>
        </w:rPr>
        <w:t>I</w:t>
      </w:r>
      <w:r w:rsidRPr="003A0909">
        <w:rPr>
          <w:rFonts w:asciiTheme="minorHAnsi" w:hAnsiTheme="minorHAnsi" w:cstheme="minorHAnsi"/>
          <w:b/>
          <w:bCs/>
          <w:sz w:val="28"/>
          <w:szCs w:val="28"/>
          <w:u w:val="single"/>
        </w:rPr>
        <w:t xml:space="preserve">nstructions – FIU/CIR and Court </w:t>
      </w:r>
      <w:r w:rsidR="008A7E9A">
        <w:rPr>
          <w:rFonts w:asciiTheme="minorHAnsi" w:hAnsiTheme="minorHAnsi" w:cstheme="minorHAnsi"/>
          <w:b/>
          <w:bCs/>
          <w:sz w:val="28"/>
          <w:szCs w:val="28"/>
          <w:u w:val="single"/>
        </w:rPr>
        <w:t>Order</w:t>
      </w:r>
      <w:r w:rsidRPr="003A0909">
        <w:rPr>
          <w:rFonts w:asciiTheme="minorHAnsi" w:hAnsiTheme="minorHAnsi" w:cstheme="minorHAnsi"/>
          <w:b/>
          <w:bCs/>
          <w:sz w:val="28"/>
          <w:szCs w:val="28"/>
          <w:u w:val="single"/>
        </w:rPr>
        <w:t xml:space="preserve"> – Dubai Court/CCMS</w:t>
      </w:r>
    </w:p>
    <w:p w:rsidRPr="008A7E9A" w:rsidR="008A7E9A" w:rsidP="00D336E2" w:rsidRDefault="008A7E9A" w14:paraId="6A2D7086" w14:textId="2DC04941">
      <w:pPr>
        <w:suppressAutoHyphens w:val="0"/>
        <w:spacing w:line="240" w:lineRule="auto"/>
        <w:jc w:val="center"/>
        <w:rPr>
          <w:rFonts w:asciiTheme="minorHAnsi" w:hAnsiTheme="minorHAnsi" w:cstheme="minorHAnsi"/>
          <w:b/>
          <w:bCs/>
          <w:sz w:val="28"/>
          <w:szCs w:val="28"/>
        </w:rPr>
      </w:pPr>
      <w:r>
        <w:rPr>
          <w:rFonts w:asciiTheme="minorHAnsi" w:hAnsiTheme="minorHAnsi" w:cstheme="minorHAnsi"/>
          <w:b/>
          <w:bCs/>
          <w:sz w:val="28"/>
          <w:szCs w:val="28"/>
        </w:rPr>
        <w:t>[</w:t>
      </w:r>
      <w:r w:rsidRPr="008A7E9A">
        <w:rPr>
          <w:rFonts w:asciiTheme="minorHAnsi" w:hAnsiTheme="minorHAnsi" w:cstheme="minorHAnsi"/>
          <w:b/>
          <w:bCs/>
          <w:sz w:val="28"/>
          <w:szCs w:val="28"/>
        </w:rPr>
        <w:t>CBI_CO</w:t>
      </w:r>
      <w:r>
        <w:rPr>
          <w:rFonts w:asciiTheme="minorHAnsi" w:hAnsiTheme="minorHAnsi" w:cstheme="minorHAnsi"/>
          <w:b/>
          <w:bCs/>
          <w:sz w:val="28"/>
          <w:szCs w:val="28"/>
        </w:rPr>
        <w:t>]</w:t>
      </w:r>
    </w:p>
    <w:p w:rsidRPr="00B0199B" w:rsidR="00BF478C" w:rsidP="00BF478C" w:rsidRDefault="00BF478C" w14:paraId="457EA5BE" w14:textId="77777777">
      <w:pPr>
        <w:suppressAutoHyphens w:val="0"/>
        <w:spacing w:line="240" w:lineRule="auto"/>
        <w:jc w:val="center"/>
        <w:rPr>
          <w:rFonts w:asciiTheme="minorHAnsi" w:hAnsiTheme="minorHAnsi" w:cstheme="minorHAnsi"/>
          <w:b/>
          <w:bCs/>
          <w:sz w:val="32"/>
          <w:szCs w:val="24"/>
          <w:u w:val="single"/>
        </w:rPr>
      </w:pPr>
    </w:p>
    <w:p w:rsidRPr="003A0909" w:rsidR="00BF478C" w:rsidP="00BF478C" w:rsidRDefault="00BF478C" w14:paraId="26A9357A" w14:textId="77777777">
      <w:pPr>
        <w:suppressAutoHyphens w:val="0"/>
        <w:spacing w:line="240" w:lineRule="auto"/>
        <w:jc w:val="center"/>
        <w:rPr>
          <w:rFonts w:asciiTheme="minorHAnsi" w:hAnsiTheme="minorHAnsi" w:cstheme="minorHAnsi"/>
          <w:b/>
          <w:bCs/>
          <w:color w:val="ED7D31" w:themeColor="accent2"/>
          <w:szCs w:val="24"/>
        </w:rPr>
      </w:pPr>
      <w:r w:rsidRPr="003A0909">
        <w:rPr>
          <w:rFonts w:asciiTheme="minorHAnsi" w:hAnsiTheme="minorHAnsi" w:cstheme="minorHAnsi"/>
          <w:b/>
          <w:bCs/>
          <w:color w:val="ED7D31" w:themeColor="accent2"/>
          <w:szCs w:val="24"/>
        </w:rPr>
        <w:t>(NEWGEN CONFIDENTIAL)</w:t>
      </w:r>
    </w:p>
    <w:p w:rsidRPr="00956FD8" w:rsidR="00BF478C" w:rsidP="00BF478C" w:rsidRDefault="00BF478C" w14:paraId="266B0FFD" w14:textId="77777777">
      <w:pPr>
        <w:pStyle w:val="CompanyName"/>
        <w:rPr>
          <w:rFonts w:asciiTheme="minorHAnsi" w:hAnsiTheme="minorHAnsi" w:cstheme="minorHAnsi"/>
          <w:b/>
          <w:spacing w:val="0"/>
          <w:kern w:val="1"/>
          <w:sz w:val="28"/>
        </w:rPr>
      </w:pPr>
    </w:p>
    <w:p w:rsidRPr="00956FD8" w:rsidR="00BF478C" w:rsidP="00BF478C" w:rsidRDefault="00BF478C" w14:paraId="74511A46" w14:textId="77777777">
      <w:pPr>
        <w:pStyle w:val="CompanyName"/>
        <w:rPr>
          <w:rFonts w:asciiTheme="minorHAnsi" w:hAnsiTheme="minorHAnsi" w:cstheme="minorHAnsi"/>
          <w:b/>
          <w:spacing w:val="0"/>
          <w:kern w:val="1"/>
          <w:sz w:val="28"/>
        </w:rPr>
      </w:pPr>
    </w:p>
    <w:p w:rsidRPr="00956FD8" w:rsidR="00BF478C" w:rsidP="00BF478C" w:rsidRDefault="00BF478C" w14:paraId="6669E690" w14:textId="77777777">
      <w:pPr>
        <w:pStyle w:val="CompanyName"/>
        <w:rPr>
          <w:rFonts w:asciiTheme="minorHAnsi" w:hAnsiTheme="minorHAnsi" w:cstheme="minorHAnsi"/>
          <w:b/>
          <w:spacing w:val="0"/>
          <w:kern w:val="1"/>
          <w:sz w:val="28"/>
        </w:rPr>
      </w:pPr>
    </w:p>
    <w:p w:rsidRPr="00956FD8" w:rsidR="00BF478C" w:rsidP="00BF478C" w:rsidRDefault="00BF478C" w14:paraId="07BF1B53" w14:textId="77777777">
      <w:pPr>
        <w:pStyle w:val="CompanyName"/>
        <w:rPr>
          <w:rFonts w:asciiTheme="minorHAnsi" w:hAnsiTheme="minorHAnsi" w:cstheme="minorHAnsi"/>
          <w:b/>
          <w:spacing w:val="0"/>
          <w:kern w:val="1"/>
          <w:sz w:val="28"/>
        </w:rPr>
      </w:pPr>
    </w:p>
    <w:p w:rsidRPr="00956FD8" w:rsidR="00BF478C" w:rsidP="00BF478C" w:rsidRDefault="00BF478C" w14:paraId="4988000A" w14:textId="77777777">
      <w:pPr>
        <w:rPr>
          <w:rFonts w:asciiTheme="minorHAnsi" w:hAnsiTheme="minorHAnsi" w:cstheme="minorHAnsi"/>
        </w:rPr>
      </w:pPr>
      <w:r w:rsidRPr="00956FD8">
        <w:rPr>
          <w:rFonts w:asciiTheme="minorHAnsi" w:hAnsiTheme="minorHAnsi" w:cstheme="minorHAnsi"/>
        </w:rPr>
        <w:t xml:space="preserve">                                    </w:t>
      </w:r>
    </w:p>
    <w:p w:rsidRPr="00956FD8" w:rsidR="00BF478C" w:rsidP="00BF478C" w:rsidRDefault="00BF478C" w14:paraId="01766504" w14:textId="77777777">
      <w:pPr>
        <w:rPr>
          <w:rFonts w:asciiTheme="minorHAnsi" w:hAnsiTheme="minorHAnsi" w:cstheme="minorHAnsi"/>
        </w:rPr>
      </w:pPr>
    </w:p>
    <w:p w:rsidRPr="00956FD8" w:rsidR="00BF478C" w:rsidP="00BF478C" w:rsidRDefault="00BF478C" w14:paraId="360DF4B7" w14:textId="77777777">
      <w:pPr>
        <w:rPr>
          <w:rFonts w:asciiTheme="minorHAnsi" w:hAnsiTheme="minorHAnsi" w:cstheme="minorHAnsi"/>
        </w:rPr>
      </w:pPr>
    </w:p>
    <w:p w:rsidRPr="00956FD8" w:rsidR="00BF478C" w:rsidP="00BF478C" w:rsidRDefault="00BF478C" w14:paraId="5071D50A" w14:textId="77777777">
      <w:pPr>
        <w:rPr>
          <w:rFonts w:asciiTheme="minorHAnsi" w:hAnsiTheme="minorHAnsi" w:cstheme="minorHAnsi"/>
        </w:rPr>
      </w:pPr>
    </w:p>
    <w:p w:rsidRPr="00956FD8" w:rsidR="00BF478C" w:rsidP="00BF478C" w:rsidRDefault="00BF478C" w14:paraId="3A06CDA7" w14:textId="77777777">
      <w:pPr>
        <w:spacing w:line="240" w:lineRule="auto"/>
        <w:jc w:val="center"/>
        <w:rPr>
          <w:rFonts w:asciiTheme="minorHAnsi" w:hAnsiTheme="minorHAnsi" w:cstheme="minorHAnsi"/>
          <w:b/>
          <w:bCs/>
          <w:sz w:val="28"/>
          <w:szCs w:val="28"/>
        </w:rPr>
      </w:pPr>
      <w:r w:rsidRPr="00956FD8">
        <w:rPr>
          <w:rFonts w:asciiTheme="minorHAnsi" w:hAnsiTheme="minorHAnsi" w:cstheme="minorHAnsi"/>
          <w:b/>
          <w:bCs/>
          <w:sz w:val="28"/>
          <w:szCs w:val="28"/>
        </w:rPr>
        <w:t>Newgen Software Technologies Ltd.</w:t>
      </w:r>
    </w:p>
    <w:p w:rsidRPr="00956FD8" w:rsidR="00BF478C" w:rsidP="0092029B" w:rsidRDefault="00BF478C" w14:paraId="20792EE4" w14:textId="1B5AA9DA">
      <w:pPr>
        <w:spacing w:line="240" w:lineRule="auto"/>
        <w:jc w:val="center"/>
        <w:rPr>
          <w:rFonts w:asciiTheme="minorHAnsi" w:hAnsiTheme="minorHAnsi" w:cstheme="minorHAnsi"/>
        </w:rPr>
        <w:sectPr w:rsidRPr="00956FD8" w:rsidR="00BF478C" w:rsidSect="00812E40">
          <w:headerReference w:type="even" r:id="rId11"/>
          <w:headerReference w:type="default" r:id="rId12"/>
          <w:footerReference w:type="even" r:id="rId13"/>
          <w:footerReference w:type="default" r:id="rId14"/>
          <w:headerReference w:type="first" r:id="rId15"/>
          <w:footerReference w:type="first" r:id="rId16"/>
          <w:pgSz w:w="12240" w:h="15840" w:orient="portrait"/>
          <w:pgMar w:top="1670" w:right="1430" w:bottom="1670" w:left="1430" w:header="1430" w:footer="1430" w:gutter="0"/>
          <w:pgBorders w:offsetFrom="page">
            <w:top w:val="single" w:color="auto" w:sz="4" w:space="24"/>
            <w:left w:val="single" w:color="auto" w:sz="4" w:space="24"/>
            <w:bottom w:val="single" w:color="auto" w:sz="4" w:space="24"/>
            <w:right w:val="single" w:color="auto" w:sz="4" w:space="24"/>
          </w:pgBorders>
          <w:pgNumType w:start="1"/>
          <w:cols w:space="720"/>
          <w:docGrid w:linePitch="360"/>
        </w:sectPr>
      </w:pPr>
      <w:r w:rsidRPr="00956FD8">
        <w:rPr>
          <w:rFonts w:asciiTheme="minorHAnsi" w:hAnsiTheme="minorHAnsi" w:cstheme="minorHAnsi"/>
          <w:b/>
          <w:bCs/>
          <w:sz w:val="28"/>
          <w:szCs w:val="28"/>
        </w:rPr>
        <w:t>New Delhi, IND</w:t>
      </w:r>
      <w:r w:rsidR="00B0199B">
        <w:rPr>
          <w:rFonts w:asciiTheme="minorHAnsi" w:hAnsiTheme="minorHAnsi" w:cstheme="minorHAnsi"/>
          <w:b/>
          <w:bCs/>
          <w:sz w:val="28"/>
          <w:szCs w:val="28"/>
        </w:rPr>
        <w:t>I</w:t>
      </w:r>
      <w:r w:rsidR="008A7E9A">
        <w:rPr>
          <w:rFonts w:asciiTheme="minorHAnsi" w:hAnsiTheme="minorHAnsi" w:cstheme="minorHAnsi"/>
          <w:b/>
          <w:bCs/>
          <w:sz w:val="28"/>
          <w:szCs w:val="28"/>
        </w:rPr>
        <w:t>A</w:t>
      </w:r>
    </w:p>
    <w:p w:rsidRPr="00956FD8" w:rsidR="00BF478C" w:rsidP="00BF478C" w:rsidRDefault="00BF478C" w14:paraId="64089BDF" w14:textId="77777777">
      <w:pPr>
        <w:pStyle w:val="ByLine"/>
        <w:tabs>
          <w:tab w:val="left" w:pos="6750"/>
        </w:tabs>
        <w:jc w:val="left"/>
        <w:rPr>
          <w:rFonts w:asciiTheme="minorHAnsi" w:hAnsiTheme="minorHAnsi" w:cstheme="minorHAnsi"/>
        </w:rPr>
      </w:pPr>
    </w:p>
    <w:tbl>
      <w:tblPr>
        <w:tblW w:w="0" w:type="auto"/>
        <w:tblInd w:w="-442" w:type="dxa"/>
        <w:tblLayout w:type="fixed"/>
        <w:tblLook w:val="0000" w:firstRow="0" w:lastRow="0" w:firstColumn="0" w:lastColumn="0" w:noHBand="0" w:noVBand="0"/>
      </w:tblPr>
      <w:tblGrid>
        <w:gridCol w:w="6903"/>
        <w:gridCol w:w="3346"/>
      </w:tblGrid>
      <w:tr w:rsidRPr="008E6E7C" w:rsidR="00BF478C" w:rsidTr="00CF18C5" w14:paraId="2F9AB59B" w14:textId="77777777">
        <w:trPr>
          <w:trHeight w:val="738"/>
        </w:trPr>
        <w:tc>
          <w:tcPr>
            <w:tcW w:w="10249" w:type="dxa"/>
            <w:gridSpan w:val="2"/>
            <w:tcBorders>
              <w:top w:val="double" w:color="000000" w:sz="1" w:space="0"/>
              <w:left w:val="double" w:color="000000" w:sz="1" w:space="0"/>
              <w:bottom w:val="single" w:color="000000" w:sz="4" w:space="0"/>
              <w:right w:val="double" w:color="000000" w:sz="1" w:space="0"/>
            </w:tcBorders>
            <w:shd w:val="clear" w:color="auto" w:fill="auto"/>
          </w:tcPr>
          <w:p w:rsidRPr="008E6E7C" w:rsidR="00BF478C" w:rsidP="00CF18C5" w:rsidRDefault="00BF478C" w14:paraId="395098F2" w14:textId="77777777">
            <w:pPr>
              <w:snapToGrid w:val="0"/>
              <w:jc w:val="center"/>
              <w:rPr>
                <w:rFonts w:asciiTheme="minorHAnsi" w:hAnsiTheme="minorHAnsi" w:cstheme="minorHAnsi"/>
                <w:b/>
                <w:szCs w:val="24"/>
              </w:rPr>
            </w:pPr>
          </w:p>
          <w:p w:rsidRPr="008E6E7C" w:rsidR="00BF478C" w:rsidP="00CF18C5" w:rsidRDefault="00BF478C" w14:paraId="64085B12" w14:textId="77777777">
            <w:pPr>
              <w:jc w:val="center"/>
              <w:rPr>
                <w:rFonts w:asciiTheme="minorHAnsi" w:hAnsiTheme="minorHAnsi" w:cstheme="minorHAnsi"/>
                <w:b/>
                <w:szCs w:val="24"/>
              </w:rPr>
            </w:pPr>
            <w:r w:rsidRPr="008E6E7C">
              <w:rPr>
                <w:rFonts w:asciiTheme="minorHAnsi" w:hAnsiTheme="minorHAnsi" w:cstheme="minorHAnsi"/>
                <w:b/>
                <w:szCs w:val="24"/>
              </w:rPr>
              <w:t>Review Summary</w:t>
            </w:r>
          </w:p>
        </w:tc>
      </w:tr>
      <w:tr w:rsidRPr="008E6E7C" w:rsidR="00BF478C" w:rsidTr="00CF18C5" w14:paraId="7192EEC3" w14:textId="77777777">
        <w:trPr>
          <w:trHeight w:val="241"/>
        </w:trPr>
        <w:tc>
          <w:tcPr>
            <w:tcW w:w="10249" w:type="dxa"/>
            <w:gridSpan w:val="2"/>
            <w:tcBorders>
              <w:top w:val="single" w:color="000000" w:sz="4" w:space="0"/>
              <w:left w:val="double" w:color="000000" w:sz="1" w:space="0"/>
              <w:bottom w:val="single" w:color="000000" w:sz="4" w:space="0"/>
              <w:right w:val="double" w:color="000000" w:sz="1" w:space="0"/>
            </w:tcBorders>
            <w:shd w:val="clear" w:color="auto" w:fill="auto"/>
          </w:tcPr>
          <w:p w:rsidRPr="008E6E7C" w:rsidR="00BF478C" w:rsidP="00CF18C5" w:rsidRDefault="00BF478C" w14:paraId="5D35BCA5" w14:textId="7636AEE8">
            <w:pPr>
              <w:snapToGrid w:val="0"/>
              <w:rPr>
                <w:rFonts w:asciiTheme="minorHAnsi" w:hAnsiTheme="minorHAnsi" w:cstheme="minorHAnsi"/>
                <w:b/>
                <w:szCs w:val="24"/>
              </w:rPr>
            </w:pPr>
            <w:r w:rsidRPr="008E6E7C">
              <w:rPr>
                <w:rFonts w:asciiTheme="minorHAnsi" w:hAnsiTheme="minorHAnsi" w:cstheme="minorHAnsi"/>
                <w:b/>
                <w:szCs w:val="24"/>
              </w:rPr>
              <w:t>ITEM SUBMITTED BY</w:t>
            </w:r>
            <w:r w:rsidRPr="008A7E9A" w:rsidR="00D562D3">
              <w:rPr>
                <w:rFonts w:asciiTheme="minorHAnsi" w:hAnsiTheme="minorHAnsi" w:cstheme="minorHAnsi"/>
                <w:bCs/>
                <w:szCs w:val="24"/>
              </w:rPr>
              <w:t xml:space="preserve">: </w:t>
            </w:r>
            <w:r w:rsidRPr="008A7E9A" w:rsidR="00B0199B">
              <w:rPr>
                <w:rFonts w:asciiTheme="minorHAnsi" w:hAnsiTheme="minorHAnsi" w:cstheme="minorHAnsi"/>
                <w:bCs/>
                <w:szCs w:val="24"/>
              </w:rPr>
              <w:t>Himanshi Chawla</w:t>
            </w:r>
            <w:r w:rsidRPr="008E6E7C" w:rsidR="00B0199B">
              <w:rPr>
                <w:rFonts w:asciiTheme="minorHAnsi" w:hAnsiTheme="minorHAnsi" w:cstheme="minorHAnsi"/>
                <w:b/>
                <w:szCs w:val="24"/>
              </w:rPr>
              <w:t xml:space="preserve"> </w:t>
            </w:r>
          </w:p>
        </w:tc>
      </w:tr>
      <w:tr w:rsidRPr="008E6E7C" w:rsidR="00BF478C" w:rsidTr="00CF18C5" w14:paraId="7697A32F" w14:textId="77777777">
        <w:trPr>
          <w:trHeight w:val="241"/>
        </w:trPr>
        <w:tc>
          <w:tcPr>
            <w:tcW w:w="10249" w:type="dxa"/>
            <w:gridSpan w:val="2"/>
            <w:tcBorders>
              <w:top w:val="single" w:color="000000" w:sz="4" w:space="0"/>
              <w:left w:val="double" w:color="000000" w:sz="1" w:space="0"/>
              <w:bottom w:val="single" w:color="000000" w:sz="4" w:space="0"/>
              <w:right w:val="double" w:color="000000" w:sz="1" w:space="0"/>
            </w:tcBorders>
            <w:shd w:val="clear" w:color="auto" w:fill="auto"/>
          </w:tcPr>
          <w:p w:rsidRPr="008E6E7C" w:rsidR="00BF478C" w:rsidP="00CF18C5" w:rsidRDefault="00BF478C" w14:paraId="2CDEB377" w14:textId="77777777">
            <w:pPr>
              <w:snapToGrid w:val="0"/>
              <w:rPr>
                <w:rFonts w:asciiTheme="minorHAnsi" w:hAnsiTheme="minorHAnsi" w:cstheme="minorHAnsi"/>
                <w:b/>
                <w:szCs w:val="24"/>
              </w:rPr>
            </w:pPr>
            <w:r w:rsidRPr="008E6E7C">
              <w:rPr>
                <w:rFonts w:asciiTheme="minorHAnsi" w:hAnsiTheme="minorHAnsi" w:cstheme="minorHAnsi"/>
                <w:b/>
                <w:szCs w:val="24"/>
              </w:rPr>
              <w:t>REVIEW TEAM</w:t>
            </w:r>
          </w:p>
        </w:tc>
      </w:tr>
      <w:tr w:rsidRPr="008E6E7C" w:rsidR="00BF478C" w:rsidTr="00CF18C5" w14:paraId="571EA698" w14:textId="77777777">
        <w:trPr>
          <w:trHeight w:val="241"/>
        </w:trPr>
        <w:tc>
          <w:tcPr>
            <w:tcW w:w="6903" w:type="dxa"/>
            <w:tcBorders>
              <w:top w:val="single" w:color="000000" w:sz="4" w:space="0"/>
              <w:left w:val="double" w:color="000000" w:sz="1" w:space="0"/>
              <w:bottom w:val="single" w:color="000000" w:sz="4" w:space="0"/>
            </w:tcBorders>
            <w:shd w:val="clear" w:color="auto" w:fill="auto"/>
          </w:tcPr>
          <w:p w:rsidRPr="008E6E7C" w:rsidR="00BF478C" w:rsidP="00CF18C5" w:rsidRDefault="00BF478C" w14:paraId="325C42CD" w14:textId="77777777">
            <w:pPr>
              <w:snapToGrid w:val="0"/>
              <w:jc w:val="center"/>
              <w:rPr>
                <w:rFonts w:asciiTheme="minorHAnsi" w:hAnsiTheme="minorHAnsi" w:cstheme="minorHAnsi"/>
                <w:b/>
                <w:szCs w:val="24"/>
              </w:rPr>
            </w:pPr>
            <w:r w:rsidRPr="008E6E7C">
              <w:rPr>
                <w:rFonts w:asciiTheme="minorHAnsi" w:hAnsiTheme="minorHAnsi" w:cstheme="minorHAnsi"/>
                <w:b/>
                <w:szCs w:val="24"/>
              </w:rPr>
              <w:t xml:space="preserve">NAME </w:t>
            </w:r>
          </w:p>
        </w:tc>
        <w:tc>
          <w:tcPr>
            <w:tcW w:w="3346" w:type="dxa"/>
            <w:tcBorders>
              <w:top w:val="single" w:color="000000" w:sz="4" w:space="0"/>
              <w:left w:val="single" w:color="000000" w:sz="4" w:space="0"/>
              <w:bottom w:val="single" w:color="000000" w:sz="4" w:space="0"/>
              <w:right w:val="double" w:color="000000" w:sz="1" w:space="0"/>
            </w:tcBorders>
            <w:shd w:val="clear" w:color="auto" w:fill="auto"/>
          </w:tcPr>
          <w:p w:rsidRPr="008E6E7C" w:rsidR="00BF478C" w:rsidP="00CF18C5" w:rsidRDefault="00BF478C" w14:paraId="187B8EB6" w14:textId="77777777">
            <w:pPr>
              <w:snapToGrid w:val="0"/>
              <w:jc w:val="center"/>
              <w:rPr>
                <w:rFonts w:asciiTheme="minorHAnsi" w:hAnsiTheme="minorHAnsi" w:cstheme="minorHAnsi"/>
                <w:b/>
                <w:szCs w:val="24"/>
              </w:rPr>
            </w:pPr>
            <w:r w:rsidRPr="008E6E7C">
              <w:rPr>
                <w:rFonts w:asciiTheme="minorHAnsi" w:hAnsiTheme="minorHAnsi" w:cstheme="minorHAnsi"/>
                <w:b/>
                <w:szCs w:val="24"/>
              </w:rPr>
              <w:t>SIGNATURE</w:t>
            </w:r>
          </w:p>
        </w:tc>
      </w:tr>
      <w:tr w:rsidRPr="008E6E7C" w:rsidR="00BF478C" w:rsidTr="00CF18C5" w14:paraId="58C0F7D1" w14:textId="77777777">
        <w:trPr>
          <w:trHeight w:val="241"/>
        </w:trPr>
        <w:tc>
          <w:tcPr>
            <w:tcW w:w="6903" w:type="dxa"/>
            <w:tcBorders>
              <w:top w:val="single" w:color="000000" w:sz="4" w:space="0"/>
              <w:left w:val="double" w:color="000000" w:sz="1" w:space="0"/>
              <w:bottom w:val="single" w:color="000000" w:sz="4" w:space="0"/>
            </w:tcBorders>
            <w:shd w:val="clear" w:color="auto" w:fill="auto"/>
          </w:tcPr>
          <w:p w:rsidRPr="008E6E7C" w:rsidR="00BF478C" w:rsidP="00CF18C5" w:rsidRDefault="00BF478C" w14:paraId="4DEA0430" w14:textId="08A4041B">
            <w:pPr>
              <w:snapToGrid w:val="0"/>
              <w:rPr>
                <w:rFonts w:asciiTheme="minorHAnsi" w:hAnsiTheme="minorHAnsi" w:cstheme="minorHAnsi"/>
                <w:i/>
                <w:szCs w:val="24"/>
              </w:rPr>
            </w:pPr>
            <w:r w:rsidRPr="008E6E7C">
              <w:rPr>
                <w:rFonts w:asciiTheme="minorHAnsi" w:hAnsiTheme="minorHAnsi" w:cstheme="minorHAnsi"/>
                <w:i/>
                <w:szCs w:val="24"/>
              </w:rPr>
              <w:t>1.</w:t>
            </w:r>
            <w:r w:rsidRPr="008E6E7C" w:rsidR="004B1CB4">
              <w:rPr>
                <w:rFonts w:asciiTheme="minorHAnsi" w:hAnsiTheme="minorHAnsi" w:cstheme="minorHAnsi"/>
                <w:i/>
                <w:szCs w:val="24"/>
              </w:rPr>
              <w:t xml:space="preserve"> </w:t>
            </w:r>
          </w:p>
        </w:tc>
        <w:tc>
          <w:tcPr>
            <w:tcW w:w="3346" w:type="dxa"/>
            <w:tcBorders>
              <w:top w:val="single" w:color="000000" w:sz="4" w:space="0"/>
              <w:left w:val="single" w:color="000000" w:sz="4" w:space="0"/>
              <w:bottom w:val="single" w:color="000000" w:sz="4" w:space="0"/>
              <w:right w:val="double" w:color="000000" w:sz="1" w:space="0"/>
            </w:tcBorders>
            <w:shd w:val="clear" w:color="auto" w:fill="auto"/>
          </w:tcPr>
          <w:p w:rsidRPr="008E6E7C" w:rsidR="00BF478C" w:rsidP="00CF18C5" w:rsidRDefault="00BF478C" w14:paraId="25AF7FA7" w14:textId="77777777">
            <w:pPr>
              <w:snapToGrid w:val="0"/>
              <w:jc w:val="center"/>
              <w:rPr>
                <w:rFonts w:asciiTheme="minorHAnsi" w:hAnsiTheme="minorHAnsi" w:cstheme="minorHAnsi"/>
                <w:szCs w:val="24"/>
              </w:rPr>
            </w:pPr>
          </w:p>
        </w:tc>
      </w:tr>
      <w:tr w:rsidRPr="008E6E7C" w:rsidR="00BF478C" w:rsidTr="00CF18C5" w14:paraId="5654FD95" w14:textId="77777777">
        <w:trPr>
          <w:trHeight w:val="241"/>
        </w:trPr>
        <w:tc>
          <w:tcPr>
            <w:tcW w:w="6903" w:type="dxa"/>
            <w:tcBorders>
              <w:top w:val="single" w:color="000000" w:sz="4" w:space="0"/>
              <w:left w:val="double" w:color="000000" w:sz="1" w:space="0"/>
              <w:bottom w:val="single" w:color="000000" w:sz="4" w:space="0"/>
            </w:tcBorders>
            <w:shd w:val="clear" w:color="auto" w:fill="auto"/>
          </w:tcPr>
          <w:p w:rsidRPr="008E6E7C" w:rsidR="00BF478C" w:rsidP="00CF18C5" w:rsidRDefault="00BF478C" w14:paraId="7DEFF812" w14:textId="77777777">
            <w:pPr>
              <w:snapToGrid w:val="0"/>
              <w:rPr>
                <w:rFonts w:asciiTheme="minorHAnsi" w:hAnsiTheme="minorHAnsi" w:cstheme="minorHAnsi"/>
                <w:i/>
                <w:szCs w:val="24"/>
              </w:rPr>
            </w:pPr>
            <w:r w:rsidRPr="008E6E7C">
              <w:rPr>
                <w:rFonts w:asciiTheme="minorHAnsi" w:hAnsiTheme="minorHAnsi" w:cstheme="minorHAnsi"/>
                <w:i/>
                <w:szCs w:val="24"/>
              </w:rPr>
              <w:t>2.</w:t>
            </w:r>
          </w:p>
        </w:tc>
        <w:tc>
          <w:tcPr>
            <w:tcW w:w="3346" w:type="dxa"/>
            <w:tcBorders>
              <w:top w:val="single" w:color="000000" w:sz="4" w:space="0"/>
              <w:left w:val="single" w:color="000000" w:sz="4" w:space="0"/>
              <w:bottom w:val="single" w:color="000000" w:sz="4" w:space="0"/>
              <w:right w:val="double" w:color="000000" w:sz="1" w:space="0"/>
            </w:tcBorders>
            <w:shd w:val="clear" w:color="auto" w:fill="auto"/>
          </w:tcPr>
          <w:p w:rsidRPr="008E6E7C" w:rsidR="00BF478C" w:rsidP="00CF18C5" w:rsidRDefault="00BF478C" w14:paraId="7A0CC0FF" w14:textId="77777777">
            <w:pPr>
              <w:snapToGrid w:val="0"/>
              <w:jc w:val="center"/>
              <w:rPr>
                <w:rFonts w:asciiTheme="minorHAnsi" w:hAnsiTheme="minorHAnsi" w:cstheme="minorHAnsi"/>
                <w:szCs w:val="24"/>
              </w:rPr>
            </w:pPr>
          </w:p>
        </w:tc>
      </w:tr>
      <w:tr w:rsidRPr="008E6E7C" w:rsidR="00BF478C" w:rsidTr="00CF18C5" w14:paraId="04FDA1F1" w14:textId="77777777">
        <w:trPr>
          <w:trHeight w:val="241"/>
        </w:trPr>
        <w:tc>
          <w:tcPr>
            <w:tcW w:w="6903" w:type="dxa"/>
            <w:tcBorders>
              <w:top w:val="single" w:color="000000" w:sz="4" w:space="0"/>
              <w:left w:val="double" w:color="000000" w:sz="1" w:space="0"/>
              <w:bottom w:val="single" w:color="000000" w:sz="4" w:space="0"/>
            </w:tcBorders>
            <w:shd w:val="clear" w:color="auto" w:fill="auto"/>
          </w:tcPr>
          <w:p w:rsidRPr="008E6E7C" w:rsidR="00BF478C" w:rsidP="00CF18C5" w:rsidRDefault="00BF478C" w14:paraId="15911C37" w14:textId="77777777">
            <w:pPr>
              <w:snapToGrid w:val="0"/>
              <w:rPr>
                <w:rFonts w:asciiTheme="minorHAnsi" w:hAnsiTheme="minorHAnsi" w:cstheme="minorHAnsi"/>
                <w:i/>
                <w:szCs w:val="24"/>
              </w:rPr>
            </w:pPr>
            <w:r w:rsidRPr="008E6E7C">
              <w:rPr>
                <w:rFonts w:asciiTheme="minorHAnsi" w:hAnsiTheme="minorHAnsi" w:cstheme="minorHAnsi"/>
                <w:i/>
                <w:szCs w:val="24"/>
              </w:rPr>
              <w:t>3.</w:t>
            </w:r>
          </w:p>
        </w:tc>
        <w:tc>
          <w:tcPr>
            <w:tcW w:w="3346" w:type="dxa"/>
            <w:tcBorders>
              <w:top w:val="single" w:color="000000" w:sz="4" w:space="0"/>
              <w:left w:val="single" w:color="000000" w:sz="4" w:space="0"/>
              <w:bottom w:val="single" w:color="000000" w:sz="4" w:space="0"/>
              <w:right w:val="double" w:color="000000" w:sz="1" w:space="0"/>
            </w:tcBorders>
            <w:shd w:val="clear" w:color="auto" w:fill="auto"/>
          </w:tcPr>
          <w:p w:rsidRPr="008E6E7C" w:rsidR="00BF478C" w:rsidP="00CF18C5" w:rsidRDefault="00BF478C" w14:paraId="7AF430B6" w14:textId="77777777">
            <w:pPr>
              <w:snapToGrid w:val="0"/>
              <w:jc w:val="center"/>
              <w:rPr>
                <w:rFonts w:asciiTheme="minorHAnsi" w:hAnsiTheme="minorHAnsi" w:cstheme="minorHAnsi"/>
                <w:szCs w:val="24"/>
              </w:rPr>
            </w:pPr>
          </w:p>
        </w:tc>
      </w:tr>
      <w:tr w:rsidRPr="008E6E7C" w:rsidR="00BF478C" w:rsidTr="00CF18C5" w14:paraId="30590DF1" w14:textId="77777777">
        <w:trPr>
          <w:trHeight w:val="2646"/>
        </w:trPr>
        <w:tc>
          <w:tcPr>
            <w:tcW w:w="10249" w:type="dxa"/>
            <w:gridSpan w:val="2"/>
            <w:tcBorders>
              <w:top w:val="single" w:color="000000" w:sz="4" w:space="0"/>
              <w:left w:val="double" w:color="000000" w:sz="1" w:space="0"/>
              <w:bottom w:val="single" w:color="000000" w:sz="4" w:space="0"/>
              <w:right w:val="double" w:color="000000" w:sz="1" w:space="0"/>
            </w:tcBorders>
            <w:shd w:val="clear" w:color="auto" w:fill="auto"/>
          </w:tcPr>
          <w:p w:rsidRPr="008E6E7C" w:rsidR="00BF478C" w:rsidP="00CF18C5" w:rsidRDefault="00BF478C" w14:paraId="113A5CB7" w14:textId="77777777">
            <w:pPr>
              <w:snapToGrid w:val="0"/>
              <w:rPr>
                <w:rFonts w:asciiTheme="minorHAnsi" w:hAnsiTheme="minorHAnsi" w:cstheme="minorHAnsi"/>
                <w:b/>
                <w:szCs w:val="24"/>
              </w:rPr>
            </w:pPr>
          </w:p>
          <w:p w:rsidRPr="008E6E7C" w:rsidR="00BF478C" w:rsidP="00CF18C5" w:rsidRDefault="00BF478C" w14:paraId="07039ADF" w14:textId="77777777">
            <w:pPr>
              <w:rPr>
                <w:rFonts w:asciiTheme="minorHAnsi" w:hAnsiTheme="minorHAnsi" w:cstheme="minorHAnsi"/>
                <w:b/>
                <w:szCs w:val="24"/>
              </w:rPr>
            </w:pPr>
            <w:r w:rsidRPr="008E6E7C">
              <w:rPr>
                <w:rFonts w:asciiTheme="minorHAnsi" w:hAnsiTheme="minorHAnsi" w:cstheme="minorHAnsi"/>
                <w:b/>
                <w:szCs w:val="24"/>
              </w:rPr>
              <w:t>REVIEW COMMENTS:</w:t>
            </w:r>
          </w:p>
        </w:tc>
      </w:tr>
      <w:tr w:rsidRPr="008E6E7C" w:rsidR="00BF478C" w:rsidTr="00CF18C5" w14:paraId="1E1615EA" w14:textId="77777777">
        <w:trPr>
          <w:trHeight w:val="1684"/>
        </w:trPr>
        <w:tc>
          <w:tcPr>
            <w:tcW w:w="10249" w:type="dxa"/>
            <w:gridSpan w:val="2"/>
            <w:tcBorders>
              <w:top w:val="single" w:color="000000" w:sz="4" w:space="0"/>
              <w:left w:val="double" w:color="000000" w:sz="1" w:space="0"/>
              <w:bottom w:val="double" w:color="000000" w:sz="1" w:space="0"/>
              <w:right w:val="double" w:color="000000" w:sz="1" w:space="0"/>
            </w:tcBorders>
            <w:shd w:val="clear" w:color="auto" w:fill="auto"/>
          </w:tcPr>
          <w:p w:rsidRPr="008E6E7C" w:rsidR="00BF478C" w:rsidP="00CF18C5" w:rsidRDefault="00BF478C" w14:paraId="6378A17A" w14:textId="10EA40FA">
            <w:pPr>
              <w:snapToGrid w:val="0"/>
              <w:rPr>
                <w:rFonts w:asciiTheme="minorHAnsi" w:hAnsiTheme="minorHAnsi" w:cstheme="minorHAnsi"/>
                <w:szCs w:val="24"/>
              </w:rPr>
            </w:pPr>
            <w:r w:rsidRPr="008E6E7C">
              <w:rPr>
                <w:rFonts w:asciiTheme="minorHAnsi" w:hAnsiTheme="minorHAnsi" w:cstheme="minorHAnsi"/>
                <w:szCs w:val="24"/>
              </w:rPr>
              <w:t>ACCEPTED</w:t>
            </w:r>
            <w:r w:rsidRPr="008E6E7C" w:rsidR="0092029B">
              <w:rPr>
                <w:rFonts w:asciiTheme="minorHAnsi" w:hAnsiTheme="minorHAnsi" w:cstheme="minorHAnsi"/>
                <w:szCs w:val="24"/>
              </w:rPr>
              <w:t>:</w:t>
            </w:r>
            <w:r w:rsidRPr="008E6E7C">
              <w:rPr>
                <w:rFonts w:asciiTheme="minorHAnsi" w:hAnsiTheme="minorHAnsi" w:cstheme="minorHAnsi"/>
                <w:szCs w:val="24"/>
              </w:rPr>
              <w:t xml:space="preserve"> </w:t>
            </w:r>
          </w:p>
          <w:p w:rsidRPr="008E6E7C" w:rsidR="00BF478C" w:rsidP="00CF18C5" w:rsidRDefault="00BF478C" w14:paraId="25D7B7BD" w14:textId="67DC35BA">
            <w:pPr>
              <w:rPr>
                <w:rFonts w:asciiTheme="minorHAnsi" w:hAnsiTheme="minorHAnsi" w:cstheme="minorHAnsi"/>
                <w:szCs w:val="24"/>
              </w:rPr>
            </w:pPr>
            <w:r w:rsidRPr="008E6E7C">
              <w:rPr>
                <w:rFonts w:asciiTheme="minorHAnsi" w:hAnsiTheme="minorHAnsi" w:cstheme="minorHAnsi"/>
                <w:szCs w:val="24"/>
              </w:rPr>
              <w:t xml:space="preserve">NOT </w:t>
            </w:r>
            <w:r w:rsidRPr="008E6E7C" w:rsidR="0092029B">
              <w:rPr>
                <w:rFonts w:asciiTheme="minorHAnsi" w:hAnsiTheme="minorHAnsi" w:cstheme="minorHAnsi"/>
                <w:szCs w:val="24"/>
              </w:rPr>
              <w:t>ACCEPTED:</w:t>
            </w:r>
            <w:r w:rsidRPr="008E6E7C">
              <w:rPr>
                <w:rFonts w:asciiTheme="minorHAnsi" w:hAnsiTheme="minorHAnsi" w:cstheme="minorHAnsi"/>
                <w:szCs w:val="24"/>
              </w:rPr>
              <w:t xml:space="preserve"> </w:t>
            </w:r>
          </w:p>
          <w:p w:rsidRPr="008E6E7C" w:rsidR="00BF478C" w:rsidP="00CF18C5" w:rsidRDefault="00BF478C" w14:paraId="5FB08F25" w14:textId="0606153D">
            <w:pPr>
              <w:rPr>
                <w:rFonts w:asciiTheme="minorHAnsi" w:hAnsiTheme="minorHAnsi" w:cstheme="minorHAnsi"/>
                <w:szCs w:val="24"/>
              </w:rPr>
            </w:pPr>
            <w:r w:rsidRPr="008E6E7C">
              <w:rPr>
                <w:rFonts w:asciiTheme="minorHAnsi" w:hAnsiTheme="minorHAnsi" w:cstheme="minorHAnsi"/>
                <w:szCs w:val="24"/>
              </w:rPr>
              <w:t>REVIEW NOT COMPLETED:</w:t>
            </w:r>
          </w:p>
          <w:p w:rsidRPr="008E6E7C" w:rsidR="00BF478C" w:rsidP="00CF18C5" w:rsidRDefault="00BF478C" w14:paraId="13707535" w14:textId="77777777">
            <w:pPr>
              <w:rPr>
                <w:rFonts w:asciiTheme="minorHAnsi" w:hAnsiTheme="minorHAnsi" w:cstheme="minorHAnsi"/>
                <w:i/>
                <w:szCs w:val="24"/>
              </w:rPr>
            </w:pPr>
            <w:r w:rsidRPr="008E6E7C">
              <w:rPr>
                <w:rFonts w:asciiTheme="minorHAnsi" w:hAnsiTheme="minorHAnsi" w:cstheme="minorHAnsi"/>
                <w:i/>
                <w:szCs w:val="24"/>
              </w:rPr>
              <w:t>(Explanation)</w:t>
            </w:r>
          </w:p>
          <w:p w:rsidRPr="008E6E7C" w:rsidR="00BF478C" w:rsidP="00CF18C5" w:rsidRDefault="00BF478C" w14:paraId="5C4D21E8" w14:textId="77777777">
            <w:pPr>
              <w:rPr>
                <w:rFonts w:asciiTheme="minorHAnsi" w:hAnsiTheme="minorHAnsi" w:cstheme="minorHAnsi"/>
                <w:i/>
                <w:szCs w:val="24"/>
              </w:rPr>
            </w:pPr>
          </w:p>
          <w:p w:rsidRPr="008E6E7C" w:rsidR="00BF478C" w:rsidP="00CF18C5" w:rsidRDefault="00BF478C" w14:paraId="161AAF34" w14:textId="77777777">
            <w:pPr>
              <w:rPr>
                <w:rFonts w:asciiTheme="minorHAnsi" w:hAnsiTheme="minorHAnsi" w:cstheme="minorHAnsi"/>
                <w:szCs w:val="24"/>
              </w:rPr>
            </w:pPr>
          </w:p>
          <w:p w:rsidRPr="008E6E7C" w:rsidR="00BF478C" w:rsidP="00CF18C5" w:rsidRDefault="00BF478C" w14:paraId="18C02347" w14:textId="77777777">
            <w:pPr>
              <w:rPr>
                <w:rFonts w:asciiTheme="minorHAnsi" w:hAnsiTheme="minorHAnsi" w:cstheme="minorHAnsi"/>
                <w:szCs w:val="24"/>
              </w:rPr>
            </w:pPr>
          </w:p>
        </w:tc>
      </w:tr>
    </w:tbl>
    <w:p w:rsidRPr="00956FD8" w:rsidR="00BF478C" w:rsidP="00BF478C" w:rsidRDefault="00BF478C" w14:paraId="5053718C" w14:textId="77777777">
      <w:pPr>
        <w:pStyle w:val="ByLine"/>
        <w:jc w:val="center"/>
        <w:rPr>
          <w:rFonts w:asciiTheme="minorHAnsi" w:hAnsiTheme="minorHAnsi" w:cstheme="minorHAnsi"/>
        </w:rPr>
      </w:pPr>
    </w:p>
    <w:p w:rsidRPr="00956FD8" w:rsidR="00BF478C" w:rsidP="00BF478C" w:rsidRDefault="00BF478C" w14:paraId="2C37E2E6" w14:textId="77777777">
      <w:pPr>
        <w:pStyle w:val="ByLine"/>
        <w:jc w:val="center"/>
        <w:rPr>
          <w:rFonts w:asciiTheme="minorHAnsi" w:hAnsiTheme="minorHAnsi" w:cstheme="minorHAnsi"/>
        </w:rPr>
      </w:pPr>
    </w:p>
    <w:p w:rsidRPr="00956FD8" w:rsidR="00BF478C" w:rsidP="00BF478C" w:rsidRDefault="00BF478C" w14:paraId="77085FA0" w14:textId="77777777">
      <w:pPr>
        <w:pStyle w:val="ByLine"/>
        <w:jc w:val="center"/>
        <w:rPr>
          <w:rFonts w:asciiTheme="minorHAnsi" w:hAnsiTheme="minorHAnsi" w:cstheme="minorHAnsi"/>
        </w:rPr>
      </w:pPr>
    </w:p>
    <w:p w:rsidRPr="00956FD8" w:rsidR="00BF478C" w:rsidP="00BF478C" w:rsidRDefault="00BF478C" w14:paraId="174987AC" w14:textId="77777777">
      <w:pPr>
        <w:pStyle w:val="ByLine"/>
        <w:jc w:val="center"/>
        <w:rPr>
          <w:rFonts w:asciiTheme="minorHAnsi" w:hAnsiTheme="minorHAnsi" w:cstheme="minorHAnsi"/>
        </w:rPr>
      </w:pPr>
    </w:p>
    <w:p w:rsidRPr="008E6E7C" w:rsidR="00BF478C" w:rsidP="00BF478C" w:rsidRDefault="00BF478C" w14:paraId="7AE67F6A" w14:textId="77777777">
      <w:pPr>
        <w:jc w:val="center"/>
        <w:rPr>
          <w:rFonts w:asciiTheme="minorHAnsi" w:hAnsiTheme="minorHAnsi" w:cstheme="minorHAnsi"/>
          <w:b/>
          <w:bCs/>
          <w:sz w:val="28"/>
          <w:szCs w:val="28"/>
        </w:rPr>
      </w:pPr>
      <w:r w:rsidRPr="00956FD8">
        <w:rPr>
          <w:rFonts w:asciiTheme="minorHAnsi" w:hAnsiTheme="minorHAnsi" w:cstheme="minorHAnsi"/>
          <w:b/>
          <w:bCs/>
        </w:rPr>
        <w:br w:type="page"/>
      </w:r>
      <w:r w:rsidRPr="008E6E7C">
        <w:rPr>
          <w:rFonts w:asciiTheme="minorHAnsi" w:hAnsiTheme="minorHAnsi" w:cstheme="minorHAnsi"/>
          <w:b/>
          <w:bCs/>
          <w:sz w:val="28"/>
          <w:szCs w:val="28"/>
        </w:rPr>
        <w:t>Revision History</w:t>
      </w:r>
    </w:p>
    <w:p w:rsidRPr="00956FD8" w:rsidR="00BF478C" w:rsidP="00BF478C" w:rsidRDefault="00BF478C" w14:paraId="77B2EC9B" w14:textId="77777777">
      <w:pPr>
        <w:ind w:left="180"/>
        <w:jc w:val="center"/>
        <w:rPr>
          <w:rFonts w:asciiTheme="minorHAnsi" w:hAnsiTheme="minorHAnsi" w:cstheme="minorHAnsi"/>
          <w:b/>
          <w:bCs/>
        </w:rPr>
      </w:pPr>
    </w:p>
    <w:p w:rsidRPr="00956FD8" w:rsidR="00BF478C" w:rsidP="00BF478C" w:rsidRDefault="00BF478C" w14:paraId="262BF41D" w14:textId="77777777">
      <w:pPr>
        <w:ind w:left="180"/>
        <w:jc w:val="center"/>
        <w:rPr>
          <w:rFonts w:asciiTheme="minorHAnsi" w:hAnsiTheme="minorHAnsi" w:cstheme="minorHAnsi"/>
          <w:b/>
          <w:bCs/>
        </w:rPr>
      </w:pPr>
    </w:p>
    <w:tbl>
      <w:tblPr>
        <w:tblW w:w="9636" w:type="dxa"/>
        <w:tblInd w:w="-30" w:type="dxa"/>
        <w:tblLayout w:type="fixed"/>
        <w:tblLook w:val="0000" w:firstRow="0" w:lastRow="0" w:firstColumn="0" w:lastColumn="0" w:noHBand="0" w:noVBand="0"/>
      </w:tblPr>
      <w:tblGrid>
        <w:gridCol w:w="1465"/>
        <w:gridCol w:w="1031"/>
        <w:gridCol w:w="2922"/>
        <w:gridCol w:w="1142"/>
        <w:gridCol w:w="1468"/>
        <w:gridCol w:w="1608"/>
      </w:tblGrid>
      <w:tr w:rsidRPr="008E6E7C" w:rsidR="00BF478C" w:rsidTr="00BF478C" w14:paraId="5BCA3A74" w14:textId="77777777">
        <w:trPr>
          <w:cantSplit/>
        </w:trPr>
        <w:tc>
          <w:tcPr>
            <w:tcW w:w="1465" w:type="dxa"/>
            <w:tcBorders>
              <w:top w:val="single" w:color="000000" w:sz="4" w:space="0"/>
              <w:left w:val="single" w:color="000000" w:sz="4" w:space="0"/>
              <w:bottom w:val="single" w:color="000000" w:sz="4" w:space="0"/>
            </w:tcBorders>
            <w:shd w:val="clear" w:color="auto" w:fill="auto"/>
          </w:tcPr>
          <w:p w:rsidRPr="008E6E7C" w:rsidR="00BF478C" w:rsidP="00CF18C5" w:rsidRDefault="00BF478C" w14:paraId="7F40D579" w14:textId="77777777">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 xml:space="preserve">Release </w:t>
            </w:r>
          </w:p>
          <w:p w:rsidRPr="008E6E7C" w:rsidR="00BF478C" w:rsidP="00CF18C5" w:rsidRDefault="00BF478C" w14:paraId="754A7419" w14:textId="77777777">
            <w:pPr>
              <w:jc w:val="center"/>
              <w:rPr>
                <w:rFonts w:asciiTheme="minorHAnsi" w:hAnsiTheme="minorHAnsi" w:cstheme="minorHAnsi"/>
                <w:b/>
                <w:bCs/>
                <w:sz w:val="22"/>
                <w:szCs w:val="22"/>
              </w:rPr>
            </w:pPr>
            <w:r w:rsidRPr="008E6E7C">
              <w:rPr>
                <w:rFonts w:asciiTheme="minorHAnsi" w:hAnsiTheme="minorHAnsi" w:cstheme="minorHAnsi"/>
                <w:b/>
                <w:bCs/>
                <w:sz w:val="22"/>
                <w:szCs w:val="22"/>
              </w:rPr>
              <w:t>Date</w:t>
            </w:r>
          </w:p>
          <w:p w:rsidRPr="008E6E7C" w:rsidR="00BF478C" w:rsidP="00CF18C5" w:rsidRDefault="00BF478C" w14:paraId="4454C7B6" w14:textId="77777777">
            <w:pPr>
              <w:jc w:val="center"/>
              <w:rPr>
                <w:rFonts w:asciiTheme="minorHAnsi" w:hAnsiTheme="minorHAnsi" w:cstheme="minorHAnsi"/>
                <w:i/>
                <w:iCs/>
                <w:sz w:val="22"/>
                <w:szCs w:val="22"/>
              </w:rPr>
            </w:pPr>
            <w:r w:rsidRPr="008E6E7C">
              <w:rPr>
                <w:rFonts w:asciiTheme="minorHAnsi" w:hAnsiTheme="minorHAnsi" w:cstheme="minorHAnsi"/>
                <w:i/>
                <w:iCs/>
                <w:sz w:val="22"/>
                <w:szCs w:val="22"/>
              </w:rPr>
              <w:t>DD-MM-YY</w:t>
            </w:r>
          </w:p>
        </w:tc>
        <w:tc>
          <w:tcPr>
            <w:tcW w:w="1031" w:type="dxa"/>
            <w:tcBorders>
              <w:top w:val="single" w:color="000000" w:sz="4" w:space="0"/>
              <w:left w:val="single" w:color="000000" w:sz="4" w:space="0"/>
              <w:bottom w:val="single" w:color="000000" w:sz="4" w:space="0"/>
            </w:tcBorders>
            <w:shd w:val="clear" w:color="auto" w:fill="auto"/>
          </w:tcPr>
          <w:p w:rsidRPr="008E6E7C" w:rsidR="00BF478C" w:rsidP="00CF18C5" w:rsidRDefault="00BF478C" w14:paraId="037E68DD" w14:textId="77777777">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Revision Number</w:t>
            </w:r>
          </w:p>
          <w:p w:rsidRPr="008E6E7C" w:rsidR="00BF478C" w:rsidP="00CF18C5" w:rsidRDefault="00BF478C" w14:paraId="23898E4D" w14:textId="77777777">
            <w:pPr>
              <w:jc w:val="center"/>
              <w:rPr>
                <w:rFonts w:asciiTheme="minorHAnsi" w:hAnsiTheme="minorHAnsi" w:cstheme="minorHAnsi"/>
                <w:i/>
                <w:iCs/>
                <w:sz w:val="22"/>
                <w:szCs w:val="22"/>
              </w:rPr>
            </w:pPr>
            <w:proofErr w:type="spellStart"/>
            <w:r w:rsidRPr="008E6E7C">
              <w:rPr>
                <w:rFonts w:asciiTheme="minorHAnsi" w:hAnsiTheme="minorHAnsi" w:cstheme="minorHAnsi"/>
                <w:i/>
                <w:iCs/>
                <w:sz w:val="22"/>
                <w:szCs w:val="22"/>
              </w:rPr>
              <w:t>x.y</w:t>
            </w:r>
            <w:proofErr w:type="spellEnd"/>
          </w:p>
        </w:tc>
        <w:tc>
          <w:tcPr>
            <w:tcW w:w="2922" w:type="dxa"/>
            <w:tcBorders>
              <w:top w:val="single" w:color="000000" w:sz="4" w:space="0"/>
              <w:left w:val="single" w:color="000000" w:sz="4" w:space="0"/>
              <w:bottom w:val="single" w:color="000000" w:sz="4" w:space="0"/>
            </w:tcBorders>
            <w:shd w:val="clear" w:color="auto" w:fill="auto"/>
          </w:tcPr>
          <w:p w:rsidRPr="008E6E7C" w:rsidR="00BF478C" w:rsidP="00CF18C5" w:rsidRDefault="00BF478C" w14:paraId="6F24D34C" w14:textId="77777777">
            <w:pPr>
              <w:snapToGrid w:val="0"/>
              <w:ind w:left="79"/>
              <w:jc w:val="center"/>
              <w:rPr>
                <w:rFonts w:asciiTheme="minorHAnsi" w:hAnsiTheme="minorHAnsi" w:cstheme="minorHAnsi"/>
                <w:b/>
                <w:bCs/>
                <w:sz w:val="22"/>
                <w:szCs w:val="22"/>
              </w:rPr>
            </w:pPr>
            <w:r w:rsidRPr="008E6E7C">
              <w:rPr>
                <w:rFonts w:asciiTheme="minorHAnsi" w:hAnsiTheme="minorHAnsi" w:cstheme="minorHAnsi"/>
                <w:b/>
                <w:bCs/>
                <w:sz w:val="22"/>
                <w:szCs w:val="22"/>
              </w:rPr>
              <w:t>Changes Made (Mention Sections Affected)</w:t>
            </w:r>
          </w:p>
        </w:tc>
        <w:tc>
          <w:tcPr>
            <w:tcW w:w="1142" w:type="dxa"/>
            <w:tcBorders>
              <w:top w:val="single" w:color="000000" w:sz="4" w:space="0"/>
              <w:left w:val="single" w:color="000000" w:sz="4" w:space="0"/>
              <w:bottom w:val="single" w:color="000000" w:sz="4" w:space="0"/>
            </w:tcBorders>
            <w:shd w:val="clear" w:color="auto" w:fill="auto"/>
          </w:tcPr>
          <w:p w:rsidRPr="008E6E7C" w:rsidR="00BF478C" w:rsidP="00CF18C5" w:rsidRDefault="00BF478C" w14:paraId="72CAF4B4" w14:textId="77777777">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Author</w:t>
            </w:r>
          </w:p>
        </w:tc>
        <w:tc>
          <w:tcPr>
            <w:tcW w:w="1468" w:type="dxa"/>
            <w:tcBorders>
              <w:top w:val="single" w:color="000000" w:sz="4" w:space="0"/>
              <w:left w:val="single" w:color="000000" w:sz="4" w:space="0"/>
              <w:bottom w:val="single" w:color="000000" w:sz="4" w:space="0"/>
            </w:tcBorders>
            <w:shd w:val="clear" w:color="auto" w:fill="auto"/>
          </w:tcPr>
          <w:p w:rsidRPr="008E6E7C" w:rsidR="00BF478C" w:rsidP="00CF18C5" w:rsidRDefault="00BF478C" w14:paraId="6F1AA562" w14:textId="77777777">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Reviewed</w:t>
            </w:r>
          </w:p>
          <w:p w:rsidRPr="008E6E7C" w:rsidR="00BF478C" w:rsidP="00CF18C5" w:rsidRDefault="00BF478C" w14:paraId="6C479483" w14:textId="77777777">
            <w:pPr>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By</w:t>
            </w:r>
          </w:p>
          <w:p w:rsidRPr="008E6E7C" w:rsidR="00BF478C" w:rsidP="00CF18C5" w:rsidRDefault="00BF478C" w14:paraId="111965CC" w14:textId="77777777">
            <w:pPr>
              <w:ind w:left="72"/>
              <w:jc w:val="center"/>
              <w:rPr>
                <w:rFonts w:asciiTheme="minorHAnsi" w:hAnsiTheme="minorHAnsi" w:cstheme="minorHAnsi"/>
                <w:i/>
                <w:iCs/>
                <w:sz w:val="22"/>
                <w:szCs w:val="22"/>
              </w:rPr>
            </w:pPr>
            <w:r w:rsidRPr="008E6E7C">
              <w:rPr>
                <w:rFonts w:asciiTheme="minorHAnsi" w:hAnsiTheme="minorHAnsi" w:cstheme="minorHAnsi"/>
                <w:i/>
                <w:iCs/>
                <w:sz w:val="22"/>
                <w:szCs w:val="22"/>
              </w:rPr>
              <w:t>[Name and org Role]</w:t>
            </w:r>
          </w:p>
        </w:tc>
        <w:tc>
          <w:tcPr>
            <w:tcW w:w="1608" w:type="dxa"/>
            <w:tcBorders>
              <w:top w:val="single" w:color="000000" w:sz="4" w:space="0"/>
              <w:left w:val="single" w:color="000000" w:sz="4" w:space="0"/>
              <w:bottom w:val="single" w:color="000000" w:sz="4" w:space="0"/>
              <w:right w:val="single" w:color="000000" w:sz="4" w:space="0"/>
            </w:tcBorders>
            <w:shd w:val="clear" w:color="auto" w:fill="auto"/>
          </w:tcPr>
          <w:p w:rsidRPr="008E6E7C" w:rsidR="00BF478C" w:rsidP="00CF18C5" w:rsidRDefault="00BF478C" w14:paraId="1662EE7F" w14:textId="77777777">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 xml:space="preserve"> Approved By</w:t>
            </w:r>
          </w:p>
          <w:p w:rsidRPr="008E6E7C" w:rsidR="00BF478C" w:rsidP="00CF18C5" w:rsidRDefault="00BF478C" w14:paraId="6C643821" w14:textId="77777777">
            <w:pPr>
              <w:jc w:val="center"/>
              <w:rPr>
                <w:rFonts w:asciiTheme="minorHAnsi" w:hAnsiTheme="minorHAnsi" w:cstheme="minorHAnsi"/>
                <w:i/>
                <w:iCs/>
                <w:sz w:val="22"/>
                <w:szCs w:val="22"/>
              </w:rPr>
            </w:pPr>
            <w:r w:rsidRPr="008E6E7C">
              <w:rPr>
                <w:rFonts w:asciiTheme="minorHAnsi" w:hAnsiTheme="minorHAnsi" w:cstheme="minorHAnsi"/>
                <w:i/>
                <w:iCs/>
                <w:sz w:val="22"/>
                <w:szCs w:val="22"/>
              </w:rPr>
              <w:t>[Name and org Role]</w:t>
            </w:r>
          </w:p>
        </w:tc>
      </w:tr>
      <w:tr w:rsidRPr="008E6E7C" w:rsidR="00BF478C" w:rsidTr="00BF478C" w14:paraId="2829289A" w14:textId="77777777">
        <w:trPr>
          <w:cantSplit/>
        </w:trPr>
        <w:tc>
          <w:tcPr>
            <w:tcW w:w="1465" w:type="dxa"/>
            <w:tcBorders>
              <w:top w:val="single" w:color="000000" w:sz="4" w:space="0"/>
              <w:left w:val="single" w:color="000000" w:sz="4" w:space="0"/>
              <w:bottom w:val="single" w:color="000000" w:sz="4" w:space="0"/>
            </w:tcBorders>
            <w:shd w:val="clear" w:color="auto" w:fill="auto"/>
          </w:tcPr>
          <w:p w:rsidRPr="008E6E7C" w:rsidR="00BF478C" w:rsidP="00CF18C5" w:rsidRDefault="0092029B" w14:paraId="783166B4" w14:textId="4A3AC13F">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15-12</w:t>
            </w:r>
            <w:r w:rsidRPr="008E6E7C" w:rsidR="00BF478C">
              <w:rPr>
                <w:rFonts w:asciiTheme="minorHAnsi" w:hAnsiTheme="minorHAnsi" w:cstheme="minorHAnsi"/>
                <w:b/>
                <w:bCs/>
                <w:sz w:val="22"/>
                <w:szCs w:val="22"/>
              </w:rPr>
              <w:t>-202</w:t>
            </w:r>
            <w:r w:rsidRPr="008E6E7C">
              <w:rPr>
                <w:rFonts w:asciiTheme="minorHAnsi" w:hAnsiTheme="minorHAnsi" w:cstheme="minorHAnsi"/>
                <w:b/>
                <w:bCs/>
                <w:sz w:val="22"/>
                <w:szCs w:val="22"/>
              </w:rPr>
              <w:t>3</w:t>
            </w:r>
          </w:p>
        </w:tc>
        <w:tc>
          <w:tcPr>
            <w:tcW w:w="1031" w:type="dxa"/>
            <w:tcBorders>
              <w:top w:val="single" w:color="000000" w:sz="4" w:space="0"/>
              <w:left w:val="single" w:color="000000" w:sz="4" w:space="0"/>
              <w:bottom w:val="single" w:color="000000" w:sz="4" w:space="0"/>
            </w:tcBorders>
            <w:shd w:val="clear" w:color="auto" w:fill="auto"/>
          </w:tcPr>
          <w:p w:rsidRPr="008E6E7C" w:rsidR="00BF478C" w:rsidP="00CF18C5" w:rsidRDefault="00BF478C" w14:paraId="1A3DFD2E" w14:textId="77777777">
            <w:pPr>
              <w:snapToGrid w:val="0"/>
              <w:jc w:val="center"/>
              <w:rPr>
                <w:rFonts w:asciiTheme="minorHAnsi" w:hAnsiTheme="minorHAnsi" w:cstheme="minorHAnsi"/>
                <w:sz w:val="22"/>
                <w:szCs w:val="22"/>
              </w:rPr>
            </w:pPr>
            <w:r w:rsidRPr="008E6E7C">
              <w:rPr>
                <w:rFonts w:asciiTheme="minorHAnsi" w:hAnsiTheme="minorHAnsi" w:cstheme="minorHAnsi"/>
                <w:sz w:val="22"/>
                <w:szCs w:val="22"/>
              </w:rPr>
              <w:t>1.0</w:t>
            </w:r>
          </w:p>
        </w:tc>
        <w:tc>
          <w:tcPr>
            <w:tcW w:w="2922" w:type="dxa"/>
            <w:tcBorders>
              <w:top w:val="single" w:color="000000" w:sz="4" w:space="0"/>
              <w:left w:val="single" w:color="000000" w:sz="4" w:space="0"/>
              <w:bottom w:val="single" w:color="000000" w:sz="4" w:space="0"/>
            </w:tcBorders>
            <w:shd w:val="clear" w:color="auto" w:fill="auto"/>
          </w:tcPr>
          <w:p w:rsidRPr="008E6E7C" w:rsidR="00BF478C" w:rsidP="00CF18C5" w:rsidRDefault="00BF478C" w14:paraId="572695DE" w14:textId="17BFD59C">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First Version</w:t>
            </w:r>
            <w:r w:rsidRPr="008E6E7C" w:rsidR="00261444">
              <w:rPr>
                <w:rFonts w:asciiTheme="minorHAnsi" w:hAnsiTheme="minorHAnsi" w:cstheme="minorHAnsi"/>
                <w:sz w:val="22"/>
                <w:szCs w:val="22"/>
              </w:rPr>
              <w:t xml:space="preserve"> – FIU &amp; CIR</w:t>
            </w:r>
            <w:r w:rsidR="00420955">
              <w:rPr>
                <w:rFonts w:asciiTheme="minorHAnsi" w:hAnsiTheme="minorHAnsi" w:cstheme="minorHAnsi"/>
                <w:sz w:val="22"/>
                <w:szCs w:val="22"/>
              </w:rPr>
              <w:t xml:space="preserve"> (Sections 3)</w:t>
            </w:r>
          </w:p>
        </w:tc>
        <w:tc>
          <w:tcPr>
            <w:tcW w:w="1142" w:type="dxa"/>
            <w:tcBorders>
              <w:top w:val="single" w:color="000000" w:sz="4" w:space="0"/>
              <w:left w:val="single" w:color="000000" w:sz="4" w:space="0"/>
              <w:bottom w:val="single" w:color="000000" w:sz="4" w:space="0"/>
            </w:tcBorders>
            <w:shd w:val="clear" w:color="auto" w:fill="auto"/>
          </w:tcPr>
          <w:p w:rsidRPr="008E6E7C" w:rsidR="00BF478C" w:rsidP="00CF18C5" w:rsidRDefault="004B1CB4" w14:paraId="7E503C69" w14:textId="0FE7E26C">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color="000000" w:sz="4" w:space="0"/>
              <w:left w:val="single" w:color="000000" w:sz="4" w:space="0"/>
              <w:bottom w:val="single" w:color="000000" w:sz="4" w:space="0"/>
            </w:tcBorders>
            <w:shd w:val="clear" w:color="auto" w:fill="auto"/>
          </w:tcPr>
          <w:p w:rsidRPr="008E6E7C" w:rsidR="00BF478C" w:rsidP="00CF18C5" w:rsidRDefault="004B1CB4" w14:paraId="672A9562" w14:textId="538021D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 Kumar</w:t>
            </w:r>
            <w:r w:rsidRPr="008E6E7C" w:rsidR="00BF478C">
              <w:rPr>
                <w:rFonts w:asciiTheme="minorHAnsi" w:hAnsiTheme="minorHAnsi" w:cstheme="minorHAnsi"/>
                <w:sz w:val="22"/>
                <w:szCs w:val="22"/>
              </w:rPr>
              <w:t xml:space="preserve"> </w:t>
            </w:r>
          </w:p>
        </w:tc>
        <w:tc>
          <w:tcPr>
            <w:tcW w:w="1608" w:type="dxa"/>
            <w:tcBorders>
              <w:top w:val="single" w:color="000000" w:sz="4" w:space="0"/>
              <w:left w:val="single" w:color="000000" w:sz="4" w:space="0"/>
              <w:bottom w:val="single" w:color="000000" w:sz="4" w:space="0"/>
              <w:right w:val="single" w:color="000000" w:sz="4" w:space="0"/>
            </w:tcBorders>
            <w:shd w:val="clear" w:color="auto" w:fill="auto"/>
          </w:tcPr>
          <w:p w:rsidRPr="008E6E7C" w:rsidR="00BF478C" w:rsidP="00CF18C5" w:rsidRDefault="00BF478C" w14:paraId="67B1B993" w14:textId="77777777">
            <w:pPr>
              <w:snapToGrid w:val="0"/>
              <w:ind w:left="72"/>
              <w:jc w:val="center"/>
              <w:rPr>
                <w:rFonts w:asciiTheme="minorHAnsi" w:hAnsiTheme="minorHAnsi" w:cstheme="minorHAnsi"/>
                <w:sz w:val="22"/>
                <w:szCs w:val="22"/>
              </w:rPr>
            </w:pPr>
          </w:p>
        </w:tc>
      </w:tr>
      <w:tr w:rsidRPr="008E6E7C" w:rsidR="00261444" w:rsidTr="00BF478C" w14:paraId="33AAF294" w14:textId="77777777">
        <w:trPr>
          <w:cantSplit/>
        </w:trPr>
        <w:tc>
          <w:tcPr>
            <w:tcW w:w="1465"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0816C9FA" w14:textId="02DD9A9B">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21-12-2023</w:t>
            </w:r>
          </w:p>
        </w:tc>
        <w:tc>
          <w:tcPr>
            <w:tcW w:w="1031"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6D4F3B5B" w14:textId="06A76265">
            <w:pPr>
              <w:snapToGrid w:val="0"/>
              <w:jc w:val="center"/>
              <w:rPr>
                <w:rFonts w:asciiTheme="minorHAnsi" w:hAnsiTheme="minorHAnsi" w:cstheme="minorHAnsi"/>
                <w:sz w:val="22"/>
                <w:szCs w:val="22"/>
              </w:rPr>
            </w:pPr>
            <w:r w:rsidRPr="008E6E7C">
              <w:rPr>
                <w:rFonts w:asciiTheme="minorHAnsi" w:hAnsiTheme="minorHAnsi" w:cstheme="minorHAnsi"/>
                <w:sz w:val="22"/>
                <w:szCs w:val="22"/>
              </w:rPr>
              <w:t>1.1</w:t>
            </w:r>
          </w:p>
        </w:tc>
        <w:tc>
          <w:tcPr>
            <w:tcW w:w="2922"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13A51376" w14:textId="2429E027">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Covered review comments provided by business in workflow</w:t>
            </w:r>
          </w:p>
        </w:tc>
        <w:tc>
          <w:tcPr>
            <w:tcW w:w="1142"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3EE86405" w14:textId="002DC6FB">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7451D899" w14:textId="531B9FC9">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 Kumar</w:t>
            </w:r>
          </w:p>
        </w:tc>
        <w:tc>
          <w:tcPr>
            <w:tcW w:w="1608" w:type="dxa"/>
            <w:tcBorders>
              <w:top w:val="single" w:color="000000" w:sz="4" w:space="0"/>
              <w:left w:val="single" w:color="000000" w:sz="4" w:space="0"/>
              <w:bottom w:val="single" w:color="000000" w:sz="4" w:space="0"/>
              <w:right w:val="single" w:color="000000" w:sz="4" w:space="0"/>
            </w:tcBorders>
            <w:shd w:val="clear" w:color="auto" w:fill="auto"/>
          </w:tcPr>
          <w:p w:rsidRPr="008E6E7C" w:rsidR="00261444" w:rsidP="00CF18C5" w:rsidRDefault="00261444" w14:paraId="02EF5C0C" w14:textId="77777777">
            <w:pPr>
              <w:snapToGrid w:val="0"/>
              <w:ind w:left="72"/>
              <w:jc w:val="center"/>
              <w:rPr>
                <w:rFonts w:asciiTheme="minorHAnsi" w:hAnsiTheme="minorHAnsi" w:cstheme="minorHAnsi"/>
                <w:sz w:val="22"/>
                <w:szCs w:val="22"/>
              </w:rPr>
            </w:pPr>
          </w:p>
        </w:tc>
      </w:tr>
      <w:tr w:rsidRPr="008E6E7C" w:rsidR="00261444" w:rsidTr="00BF478C" w14:paraId="52036944" w14:textId="77777777">
        <w:trPr>
          <w:cantSplit/>
        </w:trPr>
        <w:tc>
          <w:tcPr>
            <w:tcW w:w="1465"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0CD44E65" w14:textId="011ACD74">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0</w:t>
            </w:r>
            <w:r w:rsidRPr="008E6E7C" w:rsidR="006E4CC2">
              <w:rPr>
                <w:rFonts w:asciiTheme="minorHAnsi" w:hAnsiTheme="minorHAnsi" w:cstheme="minorHAnsi"/>
                <w:b/>
                <w:bCs/>
                <w:sz w:val="22"/>
                <w:szCs w:val="22"/>
              </w:rPr>
              <w:t>4</w:t>
            </w:r>
            <w:r w:rsidRPr="008E6E7C">
              <w:rPr>
                <w:rFonts w:asciiTheme="minorHAnsi" w:hAnsiTheme="minorHAnsi" w:cstheme="minorHAnsi"/>
                <w:b/>
                <w:bCs/>
                <w:sz w:val="22"/>
                <w:szCs w:val="22"/>
              </w:rPr>
              <w:t>-01-2023</w:t>
            </w:r>
          </w:p>
        </w:tc>
        <w:tc>
          <w:tcPr>
            <w:tcW w:w="1031"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47D03E3A" w14:textId="4FF69553">
            <w:pPr>
              <w:snapToGrid w:val="0"/>
              <w:jc w:val="center"/>
              <w:rPr>
                <w:rFonts w:asciiTheme="minorHAnsi" w:hAnsiTheme="minorHAnsi" w:cstheme="minorHAnsi"/>
                <w:sz w:val="22"/>
                <w:szCs w:val="22"/>
              </w:rPr>
            </w:pPr>
            <w:r w:rsidRPr="008E6E7C">
              <w:rPr>
                <w:rFonts w:asciiTheme="minorHAnsi" w:hAnsiTheme="minorHAnsi" w:cstheme="minorHAnsi"/>
                <w:sz w:val="22"/>
                <w:szCs w:val="22"/>
              </w:rPr>
              <w:t>1.2</w:t>
            </w:r>
          </w:p>
        </w:tc>
        <w:tc>
          <w:tcPr>
            <w:tcW w:w="2922"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1AF00021" w14:textId="7D0169EC">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 xml:space="preserve">Covered the compliance comments </w:t>
            </w:r>
          </w:p>
        </w:tc>
        <w:tc>
          <w:tcPr>
            <w:tcW w:w="1142"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0441A94A" w14:textId="74D5687C">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color="000000" w:sz="4" w:space="0"/>
              <w:left w:val="single" w:color="000000" w:sz="4" w:space="0"/>
              <w:bottom w:val="single" w:color="000000" w:sz="4" w:space="0"/>
            </w:tcBorders>
            <w:shd w:val="clear" w:color="auto" w:fill="auto"/>
          </w:tcPr>
          <w:p w:rsidRPr="008E6E7C" w:rsidR="00261444" w:rsidP="00CF18C5" w:rsidRDefault="00261444" w14:paraId="165E5A40" w14:textId="77777777">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w:t>
            </w:r>
          </w:p>
          <w:p w:rsidRPr="008E6E7C" w:rsidR="00261444" w:rsidP="00CF18C5" w:rsidRDefault="00261444" w14:paraId="6608314E" w14:textId="7C6AC811">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Kumar</w:t>
            </w:r>
          </w:p>
        </w:tc>
        <w:tc>
          <w:tcPr>
            <w:tcW w:w="1608" w:type="dxa"/>
            <w:tcBorders>
              <w:top w:val="single" w:color="000000" w:sz="4" w:space="0"/>
              <w:left w:val="single" w:color="000000" w:sz="4" w:space="0"/>
              <w:bottom w:val="single" w:color="000000" w:sz="4" w:space="0"/>
              <w:right w:val="single" w:color="000000" w:sz="4" w:space="0"/>
            </w:tcBorders>
            <w:shd w:val="clear" w:color="auto" w:fill="auto"/>
          </w:tcPr>
          <w:p w:rsidRPr="008E6E7C" w:rsidR="00261444" w:rsidP="00CF18C5" w:rsidRDefault="00261444" w14:paraId="63586ABB" w14:textId="77777777">
            <w:pPr>
              <w:snapToGrid w:val="0"/>
              <w:ind w:left="72"/>
              <w:jc w:val="center"/>
              <w:rPr>
                <w:rFonts w:asciiTheme="minorHAnsi" w:hAnsiTheme="minorHAnsi" w:cstheme="minorHAnsi"/>
                <w:sz w:val="22"/>
                <w:szCs w:val="22"/>
              </w:rPr>
            </w:pPr>
          </w:p>
        </w:tc>
      </w:tr>
      <w:tr w:rsidRPr="008E6E7C" w:rsidR="00B0199B" w:rsidTr="00BF478C" w14:paraId="430F69D3" w14:textId="77777777">
        <w:trPr>
          <w:cantSplit/>
        </w:trPr>
        <w:tc>
          <w:tcPr>
            <w:tcW w:w="1465" w:type="dxa"/>
            <w:tcBorders>
              <w:top w:val="single" w:color="000000" w:sz="4" w:space="0"/>
              <w:left w:val="single" w:color="000000" w:sz="4" w:space="0"/>
              <w:bottom w:val="single" w:color="000000" w:sz="4" w:space="0"/>
            </w:tcBorders>
            <w:shd w:val="clear" w:color="auto" w:fill="auto"/>
          </w:tcPr>
          <w:p w:rsidRPr="008E6E7C" w:rsidR="00B0199B" w:rsidP="00CF18C5" w:rsidRDefault="00B0199B" w14:paraId="30EEC974" w14:textId="1E0BB164">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15-01-2023</w:t>
            </w:r>
          </w:p>
        </w:tc>
        <w:tc>
          <w:tcPr>
            <w:tcW w:w="1031" w:type="dxa"/>
            <w:tcBorders>
              <w:top w:val="single" w:color="000000" w:sz="4" w:space="0"/>
              <w:left w:val="single" w:color="000000" w:sz="4" w:space="0"/>
              <w:bottom w:val="single" w:color="000000" w:sz="4" w:space="0"/>
            </w:tcBorders>
            <w:shd w:val="clear" w:color="auto" w:fill="auto"/>
          </w:tcPr>
          <w:p w:rsidRPr="008E6E7C" w:rsidR="00B0199B" w:rsidP="00CF18C5" w:rsidRDefault="00B0199B" w14:paraId="53B32CD3" w14:textId="16B0C95A">
            <w:pPr>
              <w:snapToGrid w:val="0"/>
              <w:jc w:val="center"/>
              <w:rPr>
                <w:rFonts w:asciiTheme="minorHAnsi" w:hAnsiTheme="minorHAnsi" w:cstheme="minorHAnsi"/>
                <w:sz w:val="22"/>
                <w:szCs w:val="22"/>
              </w:rPr>
            </w:pPr>
            <w:r w:rsidRPr="008E6E7C">
              <w:rPr>
                <w:rFonts w:asciiTheme="minorHAnsi" w:hAnsiTheme="minorHAnsi" w:cstheme="minorHAnsi"/>
                <w:sz w:val="22"/>
                <w:szCs w:val="22"/>
              </w:rPr>
              <w:t>1.3</w:t>
            </w:r>
          </w:p>
        </w:tc>
        <w:tc>
          <w:tcPr>
            <w:tcW w:w="2922" w:type="dxa"/>
            <w:tcBorders>
              <w:top w:val="single" w:color="000000" w:sz="4" w:space="0"/>
              <w:left w:val="single" w:color="000000" w:sz="4" w:space="0"/>
              <w:bottom w:val="single" w:color="000000" w:sz="4" w:space="0"/>
            </w:tcBorders>
            <w:shd w:val="clear" w:color="auto" w:fill="auto"/>
          </w:tcPr>
          <w:p w:rsidRPr="008E6E7C" w:rsidR="00B0199B" w:rsidP="00CF18C5" w:rsidRDefault="00687D9D" w14:paraId="1BCB88A6" w14:textId="5FC6504C">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 xml:space="preserve">Updated RS w.r.t FIU/CIR workflow – added review comments discussed over email – updated data capture sheet </w:t>
            </w:r>
            <w:r w:rsidRPr="008E6E7C" w:rsidR="00B71B7B">
              <w:rPr>
                <w:rFonts w:asciiTheme="minorHAnsi" w:hAnsiTheme="minorHAnsi" w:cstheme="minorHAnsi"/>
                <w:sz w:val="22"/>
                <w:szCs w:val="22"/>
              </w:rPr>
              <w:t>–</w:t>
            </w:r>
            <w:r w:rsidRPr="008E6E7C">
              <w:rPr>
                <w:rFonts w:asciiTheme="minorHAnsi" w:hAnsiTheme="minorHAnsi" w:cstheme="minorHAnsi"/>
                <w:sz w:val="22"/>
                <w:szCs w:val="22"/>
              </w:rPr>
              <w:t xml:space="preserve"> </w:t>
            </w:r>
            <w:r w:rsidRPr="008E6E7C" w:rsidR="00B71B7B">
              <w:rPr>
                <w:rFonts w:asciiTheme="minorHAnsi" w:hAnsiTheme="minorHAnsi" w:cstheme="minorHAnsi"/>
                <w:sz w:val="22"/>
                <w:szCs w:val="22"/>
              </w:rPr>
              <w:t xml:space="preserve">email/letter templates </w:t>
            </w:r>
          </w:p>
        </w:tc>
        <w:tc>
          <w:tcPr>
            <w:tcW w:w="1142" w:type="dxa"/>
            <w:tcBorders>
              <w:top w:val="single" w:color="000000" w:sz="4" w:space="0"/>
              <w:left w:val="single" w:color="000000" w:sz="4" w:space="0"/>
              <w:bottom w:val="single" w:color="000000" w:sz="4" w:space="0"/>
            </w:tcBorders>
            <w:shd w:val="clear" w:color="auto" w:fill="auto"/>
          </w:tcPr>
          <w:p w:rsidRPr="008E6E7C" w:rsidR="00B0199B" w:rsidP="00CF18C5" w:rsidRDefault="00B0199B" w14:paraId="6A4614A8" w14:textId="1DC7221E">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 xml:space="preserve">Himanshi Chawla </w:t>
            </w:r>
          </w:p>
        </w:tc>
        <w:tc>
          <w:tcPr>
            <w:tcW w:w="1468" w:type="dxa"/>
            <w:tcBorders>
              <w:top w:val="single" w:color="000000" w:sz="4" w:space="0"/>
              <w:left w:val="single" w:color="000000" w:sz="4" w:space="0"/>
              <w:bottom w:val="single" w:color="000000" w:sz="4" w:space="0"/>
            </w:tcBorders>
            <w:shd w:val="clear" w:color="auto" w:fill="auto"/>
          </w:tcPr>
          <w:p w:rsidRPr="008E6E7C" w:rsidR="00B0199B" w:rsidP="00CF18C5" w:rsidRDefault="00B0199B" w14:paraId="1D934E65" w14:textId="321C295F">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 xml:space="preserve">Deepak Kumar </w:t>
            </w:r>
          </w:p>
        </w:tc>
        <w:tc>
          <w:tcPr>
            <w:tcW w:w="1608" w:type="dxa"/>
            <w:tcBorders>
              <w:top w:val="single" w:color="000000" w:sz="4" w:space="0"/>
              <w:left w:val="single" w:color="000000" w:sz="4" w:space="0"/>
              <w:bottom w:val="single" w:color="000000" w:sz="4" w:space="0"/>
              <w:right w:val="single" w:color="000000" w:sz="4" w:space="0"/>
            </w:tcBorders>
            <w:shd w:val="clear" w:color="auto" w:fill="auto"/>
          </w:tcPr>
          <w:p w:rsidR="00420955" w:rsidP="00CF18C5" w:rsidRDefault="00E945FE" w14:paraId="061E60C9" w14:textId="77777777">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V 1.3 signed-off on 19</w:t>
            </w:r>
            <w:r w:rsidRPr="008E6E7C">
              <w:rPr>
                <w:rFonts w:asciiTheme="minorHAnsi" w:hAnsiTheme="minorHAnsi" w:cstheme="minorHAnsi"/>
                <w:sz w:val="22"/>
                <w:szCs w:val="22"/>
                <w:vertAlign w:val="superscript"/>
              </w:rPr>
              <w:t>th</w:t>
            </w:r>
            <w:r w:rsidRPr="008E6E7C">
              <w:rPr>
                <w:rFonts w:asciiTheme="minorHAnsi" w:hAnsiTheme="minorHAnsi" w:cstheme="minorHAnsi"/>
                <w:sz w:val="22"/>
                <w:szCs w:val="22"/>
              </w:rPr>
              <w:t xml:space="preserve"> Jan – FIU/CIR Portal Journey</w:t>
            </w:r>
          </w:p>
          <w:p w:rsidRPr="008E6E7C" w:rsidR="00B0199B" w:rsidP="00CF18C5" w:rsidRDefault="00420955" w14:paraId="3733389B" w14:textId="0DD48D00">
            <w:pPr>
              <w:snapToGrid w:val="0"/>
              <w:ind w:left="72"/>
              <w:jc w:val="center"/>
              <w:rPr>
                <w:rFonts w:asciiTheme="minorHAnsi" w:hAnsiTheme="minorHAnsi" w:cstheme="minorHAnsi"/>
                <w:sz w:val="22"/>
                <w:szCs w:val="22"/>
              </w:rPr>
            </w:pPr>
            <w:r>
              <w:rPr>
                <w:rFonts w:asciiTheme="minorHAnsi" w:hAnsiTheme="minorHAnsi" w:cstheme="minorHAnsi"/>
                <w:sz w:val="22"/>
                <w:szCs w:val="22"/>
              </w:rPr>
              <w:t>(Section 3)</w:t>
            </w:r>
            <w:r w:rsidRPr="008E6E7C" w:rsidR="00E945FE">
              <w:rPr>
                <w:rFonts w:asciiTheme="minorHAnsi" w:hAnsiTheme="minorHAnsi" w:cstheme="minorHAnsi"/>
                <w:sz w:val="22"/>
                <w:szCs w:val="22"/>
              </w:rPr>
              <w:t xml:space="preserve"> </w:t>
            </w:r>
          </w:p>
        </w:tc>
      </w:tr>
      <w:tr w:rsidRPr="008E6E7C" w:rsidR="003A0909" w:rsidTr="00BF478C" w14:paraId="38F06861" w14:textId="77777777">
        <w:trPr>
          <w:cantSplit/>
        </w:trPr>
        <w:tc>
          <w:tcPr>
            <w:tcW w:w="1465" w:type="dxa"/>
            <w:tcBorders>
              <w:top w:val="single" w:color="000000" w:sz="4" w:space="0"/>
              <w:left w:val="single" w:color="000000" w:sz="4" w:space="0"/>
              <w:bottom w:val="single" w:color="000000" w:sz="4" w:space="0"/>
            </w:tcBorders>
            <w:shd w:val="clear" w:color="auto" w:fill="auto"/>
          </w:tcPr>
          <w:p w:rsidRPr="008E6E7C" w:rsidR="003A0909" w:rsidP="00CF18C5" w:rsidRDefault="005262E2" w14:paraId="65DCB75D" w14:textId="78D0869B">
            <w:pPr>
              <w:snapToGrid w:val="0"/>
              <w:jc w:val="center"/>
              <w:rPr>
                <w:rFonts w:asciiTheme="minorHAnsi" w:hAnsiTheme="minorHAnsi" w:cstheme="minorHAnsi"/>
                <w:b/>
                <w:bCs/>
                <w:sz w:val="22"/>
                <w:szCs w:val="22"/>
              </w:rPr>
            </w:pPr>
            <w:r>
              <w:rPr>
                <w:rFonts w:asciiTheme="minorHAnsi" w:hAnsiTheme="minorHAnsi" w:cstheme="minorHAnsi"/>
                <w:b/>
                <w:bCs/>
                <w:sz w:val="22"/>
                <w:szCs w:val="22"/>
              </w:rPr>
              <w:t>05-04</w:t>
            </w:r>
            <w:r w:rsidR="00A52ABE">
              <w:rPr>
                <w:rFonts w:asciiTheme="minorHAnsi" w:hAnsiTheme="minorHAnsi" w:cstheme="minorHAnsi"/>
                <w:b/>
                <w:bCs/>
                <w:sz w:val="22"/>
                <w:szCs w:val="22"/>
              </w:rPr>
              <w:t>-2024</w:t>
            </w:r>
          </w:p>
        </w:tc>
        <w:tc>
          <w:tcPr>
            <w:tcW w:w="1031" w:type="dxa"/>
            <w:tcBorders>
              <w:top w:val="single" w:color="000000" w:sz="4" w:space="0"/>
              <w:left w:val="single" w:color="000000" w:sz="4" w:space="0"/>
              <w:bottom w:val="single" w:color="000000" w:sz="4" w:space="0"/>
            </w:tcBorders>
            <w:shd w:val="clear" w:color="auto" w:fill="auto"/>
          </w:tcPr>
          <w:p w:rsidRPr="008E6E7C" w:rsidR="003A0909" w:rsidP="00CF18C5" w:rsidRDefault="003A0909" w14:paraId="5F734FA3" w14:textId="5C3F208E">
            <w:pPr>
              <w:snapToGrid w:val="0"/>
              <w:jc w:val="center"/>
              <w:rPr>
                <w:rFonts w:asciiTheme="minorHAnsi" w:hAnsiTheme="minorHAnsi" w:cstheme="minorHAnsi"/>
                <w:sz w:val="22"/>
                <w:szCs w:val="22"/>
              </w:rPr>
            </w:pPr>
            <w:r>
              <w:rPr>
                <w:rFonts w:asciiTheme="minorHAnsi" w:hAnsiTheme="minorHAnsi" w:cstheme="minorHAnsi"/>
                <w:sz w:val="22"/>
                <w:szCs w:val="22"/>
              </w:rPr>
              <w:t xml:space="preserve">1.4 </w:t>
            </w:r>
          </w:p>
        </w:tc>
        <w:tc>
          <w:tcPr>
            <w:tcW w:w="2922" w:type="dxa"/>
            <w:tcBorders>
              <w:top w:val="single" w:color="000000" w:sz="4" w:space="0"/>
              <w:left w:val="single" w:color="000000" w:sz="4" w:space="0"/>
              <w:bottom w:val="single" w:color="000000" w:sz="4" w:space="0"/>
            </w:tcBorders>
            <w:shd w:val="clear" w:color="auto" w:fill="auto"/>
          </w:tcPr>
          <w:p w:rsidR="00C7180D" w:rsidP="00CF18C5" w:rsidRDefault="00C7180D" w14:paraId="245574FF" w14:textId="35E6D2CE">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 xml:space="preserve">Complete Process </w:t>
            </w:r>
          </w:p>
          <w:p w:rsidR="00C7180D" w:rsidP="00CF18C5" w:rsidRDefault="00C7180D" w14:paraId="5D16E120" w14:textId="1E27554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(MVP-1, 2 &amp; 3)</w:t>
            </w:r>
          </w:p>
          <w:p w:rsidR="00C7180D" w:rsidP="00CF18C5" w:rsidRDefault="00C7180D" w14:paraId="38F09334" w14:textId="77777777">
            <w:pPr>
              <w:pStyle w:val="Header"/>
              <w:snapToGrid w:val="0"/>
              <w:ind w:left="79"/>
              <w:jc w:val="center"/>
              <w:rPr>
                <w:rFonts w:asciiTheme="minorHAnsi" w:hAnsiTheme="minorHAnsi" w:cstheme="minorHAnsi"/>
                <w:sz w:val="22"/>
                <w:szCs w:val="22"/>
              </w:rPr>
            </w:pPr>
          </w:p>
          <w:p w:rsidR="00420955" w:rsidP="00CF18C5" w:rsidRDefault="003A0909" w14:paraId="0D6BFD65" w14:textId="7D76282F">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 xml:space="preserve">Added Dubai Court / CCMS Journey </w:t>
            </w:r>
            <w:r w:rsidR="00B76618">
              <w:rPr>
                <w:rFonts w:asciiTheme="minorHAnsi" w:hAnsiTheme="minorHAnsi" w:cstheme="minorHAnsi"/>
                <w:sz w:val="22"/>
                <w:szCs w:val="22"/>
              </w:rPr>
              <w:t>W</w:t>
            </w:r>
            <w:r>
              <w:rPr>
                <w:rFonts w:asciiTheme="minorHAnsi" w:hAnsiTheme="minorHAnsi" w:cstheme="minorHAnsi"/>
                <w:sz w:val="22"/>
                <w:szCs w:val="22"/>
              </w:rPr>
              <w:t xml:space="preserve">orkflow – </w:t>
            </w:r>
          </w:p>
          <w:p w:rsidR="003A0909" w:rsidP="00CF18C5" w:rsidRDefault="00420955" w14:paraId="195DD39E" w14:textId="77777777">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w:t>
            </w:r>
            <w:r w:rsidR="003A0909">
              <w:rPr>
                <w:rFonts w:asciiTheme="minorHAnsi" w:hAnsiTheme="minorHAnsi" w:cstheme="minorHAnsi"/>
                <w:sz w:val="22"/>
                <w:szCs w:val="22"/>
              </w:rPr>
              <w:t>Section</w:t>
            </w:r>
            <w:r>
              <w:rPr>
                <w:rFonts w:asciiTheme="minorHAnsi" w:hAnsiTheme="minorHAnsi" w:cstheme="minorHAnsi"/>
                <w:sz w:val="22"/>
                <w:szCs w:val="22"/>
              </w:rPr>
              <w:t xml:space="preserve"> 4 &amp; 5)</w:t>
            </w:r>
          </w:p>
          <w:p w:rsidR="00230970" w:rsidP="00230970" w:rsidRDefault="00A52ABE" w14:paraId="1BCF6F05" w14:textId="77777777">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Added Bulk Processing CIR Request Journey – (Section 6)</w:t>
            </w:r>
          </w:p>
          <w:p w:rsidRPr="008E6E7C" w:rsidR="00F95C52" w:rsidP="00230970" w:rsidRDefault="00F95C52" w14:paraId="65C30CC9" w14:textId="6F99252A">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Updated FIU/CIR Journey basis architecture solution and API</w:t>
            </w:r>
            <w:r w:rsidR="004063E1">
              <w:rPr>
                <w:rFonts w:asciiTheme="minorHAnsi" w:hAnsiTheme="minorHAnsi" w:cstheme="minorHAnsi"/>
                <w:sz w:val="22"/>
                <w:szCs w:val="22"/>
              </w:rPr>
              <w:t xml:space="preserve">s. </w:t>
            </w:r>
            <w:r w:rsidR="00505933">
              <w:rPr>
                <w:rFonts w:asciiTheme="minorHAnsi" w:hAnsiTheme="minorHAnsi" w:cstheme="minorHAnsi"/>
                <w:sz w:val="22"/>
                <w:szCs w:val="22"/>
              </w:rPr>
              <w:t>(Section 3)</w:t>
            </w:r>
          </w:p>
        </w:tc>
        <w:tc>
          <w:tcPr>
            <w:tcW w:w="1142" w:type="dxa"/>
            <w:tcBorders>
              <w:top w:val="single" w:color="000000" w:sz="4" w:space="0"/>
              <w:left w:val="single" w:color="000000" w:sz="4" w:space="0"/>
              <w:bottom w:val="single" w:color="000000" w:sz="4" w:space="0"/>
            </w:tcBorders>
            <w:shd w:val="clear" w:color="auto" w:fill="auto"/>
          </w:tcPr>
          <w:p w:rsidRPr="008E6E7C" w:rsidR="003A0909" w:rsidP="00CF18C5" w:rsidRDefault="00420955" w14:paraId="06CE5C6E" w14:textId="7F84F5F5">
            <w:pPr>
              <w:snapToGrid w:val="0"/>
              <w:ind w:left="72"/>
              <w:jc w:val="center"/>
              <w:rPr>
                <w:rFonts w:asciiTheme="minorHAnsi" w:hAnsiTheme="minorHAnsi" w:cstheme="minorHAnsi"/>
                <w:sz w:val="22"/>
                <w:szCs w:val="22"/>
              </w:rPr>
            </w:pPr>
            <w:r>
              <w:rPr>
                <w:rFonts w:asciiTheme="minorHAnsi" w:hAnsiTheme="minorHAnsi" w:cstheme="minorHAnsi"/>
                <w:sz w:val="22"/>
                <w:szCs w:val="22"/>
              </w:rPr>
              <w:t xml:space="preserve">Himanshi Chawla </w:t>
            </w:r>
          </w:p>
        </w:tc>
        <w:tc>
          <w:tcPr>
            <w:tcW w:w="1468" w:type="dxa"/>
            <w:tcBorders>
              <w:top w:val="single" w:color="000000" w:sz="4" w:space="0"/>
              <w:left w:val="single" w:color="000000" w:sz="4" w:space="0"/>
              <w:bottom w:val="single" w:color="000000" w:sz="4" w:space="0"/>
            </w:tcBorders>
            <w:shd w:val="clear" w:color="auto" w:fill="auto"/>
          </w:tcPr>
          <w:p w:rsidRPr="008E6E7C" w:rsidR="003A0909" w:rsidP="00CF18C5" w:rsidRDefault="003A0909" w14:paraId="35BCA088" w14:textId="77777777">
            <w:pPr>
              <w:snapToGrid w:val="0"/>
              <w:ind w:left="72"/>
              <w:jc w:val="center"/>
              <w:rPr>
                <w:rFonts w:asciiTheme="minorHAnsi" w:hAnsiTheme="minorHAnsi" w:cstheme="minorHAnsi"/>
                <w:sz w:val="22"/>
                <w:szCs w:val="22"/>
              </w:rPr>
            </w:pPr>
          </w:p>
        </w:tc>
        <w:tc>
          <w:tcPr>
            <w:tcW w:w="1608" w:type="dxa"/>
            <w:tcBorders>
              <w:top w:val="single" w:color="000000" w:sz="4" w:space="0"/>
              <w:left w:val="single" w:color="000000" w:sz="4" w:space="0"/>
              <w:bottom w:val="single" w:color="000000" w:sz="4" w:space="0"/>
              <w:right w:val="single" w:color="000000" w:sz="4" w:space="0"/>
            </w:tcBorders>
            <w:shd w:val="clear" w:color="auto" w:fill="auto"/>
          </w:tcPr>
          <w:p w:rsidRPr="008E6E7C" w:rsidR="003A0909" w:rsidP="00CF18C5" w:rsidRDefault="00F262B5" w14:paraId="20676091" w14:textId="7258841A">
            <w:pPr>
              <w:snapToGrid w:val="0"/>
              <w:ind w:left="72"/>
              <w:jc w:val="center"/>
              <w:rPr>
                <w:rFonts w:asciiTheme="minorHAnsi" w:hAnsiTheme="minorHAnsi" w:cstheme="minorHAnsi"/>
                <w:sz w:val="22"/>
                <w:szCs w:val="22"/>
              </w:rPr>
            </w:pPr>
            <w:r>
              <w:rPr>
                <w:rFonts w:asciiTheme="minorHAnsi" w:hAnsiTheme="minorHAnsi" w:cstheme="minorHAnsi"/>
                <w:sz w:val="22"/>
                <w:szCs w:val="22"/>
              </w:rPr>
              <w:t>Reviewed RS received on 03</w:t>
            </w:r>
            <w:r w:rsidRPr="00F262B5">
              <w:rPr>
                <w:rFonts w:asciiTheme="minorHAnsi" w:hAnsiTheme="minorHAnsi" w:cstheme="minorHAnsi"/>
                <w:sz w:val="22"/>
                <w:szCs w:val="22"/>
                <w:vertAlign w:val="superscript"/>
              </w:rPr>
              <w:t>rd</w:t>
            </w:r>
            <w:r>
              <w:rPr>
                <w:rFonts w:asciiTheme="minorHAnsi" w:hAnsiTheme="minorHAnsi" w:cstheme="minorHAnsi"/>
                <w:sz w:val="22"/>
                <w:szCs w:val="22"/>
              </w:rPr>
              <w:t xml:space="preserve"> May’24</w:t>
            </w:r>
          </w:p>
        </w:tc>
      </w:tr>
      <w:tr w:rsidRPr="008E6E7C" w:rsidR="00230970" w:rsidTr="00BF478C" w14:paraId="152F9DC6" w14:textId="77777777">
        <w:trPr>
          <w:cantSplit/>
        </w:trPr>
        <w:tc>
          <w:tcPr>
            <w:tcW w:w="1465" w:type="dxa"/>
            <w:tcBorders>
              <w:top w:val="single" w:color="000000" w:sz="4" w:space="0"/>
              <w:left w:val="single" w:color="000000" w:sz="4" w:space="0"/>
              <w:bottom w:val="single" w:color="000000" w:sz="4" w:space="0"/>
            </w:tcBorders>
            <w:shd w:val="clear" w:color="auto" w:fill="auto"/>
          </w:tcPr>
          <w:p w:rsidR="00230970" w:rsidP="00CF18C5" w:rsidRDefault="00907919" w14:paraId="3AC52CE7" w14:textId="5E60A867">
            <w:pPr>
              <w:snapToGrid w:val="0"/>
              <w:jc w:val="center"/>
              <w:rPr>
                <w:rFonts w:asciiTheme="minorHAnsi" w:hAnsiTheme="minorHAnsi" w:cstheme="minorHAnsi"/>
                <w:b/>
                <w:bCs/>
                <w:sz w:val="22"/>
                <w:szCs w:val="22"/>
              </w:rPr>
            </w:pPr>
            <w:r>
              <w:rPr>
                <w:rFonts w:asciiTheme="minorHAnsi" w:hAnsiTheme="minorHAnsi" w:cstheme="minorHAnsi"/>
                <w:b/>
                <w:bCs/>
                <w:sz w:val="22"/>
                <w:szCs w:val="22"/>
              </w:rPr>
              <w:t>0</w:t>
            </w:r>
            <w:r w:rsidR="00F87283">
              <w:rPr>
                <w:rFonts w:asciiTheme="minorHAnsi" w:hAnsiTheme="minorHAnsi" w:cstheme="minorHAnsi"/>
                <w:b/>
                <w:bCs/>
                <w:sz w:val="22"/>
                <w:szCs w:val="22"/>
              </w:rPr>
              <w:t>8</w:t>
            </w:r>
            <w:r>
              <w:rPr>
                <w:rFonts w:asciiTheme="minorHAnsi" w:hAnsiTheme="minorHAnsi" w:cstheme="minorHAnsi"/>
                <w:b/>
                <w:bCs/>
                <w:sz w:val="22"/>
                <w:szCs w:val="22"/>
              </w:rPr>
              <w:t>-05-2024</w:t>
            </w:r>
          </w:p>
        </w:tc>
        <w:tc>
          <w:tcPr>
            <w:tcW w:w="1031" w:type="dxa"/>
            <w:tcBorders>
              <w:top w:val="single" w:color="000000" w:sz="4" w:space="0"/>
              <w:left w:val="single" w:color="000000" w:sz="4" w:space="0"/>
              <w:bottom w:val="single" w:color="000000" w:sz="4" w:space="0"/>
            </w:tcBorders>
            <w:shd w:val="clear" w:color="auto" w:fill="auto"/>
          </w:tcPr>
          <w:p w:rsidR="00230970" w:rsidP="00F95C52" w:rsidRDefault="00907919" w14:paraId="39586A04" w14:textId="6A9FCB21">
            <w:pPr>
              <w:snapToGrid w:val="0"/>
              <w:rPr>
                <w:rFonts w:asciiTheme="minorHAnsi" w:hAnsiTheme="minorHAnsi" w:cstheme="minorHAnsi"/>
                <w:sz w:val="22"/>
                <w:szCs w:val="22"/>
              </w:rPr>
            </w:pPr>
            <w:r>
              <w:rPr>
                <w:rFonts w:asciiTheme="minorHAnsi" w:hAnsiTheme="minorHAnsi" w:cstheme="minorHAnsi"/>
                <w:sz w:val="22"/>
                <w:szCs w:val="22"/>
              </w:rPr>
              <w:t>1.5</w:t>
            </w:r>
            <w:r w:rsidR="00F95C52">
              <w:rPr>
                <w:rFonts w:asciiTheme="minorHAnsi" w:hAnsiTheme="minorHAnsi" w:cstheme="minorHAnsi"/>
                <w:sz w:val="22"/>
                <w:szCs w:val="22"/>
              </w:rPr>
              <w:t xml:space="preserve"> </w:t>
            </w:r>
          </w:p>
        </w:tc>
        <w:tc>
          <w:tcPr>
            <w:tcW w:w="2922" w:type="dxa"/>
            <w:tcBorders>
              <w:top w:val="single" w:color="000000" w:sz="4" w:space="0"/>
              <w:left w:val="single" w:color="000000" w:sz="4" w:space="0"/>
              <w:bottom w:val="single" w:color="000000" w:sz="4" w:space="0"/>
            </w:tcBorders>
            <w:shd w:val="clear" w:color="auto" w:fill="auto"/>
          </w:tcPr>
          <w:p w:rsidR="00230970" w:rsidP="00CF18C5" w:rsidRDefault="00F262B5" w14:paraId="5E19E955" w14:textId="77777777">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 xml:space="preserve">Updated RS Review comments </w:t>
            </w:r>
          </w:p>
          <w:p w:rsidR="00F262B5" w:rsidP="00CF18C5" w:rsidRDefault="00F262B5" w14:paraId="0FE7FBF7" w14:textId="5765B47A">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Section 16 – Addendum included for Change Requests</w:t>
            </w:r>
          </w:p>
        </w:tc>
        <w:tc>
          <w:tcPr>
            <w:tcW w:w="1142" w:type="dxa"/>
            <w:tcBorders>
              <w:top w:val="single" w:color="000000" w:sz="4" w:space="0"/>
              <w:left w:val="single" w:color="000000" w:sz="4" w:space="0"/>
              <w:bottom w:val="single" w:color="000000" w:sz="4" w:space="0"/>
            </w:tcBorders>
            <w:shd w:val="clear" w:color="auto" w:fill="auto"/>
          </w:tcPr>
          <w:p w:rsidR="00230970" w:rsidP="00CF18C5" w:rsidRDefault="00F262B5" w14:paraId="51B9E468" w14:textId="3CF9D428">
            <w:pPr>
              <w:snapToGrid w:val="0"/>
              <w:ind w:left="72"/>
              <w:jc w:val="center"/>
              <w:rPr>
                <w:rFonts w:asciiTheme="minorHAnsi" w:hAnsiTheme="minorHAnsi" w:cstheme="minorHAnsi"/>
                <w:sz w:val="22"/>
                <w:szCs w:val="22"/>
              </w:rPr>
            </w:pPr>
            <w:r>
              <w:rPr>
                <w:rFonts w:asciiTheme="minorHAnsi" w:hAnsiTheme="minorHAnsi" w:cstheme="minorHAnsi"/>
                <w:sz w:val="22"/>
                <w:szCs w:val="22"/>
              </w:rPr>
              <w:t xml:space="preserve">Himanshi Chawla </w:t>
            </w:r>
          </w:p>
        </w:tc>
        <w:tc>
          <w:tcPr>
            <w:tcW w:w="1468" w:type="dxa"/>
            <w:tcBorders>
              <w:top w:val="single" w:color="000000" w:sz="4" w:space="0"/>
              <w:left w:val="single" w:color="000000" w:sz="4" w:space="0"/>
              <w:bottom w:val="single" w:color="000000" w:sz="4" w:space="0"/>
            </w:tcBorders>
            <w:shd w:val="clear" w:color="auto" w:fill="auto"/>
          </w:tcPr>
          <w:p w:rsidRPr="008E6E7C" w:rsidR="00230970" w:rsidP="00CF18C5" w:rsidRDefault="00230970" w14:paraId="637C5407" w14:textId="77777777">
            <w:pPr>
              <w:snapToGrid w:val="0"/>
              <w:ind w:left="72"/>
              <w:jc w:val="center"/>
              <w:rPr>
                <w:rFonts w:asciiTheme="minorHAnsi" w:hAnsiTheme="minorHAnsi" w:cstheme="minorHAnsi"/>
                <w:sz w:val="22"/>
                <w:szCs w:val="22"/>
              </w:rPr>
            </w:pPr>
          </w:p>
        </w:tc>
        <w:tc>
          <w:tcPr>
            <w:tcW w:w="1608" w:type="dxa"/>
            <w:tcBorders>
              <w:top w:val="single" w:color="000000" w:sz="4" w:space="0"/>
              <w:left w:val="single" w:color="000000" w:sz="4" w:space="0"/>
              <w:bottom w:val="single" w:color="000000" w:sz="4" w:space="0"/>
              <w:right w:val="single" w:color="000000" w:sz="4" w:space="0"/>
            </w:tcBorders>
            <w:shd w:val="clear" w:color="auto" w:fill="auto"/>
          </w:tcPr>
          <w:p w:rsidRPr="008E6E7C" w:rsidR="00230970" w:rsidP="00CF18C5" w:rsidRDefault="00230970" w14:paraId="33B0801D" w14:textId="77777777">
            <w:pPr>
              <w:snapToGrid w:val="0"/>
              <w:ind w:left="72"/>
              <w:jc w:val="center"/>
              <w:rPr>
                <w:rFonts w:asciiTheme="minorHAnsi" w:hAnsiTheme="minorHAnsi" w:cstheme="minorHAnsi"/>
                <w:sz w:val="22"/>
                <w:szCs w:val="22"/>
              </w:rPr>
            </w:pPr>
          </w:p>
        </w:tc>
      </w:tr>
    </w:tbl>
    <w:p w:rsidRPr="00956FD8" w:rsidR="00BF478C" w:rsidP="00BF478C" w:rsidRDefault="00BF478C" w14:paraId="6D8A75FD" w14:textId="414DD354">
      <w:pPr>
        <w:suppressAutoHyphens w:val="0"/>
        <w:spacing w:line="240" w:lineRule="auto"/>
        <w:rPr>
          <w:rFonts w:asciiTheme="minorHAnsi" w:hAnsiTheme="minorHAnsi" w:cstheme="minorHAnsi"/>
          <w:b/>
          <w:bCs/>
          <w:sz w:val="28"/>
          <w:szCs w:val="28"/>
        </w:rPr>
      </w:pPr>
    </w:p>
    <w:p w:rsidRPr="00956FD8" w:rsidR="001E1567" w:rsidP="00BF478C" w:rsidRDefault="001E1567" w14:paraId="61B10BF7" w14:textId="2793298F">
      <w:pPr>
        <w:suppressAutoHyphens w:val="0"/>
        <w:spacing w:line="240" w:lineRule="auto"/>
        <w:rPr>
          <w:rFonts w:asciiTheme="minorHAnsi" w:hAnsiTheme="minorHAnsi" w:cstheme="minorHAnsi"/>
          <w:b/>
          <w:bCs/>
          <w:sz w:val="28"/>
          <w:szCs w:val="28"/>
        </w:rPr>
      </w:pPr>
    </w:p>
    <w:p w:rsidRPr="00956FD8" w:rsidR="001E1567" w:rsidP="00BF478C" w:rsidRDefault="001E1567" w14:paraId="53AE1CE8" w14:textId="714E7CFD">
      <w:pPr>
        <w:suppressAutoHyphens w:val="0"/>
        <w:spacing w:line="240" w:lineRule="auto"/>
        <w:rPr>
          <w:rFonts w:asciiTheme="minorHAnsi" w:hAnsiTheme="minorHAnsi" w:cstheme="minorHAnsi"/>
          <w:b/>
          <w:bCs/>
          <w:sz w:val="28"/>
          <w:szCs w:val="28"/>
        </w:rPr>
      </w:pPr>
    </w:p>
    <w:p w:rsidRPr="00956FD8" w:rsidR="001E1567" w:rsidP="00BF478C" w:rsidRDefault="001E1567" w14:paraId="6B1DF9A2" w14:textId="77FEA247">
      <w:pPr>
        <w:suppressAutoHyphens w:val="0"/>
        <w:spacing w:line="240" w:lineRule="auto"/>
        <w:rPr>
          <w:rFonts w:asciiTheme="minorHAnsi" w:hAnsiTheme="minorHAnsi" w:cstheme="minorHAnsi"/>
          <w:b/>
          <w:bCs/>
          <w:sz w:val="28"/>
          <w:szCs w:val="28"/>
        </w:rPr>
      </w:pPr>
    </w:p>
    <w:p w:rsidRPr="00956FD8" w:rsidR="001E1567" w:rsidP="00BF478C" w:rsidRDefault="001E1567" w14:paraId="7EA46351" w14:textId="03831F6D">
      <w:pPr>
        <w:suppressAutoHyphens w:val="0"/>
        <w:spacing w:line="240" w:lineRule="auto"/>
        <w:rPr>
          <w:rFonts w:asciiTheme="minorHAnsi" w:hAnsiTheme="minorHAnsi" w:cstheme="minorHAnsi"/>
          <w:b/>
          <w:bCs/>
          <w:sz w:val="28"/>
          <w:szCs w:val="28"/>
        </w:rPr>
      </w:pPr>
    </w:p>
    <w:p w:rsidRPr="00956FD8" w:rsidR="001E1567" w:rsidP="00BF478C" w:rsidRDefault="001E1567" w14:paraId="58595BF5" w14:textId="7729AB27">
      <w:pPr>
        <w:suppressAutoHyphens w:val="0"/>
        <w:spacing w:line="240" w:lineRule="auto"/>
        <w:rPr>
          <w:rFonts w:asciiTheme="minorHAnsi" w:hAnsiTheme="minorHAnsi" w:cstheme="minorHAnsi"/>
          <w:b/>
          <w:bCs/>
          <w:sz w:val="28"/>
          <w:szCs w:val="28"/>
        </w:rPr>
      </w:pPr>
    </w:p>
    <w:p w:rsidRPr="00956FD8" w:rsidR="001E1567" w:rsidP="00BF478C" w:rsidRDefault="001E1567" w14:paraId="1497FF9E" w14:textId="2635FB09">
      <w:pPr>
        <w:suppressAutoHyphens w:val="0"/>
        <w:spacing w:line="240" w:lineRule="auto"/>
        <w:rPr>
          <w:rFonts w:asciiTheme="minorHAnsi" w:hAnsiTheme="minorHAnsi" w:cstheme="minorHAnsi"/>
          <w:b/>
          <w:bCs/>
          <w:sz w:val="28"/>
          <w:szCs w:val="28"/>
        </w:rPr>
      </w:pPr>
    </w:p>
    <w:p w:rsidRPr="00956FD8" w:rsidR="001E1567" w:rsidP="00BF478C" w:rsidRDefault="001E1567" w14:paraId="7FEC494E" w14:textId="26C528A7">
      <w:pPr>
        <w:suppressAutoHyphens w:val="0"/>
        <w:spacing w:line="240" w:lineRule="auto"/>
        <w:rPr>
          <w:rFonts w:asciiTheme="minorHAnsi" w:hAnsiTheme="minorHAnsi" w:cstheme="minorHAnsi"/>
          <w:b/>
          <w:bCs/>
          <w:sz w:val="28"/>
          <w:szCs w:val="28"/>
        </w:rPr>
      </w:pPr>
    </w:p>
    <w:p w:rsidRPr="00956FD8" w:rsidR="001E1567" w:rsidP="00BF478C" w:rsidRDefault="001E1567" w14:paraId="4E0421F0" w14:textId="0F96D54C">
      <w:pPr>
        <w:suppressAutoHyphens w:val="0"/>
        <w:spacing w:line="240" w:lineRule="auto"/>
        <w:rPr>
          <w:rFonts w:asciiTheme="minorHAnsi" w:hAnsiTheme="minorHAnsi" w:cstheme="minorHAnsi"/>
          <w:b/>
          <w:bCs/>
          <w:sz w:val="28"/>
          <w:szCs w:val="28"/>
        </w:rPr>
      </w:pPr>
    </w:p>
    <w:p w:rsidR="000A5AB0" w:rsidP="000A5AB0" w:rsidRDefault="000A5AB0" w14:paraId="056D775C" w14:textId="77777777">
      <w:pPr>
        <w:spacing w:line="240" w:lineRule="auto"/>
        <w:rPr>
          <w:rFonts w:asciiTheme="minorHAnsi" w:hAnsiTheme="minorHAnsi" w:cstheme="minorHAnsi"/>
          <w:b/>
          <w:bCs/>
          <w:sz w:val="28"/>
          <w:szCs w:val="28"/>
        </w:rPr>
      </w:pPr>
    </w:p>
    <w:sdt>
      <w:sdtPr>
        <w:rPr>
          <w:rFonts w:ascii="Times" w:hAnsi="Times"/>
          <w:b w:val="0"/>
          <w:bCs w:val="0"/>
          <w:color w:val="auto"/>
          <w:sz w:val="24"/>
          <w:szCs w:val="20"/>
          <w:lang w:eastAsia="ar-SA"/>
        </w:rPr>
        <w:id w:val="837116572"/>
        <w:docPartObj>
          <w:docPartGallery w:val="Table of Contents"/>
          <w:docPartUnique/>
        </w:docPartObj>
      </w:sdtPr>
      <w:sdtEndPr>
        <w:rPr>
          <w:rFonts w:ascii="Times" w:hAnsi="Times"/>
          <w:b w:val="0"/>
          <w:bCs w:val="0"/>
          <w:noProof/>
          <w:color w:val="auto"/>
          <w:sz w:val="24"/>
          <w:szCs w:val="24"/>
          <w:lang w:eastAsia="ar-SA"/>
        </w:rPr>
      </w:sdtEndPr>
      <w:sdtContent>
        <w:p w:rsidR="000A5AB0" w:rsidRDefault="000A5AB0" w14:paraId="5B25CCD7" w14:textId="29C8D727">
          <w:pPr>
            <w:pStyle w:val="TOCHeading"/>
          </w:pPr>
          <w:r>
            <w:t>Contents</w:t>
          </w:r>
        </w:p>
        <w:p w:rsidR="00F87283" w:rsidRDefault="000A5AB0" w14:paraId="02DA1EB3" w14:textId="5DBC537C">
          <w:pPr>
            <w:pStyle w:val="TOC1"/>
            <w:rPr>
              <w:rFonts w:asciiTheme="minorHAnsi" w:hAnsiTheme="minorHAnsi" w:eastAsiaTheme="minorEastAsia" w:cstheme="minorBidi"/>
              <w:b w:val="0"/>
              <w:noProof/>
              <w:kern w:val="2"/>
              <w:szCs w:val="24"/>
              <w:lang w:val="en-IN" w:eastAsia="en-IN"/>
              <w14:ligatures w14:val="standardContextual"/>
            </w:rPr>
          </w:pPr>
          <w:r>
            <w:fldChar w:fldCharType="begin"/>
          </w:r>
          <w:r>
            <w:instrText xml:space="preserve"> TOC \o "1-3" \h \z \u </w:instrText>
          </w:r>
          <w:r>
            <w:fldChar w:fldCharType="separate"/>
          </w:r>
          <w:hyperlink w:history="1" w:anchor="_Toc166061876">
            <w:r w:rsidRPr="006933A3" w:rsidR="00F87283">
              <w:rPr>
                <w:rStyle w:val="Hyperlink"/>
                <w:rFonts w:cstheme="minorHAnsi"/>
                <w:noProof/>
              </w:rPr>
              <w:t>1.</w:t>
            </w:r>
            <w:r w:rsidR="00F87283">
              <w:rPr>
                <w:rFonts w:asciiTheme="minorHAnsi" w:hAnsiTheme="minorHAnsi" w:eastAsiaTheme="minorEastAsia" w:cstheme="minorBidi"/>
                <w:b w:val="0"/>
                <w:noProof/>
                <w:kern w:val="2"/>
                <w:szCs w:val="24"/>
                <w:lang w:val="en-IN" w:eastAsia="en-IN"/>
                <w14:ligatures w14:val="standardContextual"/>
              </w:rPr>
              <w:tab/>
            </w:r>
            <w:r w:rsidRPr="006933A3" w:rsidR="00F87283">
              <w:rPr>
                <w:rStyle w:val="Hyperlink"/>
                <w:rFonts w:cstheme="minorHAnsi"/>
                <w:noProof/>
              </w:rPr>
              <w:t>Introduction</w:t>
            </w:r>
            <w:r w:rsidR="00F87283">
              <w:rPr>
                <w:noProof/>
                <w:webHidden/>
              </w:rPr>
              <w:tab/>
            </w:r>
            <w:r w:rsidR="00F87283">
              <w:rPr>
                <w:noProof/>
                <w:webHidden/>
              </w:rPr>
              <w:fldChar w:fldCharType="begin"/>
            </w:r>
            <w:r w:rsidR="00F87283">
              <w:rPr>
                <w:noProof/>
                <w:webHidden/>
              </w:rPr>
              <w:instrText xml:space="preserve"> PAGEREF _Toc166061876 \h </w:instrText>
            </w:r>
            <w:r w:rsidR="00F87283">
              <w:rPr>
                <w:noProof/>
                <w:webHidden/>
              </w:rPr>
            </w:r>
            <w:r w:rsidR="00F87283">
              <w:rPr>
                <w:noProof/>
                <w:webHidden/>
              </w:rPr>
              <w:fldChar w:fldCharType="separate"/>
            </w:r>
            <w:r w:rsidR="00F87283">
              <w:rPr>
                <w:noProof/>
                <w:webHidden/>
              </w:rPr>
              <w:t>8</w:t>
            </w:r>
            <w:r w:rsidR="00F87283">
              <w:rPr>
                <w:noProof/>
                <w:webHidden/>
              </w:rPr>
              <w:fldChar w:fldCharType="end"/>
            </w:r>
          </w:hyperlink>
        </w:p>
        <w:p w:rsidR="00F87283" w:rsidRDefault="00F87283" w14:paraId="04D86384" w14:textId="146F956F">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77">
            <w:r w:rsidRPr="006933A3">
              <w:rPr>
                <w:rStyle w:val="Hyperlink"/>
                <w:rFonts w:ascii="Calibri" w:hAnsi="Calibri" w:cstheme="minorHAnsi"/>
                <w:bCs/>
                <w:noProof/>
              </w:rPr>
              <w:t>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Purpose</w:t>
            </w:r>
            <w:r>
              <w:rPr>
                <w:noProof/>
                <w:webHidden/>
              </w:rPr>
              <w:tab/>
            </w:r>
            <w:r>
              <w:rPr>
                <w:noProof/>
                <w:webHidden/>
              </w:rPr>
              <w:fldChar w:fldCharType="begin"/>
            </w:r>
            <w:r>
              <w:rPr>
                <w:noProof/>
                <w:webHidden/>
              </w:rPr>
              <w:instrText xml:space="preserve"> PAGEREF _Toc166061877 \h </w:instrText>
            </w:r>
            <w:r>
              <w:rPr>
                <w:noProof/>
                <w:webHidden/>
              </w:rPr>
            </w:r>
            <w:r>
              <w:rPr>
                <w:noProof/>
                <w:webHidden/>
              </w:rPr>
              <w:fldChar w:fldCharType="separate"/>
            </w:r>
            <w:r>
              <w:rPr>
                <w:noProof/>
                <w:webHidden/>
              </w:rPr>
              <w:t>8</w:t>
            </w:r>
            <w:r>
              <w:rPr>
                <w:noProof/>
                <w:webHidden/>
              </w:rPr>
              <w:fldChar w:fldCharType="end"/>
            </w:r>
          </w:hyperlink>
        </w:p>
        <w:p w:rsidR="00F87283" w:rsidRDefault="00F87283" w14:paraId="7C6E720E" w14:textId="00CFA371">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78">
            <w:r w:rsidRPr="006933A3">
              <w:rPr>
                <w:rStyle w:val="Hyperlink"/>
                <w:rFonts w:ascii="Calibri" w:hAnsi="Calibri" w:cstheme="minorHAnsi"/>
                <w:bCs/>
                <w:noProof/>
              </w:rPr>
              <w:t>1.2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Solution Scope</w:t>
            </w:r>
            <w:r>
              <w:rPr>
                <w:noProof/>
                <w:webHidden/>
              </w:rPr>
              <w:tab/>
            </w:r>
            <w:r>
              <w:rPr>
                <w:noProof/>
                <w:webHidden/>
              </w:rPr>
              <w:fldChar w:fldCharType="begin"/>
            </w:r>
            <w:r>
              <w:rPr>
                <w:noProof/>
                <w:webHidden/>
              </w:rPr>
              <w:instrText xml:space="preserve"> PAGEREF _Toc166061878 \h </w:instrText>
            </w:r>
            <w:r>
              <w:rPr>
                <w:noProof/>
                <w:webHidden/>
              </w:rPr>
            </w:r>
            <w:r>
              <w:rPr>
                <w:noProof/>
                <w:webHidden/>
              </w:rPr>
              <w:fldChar w:fldCharType="separate"/>
            </w:r>
            <w:r>
              <w:rPr>
                <w:noProof/>
                <w:webHidden/>
              </w:rPr>
              <w:t>9</w:t>
            </w:r>
            <w:r>
              <w:rPr>
                <w:noProof/>
                <w:webHidden/>
              </w:rPr>
              <w:fldChar w:fldCharType="end"/>
            </w:r>
          </w:hyperlink>
        </w:p>
        <w:p w:rsidR="00F87283" w:rsidRDefault="00F87283" w14:paraId="341A6F46" w14:textId="18B65426">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79">
            <w:r w:rsidRPr="006933A3">
              <w:rPr>
                <w:rStyle w:val="Hyperlink"/>
                <w:rFonts w:ascii="Calibri" w:hAnsi="Calibri" w:cstheme="minorHAnsi"/>
                <w:bCs/>
                <w:noProof/>
              </w:rPr>
              <w:t>1.3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Document Conventions</w:t>
            </w:r>
            <w:r>
              <w:rPr>
                <w:noProof/>
                <w:webHidden/>
              </w:rPr>
              <w:tab/>
            </w:r>
            <w:r>
              <w:rPr>
                <w:noProof/>
                <w:webHidden/>
              </w:rPr>
              <w:fldChar w:fldCharType="begin"/>
            </w:r>
            <w:r>
              <w:rPr>
                <w:noProof/>
                <w:webHidden/>
              </w:rPr>
              <w:instrText xml:space="preserve"> PAGEREF _Toc166061879 \h </w:instrText>
            </w:r>
            <w:r>
              <w:rPr>
                <w:noProof/>
                <w:webHidden/>
              </w:rPr>
            </w:r>
            <w:r>
              <w:rPr>
                <w:noProof/>
                <w:webHidden/>
              </w:rPr>
              <w:fldChar w:fldCharType="separate"/>
            </w:r>
            <w:r>
              <w:rPr>
                <w:noProof/>
                <w:webHidden/>
              </w:rPr>
              <w:t>9</w:t>
            </w:r>
            <w:r>
              <w:rPr>
                <w:noProof/>
                <w:webHidden/>
              </w:rPr>
              <w:fldChar w:fldCharType="end"/>
            </w:r>
          </w:hyperlink>
        </w:p>
        <w:p w:rsidR="00F87283" w:rsidRDefault="00F87283" w14:paraId="752BA638" w14:textId="1238A42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80">
            <w:r w:rsidRPr="006933A3">
              <w:rPr>
                <w:rStyle w:val="Hyperlink"/>
                <w:rFonts w:ascii="Calibri" w:hAnsi="Calibri" w:cstheme="minorHAnsi"/>
                <w:bCs/>
                <w:noProof/>
              </w:rPr>
              <w:t>1.4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Intended Audience</w:t>
            </w:r>
            <w:r>
              <w:rPr>
                <w:noProof/>
                <w:webHidden/>
              </w:rPr>
              <w:tab/>
            </w:r>
            <w:r>
              <w:rPr>
                <w:noProof/>
                <w:webHidden/>
              </w:rPr>
              <w:fldChar w:fldCharType="begin"/>
            </w:r>
            <w:r>
              <w:rPr>
                <w:noProof/>
                <w:webHidden/>
              </w:rPr>
              <w:instrText xml:space="preserve"> PAGEREF _Toc166061880 \h </w:instrText>
            </w:r>
            <w:r>
              <w:rPr>
                <w:noProof/>
                <w:webHidden/>
              </w:rPr>
            </w:r>
            <w:r>
              <w:rPr>
                <w:noProof/>
                <w:webHidden/>
              </w:rPr>
              <w:fldChar w:fldCharType="separate"/>
            </w:r>
            <w:r>
              <w:rPr>
                <w:noProof/>
                <w:webHidden/>
              </w:rPr>
              <w:t>10</w:t>
            </w:r>
            <w:r>
              <w:rPr>
                <w:noProof/>
                <w:webHidden/>
              </w:rPr>
              <w:fldChar w:fldCharType="end"/>
            </w:r>
          </w:hyperlink>
        </w:p>
        <w:p w:rsidR="00F87283" w:rsidRDefault="00F87283" w14:paraId="2694B1B9" w14:textId="3C9245EA">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81">
            <w:r w:rsidRPr="006933A3">
              <w:rPr>
                <w:rStyle w:val="Hyperlink"/>
                <w:rFonts w:ascii="Calibri" w:hAnsi="Calibri" w:cstheme="minorHAnsi"/>
                <w:bCs/>
                <w:noProof/>
              </w:rPr>
              <w:t>1.5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References</w:t>
            </w:r>
            <w:r>
              <w:rPr>
                <w:noProof/>
                <w:webHidden/>
              </w:rPr>
              <w:tab/>
            </w:r>
            <w:r>
              <w:rPr>
                <w:noProof/>
                <w:webHidden/>
              </w:rPr>
              <w:fldChar w:fldCharType="begin"/>
            </w:r>
            <w:r>
              <w:rPr>
                <w:noProof/>
                <w:webHidden/>
              </w:rPr>
              <w:instrText xml:space="preserve"> PAGEREF _Toc166061881 \h </w:instrText>
            </w:r>
            <w:r>
              <w:rPr>
                <w:noProof/>
                <w:webHidden/>
              </w:rPr>
            </w:r>
            <w:r>
              <w:rPr>
                <w:noProof/>
                <w:webHidden/>
              </w:rPr>
              <w:fldChar w:fldCharType="separate"/>
            </w:r>
            <w:r>
              <w:rPr>
                <w:noProof/>
                <w:webHidden/>
              </w:rPr>
              <w:t>10</w:t>
            </w:r>
            <w:r>
              <w:rPr>
                <w:noProof/>
                <w:webHidden/>
              </w:rPr>
              <w:fldChar w:fldCharType="end"/>
            </w:r>
          </w:hyperlink>
        </w:p>
        <w:p w:rsidR="00F87283" w:rsidRDefault="00F87283" w14:paraId="3172D7F4" w14:textId="260267F3">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1882">
            <w:r w:rsidRPr="006933A3">
              <w:rPr>
                <w:rStyle w:val="Hyperlink"/>
                <w:rFonts w:cstheme="minorHAnsi"/>
                <w:noProof/>
              </w:rPr>
              <w:t>2.</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Overall Description</w:t>
            </w:r>
            <w:r>
              <w:rPr>
                <w:noProof/>
                <w:webHidden/>
              </w:rPr>
              <w:tab/>
            </w:r>
            <w:r>
              <w:rPr>
                <w:noProof/>
                <w:webHidden/>
              </w:rPr>
              <w:fldChar w:fldCharType="begin"/>
            </w:r>
            <w:r>
              <w:rPr>
                <w:noProof/>
                <w:webHidden/>
              </w:rPr>
              <w:instrText xml:space="preserve"> PAGEREF _Toc166061882 \h </w:instrText>
            </w:r>
            <w:r>
              <w:rPr>
                <w:noProof/>
                <w:webHidden/>
              </w:rPr>
            </w:r>
            <w:r>
              <w:rPr>
                <w:noProof/>
                <w:webHidden/>
              </w:rPr>
              <w:fldChar w:fldCharType="separate"/>
            </w:r>
            <w:r>
              <w:rPr>
                <w:noProof/>
                <w:webHidden/>
              </w:rPr>
              <w:t>11</w:t>
            </w:r>
            <w:r>
              <w:rPr>
                <w:noProof/>
                <w:webHidden/>
              </w:rPr>
              <w:fldChar w:fldCharType="end"/>
            </w:r>
          </w:hyperlink>
        </w:p>
        <w:p w:rsidR="00F87283" w:rsidRDefault="00F87283" w14:paraId="1DD38C00" w14:textId="24F30FCE">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83">
            <w:r w:rsidRPr="006933A3">
              <w:rPr>
                <w:rStyle w:val="Hyperlink"/>
                <w:rFonts w:ascii="Calibri" w:hAnsi="Calibri" w:cstheme="minorHAnsi"/>
                <w:bCs/>
                <w:noProof/>
              </w:rPr>
              <w:t>2.1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Solution Perspective</w:t>
            </w:r>
            <w:r>
              <w:rPr>
                <w:noProof/>
                <w:webHidden/>
              </w:rPr>
              <w:tab/>
            </w:r>
            <w:r>
              <w:rPr>
                <w:noProof/>
                <w:webHidden/>
              </w:rPr>
              <w:fldChar w:fldCharType="begin"/>
            </w:r>
            <w:r>
              <w:rPr>
                <w:noProof/>
                <w:webHidden/>
              </w:rPr>
              <w:instrText xml:space="preserve"> PAGEREF _Toc166061883 \h </w:instrText>
            </w:r>
            <w:r>
              <w:rPr>
                <w:noProof/>
                <w:webHidden/>
              </w:rPr>
            </w:r>
            <w:r>
              <w:rPr>
                <w:noProof/>
                <w:webHidden/>
              </w:rPr>
              <w:fldChar w:fldCharType="separate"/>
            </w:r>
            <w:r>
              <w:rPr>
                <w:noProof/>
                <w:webHidden/>
              </w:rPr>
              <w:t>11</w:t>
            </w:r>
            <w:r>
              <w:rPr>
                <w:noProof/>
                <w:webHidden/>
              </w:rPr>
              <w:fldChar w:fldCharType="end"/>
            </w:r>
          </w:hyperlink>
        </w:p>
        <w:p w:rsidR="00F87283" w:rsidRDefault="00F87283" w14:paraId="57AEA61A" w14:textId="57F6EB98">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84">
            <w:r w:rsidRPr="006933A3">
              <w:rPr>
                <w:rStyle w:val="Hyperlink"/>
                <w:rFonts w:ascii="Calibri" w:hAnsi="Calibri" w:cstheme="minorHAnsi"/>
                <w:bCs/>
                <w:noProof/>
              </w:rPr>
              <w:t>2.2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Solution Features</w:t>
            </w:r>
            <w:r>
              <w:rPr>
                <w:noProof/>
                <w:webHidden/>
              </w:rPr>
              <w:tab/>
            </w:r>
            <w:r>
              <w:rPr>
                <w:noProof/>
                <w:webHidden/>
              </w:rPr>
              <w:fldChar w:fldCharType="begin"/>
            </w:r>
            <w:r>
              <w:rPr>
                <w:noProof/>
                <w:webHidden/>
              </w:rPr>
              <w:instrText xml:space="preserve"> PAGEREF _Toc166061884 \h </w:instrText>
            </w:r>
            <w:r>
              <w:rPr>
                <w:noProof/>
                <w:webHidden/>
              </w:rPr>
            </w:r>
            <w:r>
              <w:rPr>
                <w:noProof/>
                <w:webHidden/>
              </w:rPr>
              <w:fldChar w:fldCharType="separate"/>
            </w:r>
            <w:r>
              <w:rPr>
                <w:noProof/>
                <w:webHidden/>
              </w:rPr>
              <w:t>11</w:t>
            </w:r>
            <w:r>
              <w:rPr>
                <w:noProof/>
                <w:webHidden/>
              </w:rPr>
              <w:fldChar w:fldCharType="end"/>
            </w:r>
          </w:hyperlink>
        </w:p>
        <w:p w:rsidR="00F87283" w:rsidRDefault="00F87283" w14:paraId="622725EF" w14:textId="7D703D21">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85">
            <w:r w:rsidRPr="006933A3">
              <w:rPr>
                <w:rStyle w:val="Hyperlink"/>
                <w:rFonts w:ascii="Calibri" w:hAnsi="Calibri" w:cstheme="minorHAnsi"/>
                <w:bCs/>
                <w:noProof/>
              </w:rPr>
              <w:t>2.3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User Classes and Characteristics</w:t>
            </w:r>
            <w:r>
              <w:rPr>
                <w:noProof/>
                <w:webHidden/>
              </w:rPr>
              <w:tab/>
            </w:r>
            <w:r>
              <w:rPr>
                <w:noProof/>
                <w:webHidden/>
              </w:rPr>
              <w:fldChar w:fldCharType="begin"/>
            </w:r>
            <w:r>
              <w:rPr>
                <w:noProof/>
                <w:webHidden/>
              </w:rPr>
              <w:instrText xml:space="preserve"> PAGEREF _Toc166061885 \h </w:instrText>
            </w:r>
            <w:r>
              <w:rPr>
                <w:noProof/>
                <w:webHidden/>
              </w:rPr>
            </w:r>
            <w:r>
              <w:rPr>
                <w:noProof/>
                <w:webHidden/>
              </w:rPr>
              <w:fldChar w:fldCharType="separate"/>
            </w:r>
            <w:r>
              <w:rPr>
                <w:noProof/>
                <w:webHidden/>
              </w:rPr>
              <w:t>12</w:t>
            </w:r>
            <w:r>
              <w:rPr>
                <w:noProof/>
                <w:webHidden/>
              </w:rPr>
              <w:fldChar w:fldCharType="end"/>
            </w:r>
          </w:hyperlink>
        </w:p>
        <w:p w:rsidR="00F87283" w:rsidRDefault="00F87283" w14:paraId="12E730A5" w14:textId="09EF7597">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86">
            <w:r w:rsidRPr="006933A3">
              <w:rPr>
                <w:rStyle w:val="Hyperlink"/>
                <w:rFonts w:ascii="Calibri" w:hAnsi="Calibri" w:cstheme="minorHAnsi"/>
                <w:bCs/>
                <w:noProof/>
              </w:rPr>
              <w:t>2.4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Operating Environment</w:t>
            </w:r>
            <w:r>
              <w:rPr>
                <w:noProof/>
                <w:webHidden/>
              </w:rPr>
              <w:tab/>
            </w:r>
            <w:r>
              <w:rPr>
                <w:noProof/>
                <w:webHidden/>
              </w:rPr>
              <w:fldChar w:fldCharType="begin"/>
            </w:r>
            <w:r>
              <w:rPr>
                <w:noProof/>
                <w:webHidden/>
              </w:rPr>
              <w:instrText xml:space="preserve"> PAGEREF _Toc166061886 \h </w:instrText>
            </w:r>
            <w:r>
              <w:rPr>
                <w:noProof/>
                <w:webHidden/>
              </w:rPr>
            </w:r>
            <w:r>
              <w:rPr>
                <w:noProof/>
                <w:webHidden/>
              </w:rPr>
              <w:fldChar w:fldCharType="separate"/>
            </w:r>
            <w:r>
              <w:rPr>
                <w:noProof/>
                <w:webHidden/>
              </w:rPr>
              <w:t>13</w:t>
            </w:r>
            <w:r>
              <w:rPr>
                <w:noProof/>
                <w:webHidden/>
              </w:rPr>
              <w:fldChar w:fldCharType="end"/>
            </w:r>
          </w:hyperlink>
        </w:p>
        <w:p w:rsidR="00F87283" w:rsidRDefault="00F87283" w14:paraId="4A41F638" w14:textId="2BBAE03D">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87">
            <w:r w:rsidRPr="006933A3">
              <w:rPr>
                <w:rStyle w:val="Hyperlink"/>
                <w:rFonts w:ascii="Calibri" w:hAnsi="Calibri" w:cstheme="minorHAnsi"/>
                <w:bCs/>
                <w:noProof/>
              </w:rPr>
              <w:t>2.5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Deliverables</w:t>
            </w:r>
            <w:r>
              <w:rPr>
                <w:noProof/>
                <w:webHidden/>
              </w:rPr>
              <w:tab/>
            </w:r>
            <w:r>
              <w:rPr>
                <w:noProof/>
                <w:webHidden/>
              </w:rPr>
              <w:fldChar w:fldCharType="begin"/>
            </w:r>
            <w:r>
              <w:rPr>
                <w:noProof/>
                <w:webHidden/>
              </w:rPr>
              <w:instrText xml:space="preserve"> PAGEREF _Toc166061887 \h </w:instrText>
            </w:r>
            <w:r>
              <w:rPr>
                <w:noProof/>
                <w:webHidden/>
              </w:rPr>
            </w:r>
            <w:r>
              <w:rPr>
                <w:noProof/>
                <w:webHidden/>
              </w:rPr>
              <w:fldChar w:fldCharType="separate"/>
            </w:r>
            <w:r>
              <w:rPr>
                <w:noProof/>
                <w:webHidden/>
              </w:rPr>
              <w:t>14</w:t>
            </w:r>
            <w:r>
              <w:rPr>
                <w:noProof/>
                <w:webHidden/>
              </w:rPr>
              <w:fldChar w:fldCharType="end"/>
            </w:r>
          </w:hyperlink>
        </w:p>
        <w:p w:rsidR="00F87283" w:rsidRDefault="00F87283" w14:paraId="5F8F98BC" w14:textId="5CA19AF1">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88">
            <w:r w:rsidRPr="006933A3">
              <w:rPr>
                <w:rStyle w:val="Hyperlink"/>
                <w:rFonts w:ascii="Calibri" w:hAnsi="Calibri" w:cstheme="minorHAnsi"/>
                <w:bCs/>
                <w:noProof/>
              </w:rPr>
              <w:t>2.6</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Assumptions and Dependencies and Constraints</w:t>
            </w:r>
            <w:r>
              <w:rPr>
                <w:noProof/>
                <w:webHidden/>
              </w:rPr>
              <w:tab/>
            </w:r>
            <w:r>
              <w:rPr>
                <w:noProof/>
                <w:webHidden/>
              </w:rPr>
              <w:fldChar w:fldCharType="begin"/>
            </w:r>
            <w:r>
              <w:rPr>
                <w:noProof/>
                <w:webHidden/>
              </w:rPr>
              <w:instrText xml:space="preserve"> PAGEREF _Toc166061888 \h </w:instrText>
            </w:r>
            <w:r>
              <w:rPr>
                <w:noProof/>
                <w:webHidden/>
              </w:rPr>
            </w:r>
            <w:r>
              <w:rPr>
                <w:noProof/>
                <w:webHidden/>
              </w:rPr>
              <w:fldChar w:fldCharType="separate"/>
            </w:r>
            <w:r>
              <w:rPr>
                <w:noProof/>
                <w:webHidden/>
              </w:rPr>
              <w:t>14</w:t>
            </w:r>
            <w:r>
              <w:rPr>
                <w:noProof/>
                <w:webHidden/>
              </w:rPr>
              <w:fldChar w:fldCharType="end"/>
            </w:r>
          </w:hyperlink>
        </w:p>
        <w:p w:rsidR="00F87283" w:rsidRDefault="00F87283" w14:paraId="22E34EB2" w14:textId="70A61BBB">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1889">
            <w:r w:rsidRPr="006933A3">
              <w:rPr>
                <w:rStyle w:val="Hyperlink"/>
                <w:rFonts w:cstheme="minorHAnsi"/>
                <w:noProof/>
              </w:rPr>
              <w:t>3.</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MVP-1 Work-Flow Requirement for FIU/CIR Portal Journey</w:t>
            </w:r>
            <w:r>
              <w:rPr>
                <w:noProof/>
                <w:webHidden/>
              </w:rPr>
              <w:tab/>
            </w:r>
            <w:r>
              <w:rPr>
                <w:noProof/>
                <w:webHidden/>
              </w:rPr>
              <w:fldChar w:fldCharType="begin"/>
            </w:r>
            <w:r>
              <w:rPr>
                <w:noProof/>
                <w:webHidden/>
              </w:rPr>
              <w:instrText xml:space="preserve"> PAGEREF _Toc166061889 \h </w:instrText>
            </w:r>
            <w:r>
              <w:rPr>
                <w:noProof/>
                <w:webHidden/>
              </w:rPr>
            </w:r>
            <w:r>
              <w:rPr>
                <w:noProof/>
                <w:webHidden/>
              </w:rPr>
              <w:fldChar w:fldCharType="separate"/>
            </w:r>
            <w:r>
              <w:rPr>
                <w:noProof/>
                <w:webHidden/>
              </w:rPr>
              <w:t>15</w:t>
            </w:r>
            <w:r>
              <w:rPr>
                <w:noProof/>
                <w:webHidden/>
              </w:rPr>
              <w:fldChar w:fldCharType="end"/>
            </w:r>
          </w:hyperlink>
        </w:p>
        <w:p w:rsidR="00F87283" w:rsidRDefault="00F87283" w14:paraId="054ED9CF" w14:textId="16A9C7C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90">
            <w:r w:rsidRPr="006933A3">
              <w:rPr>
                <w:rStyle w:val="Hyperlink"/>
                <w:rFonts w:ascii="Calibri" w:hAnsi="Calibri"/>
                <w:bCs/>
                <w:noProof/>
              </w:rPr>
              <w:t>3.1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Initiation Maker</w:t>
            </w:r>
            <w:r>
              <w:rPr>
                <w:noProof/>
                <w:webHidden/>
              </w:rPr>
              <w:tab/>
            </w:r>
            <w:r>
              <w:rPr>
                <w:noProof/>
                <w:webHidden/>
              </w:rPr>
              <w:fldChar w:fldCharType="begin"/>
            </w:r>
            <w:r>
              <w:rPr>
                <w:noProof/>
                <w:webHidden/>
              </w:rPr>
              <w:instrText xml:space="preserve"> PAGEREF _Toc166061890 \h </w:instrText>
            </w:r>
            <w:r>
              <w:rPr>
                <w:noProof/>
                <w:webHidden/>
              </w:rPr>
            </w:r>
            <w:r>
              <w:rPr>
                <w:noProof/>
                <w:webHidden/>
              </w:rPr>
              <w:fldChar w:fldCharType="separate"/>
            </w:r>
            <w:r>
              <w:rPr>
                <w:noProof/>
                <w:webHidden/>
              </w:rPr>
              <w:t>17</w:t>
            </w:r>
            <w:r>
              <w:rPr>
                <w:noProof/>
                <w:webHidden/>
              </w:rPr>
              <w:fldChar w:fldCharType="end"/>
            </w:r>
          </w:hyperlink>
        </w:p>
        <w:p w:rsidR="00F87283" w:rsidRDefault="00F87283" w14:paraId="3D069731" w14:textId="621DFDD7">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891">
            <w:r w:rsidRPr="006933A3">
              <w:rPr>
                <w:rStyle w:val="Hyperlink"/>
                <w:i/>
                <w:noProof/>
              </w:rPr>
              <w:t>3.1.1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_Toc166061891 \h </w:instrText>
            </w:r>
            <w:r>
              <w:rPr>
                <w:noProof/>
                <w:webHidden/>
              </w:rPr>
            </w:r>
            <w:r>
              <w:rPr>
                <w:noProof/>
                <w:webHidden/>
              </w:rPr>
              <w:fldChar w:fldCharType="separate"/>
            </w:r>
            <w:r>
              <w:rPr>
                <w:noProof/>
                <w:webHidden/>
              </w:rPr>
              <w:t>17</w:t>
            </w:r>
            <w:r>
              <w:rPr>
                <w:noProof/>
                <w:webHidden/>
              </w:rPr>
              <w:fldChar w:fldCharType="end"/>
            </w:r>
          </w:hyperlink>
        </w:p>
        <w:p w:rsidR="00F87283" w:rsidRDefault="00F87283" w14:paraId="40E30718" w14:textId="3A167C8E">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892">
            <w:r w:rsidRPr="006933A3">
              <w:rPr>
                <w:rStyle w:val="Hyperlink"/>
                <w:i/>
                <w:noProof/>
              </w:rPr>
              <w:t>3.1.2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_Toc166061892 \h </w:instrText>
            </w:r>
            <w:r>
              <w:rPr>
                <w:noProof/>
                <w:webHidden/>
              </w:rPr>
            </w:r>
            <w:r>
              <w:rPr>
                <w:noProof/>
                <w:webHidden/>
              </w:rPr>
              <w:fldChar w:fldCharType="separate"/>
            </w:r>
            <w:r>
              <w:rPr>
                <w:noProof/>
                <w:webHidden/>
              </w:rPr>
              <w:t>23</w:t>
            </w:r>
            <w:r>
              <w:rPr>
                <w:noProof/>
                <w:webHidden/>
              </w:rPr>
              <w:fldChar w:fldCharType="end"/>
            </w:r>
          </w:hyperlink>
        </w:p>
        <w:p w:rsidR="00F87283" w:rsidRDefault="00F87283" w14:paraId="60940AD2" w14:textId="006FC7C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93">
            <w:r w:rsidRPr="006933A3">
              <w:rPr>
                <w:rStyle w:val="Hyperlink"/>
                <w:rFonts w:ascii="Calibri" w:hAnsi="Calibri"/>
                <w:bCs/>
                <w:noProof/>
              </w:rPr>
              <w:t>3.2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Initiation Maker Return</w:t>
            </w:r>
            <w:r>
              <w:rPr>
                <w:noProof/>
                <w:webHidden/>
              </w:rPr>
              <w:tab/>
            </w:r>
            <w:r>
              <w:rPr>
                <w:noProof/>
                <w:webHidden/>
              </w:rPr>
              <w:fldChar w:fldCharType="begin"/>
            </w:r>
            <w:r>
              <w:rPr>
                <w:noProof/>
                <w:webHidden/>
              </w:rPr>
              <w:instrText xml:space="preserve"> PAGEREF _Toc166061893 \h </w:instrText>
            </w:r>
            <w:r>
              <w:rPr>
                <w:noProof/>
                <w:webHidden/>
              </w:rPr>
            </w:r>
            <w:r>
              <w:rPr>
                <w:noProof/>
                <w:webHidden/>
              </w:rPr>
              <w:fldChar w:fldCharType="separate"/>
            </w:r>
            <w:r>
              <w:rPr>
                <w:noProof/>
                <w:webHidden/>
              </w:rPr>
              <w:t>24</w:t>
            </w:r>
            <w:r>
              <w:rPr>
                <w:noProof/>
                <w:webHidden/>
              </w:rPr>
              <w:fldChar w:fldCharType="end"/>
            </w:r>
          </w:hyperlink>
        </w:p>
        <w:p w:rsidR="00F87283" w:rsidRDefault="00F87283" w14:paraId="2A6FF1BB" w14:textId="369C837A">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894">
            <w:r w:rsidRPr="006933A3">
              <w:rPr>
                <w:rStyle w:val="Hyperlink"/>
                <w:i/>
                <w:noProof/>
              </w:rPr>
              <w:t>3.2.1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_Toc166061894 \h </w:instrText>
            </w:r>
            <w:r>
              <w:rPr>
                <w:noProof/>
                <w:webHidden/>
              </w:rPr>
            </w:r>
            <w:r>
              <w:rPr>
                <w:noProof/>
                <w:webHidden/>
              </w:rPr>
              <w:fldChar w:fldCharType="separate"/>
            </w:r>
            <w:r>
              <w:rPr>
                <w:noProof/>
                <w:webHidden/>
              </w:rPr>
              <w:t>24</w:t>
            </w:r>
            <w:r>
              <w:rPr>
                <w:noProof/>
                <w:webHidden/>
              </w:rPr>
              <w:fldChar w:fldCharType="end"/>
            </w:r>
          </w:hyperlink>
        </w:p>
        <w:p w:rsidR="00F87283" w:rsidRDefault="00F87283" w14:paraId="23996BCD" w14:textId="4D03914D">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895">
            <w:r w:rsidRPr="006933A3">
              <w:rPr>
                <w:rStyle w:val="Hyperlink"/>
                <w:i/>
                <w:noProof/>
              </w:rPr>
              <w:t>3.2.2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_Toc166061895 \h </w:instrText>
            </w:r>
            <w:r>
              <w:rPr>
                <w:noProof/>
                <w:webHidden/>
              </w:rPr>
            </w:r>
            <w:r>
              <w:rPr>
                <w:noProof/>
                <w:webHidden/>
              </w:rPr>
              <w:fldChar w:fldCharType="separate"/>
            </w:r>
            <w:r>
              <w:rPr>
                <w:noProof/>
                <w:webHidden/>
              </w:rPr>
              <w:t>24</w:t>
            </w:r>
            <w:r>
              <w:rPr>
                <w:noProof/>
                <w:webHidden/>
              </w:rPr>
              <w:fldChar w:fldCharType="end"/>
            </w:r>
          </w:hyperlink>
        </w:p>
        <w:p w:rsidR="00F87283" w:rsidRDefault="00F87283" w14:paraId="4FC95B48" w14:textId="1A380A52">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96">
            <w:r w:rsidRPr="006933A3">
              <w:rPr>
                <w:rStyle w:val="Hyperlink"/>
                <w:rFonts w:ascii="Calibri" w:hAnsi="Calibri"/>
                <w:bCs/>
                <w:noProof/>
              </w:rPr>
              <w:t>3.3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Initiation Checker</w:t>
            </w:r>
            <w:r>
              <w:rPr>
                <w:noProof/>
                <w:webHidden/>
              </w:rPr>
              <w:tab/>
            </w:r>
            <w:r>
              <w:rPr>
                <w:noProof/>
                <w:webHidden/>
              </w:rPr>
              <w:fldChar w:fldCharType="begin"/>
            </w:r>
            <w:r>
              <w:rPr>
                <w:noProof/>
                <w:webHidden/>
              </w:rPr>
              <w:instrText xml:space="preserve"> PAGEREF _Toc166061896 \h </w:instrText>
            </w:r>
            <w:r>
              <w:rPr>
                <w:noProof/>
                <w:webHidden/>
              </w:rPr>
            </w:r>
            <w:r>
              <w:rPr>
                <w:noProof/>
                <w:webHidden/>
              </w:rPr>
              <w:fldChar w:fldCharType="separate"/>
            </w:r>
            <w:r>
              <w:rPr>
                <w:noProof/>
                <w:webHidden/>
              </w:rPr>
              <w:t>25</w:t>
            </w:r>
            <w:r>
              <w:rPr>
                <w:noProof/>
                <w:webHidden/>
              </w:rPr>
              <w:fldChar w:fldCharType="end"/>
            </w:r>
          </w:hyperlink>
        </w:p>
        <w:p w:rsidR="00F87283" w:rsidRDefault="00F87283" w14:paraId="7ABFC1C1" w14:textId="53AA8AEE">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897">
            <w:r w:rsidRPr="006933A3">
              <w:rPr>
                <w:rStyle w:val="Hyperlink"/>
                <w:i/>
                <w:noProof/>
              </w:rPr>
              <w:t>3.3.1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_Toc166061897 \h </w:instrText>
            </w:r>
            <w:r>
              <w:rPr>
                <w:noProof/>
                <w:webHidden/>
              </w:rPr>
            </w:r>
            <w:r>
              <w:rPr>
                <w:noProof/>
                <w:webHidden/>
              </w:rPr>
              <w:fldChar w:fldCharType="separate"/>
            </w:r>
            <w:r>
              <w:rPr>
                <w:noProof/>
                <w:webHidden/>
              </w:rPr>
              <w:t>25</w:t>
            </w:r>
            <w:r>
              <w:rPr>
                <w:noProof/>
                <w:webHidden/>
              </w:rPr>
              <w:fldChar w:fldCharType="end"/>
            </w:r>
          </w:hyperlink>
        </w:p>
        <w:p w:rsidR="00F87283" w:rsidRDefault="00F87283" w14:paraId="2978F8D5" w14:textId="2F9EAF02">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898">
            <w:r w:rsidRPr="006933A3">
              <w:rPr>
                <w:rStyle w:val="Hyperlink"/>
                <w:i/>
                <w:noProof/>
              </w:rPr>
              <w:t>3.3.2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_Toc166061898 \h </w:instrText>
            </w:r>
            <w:r>
              <w:rPr>
                <w:noProof/>
                <w:webHidden/>
              </w:rPr>
            </w:r>
            <w:r>
              <w:rPr>
                <w:noProof/>
                <w:webHidden/>
              </w:rPr>
              <w:fldChar w:fldCharType="separate"/>
            </w:r>
            <w:r>
              <w:rPr>
                <w:noProof/>
                <w:webHidden/>
              </w:rPr>
              <w:t>26</w:t>
            </w:r>
            <w:r>
              <w:rPr>
                <w:noProof/>
                <w:webHidden/>
              </w:rPr>
              <w:fldChar w:fldCharType="end"/>
            </w:r>
          </w:hyperlink>
        </w:p>
        <w:p w:rsidR="00F87283" w:rsidRDefault="00F87283" w14:paraId="20EED6A0" w14:textId="044FF92D">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899">
            <w:r w:rsidRPr="006933A3">
              <w:rPr>
                <w:rStyle w:val="Hyperlink"/>
                <w:rFonts w:ascii="Calibri" w:hAnsi="Calibri"/>
                <w:bCs/>
                <w:noProof/>
              </w:rPr>
              <w:t>3.4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Compliance Referral Maker</w:t>
            </w:r>
            <w:r>
              <w:rPr>
                <w:noProof/>
                <w:webHidden/>
              </w:rPr>
              <w:tab/>
            </w:r>
            <w:r>
              <w:rPr>
                <w:noProof/>
                <w:webHidden/>
              </w:rPr>
              <w:fldChar w:fldCharType="begin"/>
            </w:r>
            <w:r>
              <w:rPr>
                <w:noProof/>
                <w:webHidden/>
              </w:rPr>
              <w:instrText xml:space="preserve"> PAGEREF _Toc166061899 \h </w:instrText>
            </w:r>
            <w:r>
              <w:rPr>
                <w:noProof/>
                <w:webHidden/>
              </w:rPr>
            </w:r>
            <w:r>
              <w:rPr>
                <w:noProof/>
                <w:webHidden/>
              </w:rPr>
              <w:fldChar w:fldCharType="separate"/>
            </w:r>
            <w:r>
              <w:rPr>
                <w:noProof/>
                <w:webHidden/>
              </w:rPr>
              <w:t>26</w:t>
            </w:r>
            <w:r>
              <w:rPr>
                <w:noProof/>
                <w:webHidden/>
              </w:rPr>
              <w:fldChar w:fldCharType="end"/>
            </w:r>
          </w:hyperlink>
        </w:p>
        <w:p w:rsidR="00F87283" w:rsidRDefault="00F87283" w14:paraId="05AC8A66" w14:textId="2858819A">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00">
            <w:r w:rsidRPr="006933A3">
              <w:rPr>
                <w:rStyle w:val="Hyperlink"/>
                <w:i/>
                <w:noProof/>
              </w:rPr>
              <w:t>3.4.1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_Toc166061900 \h </w:instrText>
            </w:r>
            <w:r>
              <w:rPr>
                <w:noProof/>
                <w:webHidden/>
              </w:rPr>
            </w:r>
            <w:r>
              <w:rPr>
                <w:noProof/>
                <w:webHidden/>
              </w:rPr>
              <w:fldChar w:fldCharType="separate"/>
            </w:r>
            <w:r>
              <w:rPr>
                <w:noProof/>
                <w:webHidden/>
              </w:rPr>
              <w:t>26</w:t>
            </w:r>
            <w:r>
              <w:rPr>
                <w:noProof/>
                <w:webHidden/>
              </w:rPr>
              <w:fldChar w:fldCharType="end"/>
            </w:r>
          </w:hyperlink>
        </w:p>
        <w:p w:rsidR="00F87283" w:rsidRDefault="00F87283" w14:paraId="47462F77" w14:textId="64BC8EF3">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01">
            <w:r w:rsidRPr="006933A3">
              <w:rPr>
                <w:rStyle w:val="Hyperlink"/>
                <w:i/>
                <w:noProof/>
              </w:rPr>
              <w:t>3.4.2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_Toc166061901 \h </w:instrText>
            </w:r>
            <w:r>
              <w:rPr>
                <w:noProof/>
                <w:webHidden/>
              </w:rPr>
            </w:r>
            <w:r>
              <w:rPr>
                <w:noProof/>
                <w:webHidden/>
              </w:rPr>
              <w:fldChar w:fldCharType="separate"/>
            </w:r>
            <w:r>
              <w:rPr>
                <w:noProof/>
                <w:webHidden/>
              </w:rPr>
              <w:t>26</w:t>
            </w:r>
            <w:r>
              <w:rPr>
                <w:noProof/>
                <w:webHidden/>
              </w:rPr>
              <w:fldChar w:fldCharType="end"/>
            </w:r>
          </w:hyperlink>
        </w:p>
        <w:p w:rsidR="00F87283" w:rsidRDefault="00F87283" w14:paraId="6A97BBD9" w14:textId="452C61B9">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02">
            <w:r w:rsidRPr="006933A3">
              <w:rPr>
                <w:rStyle w:val="Hyperlink"/>
                <w:rFonts w:ascii="Calibri" w:hAnsi="Calibri"/>
                <w:bCs/>
                <w:noProof/>
              </w:rPr>
              <w:t>3.5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Compliance Referral Checker</w:t>
            </w:r>
            <w:r>
              <w:rPr>
                <w:noProof/>
                <w:webHidden/>
              </w:rPr>
              <w:tab/>
            </w:r>
            <w:r>
              <w:rPr>
                <w:noProof/>
                <w:webHidden/>
              </w:rPr>
              <w:fldChar w:fldCharType="begin"/>
            </w:r>
            <w:r>
              <w:rPr>
                <w:noProof/>
                <w:webHidden/>
              </w:rPr>
              <w:instrText xml:space="preserve"> PAGEREF _Toc166061902 \h </w:instrText>
            </w:r>
            <w:r>
              <w:rPr>
                <w:noProof/>
                <w:webHidden/>
              </w:rPr>
            </w:r>
            <w:r>
              <w:rPr>
                <w:noProof/>
                <w:webHidden/>
              </w:rPr>
              <w:fldChar w:fldCharType="separate"/>
            </w:r>
            <w:r>
              <w:rPr>
                <w:noProof/>
                <w:webHidden/>
              </w:rPr>
              <w:t>27</w:t>
            </w:r>
            <w:r>
              <w:rPr>
                <w:noProof/>
                <w:webHidden/>
              </w:rPr>
              <w:fldChar w:fldCharType="end"/>
            </w:r>
          </w:hyperlink>
        </w:p>
        <w:p w:rsidR="00F87283" w:rsidRDefault="00F87283" w14:paraId="5A0E68F2" w14:textId="0F946FA9">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03">
            <w:r w:rsidRPr="006933A3">
              <w:rPr>
                <w:rStyle w:val="Hyperlink"/>
                <w:i/>
                <w:noProof/>
              </w:rPr>
              <w:t>3.5.1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_Toc166061903 \h </w:instrText>
            </w:r>
            <w:r>
              <w:rPr>
                <w:noProof/>
                <w:webHidden/>
              </w:rPr>
            </w:r>
            <w:r>
              <w:rPr>
                <w:noProof/>
                <w:webHidden/>
              </w:rPr>
              <w:fldChar w:fldCharType="separate"/>
            </w:r>
            <w:r>
              <w:rPr>
                <w:noProof/>
                <w:webHidden/>
              </w:rPr>
              <w:t>27</w:t>
            </w:r>
            <w:r>
              <w:rPr>
                <w:noProof/>
                <w:webHidden/>
              </w:rPr>
              <w:fldChar w:fldCharType="end"/>
            </w:r>
          </w:hyperlink>
        </w:p>
        <w:p w:rsidR="00F87283" w:rsidRDefault="00F87283" w14:paraId="75DCE214" w14:textId="58C505B9">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04">
            <w:r w:rsidRPr="006933A3">
              <w:rPr>
                <w:rStyle w:val="Hyperlink"/>
                <w:i/>
                <w:noProof/>
              </w:rPr>
              <w:t>3.5.2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_Toc166061904 \h </w:instrText>
            </w:r>
            <w:r>
              <w:rPr>
                <w:noProof/>
                <w:webHidden/>
              </w:rPr>
            </w:r>
            <w:r>
              <w:rPr>
                <w:noProof/>
                <w:webHidden/>
              </w:rPr>
              <w:fldChar w:fldCharType="separate"/>
            </w:r>
            <w:r>
              <w:rPr>
                <w:noProof/>
                <w:webHidden/>
              </w:rPr>
              <w:t>27</w:t>
            </w:r>
            <w:r>
              <w:rPr>
                <w:noProof/>
                <w:webHidden/>
              </w:rPr>
              <w:fldChar w:fldCharType="end"/>
            </w:r>
          </w:hyperlink>
        </w:p>
        <w:p w:rsidR="00F87283" w:rsidRDefault="00F87283" w14:paraId="35DA151F" w14:textId="61BBA5FF">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05">
            <w:r w:rsidRPr="006933A3">
              <w:rPr>
                <w:rStyle w:val="Hyperlink"/>
                <w:rFonts w:ascii="Calibri" w:hAnsi="Calibri"/>
                <w:bCs/>
                <w:noProof/>
              </w:rPr>
              <w:t>3.6</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System Integration</w:t>
            </w:r>
            <w:r>
              <w:rPr>
                <w:noProof/>
                <w:webHidden/>
              </w:rPr>
              <w:tab/>
            </w:r>
            <w:r>
              <w:rPr>
                <w:noProof/>
                <w:webHidden/>
              </w:rPr>
              <w:fldChar w:fldCharType="begin"/>
            </w:r>
            <w:r>
              <w:rPr>
                <w:noProof/>
                <w:webHidden/>
              </w:rPr>
              <w:instrText xml:space="preserve"> PAGEREF _Toc166061905 \h </w:instrText>
            </w:r>
            <w:r>
              <w:rPr>
                <w:noProof/>
                <w:webHidden/>
              </w:rPr>
            </w:r>
            <w:r>
              <w:rPr>
                <w:noProof/>
                <w:webHidden/>
              </w:rPr>
              <w:fldChar w:fldCharType="separate"/>
            </w:r>
            <w:r>
              <w:rPr>
                <w:noProof/>
                <w:webHidden/>
              </w:rPr>
              <w:t>28</w:t>
            </w:r>
            <w:r>
              <w:rPr>
                <w:noProof/>
                <w:webHidden/>
              </w:rPr>
              <w:fldChar w:fldCharType="end"/>
            </w:r>
          </w:hyperlink>
        </w:p>
        <w:p w:rsidR="00F87283" w:rsidRDefault="00F87283" w14:paraId="0A6929D8" w14:textId="14C1E127">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06">
            <w:r w:rsidRPr="006933A3">
              <w:rPr>
                <w:rStyle w:val="Hyperlink"/>
                <w:i/>
                <w:noProof/>
              </w:rPr>
              <w:t>3.6.1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_Toc166061906 \h </w:instrText>
            </w:r>
            <w:r>
              <w:rPr>
                <w:noProof/>
                <w:webHidden/>
              </w:rPr>
            </w:r>
            <w:r>
              <w:rPr>
                <w:noProof/>
                <w:webHidden/>
              </w:rPr>
              <w:fldChar w:fldCharType="separate"/>
            </w:r>
            <w:r>
              <w:rPr>
                <w:noProof/>
                <w:webHidden/>
              </w:rPr>
              <w:t>28</w:t>
            </w:r>
            <w:r>
              <w:rPr>
                <w:noProof/>
                <w:webHidden/>
              </w:rPr>
              <w:fldChar w:fldCharType="end"/>
            </w:r>
          </w:hyperlink>
        </w:p>
        <w:p w:rsidR="00F87283" w:rsidRDefault="00F87283" w14:paraId="7F77064D" w14:textId="09DE13C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07">
            <w:r w:rsidRPr="006933A3">
              <w:rPr>
                <w:rStyle w:val="Hyperlink"/>
                <w:noProof/>
              </w:rPr>
              <w:t>3.6.2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_Toc166061907 \h </w:instrText>
            </w:r>
            <w:r>
              <w:rPr>
                <w:noProof/>
                <w:webHidden/>
              </w:rPr>
            </w:r>
            <w:r>
              <w:rPr>
                <w:noProof/>
                <w:webHidden/>
              </w:rPr>
              <w:fldChar w:fldCharType="separate"/>
            </w:r>
            <w:r>
              <w:rPr>
                <w:noProof/>
                <w:webHidden/>
              </w:rPr>
              <w:t>33</w:t>
            </w:r>
            <w:r>
              <w:rPr>
                <w:noProof/>
                <w:webHidden/>
              </w:rPr>
              <w:fldChar w:fldCharType="end"/>
            </w:r>
          </w:hyperlink>
        </w:p>
        <w:p w:rsidR="00F87283" w:rsidRDefault="00F87283" w14:paraId="1439B914" w14:textId="616F7835">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08">
            <w:r w:rsidRPr="006933A3">
              <w:rPr>
                <w:rStyle w:val="Hyperlink"/>
                <w:rFonts w:ascii="Calibri" w:hAnsi="Calibri"/>
                <w:bCs/>
                <w:noProof/>
              </w:rPr>
              <w:t>3.7</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Integration Error Handling</w:t>
            </w:r>
            <w:r>
              <w:rPr>
                <w:noProof/>
                <w:webHidden/>
              </w:rPr>
              <w:tab/>
            </w:r>
            <w:r>
              <w:rPr>
                <w:noProof/>
                <w:webHidden/>
              </w:rPr>
              <w:fldChar w:fldCharType="begin"/>
            </w:r>
            <w:r>
              <w:rPr>
                <w:noProof/>
                <w:webHidden/>
              </w:rPr>
              <w:instrText xml:space="preserve"> PAGEREF _Toc166061908 \h </w:instrText>
            </w:r>
            <w:r>
              <w:rPr>
                <w:noProof/>
                <w:webHidden/>
              </w:rPr>
            </w:r>
            <w:r>
              <w:rPr>
                <w:noProof/>
                <w:webHidden/>
              </w:rPr>
              <w:fldChar w:fldCharType="separate"/>
            </w:r>
            <w:r>
              <w:rPr>
                <w:noProof/>
                <w:webHidden/>
              </w:rPr>
              <w:t>34</w:t>
            </w:r>
            <w:r>
              <w:rPr>
                <w:noProof/>
                <w:webHidden/>
              </w:rPr>
              <w:fldChar w:fldCharType="end"/>
            </w:r>
          </w:hyperlink>
        </w:p>
        <w:p w:rsidR="00F87283" w:rsidRDefault="00F87283" w14:paraId="057DE68C" w14:textId="03F4B1C0">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09">
            <w:r w:rsidRPr="006933A3">
              <w:rPr>
                <w:rStyle w:val="Hyperlink"/>
                <w:i/>
                <w:noProof/>
              </w:rPr>
              <w:t>3.7.1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_Toc166061909 \h </w:instrText>
            </w:r>
            <w:r>
              <w:rPr>
                <w:noProof/>
                <w:webHidden/>
              </w:rPr>
            </w:r>
            <w:r>
              <w:rPr>
                <w:noProof/>
                <w:webHidden/>
              </w:rPr>
              <w:fldChar w:fldCharType="separate"/>
            </w:r>
            <w:r>
              <w:rPr>
                <w:noProof/>
                <w:webHidden/>
              </w:rPr>
              <w:t>34</w:t>
            </w:r>
            <w:r>
              <w:rPr>
                <w:noProof/>
                <w:webHidden/>
              </w:rPr>
              <w:fldChar w:fldCharType="end"/>
            </w:r>
          </w:hyperlink>
        </w:p>
        <w:p w:rsidR="00F87283" w:rsidRDefault="00F87283" w14:paraId="4A0237C4" w14:textId="6DE3C4CB">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10">
            <w:r w:rsidRPr="006933A3">
              <w:rPr>
                <w:rStyle w:val="Hyperlink"/>
                <w:i/>
                <w:noProof/>
              </w:rPr>
              <w:t>3.7.2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_Toc166061910 \h </w:instrText>
            </w:r>
            <w:r>
              <w:rPr>
                <w:noProof/>
                <w:webHidden/>
              </w:rPr>
            </w:r>
            <w:r>
              <w:rPr>
                <w:noProof/>
                <w:webHidden/>
              </w:rPr>
              <w:fldChar w:fldCharType="separate"/>
            </w:r>
            <w:r>
              <w:rPr>
                <w:noProof/>
                <w:webHidden/>
              </w:rPr>
              <w:t>35</w:t>
            </w:r>
            <w:r>
              <w:rPr>
                <w:noProof/>
                <w:webHidden/>
              </w:rPr>
              <w:fldChar w:fldCharType="end"/>
            </w:r>
          </w:hyperlink>
        </w:p>
        <w:p w:rsidR="00F87283" w:rsidRDefault="00F87283" w14:paraId="522228CD" w14:textId="0A647C38">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11">
            <w:r w:rsidRPr="006933A3">
              <w:rPr>
                <w:rStyle w:val="Hyperlink"/>
                <w:rFonts w:ascii="Calibri" w:hAnsi="Calibri"/>
                <w:bCs/>
                <w:noProof/>
              </w:rPr>
              <w:t>3.8</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Compliance Maker</w:t>
            </w:r>
            <w:r>
              <w:rPr>
                <w:noProof/>
                <w:webHidden/>
              </w:rPr>
              <w:tab/>
            </w:r>
            <w:r>
              <w:rPr>
                <w:noProof/>
                <w:webHidden/>
              </w:rPr>
              <w:fldChar w:fldCharType="begin"/>
            </w:r>
            <w:r>
              <w:rPr>
                <w:noProof/>
                <w:webHidden/>
              </w:rPr>
              <w:instrText xml:space="preserve"> PAGEREF _Toc166061911 \h </w:instrText>
            </w:r>
            <w:r>
              <w:rPr>
                <w:noProof/>
                <w:webHidden/>
              </w:rPr>
            </w:r>
            <w:r>
              <w:rPr>
                <w:noProof/>
                <w:webHidden/>
              </w:rPr>
              <w:fldChar w:fldCharType="separate"/>
            </w:r>
            <w:r>
              <w:rPr>
                <w:noProof/>
                <w:webHidden/>
              </w:rPr>
              <w:t>35</w:t>
            </w:r>
            <w:r>
              <w:rPr>
                <w:noProof/>
                <w:webHidden/>
              </w:rPr>
              <w:fldChar w:fldCharType="end"/>
            </w:r>
          </w:hyperlink>
        </w:p>
        <w:p w:rsidR="00F87283" w:rsidRDefault="00F87283" w14:paraId="03842F12" w14:textId="1DA68F2B">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12">
            <w:r w:rsidRPr="006933A3">
              <w:rPr>
                <w:rStyle w:val="Hyperlink"/>
                <w:i/>
                <w:noProof/>
              </w:rPr>
              <w:t>3.8.1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_Toc166061912 \h </w:instrText>
            </w:r>
            <w:r>
              <w:rPr>
                <w:noProof/>
                <w:webHidden/>
              </w:rPr>
            </w:r>
            <w:r>
              <w:rPr>
                <w:noProof/>
                <w:webHidden/>
              </w:rPr>
              <w:fldChar w:fldCharType="separate"/>
            </w:r>
            <w:r>
              <w:rPr>
                <w:noProof/>
                <w:webHidden/>
              </w:rPr>
              <w:t>35</w:t>
            </w:r>
            <w:r>
              <w:rPr>
                <w:noProof/>
                <w:webHidden/>
              </w:rPr>
              <w:fldChar w:fldCharType="end"/>
            </w:r>
          </w:hyperlink>
        </w:p>
        <w:p w:rsidR="00F87283" w:rsidRDefault="00F87283" w14:paraId="010E7CEA" w14:textId="6D4B7464">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13">
            <w:r w:rsidRPr="006933A3">
              <w:rPr>
                <w:rStyle w:val="Hyperlink"/>
                <w:i/>
                <w:noProof/>
              </w:rPr>
              <w:t>3.8.2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_Toc166061913 \h </w:instrText>
            </w:r>
            <w:r>
              <w:rPr>
                <w:noProof/>
                <w:webHidden/>
              </w:rPr>
            </w:r>
            <w:r>
              <w:rPr>
                <w:noProof/>
                <w:webHidden/>
              </w:rPr>
              <w:fldChar w:fldCharType="separate"/>
            </w:r>
            <w:r>
              <w:rPr>
                <w:noProof/>
                <w:webHidden/>
              </w:rPr>
              <w:t>36</w:t>
            </w:r>
            <w:r>
              <w:rPr>
                <w:noProof/>
                <w:webHidden/>
              </w:rPr>
              <w:fldChar w:fldCharType="end"/>
            </w:r>
          </w:hyperlink>
        </w:p>
        <w:p w:rsidR="00F87283" w:rsidRDefault="00F87283" w14:paraId="23DAD967" w14:textId="67F7E4F9">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14">
            <w:r w:rsidRPr="006933A3">
              <w:rPr>
                <w:rStyle w:val="Hyperlink"/>
                <w:rFonts w:ascii="Calibri" w:hAnsi="Calibri"/>
                <w:bCs/>
                <w:noProof/>
              </w:rPr>
              <w:t>3.9</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Compliance Checker</w:t>
            </w:r>
            <w:r>
              <w:rPr>
                <w:noProof/>
                <w:webHidden/>
              </w:rPr>
              <w:tab/>
            </w:r>
            <w:r>
              <w:rPr>
                <w:noProof/>
                <w:webHidden/>
              </w:rPr>
              <w:fldChar w:fldCharType="begin"/>
            </w:r>
            <w:r>
              <w:rPr>
                <w:noProof/>
                <w:webHidden/>
              </w:rPr>
              <w:instrText xml:space="preserve"> PAGEREF _Toc166061914 \h </w:instrText>
            </w:r>
            <w:r>
              <w:rPr>
                <w:noProof/>
                <w:webHidden/>
              </w:rPr>
            </w:r>
            <w:r>
              <w:rPr>
                <w:noProof/>
                <w:webHidden/>
              </w:rPr>
              <w:fldChar w:fldCharType="separate"/>
            </w:r>
            <w:r>
              <w:rPr>
                <w:noProof/>
                <w:webHidden/>
              </w:rPr>
              <w:t>36</w:t>
            </w:r>
            <w:r>
              <w:rPr>
                <w:noProof/>
                <w:webHidden/>
              </w:rPr>
              <w:fldChar w:fldCharType="end"/>
            </w:r>
          </w:hyperlink>
        </w:p>
        <w:p w:rsidR="00F87283" w:rsidRDefault="00F87283" w14:paraId="1DD30755" w14:textId="54318490">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15">
            <w:r w:rsidRPr="006933A3">
              <w:rPr>
                <w:rStyle w:val="Hyperlink"/>
                <w:i/>
                <w:noProof/>
              </w:rPr>
              <w:t>3.9.1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_Toc166061915 \h </w:instrText>
            </w:r>
            <w:r>
              <w:rPr>
                <w:noProof/>
                <w:webHidden/>
              </w:rPr>
            </w:r>
            <w:r>
              <w:rPr>
                <w:noProof/>
                <w:webHidden/>
              </w:rPr>
              <w:fldChar w:fldCharType="separate"/>
            </w:r>
            <w:r>
              <w:rPr>
                <w:noProof/>
                <w:webHidden/>
              </w:rPr>
              <w:t>36</w:t>
            </w:r>
            <w:r>
              <w:rPr>
                <w:noProof/>
                <w:webHidden/>
              </w:rPr>
              <w:fldChar w:fldCharType="end"/>
            </w:r>
          </w:hyperlink>
        </w:p>
        <w:p w:rsidR="00F87283" w:rsidRDefault="00F87283" w14:paraId="43CD0EB9" w14:textId="17234589">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16">
            <w:r w:rsidRPr="006933A3">
              <w:rPr>
                <w:rStyle w:val="Hyperlink"/>
                <w:i/>
                <w:noProof/>
              </w:rPr>
              <w:t>3.9.2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_Toc166061916 \h </w:instrText>
            </w:r>
            <w:r>
              <w:rPr>
                <w:noProof/>
                <w:webHidden/>
              </w:rPr>
            </w:r>
            <w:r>
              <w:rPr>
                <w:noProof/>
                <w:webHidden/>
              </w:rPr>
              <w:fldChar w:fldCharType="separate"/>
            </w:r>
            <w:r>
              <w:rPr>
                <w:noProof/>
                <w:webHidden/>
              </w:rPr>
              <w:t>37</w:t>
            </w:r>
            <w:r>
              <w:rPr>
                <w:noProof/>
                <w:webHidden/>
              </w:rPr>
              <w:fldChar w:fldCharType="end"/>
            </w:r>
          </w:hyperlink>
        </w:p>
        <w:p w:rsidR="00F87283" w:rsidRDefault="00F87283" w14:paraId="2CBAB24D" w14:textId="769B5976">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17">
            <w:r w:rsidRPr="006933A3">
              <w:rPr>
                <w:rStyle w:val="Hyperlink"/>
                <w:rFonts w:ascii="Calibri" w:hAnsi="Calibri"/>
                <w:bCs/>
                <w:noProof/>
              </w:rPr>
              <w:t>3.10</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IOPS Maker</w:t>
            </w:r>
            <w:r>
              <w:rPr>
                <w:noProof/>
                <w:webHidden/>
              </w:rPr>
              <w:tab/>
            </w:r>
            <w:r>
              <w:rPr>
                <w:noProof/>
                <w:webHidden/>
              </w:rPr>
              <w:fldChar w:fldCharType="begin"/>
            </w:r>
            <w:r>
              <w:rPr>
                <w:noProof/>
                <w:webHidden/>
              </w:rPr>
              <w:instrText xml:space="preserve"> PAGEREF _Toc166061917 \h </w:instrText>
            </w:r>
            <w:r>
              <w:rPr>
                <w:noProof/>
                <w:webHidden/>
              </w:rPr>
            </w:r>
            <w:r>
              <w:rPr>
                <w:noProof/>
                <w:webHidden/>
              </w:rPr>
              <w:fldChar w:fldCharType="separate"/>
            </w:r>
            <w:r>
              <w:rPr>
                <w:noProof/>
                <w:webHidden/>
              </w:rPr>
              <w:t>38</w:t>
            </w:r>
            <w:r>
              <w:rPr>
                <w:noProof/>
                <w:webHidden/>
              </w:rPr>
              <w:fldChar w:fldCharType="end"/>
            </w:r>
          </w:hyperlink>
        </w:p>
        <w:p w:rsidR="00F87283" w:rsidRDefault="00F87283" w14:paraId="1157031A" w14:textId="3AF6C85E">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18">
            <w:r w:rsidRPr="006933A3">
              <w:rPr>
                <w:rStyle w:val="Hyperlink"/>
                <w:i/>
                <w:noProof/>
              </w:rPr>
              <w:t>3.10.1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_Toc166061918 \h </w:instrText>
            </w:r>
            <w:r>
              <w:rPr>
                <w:noProof/>
                <w:webHidden/>
              </w:rPr>
            </w:r>
            <w:r>
              <w:rPr>
                <w:noProof/>
                <w:webHidden/>
              </w:rPr>
              <w:fldChar w:fldCharType="separate"/>
            </w:r>
            <w:r>
              <w:rPr>
                <w:noProof/>
                <w:webHidden/>
              </w:rPr>
              <w:t>38</w:t>
            </w:r>
            <w:r>
              <w:rPr>
                <w:noProof/>
                <w:webHidden/>
              </w:rPr>
              <w:fldChar w:fldCharType="end"/>
            </w:r>
          </w:hyperlink>
        </w:p>
        <w:p w:rsidR="00F87283" w:rsidRDefault="00F87283" w14:paraId="521EA8BA" w14:textId="2FA283FC">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19">
            <w:r w:rsidRPr="006933A3">
              <w:rPr>
                <w:rStyle w:val="Hyperlink"/>
                <w:i/>
                <w:noProof/>
              </w:rPr>
              <w:t>3.10.2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_Toc166061919 \h </w:instrText>
            </w:r>
            <w:r>
              <w:rPr>
                <w:noProof/>
                <w:webHidden/>
              </w:rPr>
            </w:r>
            <w:r>
              <w:rPr>
                <w:noProof/>
                <w:webHidden/>
              </w:rPr>
              <w:fldChar w:fldCharType="separate"/>
            </w:r>
            <w:r>
              <w:rPr>
                <w:noProof/>
                <w:webHidden/>
              </w:rPr>
              <w:t>38</w:t>
            </w:r>
            <w:r>
              <w:rPr>
                <w:noProof/>
                <w:webHidden/>
              </w:rPr>
              <w:fldChar w:fldCharType="end"/>
            </w:r>
          </w:hyperlink>
        </w:p>
        <w:p w:rsidR="00F87283" w:rsidRDefault="00F87283" w14:paraId="7D3BCED1" w14:textId="078FAAE6">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20">
            <w:r w:rsidRPr="006933A3">
              <w:rPr>
                <w:rStyle w:val="Hyperlink"/>
                <w:rFonts w:ascii="Calibri" w:hAnsi="Calibri"/>
                <w:bCs/>
                <w:noProof/>
              </w:rPr>
              <w:t>3.11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IOPS Checker</w:t>
            </w:r>
            <w:r>
              <w:rPr>
                <w:noProof/>
                <w:webHidden/>
              </w:rPr>
              <w:tab/>
            </w:r>
            <w:r>
              <w:rPr>
                <w:noProof/>
                <w:webHidden/>
              </w:rPr>
              <w:fldChar w:fldCharType="begin"/>
            </w:r>
            <w:r>
              <w:rPr>
                <w:noProof/>
                <w:webHidden/>
              </w:rPr>
              <w:instrText xml:space="preserve"> PAGEREF _Toc166061920 \h </w:instrText>
            </w:r>
            <w:r>
              <w:rPr>
                <w:noProof/>
                <w:webHidden/>
              </w:rPr>
            </w:r>
            <w:r>
              <w:rPr>
                <w:noProof/>
                <w:webHidden/>
              </w:rPr>
              <w:fldChar w:fldCharType="separate"/>
            </w:r>
            <w:r>
              <w:rPr>
                <w:noProof/>
                <w:webHidden/>
              </w:rPr>
              <w:t>39</w:t>
            </w:r>
            <w:r>
              <w:rPr>
                <w:noProof/>
                <w:webHidden/>
              </w:rPr>
              <w:fldChar w:fldCharType="end"/>
            </w:r>
          </w:hyperlink>
        </w:p>
        <w:p w:rsidR="00F87283" w:rsidRDefault="00F87283" w14:paraId="7A7A33AA" w14:textId="564F7D96">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21">
            <w:r w:rsidRPr="006933A3">
              <w:rPr>
                <w:rStyle w:val="Hyperlink"/>
                <w:i/>
                <w:noProof/>
              </w:rPr>
              <w:t>3.11.1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_Toc166061921 \h </w:instrText>
            </w:r>
            <w:r>
              <w:rPr>
                <w:noProof/>
                <w:webHidden/>
              </w:rPr>
            </w:r>
            <w:r>
              <w:rPr>
                <w:noProof/>
                <w:webHidden/>
              </w:rPr>
              <w:fldChar w:fldCharType="separate"/>
            </w:r>
            <w:r>
              <w:rPr>
                <w:noProof/>
                <w:webHidden/>
              </w:rPr>
              <w:t>39</w:t>
            </w:r>
            <w:r>
              <w:rPr>
                <w:noProof/>
                <w:webHidden/>
              </w:rPr>
              <w:fldChar w:fldCharType="end"/>
            </w:r>
          </w:hyperlink>
        </w:p>
        <w:p w:rsidR="00F87283" w:rsidRDefault="00F87283" w14:paraId="3D1CF7D2" w14:textId="4DED0BBF">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22">
            <w:r w:rsidRPr="006933A3">
              <w:rPr>
                <w:rStyle w:val="Hyperlink"/>
                <w:i/>
                <w:noProof/>
              </w:rPr>
              <w:t>3.11.2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_Toc166061922 \h </w:instrText>
            </w:r>
            <w:r>
              <w:rPr>
                <w:noProof/>
                <w:webHidden/>
              </w:rPr>
            </w:r>
            <w:r>
              <w:rPr>
                <w:noProof/>
                <w:webHidden/>
              </w:rPr>
              <w:fldChar w:fldCharType="separate"/>
            </w:r>
            <w:r>
              <w:rPr>
                <w:noProof/>
                <w:webHidden/>
              </w:rPr>
              <w:t>39</w:t>
            </w:r>
            <w:r>
              <w:rPr>
                <w:noProof/>
                <w:webHidden/>
              </w:rPr>
              <w:fldChar w:fldCharType="end"/>
            </w:r>
          </w:hyperlink>
        </w:p>
        <w:p w:rsidR="00F87283" w:rsidRDefault="00F87283" w14:paraId="1B5BFEE5" w14:textId="424E79DD">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23">
            <w:r w:rsidRPr="006933A3">
              <w:rPr>
                <w:rStyle w:val="Hyperlink"/>
                <w:rFonts w:ascii="Calibri" w:hAnsi="Calibri"/>
                <w:bCs/>
                <w:noProof/>
              </w:rPr>
              <w:t>3.12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Hold Queue</w:t>
            </w:r>
            <w:r>
              <w:rPr>
                <w:noProof/>
                <w:webHidden/>
              </w:rPr>
              <w:tab/>
            </w:r>
            <w:r>
              <w:rPr>
                <w:noProof/>
                <w:webHidden/>
              </w:rPr>
              <w:fldChar w:fldCharType="begin"/>
            </w:r>
            <w:r>
              <w:rPr>
                <w:noProof/>
                <w:webHidden/>
              </w:rPr>
              <w:instrText xml:space="preserve"> PAGEREF _Toc166061923 \h </w:instrText>
            </w:r>
            <w:r>
              <w:rPr>
                <w:noProof/>
                <w:webHidden/>
              </w:rPr>
            </w:r>
            <w:r>
              <w:rPr>
                <w:noProof/>
                <w:webHidden/>
              </w:rPr>
              <w:fldChar w:fldCharType="separate"/>
            </w:r>
            <w:r>
              <w:rPr>
                <w:noProof/>
                <w:webHidden/>
              </w:rPr>
              <w:t>40</w:t>
            </w:r>
            <w:r>
              <w:rPr>
                <w:noProof/>
                <w:webHidden/>
              </w:rPr>
              <w:fldChar w:fldCharType="end"/>
            </w:r>
          </w:hyperlink>
        </w:p>
        <w:p w:rsidR="00F87283" w:rsidRDefault="00F87283" w14:paraId="334E553C" w14:textId="61847122">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24">
            <w:r w:rsidRPr="006933A3">
              <w:rPr>
                <w:rStyle w:val="Hyperlink"/>
                <w:noProof/>
              </w:rPr>
              <w:t>3.12.1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_Toc166061924 \h </w:instrText>
            </w:r>
            <w:r>
              <w:rPr>
                <w:noProof/>
                <w:webHidden/>
              </w:rPr>
            </w:r>
            <w:r>
              <w:rPr>
                <w:noProof/>
                <w:webHidden/>
              </w:rPr>
              <w:fldChar w:fldCharType="separate"/>
            </w:r>
            <w:r>
              <w:rPr>
                <w:noProof/>
                <w:webHidden/>
              </w:rPr>
              <w:t>40</w:t>
            </w:r>
            <w:r>
              <w:rPr>
                <w:noProof/>
                <w:webHidden/>
              </w:rPr>
              <w:fldChar w:fldCharType="end"/>
            </w:r>
          </w:hyperlink>
        </w:p>
        <w:p w:rsidR="00F87283" w:rsidRDefault="00F87283" w14:paraId="5F28A18E" w14:textId="4384F904">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25">
            <w:r w:rsidRPr="006933A3">
              <w:rPr>
                <w:rStyle w:val="Hyperlink"/>
                <w:noProof/>
              </w:rPr>
              <w:t>3.12.2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_Toc166061925 \h </w:instrText>
            </w:r>
            <w:r>
              <w:rPr>
                <w:noProof/>
                <w:webHidden/>
              </w:rPr>
            </w:r>
            <w:r>
              <w:rPr>
                <w:noProof/>
                <w:webHidden/>
              </w:rPr>
              <w:fldChar w:fldCharType="separate"/>
            </w:r>
            <w:r>
              <w:rPr>
                <w:noProof/>
                <w:webHidden/>
              </w:rPr>
              <w:t>40</w:t>
            </w:r>
            <w:r>
              <w:rPr>
                <w:noProof/>
                <w:webHidden/>
              </w:rPr>
              <w:fldChar w:fldCharType="end"/>
            </w:r>
          </w:hyperlink>
        </w:p>
        <w:p w:rsidR="00F87283" w:rsidRDefault="00F87283" w14:paraId="34CABEB8" w14:textId="4D5041FD">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26">
            <w:r w:rsidRPr="006933A3">
              <w:rPr>
                <w:rStyle w:val="Hyperlink"/>
                <w:rFonts w:ascii="Calibri" w:hAnsi="Calibri"/>
                <w:bCs/>
                <w:noProof/>
              </w:rPr>
              <w:t>3.13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Operations Maker</w:t>
            </w:r>
            <w:r>
              <w:rPr>
                <w:noProof/>
                <w:webHidden/>
              </w:rPr>
              <w:tab/>
            </w:r>
            <w:r>
              <w:rPr>
                <w:noProof/>
                <w:webHidden/>
              </w:rPr>
              <w:fldChar w:fldCharType="begin"/>
            </w:r>
            <w:r>
              <w:rPr>
                <w:noProof/>
                <w:webHidden/>
              </w:rPr>
              <w:instrText xml:space="preserve"> PAGEREF _Toc166061926 \h </w:instrText>
            </w:r>
            <w:r>
              <w:rPr>
                <w:noProof/>
                <w:webHidden/>
              </w:rPr>
            </w:r>
            <w:r>
              <w:rPr>
                <w:noProof/>
                <w:webHidden/>
              </w:rPr>
              <w:fldChar w:fldCharType="separate"/>
            </w:r>
            <w:r>
              <w:rPr>
                <w:noProof/>
                <w:webHidden/>
              </w:rPr>
              <w:t>41</w:t>
            </w:r>
            <w:r>
              <w:rPr>
                <w:noProof/>
                <w:webHidden/>
              </w:rPr>
              <w:fldChar w:fldCharType="end"/>
            </w:r>
          </w:hyperlink>
        </w:p>
        <w:p w:rsidR="00F87283" w:rsidRDefault="00F87283" w14:paraId="61037587" w14:textId="786B76C1">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27">
            <w:r w:rsidRPr="006933A3">
              <w:rPr>
                <w:rStyle w:val="Hyperlink"/>
                <w:i/>
                <w:noProof/>
              </w:rPr>
              <w:t>3.13.1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_Toc166061927 \h </w:instrText>
            </w:r>
            <w:r>
              <w:rPr>
                <w:noProof/>
                <w:webHidden/>
              </w:rPr>
            </w:r>
            <w:r>
              <w:rPr>
                <w:noProof/>
                <w:webHidden/>
              </w:rPr>
              <w:fldChar w:fldCharType="separate"/>
            </w:r>
            <w:r>
              <w:rPr>
                <w:noProof/>
                <w:webHidden/>
              </w:rPr>
              <w:t>41</w:t>
            </w:r>
            <w:r>
              <w:rPr>
                <w:noProof/>
                <w:webHidden/>
              </w:rPr>
              <w:fldChar w:fldCharType="end"/>
            </w:r>
          </w:hyperlink>
        </w:p>
        <w:p w:rsidR="00F87283" w:rsidRDefault="00F87283" w14:paraId="5CC0B055" w14:textId="3E00CFD1">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28">
            <w:r w:rsidRPr="006933A3">
              <w:rPr>
                <w:rStyle w:val="Hyperlink"/>
                <w:i/>
                <w:noProof/>
              </w:rPr>
              <w:t>3.13.2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_Toc166061928 \h </w:instrText>
            </w:r>
            <w:r>
              <w:rPr>
                <w:noProof/>
                <w:webHidden/>
              </w:rPr>
            </w:r>
            <w:r>
              <w:rPr>
                <w:noProof/>
                <w:webHidden/>
              </w:rPr>
              <w:fldChar w:fldCharType="separate"/>
            </w:r>
            <w:r>
              <w:rPr>
                <w:noProof/>
                <w:webHidden/>
              </w:rPr>
              <w:t>43</w:t>
            </w:r>
            <w:r>
              <w:rPr>
                <w:noProof/>
                <w:webHidden/>
              </w:rPr>
              <w:fldChar w:fldCharType="end"/>
            </w:r>
          </w:hyperlink>
        </w:p>
        <w:p w:rsidR="00F87283" w:rsidRDefault="00F87283" w14:paraId="6739831F" w14:textId="0C7DB21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29">
            <w:r w:rsidRPr="006933A3">
              <w:rPr>
                <w:rStyle w:val="Hyperlink"/>
                <w:rFonts w:ascii="Calibri" w:hAnsi="Calibri"/>
                <w:bCs/>
                <w:noProof/>
              </w:rPr>
              <w:t>3.14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Operations Checker</w:t>
            </w:r>
            <w:r>
              <w:rPr>
                <w:noProof/>
                <w:webHidden/>
              </w:rPr>
              <w:tab/>
            </w:r>
            <w:r>
              <w:rPr>
                <w:noProof/>
                <w:webHidden/>
              </w:rPr>
              <w:fldChar w:fldCharType="begin"/>
            </w:r>
            <w:r>
              <w:rPr>
                <w:noProof/>
                <w:webHidden/>
              </w:rPr>
              <w:instrText xml:space="preserve"> PAGEREF _Toc166061929 \h </w:instrText>
            </w:r>
            <w:r>
              <w:rPr>
                <w:noProof/>
                <w:webHidden/>
              </w:rPr>
            </w:r>
            <w:r>
              <w:rPr>
                <w:noProof/>
                <w:webHidden/>
              </w:rPr>
              <w:fldChar w:fldCharType="separate"/>
            </w:r>
            <w:r>
              <w:rPr>
                <w:noProof/>
                <w:webHidden/>
              </w:rPr>
              <w:t>43</w:t>
            </w:r>
            <w:r>
              <w:rPr>
                <w:noProof/>
                <w:webHidden/>
              </w:rPr>
              <w:fldChar w:fldCharType="end"/>
            </w:r>
          </w:hyperlink>
        </w:p>
        <w:p w:rsidR="00F87283" w:rsidRDefault="00F87283" w14:paraId="246818BA" w14:textId="55157D94">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30">
            <w:r w:rsidRPr="006933A3">
              <w:rPr>
                <w:rStyle w:val="Hyperlink"/>
                <w:i/>
                <w:noProof/>
              </w:rPr>
              <w:t>3.14.1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_Toc166061930 \h </w:instrText>
            </w:r>
            <w:r>
              <w:rPr>
                <w:noProof/>
                <w:webHidden/>
              </w:rPr>
            </w:r>
            <w:r>
              <w:rPr>
                <w:noProof/>
                <w:webHidden/>
              </w:rPr>
              <w:fldChar w:fldCharType="separate"/>
            </w:r>
            <w:r>
              <w:rPr>
                <w:noProof/>
                <w:webHidden/>
              </w:rPr>
              <w:t>43</w:t>
            </w:r>
            <w:r>
              <w:rPr>
                <w:noProof/>
                <w:webHidden/>
              </w:rPr>
              <w:fldChar w:fldCharType="end"/>
            </w:r>
          </w:hyperlink>
        </w:p>
        <w:p w:rsidR="00F87283" w:rsidRDefault="00F87283" w14:paraId="48895097" w14:textId="7ED5F81D">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31">
            <w:r w:rsidRPr="006933A3">
              <w:rPr>
                <w:rStyle w:val="Hyperlink"/>
                <w:i/>
                <w:noProof/>
              </w:rPr>
              <w:t>3.14.2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_Toc166061931 \h </w:instrText>
            </w:r>
            <w:r>
              <w:rPr>
                <w:noProof/>
                <w:webHidden/>
              </w:rPr>
            </w:r>
            <w:r>
              <w:rPr>
                <w:noProof/>
                <w:webHidden/>
              </w:rPr>
              <w:fldChar w:fldCharType="separate"/>
            </w:r>
            <w:r>
              <w:rPr>
                <w:noProof/>
                <w:webHidden/>
              </w:rPr>
              <w:t>44</w:t>
            </w:r>
            <w:r>
              <w:rPr>
                <w:noProof/>
                <w:webHidden/>
              </w:rPr>
              <w:fldChar w:fldCharType="end"/>
            </w:r>
          </w:hyperlink>
        </w:p>
        <w:p w:rsidR="00F87283" w:rsidRDefault="00F87283" w14:paraId="56E59376" w14:textId="7CA4C1AF">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32">
            <w:r w:rsidRPr="006933A3">
              <w:rPr>
                <w:rStyle w:val="Hyperlink"/>
                <w:rFonts w:ascii="Calibri" w:hAnsi="Calibri"/>
                <w:bCs/>
                <w:noProof/>
              </w:rPr>
              <w:t>3.15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Archival</w:t>
            </w:r>
            <w:r>
              <w:rPr>
                <w:noProof/>
                <w:webHidden/>
              </w:rPr>
              <w:tab/>
            </w:r>
            <w:r>
              <w:rPr>
                <w:noProof/>
                <w:webHidden/>
              </w:rPr>
              <w:fldChar w:fldCharType="begin"/>
            </w:r>
            <w:r>
              <w:rPr>
                <w:noProof/>
                <w:webHidden/>
              </w:rPr>
              <w:instrText xml:space="preserve"> PAGEREF _Toc166061932 \h </w:instrText>
            </w:r>
            <w:r>
              <w:rPr>
                <w:noProof/>
                <w:webHidden/>
              </w:rPr>
            </w:r>
            <w:r>
              <w:rPr>
                <w:noProof/>
                <w:webHidden/>
              </w:rPr>
              <w:fldChar w:fldCharType="separate"/>
            </w:r>
            <w:r>
              <w:rPr>
                <w:noProof/>
                <w:webHidden/>
              </w:rPr>
              <w:t>44</w:t>
            </w:r>
            <w:r>
              <w:rPr>
                <w:noProof/>
                <w:webHidden/>
              </w:rPr>
              <w:fldChar w:fldCharType="end"/>
            </w:r>
          </w:hyperlink>
        </w:p>
        <w:p w:rsidR="00F87283" w:rsidRDefault="00F87283" w14:paraId="4056F135" w14:textId="13B4CABA">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33">
            <w:r w:rsidRPr="006933A3">
              <w:rPr>
                <w:rStyle w:val="Hyperlink"/>
                <w:noProof/>
              </w:rPr>
              <w:t>3.15.1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_Toc166061933 \h </w:instrText>
            </w:r>
            <w:r>
              <w:rPr>
                <w:noProof/>
                <w:webHidden/>
              </w:rPr>
            </w:r>
            <w:r>
              <w:rPr>
                <w:noProof/>
                <w:webHidden/>
              </w:rPr>
              <w:fldChar w:fldCharType="separate"/>
            </w:r>
            <w:r>
              <w:rPr>
                <w:noProof/>
                <w:webHidden/>
              </w:rPr>
              <w:t>44</w:t>
            </w:r>
            <w:r>
              <w:rPr>
                <w:noProof/>
                <w:webHidden/>
              </w:rPr>
              <w:fldChar w:fldCharType="end"/>
            </w:r>
          </w:hyperlink>
        </w:p>
        <w:p w:rsidR="00F87283" w:rsidRDefault="00F87283" w14:paraId="627041D6" w14:textId="414B6693">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34">
            <w:r w:rsidRPr="006933A3">
              <w:rPr>
                <w:rStyle w:val="Hyperlink"/>
                <w:noProof/>
              </w:rPr>
              <w:t>3.15.2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_Toc166061934 \h </w:instrText>
            </w:r>
            <w:r>
              <w:rPr>
                <w:noProof/>
                <w:webHidden/>
              </w:rPr>
            </w:r>
            <w:r>
              <w:rPr>
                <w:noProof/>
                <w:webHidden/>
              </w:rPr>
              <w:fldChar w:fldCharType="separate"/>
            </w:r>
            <w:r>
              <w:rPr>
                <w:noProof/>
                <w:webHidden/>
              </w:rPr>
              <w:t>45</w:t>
            </w:r>
            <w:r>
              <w:rPr>
                <w:noProof/>
                <w:webHidden/>
              </w:rPr>
              <w:fldChar w:fldCharType="end"/>
            </w:r>
          </w:hyperlink>
        </w:p>
        <w:p w:rsidR="00F87283" w:rsidRDefault="00F87283" w14:paraId="079AA8CE" w14:textId="12DCC9ED">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1935">
            <w:r w:rsidRPr="006933A3">
              <w:rPr>
                <w:rStyle w:val="Hyperlink"/>
                <w:noProof/>
              </w:rPr>
              <w:t>4.</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noProof/>
              </w:rPr>
              <w:t>MVP-2 Workflow Requirement for DC / CCMS Journey</w:t>
            </w:r>
            <w:r>
              <w:rPr>
                <w:noProof/>
                <w:webHidden/>
              </w:rPr>
              <w:tab/>
            </w:r>
            <w:r>
              <w:rPr>
                <w:noProof/>
                <w:webHidden/>
              </w:rPr>
              <w:fldChar w:fldCharType="begin"/>
            </w:r>
            <w:r>
              <w:rPr>
                <w:noProof/>
                <w:webHidden/>
              </w:rPr>
              <w:instrText xml:space="preserve"> PAGEREF _Toc166061935 \h </w:instrText>
            </w:r>
            <w:r>
              <w:rPr>
                <w:noProof/>
                <w:webHidden/>
              </w:rPr>
            </w:r>
            <w:r>
              <w:rPr>
                <w:noProof/>
                <w:webHidden/>
              </w:rPr>
              <w:fldChar w:fldCharType="separate"/>
            </w:r>
            <w:r>
              <w:rPr>
                <w:noProof/>
                <w:webHidden/>
              </w:rPr>
              <w:t>46</w:t>
            </w:r>
            <w:r>
              <w:rPr>
                <w:noProof/>
                <w:webHidden/>
              </w:rPr>
              <w:fldChar w:fldCharType="end"/>
            </w:r>
          </w:hyperlink>
        </w:p>
        <w:p w:rsidR="00F87283" w:rsidRDefault="00F87283" w14:paraId="534A9631" w14:textId="1C21130A">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36">
            <w:r w:rsidRPr="006933A3">
              <w:rPr>
                <w:rStyle w:val="Hyperlink"/>
                <w:rFonts w:ascii="Calibri" w:hAnsi="Calibri"/>
                <w:bCs/>
                <w:noProof/>
              </w:rPr>
              <w:t>4.1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Email WI Creation – Dubai Court Cases</w:t>
            </w:r>
            <w:r>
              <w:rPr>
                <w:noProof/>
                <w:webHidden/>
              </w:rPr>
              <w:tab/>
            </w:r>
            <w:r>
              <w:rPr>
                <w:noProof/>
                <w:webHidden/>
              </w:rPr>
              <w:fldChar w:fldCharType="begin"/>
            </w:r>
            <w:r>
              <w:rPr>
                <w:noProof/>
                <w:webHidden/>
              </w:rPr>
              <w:instrText xml:space="preserve"> PAGEREF _Toc166061936 \h </w:instrText>
            </w:r>
            <w:r>
              <w:rPr>
                <w:noProof/>
                <w:webHidden/>
              </w:rPr>
            </w:r>
            <w:r>
              <w:rPr>
                <w:noProof/>
                <w:webHidden/>
              </w:rPr>
              <w:fldChar w:fldCharType="separate"/>
            </w:r>
            <w:r>
              <w:rPr>
                <w:noProof/>
                <w:webHidden/>
              </w:rPr>
              <w:t>48</w:t>
            </w:r>
            <w:r>
              <w:rPr>
                <w:noProof/>
                <w:webHidden/>
              </w:rPr>
              <w:fldChar w:fldCharType="end"/>
            </w:r>
          </w:hyperlink>
        </w:p>
        <w:p w:rsidR="00F87283" w:rsidRDefault="00F87283" w14:paraId="6F70A7D8" w14:textId="79135A90">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37">
            <w:r w:rsidRPr="006933A3">
              <w:rPr>
                <w:rStyle w:val="Hyperlink"/>
                <w:noProof/>
              </w:rPr>
              <w:t>4.1.1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_Toc166061937 \h </w:instrText>
            </w:r>
            <w:r>
              <w:rPr>
                <w:noProof/>
                <w:webHidden/>
              </w:rPr>
            </w:r>
            <w:r>
              <w:rPr>
                <w:noProof/>
                <w:webHidden/>
              </w:rPr>
              <w:fldChar w:fldCharType="separate"/>
            </w:r>
            <w:r>
              <w:rPr>
                <w:noProof/>
                <w:webHidden/>
              </w:rPr>
              <w:t>48</w:t>
            </w:r>
            <w:r>
              <w:rPr>
                <w:noProof/>
                <w:webHidden/>
              </w:rPr>
              <w:fldChar w:fldCharType="end"/>
            </w:r>
          </w:hyperlink>
        </w:p>
        <w:p w:rsidR="00F87283" w:rsidRDefault="00F87283" w14:paraId="4FE405B3" w14:textId="514481EE">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38">
            <w:r w:rsidRPr="006933A3">
              <w:rPr>
                <w:rStyle w:val="Hyperlink"/>
                <w:rFonts w:ascii="Calibri" w:hAnsi="Calibri"/>
                <w:bCs/>
                <w:noProof/>
              </w:rPr>
              <w:t>4.2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Journey based on Request Types</w:t>
            </w:r>
            <w:r>
              <w:rPr>
                <w:noProof/>
                <w:webHidden/>
              </w:rPr>
              <w:tab/>
            </w:r>
            <w:r>
              <w:rPr>
                <w:noProof/>
                <w:webHidden/>
              </w:rPr>
              <w:fldChar w:fldCharType="begin"/>
            </w:r>
            <w:r>
              <w:rPr>
                <w:noProof/>
                <w:webHidden/>
              </w:rPr>
              <w:instrText xml:space="preserve"> PAGEREF _Toc166061938 \h </w:instrText>
            </w:r>
            <w:r>
              <w:rPr>
                <w:noProof/>
                <w:webHidden/>
              </w:rPr>
            </w:r>
            <w:r>
              <w:rPr>
                <w:noProof/>
                <w:webHidden/>
              </w:rPr>
              <w:fldChar w:fldCharType="separate"/>
            </w:r>
            <w:r>
              <w:rPr>
                <w:noProof/>
                <w:webHidden/>
              </w:rPr>
              <w:t>49</w:t>
            </w:r>
            <w:r>
              <w:rPr>
                <w:noProof/>
                <w:webHidden/>
              </w:rPr>
              <w:fldChar w:fldCharType="end"/>
            </w:r>
          </w:hyperlink>
        </w:p>
        <w:p w:rsidR="00F87283" w:rsidRDefault="00F87283" w14:paraId="79BB8428" w14:textId="3E41B77B">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39">
            <w:r w:rsidRPr="006933A3">
              <w:rPr>
                <w:rStyle w:val="Hyperlink"/>
                <w:noProof/>
              </w:rPr>
              <w:t>4.2.1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Inquiry Flow</w:t>
            </w:r>
            <w:r>
              <w:rPr>
                <w:noProof/>
                <w:webHidden/>
              </w:rPr>
              <w:tab/>
            </w:r>
            <w:r>
              <w:rPr>
                <w:noProof/>
                <w:webHidden/>
              </w:rPr>
              <w:fldChar w:fldCharType="begin"/>
            </w:r>
            <w:r>
              <w:rPr>
                <w:noProof/>
                <w:webHidden/>
              </w:rPr>
              <w:instrText xml:space="preserve"> PAGEREF _Toc166061939 \h </w:instrText>
            </w:r>
            <w:r>
              <w:rPr>
                <w:noProof/>
                <w:webHidden/>
              </w:rPr>
            </w:r>
            <w:r>
              <w:rPr>
                <w:noProof/>
                <w:webHidden/>
              </w:rPr>
              <w:fldChar w:fldCharType="separate"/>
            </w:r>
            <w:r>
              <w:rPr>
                <w:noProof/>
                <w:webHidden/>
              </w:rPr>
              <w:t>49</w:t>
            </w:r>
            <w:r>
              <w:rPr>
                <w:noProof/>
                <w:webHidden/>
              </w:rPr>
              <w:fldChar w:fldCharType="end"/>
            </w:r>
          </w:hyperlink>
        </w:p>
        <w:p w:rsidR="00F87283" w:rsidRDefault="00F87283" w14:paraId="29C9F475" w14:textId="7652EEBF">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0">
            <w:r w:rsidRPr="006933A3">
              <w:rPr>
                <w:rStyle w:val="Hyperlink"/>
                <w:noProof/>
                <w:highlight w:val="yellow"/>
              </w:rPr>
              <w:t>4.2.2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highlight w:val="yellow"/>
              </w:rPr>
              <w:t>Statement Request – Out of scope</w:t>
            </w:r>
            <w:r>
              <w:rPr>
                <w:noProof/>
                <w:webHidden/>
              </w:rPr>
              <w:tab/>
            </w:r>
            <w:r>
              <w:rPr>
                <w:noProof/>
                <w:webHidden/>
              </w:rPr>
              <w:fldChar w:fldCharType="begin"/>
            </w:r>
            <w:r>
              <w:rPr>
                <w:noProof/>
                <w:webHidden/>
              </w:rPr>
              <w:instrText xml:space="preserve"> PAGEREF _Toc166061940 \h </w:instrText>
            </w:r>
            <w:r>
              <w:rPr>
                <w:noProof/>
                <w:webHidden/>
              </w:rPr>
            </w:r>
            <w:r>
              <w:rPr>
                <w:noProof/>
                <w:webHidden/>
              </w:rPr>
              <w:fldChar w:fldCharType="separate"/>
            </w:r>
            <w:r>
              <w:rPr>
                <w:noProof/>
                <w:webHidden/>
              </w:rPr>
              <w:t>50</w:t>
            </w:r>
            <w:r>
              <w:rPr>
                <w:noProof/>
                <w:webHidden/>
              </w:rPr>
              <w:fldChar w:fldCharType="end"/>
            </w:r>
          </w:hyperlink>
        </w:p>
        <w:p w:rsidR="00F87283" w:rsidRDefault="00F87283" w14:paraId="43B40525" w14:textId="6A15BC6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1">
            <w:r w:rsidRPr="006933A3">
              <w:rPr>
                <w:rStyle w:val="Hyperlink"/>
                <w:noProof/>
              </w:rPr>
              <w:t>4.2.3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Signatory Details Flow</w:t>
            </w:r>
            <w:r>
              <w:rPr>
                <w:noProof/>
                <w:webHidden/>
              </w:rPr>
              <w:tab/>
            </w:r>
            <w:r>
              <w:rPr>
                <w:noProof/>
                <w:webHidden/>
              </w:rPr>
              <w:fldChar w:fldCharType="begin"/>
            </w:r>
            <w:r>
              <w:rPr>
                <w:noProof/>
                <w:webHidden/>
              </w:rPr>
              <w:instrText xml:space="preserve"> PAGEREF _Toc166061941 \h </w:instrText>
            </w:r>
            <w:r>
              <w:rPr>
                <w:noProof/>
                <w:webHidden/>
              </w:rPr>
            </w:r>
            <w:r>
              <w:rPr>
                <w:noProof/>
                <w:webHidden/>
              </w:rPr>
              <w:fldChar w:fldCharType="separate"/>
            </w:r>
            <w:r>
              <w:rPr>
                <w:noProof/>
                <w:webHidden/>
              </w:rPr>
              <w:t>53</w:t>
            </w:r>
            <w:r>
              <w:rPr>
                <w:noProof/>
                <w:webHidden/>
              </w:rPr>
              <w:fldChar w:fldCharType="end"/>
            </w:r>
          </w:hyperlink>
        </w:p>
        <w:p w:rsidR="00F87283" w:rsidRDefault="00F87283" w14:paraId="6C3631B5" w14:textId="1AFD70D6">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2">
            <w:r w:rsidRPr="006933A3">
              <w:rPr>
                <w:rStyle w:val="Hyperlink"/>
                <w:noProof/>
              </w:rPr>
              <w:t>4.2.4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Deceased – Inquiry Flow</w:t>
            </w:r>
            <w:r>
              <w:rPr>
                <w:noProof/>
                <w:webHidden/>
              </w:rPr>
              <w:tab/>
            </w:r>
            <w:r>
              <w:rPr>
                <w:noProof/>
                <w:webHidden/>
              </w:rPr>
              <w:fldChar w:fldCharType="begin"/>
            </w:r>
            <w:r>
              <w:rPr>
                <w:noProof/>
                <w:webHidden/>
              </w:rPr>
              <w:instrText xml:space="preserve"> PAGEREF _Toc166061942 \h </w:instrText>
            </w:r>
            <w:r>
              <w:rPr>
                <w:noProof/>
                <w:webHidden/>
              </w:rPr>
            </w:r>
            <w:r>
              <w:rPr>
                <w:noProof/>
                <w:webHidden/>
              </w:rPr>
              <w:fldChar w:fldCharType="separate"/>
            </w:r>
            <w:r>
              <w:rPr>
                <w:noProof/>
                <w:webHidden/>
              </w:rPr>
              <w:t>54</w:t>
            </w:r>
            <w:r>
              <w:rPr>
                <w:noProof/>
                <w:webHidden/>
              </w:rPr>
              <w:fldChar w:fldCharType="end"/>
            </w:r>
          </w:hyperlink>
        </w:p>
        <w:p w:rsidR="00F87283" w:rsidRDefault="00F87283" w14:paraId="761DE1B7" w14:textId="07F09694">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3">
            <w:r w:rsidRPr="006933A3">
              <w:rPr>
                <w:rStyle w:val="Hyperlink"/>
                <w:noProof/>
              </w:rPr>
              <w:t>4.2.5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Deceased – Transfer Flow</w:t>
            </w:r>
            <w:r>
              <w:rPr>
                <w:noProof/>
                <w:webHidden/>
              </w:rPr>
              <w:tab/>
            </w:r>
            <w:r>
              <w:rPr>
                <w:noProof/>
                <w:webHidden/>
              </w:rPr>
              <w:fldChar w:fldCharType="begin"/>
            </w:r>
            <w:r>
              <w:rPr>
                <w:noProof/>
                <w:webHidden/>
              </w:rPr>
              <w:instrText xml:space="preserve"> PAGEREF _Toc166061943 \h </w:instrText>
            </w:r>
            <w:r>
              <w:rPr>
                <w:noProof/>
                <w:webHidden/>
              </w:rPr>
            </w:r>
            <w:r>
              <w:rPr>
                <w:noProof/>
                <w:webHidden/>
              </w:rPr>
              <w:fldChar w:fldCharType="separate"/>
            </w:r>
            <w:r>
              <w:rPr>
                <w:noProof/>
                <w:webHidden/>
              </w:rPr>
              <w:t>55</w:t>
            </w:r>
            <w:r>
              <w:rPr>
                <w:noProof/>
                <w:webHidden/>
              </w:rPr>
              <w:fldChar w:fldCharType="end"/>
            </w:r>
          </w:hyperlink>
        </w:p>
        <w:p w:rsidR="00F87283" w:rsidRDefault="00F87283" w14:paraId="73691826" w14:textId="56771130">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4">
            <w:r w:rsidRPr="006933A3">
              <w:rPr>
                <w:rStyle w:val="Hyperlink"/>
                <w:noProof/>
              </w:rPr>
              <w:t>4.2.6</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Transfer Flow</w:t>
            </w:r>
            <w:r>
              <w:rPr>
                <w:noProof/>
                <w:webHidden/>
              </w:rPr>
              <w:tab/>
            </w:r>
            <w:r>
              <w:rPr>
                <w:noProof/>
                <w:webHidden/>
              </w:rPr>
              <w:fldChar w:fldCharType="begin"/>
            </w:r>
            <w:r>
              <w:rPr>
                <w:noProof/>
                <w:webHidden/>
              </w:rPr>
              <w:instrText xml:space="preserve"> PAGEREF _Toc166061944 \h </w:instrText>
            </w:r>
            <w:r>
              <w:rPr>
                <w:noProof/>
                <w:webHidden/>
              </w:rPr>
            </w:r>
            <w:r>
              <w:rPr>
                <w:noProof/>
                <w:webHidden/>
              </w:rPr>
              <w:fldChar w:fldCharType="separate"/>
            </w:r>
            <w:r>
              <w:rPr>
                <w:noProof/>
                <w:webHidden/>
              </w:rPr>
              <w:t>59</w:t>
            </w:r>
            <w:r>
              <w:rPr>
                <w:noProof/>
                <w:webHidden/>
              </w:rPr>
              <w:fldChar w:fldCharType="end"/>
            </w:r>
          </w:hyperlink>
        </w:p>
        <w:p w:rsidR="00F87283" w:rsidRDefault="00F87283" w14:paraId="21D04E96" w14:textId="2985B597">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5">
            <w:r w:rsidRPr="006933A3">
              <w:rPr>
                <w:rStyle w:val="Hyperlink"/>
                <w:noProof/>
              </w:rPr>
              <w:t>4.2.7</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Salary Transfer Flow</w:t>
            </w:r>
            <w:r>
              <w:rPr>
                <w:noProof/>
                <w:webHidden/>
              </w:rPr>
              <w:tab/>
            </w:r>
            <w:r>
              <w:rPr>
                <w:noProof/>
                <w:webHidden/>
              </w:rPr>
              <w:fldChar w:fldCharType="begin"/>
            </w:r>
            <w:r>
              <w:rPr>
                <w:noProof/>
                <w:webHidden/>
              </w:rPr>
              <w:instrText xml:space="preserve"> PAGEREF _Toc166061945 \h </w:instrText>
            </w:r>
            <w:r>
              <w:rPr>
                <w:noProof/>
                <w:webHidden/>
              </w:rPr>
            </w:r>
            <w:r>
              <w:rPr>
                <w:noProof/>
                <w:webHidden/>
              </w:rPr>
              <w:fldChar w:fldCharType="separate"/>
            </w:r>
            <w:r>
              <w:rPr>
                <w:noProof/>
                <w:webHidden/>
              </w:rPr>
              <w:t>61</w:t>
            </w:r>
            <w:r>
              <w:rPr>
                <w:noProof/>
                <w:webHidden/>
              </w:rPr>
              <w:fldChar w:fldCharType="end"/>
            </w:r>
          </w:hyperlink>
        </w:p>
        <w:p w:rsidR="00F87283" w:rsidRDefault="00F87283" w14:paraId="4F638FCE" w14:textId="45B47E6B">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6">
            <w:r w:rsidRPr="006933A3">
              <w:rPr>
                <w:rStyle w:val="Hyperlink"/>
                <w:noProof/>
              </w:rPr>
              <w:t>4.2.8</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Hold Flow</w:t>
            </w:r>
            <w:r>
              <w:rPr>
                <w:noProof/>
                <w:webHidden/>
              </w:rPr>
              <w:tab/>
            </w:r>
            <w:r>
              <w:rPr>
                <w:noProof/>
                <w:webHidden/>
              </w:rPr>
              <w:fldChar w:fldCharType="begin"/>
            </w:r>
            <w:r>
              <w:rPr>
                <w:noProof/>
                <w:webHidden/>
              </w:rPr>
              <w:instrText xml:space="preserve"> PAGEREF _Toc166061946 \h </w:instrText>
            </w:r>
            <w:r>
              <w:rPr>
                <w:noProof/>
                <w:webHidden/>
              </w:rPr>
            </w:r>
            <w:r>
              <w:rPr>
                <w:noProof/>
                <w:webHidden/>
              </w:rPr>
              <w:fldChar w:fldCharType="separate"/>
            </w:r>
            <w:r>
              <w:rPr>
                <w:noProof/>
                <w:webHidden/>
              </w:rPr>
              <w:t>63</w:t>
            </w:r>
            <w:r>
              <w:rPr>
                <w:noProof/>
                <w:webHidden/>
              </w:rPr>
              <w:fldChar w:fldCharType="end"/>
            </w:r>
          </w:hyperlink>
        </w:p>
        <w:p w:rsidR="00F87283" w:rsidRDefault="00F87283" w14:paraId="3990BE55" w14:textId="128BE8B8">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7">
            <w:r w:rsidRPr="006933A3">
              <w:rPr>
                <w:rStyle w:val="Hyperlink"/>
                <w:noProof/>
              </w:rPr>
              <w:t>4.2.9</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Cancellation Flow</w:t>
            </w:r>
            <w:r>
              <w:rPr>
                <w:noProof/>
                <w:webHidden/>
              </w:rPr>
              <w:tab/>
            </w:r>
            <w:r>
              <w:rPr>
                <w:noProof/>
                <w:webHidden/>
              </w:rPr>
              <w:fldChar w:fldCharType="begin"/>
            </w:r>
            <w:r>
              <w:rPr>
                <w:noProof/>
                <w:webHidden/>
              </w:rPr>
              <w:instrText xml:space="preserve"> PAGEREF _Toc166061947 \h </w:instrText>
            </w:r>
            <w:r>
              <w:rPr>
                <w:noProof/>
                <w:webHidden/>
              </w:rPr>
            </w:r>
            <w:r>
              <w:rPr>
                <w:noProof/>
                <w:webHidden/>
              </w:rPr>
              <w:fldChar w:fldCharType="separate"/>
            </w:r>
            <w:r>
              <w:rPr>
                <w:noProof/>
                <w:webHidden/>
              </w:rPr>
              <w:t>65</w:t>
            </w:r>
            <w:r>
              <w:rPr>
                <w:noProof/>
                <w:webHidden/>
              </w:rPr>
              <w:fldChar w:fldCharType="end"/>
            </w:r>
          </w:hyperlink>
        </w:p>
        <w:p w:rsidR="00F87283" w:rsidRDefault="00F87283" w14:paraId="00E29D52" w14:textId="049C92E8">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48">
            <w:r w:rsidRPr="006933A3">
              <w:rPr>
                <w:rStyle w:val="Hyperlink"/>
                <w:noProof/>
              </w:rPr>
              <w:t>4.2.10</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Others</w:t>
            </w:r>
            <w:r>
              <w:rPr>
                <w:noProof/>
                <w:webHidden/>
              </w:rPr>
              <w:tab/>
            </w:r>
            <w:r>
              <w:rPr>
                <w:noProof/>
                <w:webHidden/>
              </w:rPr>
              <w:fldChar w:fldCharType="begin"/>
            </w:r>
            <w:r>
              <w:rPr>
                <w:noProof/>
                <w:webHidden/>
              </w:rPr>
              <w:instrText xml:space="preserve"> PAGEREF _Toc166061948 \h </w:instrText>
            </w:r>
            <w:r>
              <w:rPr>
                <w:noProof/>
                <w:webHidden/>
              </w:rPr>
            </w:r>
            <w:r>
              <w:rPr>
                <w:noProof/>
                <w:webHidden/>
              </w:rPr>
              <w:fldChar w:fldCharType="separate"/>
            </w:r>
            <w:r>
              <w:rPr>
                <w:noProof/>
                <w:webHidden/>
              </w:rPr>
              <w:t>67</w:t>
            </w:r>
            <w:r>
              <w:rPr>
                <w:noProof/>
                <w:webHidden/>
              </w:rPr>
              <w:fldChar w:fldCharType="end"/>
            </w:r>
          </w:hyperlink>
        </w:p>
        <w:p w:rsidR="00F87283" w:rsidRDefault="00F87283" w14:paraId="10BA0F7C" w14:textId="2C527759">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1949">
            <w:r w:rsidRPr="006933A3">
              <w:rPr>
                <w:rStyle w:val="Hyperlink"/>
                <w:noProof/>
              </w:rPr>
              <w:t>5.</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noProof/>
              </w:rPr>
              <w:t>Queue Descriptions – DC/CCMS</w:t>
            </w:r>
            <w:r>
              <w:rPr>
                <w:noProof/>
                <w:webHidden/>
              </w:rPr>
              <w:tab/>
            </w:r>
            <w:r>
              <w:rPr>
                <w:noProof/>
                <w:webHidden/>
              </w:rPr>
              <w:fldChar w:fldCharType="begin"/>
            </w:r>
            <w:r>
              <w:rPr>
                <w:noProof/>
                <w:webHidden/>
              </w:rPr>
              <w:instrText xml:space="preserve"> PAGEREF _Toc166061949 \h </w:instrText>
            </w:r>
            <w:r>
              <w:rPr>
                <w:noProof/>
                <w:webHidden/>
              </w:rPr>
            </w:r>
            <w:r>
              <w:rPr>
                <w:noProof/>
                <w:webHidden/>
              </w:rPr>
              <w:fldChar w:fldCharType="separate"/>
            </w:r>
            <w:r>
              <w:rPr>
                <w:noProof/>
                <w:webHidden/>
              </w:rPr>
              <w:t>68</w:t>
            </w:r>
            <w:r>
              <w:rPr>
                <w:noProof/>
                <w:webHidden/>
              </w:rPr>
              <w:fldChar w:fldCharType="end"/>
            </w:r>
          </w:hyperlink>
        </w:p>
        <w:p w:rsidR="00F87283" w:rsidRDefault="00F87283" w14:paraId="4CF0C078" w14:textId="3747E53A">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50">
            <w:r w:rsidRPr="006933A3">
              <w:rPr>
                <w:rStyle w:val="Hyperlink"/>
                <w:rFonts w:ascii="Calibri" w:hAnsi="Calibri"/>
                <w:bCs/>
                <w:noProof/>
              </w:rPr>
              <w:t>5.1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Initiation Maker</w:t>
            </w:r>
            <w:r>
              <w:rPr>
                <w:noProof/>
                <w:webHidden/>
              </w:rPr>
              <w:tab/>
            </w:r>
            <w:r>
              <w:rPr>
                <w:noProof/>
                <w:webHidden/>
              </w:rPr>
              <w:fldChar w:fldCharType="begin"/>
            </w:r>
            <w:r>
              <w:rPr>
                <w:noProof/>
                <w:webHidden/>
              </w:rPr>
              <w:instrText xml:space="preserve"> PAGEREF _Toc166061950 \h </w:instrText>
            </w:r>
            <w:r>
              <w:rPr>
                <w:noProof/>
                <w:webHidden/>
              </w:rPr>
            </w:r>
            <w:r>
              <w:rPr>
                <w:noProof/>
                <w:webHidden/>
              </w:rPr>
              <w:fldChar w:fldCharType="separate"/>
            </w:r>
            <w:r>
              <w:rPr>
                <w:noProof/>
                <w:webHidden/>
              </w:rPr>
              <w:t>69</w:t>
            </w:r>
            <w:r>
              <w:rPr>
                <w:noProof/>
                <w:webHidden/>
              </w:rPr>
              <w:fldChar w:fldCharType="end"/>
            </w:r>
          </w:hyperlink>
        </w:p>
        <w:p w:rsidR="00F87283" w:rsidRDefault="00F87283" w14:paraId="4B149851" w14:textId="7FCED041">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51">
            <w:r w:rsidRPr="006933A3">
              <w:rPr>
                <w:rStyle w:val="Hyperlink"/>
                <w:noProof/>
              </w:rPr>
              <w:t>5.1.1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_Toc166061951 \h </w:instrText>
            </w:r>
            <w:r>
              <w:rPr>
                <w:noProof/>
                <w:webHidden/>
              </w:rPr>
            </w:r>
            <w:r>
              <w:rPr>
                <w:noProof/>
                <w:webHidden/>
              </w:rPr>
              <w:fldChar w:fldCharType="separate"/>
            </w:r>
            <w:r>
              <w:rPr>
                <w:noProof/>
                <w:webHidden/>
              </w:rPr>
              <w:t>69</w:t>
            </w:r>
            <w:r>
              <w:rPr>
                <w:noProof/>
                <w:webHidden/>
              </w:rPr>
              <w:fldChar w:fldCharType="end"/>
            </w:r>
          </w:hyperlink>
        </w:p>
        <w:p w:rsidR="00F87283" w:rsidRDefault="00F87283" w14:paraId="70243FFA" w14:textId="657F67D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52">
            <w:r w:rsidRPr="006933A3">
              <w:rPr>
                <w:rStyle w:val="Hyperlink"/>
                <w:noProof/>
              </w:rPr>
              <w:t>5.1.2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_Toc166061952 \h </w:instrText>
            </w:r>
            <w:r>
              <w:rPr>
                <w:noProof/>
                <w:webHidden/>
              </w:rPr>
            </w:r>
            <w:r>
              <w:rPr>
                <w:noProof/>
                <w:webHidden/>
              </w:rPr>
              <w:fldChar w:fldCharType="separate"/>
            </w:r>
            <w:r>
              <w:rPr>
                <w:noProof/>
                <w:webHidden/>
              </w:rPr>
              <w:t>78</w:t>
            </w:r>
            <w:r>
              <w:rPr>
                <w:noProof/>
                <w:webHidden/>
              </w:rPr>
              <w:fldChar w:fldCharType="end"/>
            </w:r>
          </w:hyperlink>
        </w:p>
        <w:p w:rsidR="00F87283" w:rsidRDefault="00F87283" w14:paraId="39B750E2" w14:textId="07FE24D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53">
            <w:r w:rsidRPr="006933A3">
              <w:rPr>
                <w:rStyle w:val="Hyperlink"/>
                <w:rFonts w:ascii="Calibri" w:hAnsi="Calibri"/>
                <w:bCs/>
                <w:noProof/>
              </w:rPr>
              <w:t>5.2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Initiation Checker</w:t>
            </w:r>
            <w:r>
              <w:rPr>
                <w:noProof/>
                <w:webHidden/>
              </w:rPr>
              <w:tab/>
            </w:r>
            <w:r>
              <w:rPr>
                <w:noProof/>
                <w:webHidden/>
              </w:rPr>
              <w:fldChar w:fldCharType="begin"/>
            </w:r>
            <w:r>
              <w:rPr>
                <w:noProof/>
                <w:webHidden/>
              </w:rPr>
              <w:instrText xml:space="preserve"> PAGEREF _Toc166061953 \h </w:instrText>
            </w:r>
            <w:r>
              <w:rPr>
                <w:noProof/>
                <w:webHidden/>
              </w:rPr>
            </w:r>
            <w:r>
              <w:rPr>
                <w:noProof/>
                <w:webHidden/>
              </w:rPr>
              <w:fldChar w:fldCharType="separate"/>
            </w:r>
            <w:r>
              <w:rPr>
                <w:noProof/>
                <w:webHidden/>
              </w:rPr>
              <w:t>79</w:t>
            </w:r>
            <w:r>
              <w:rPr>
                <w:noProof/>
                <w:webHidden/>
              </w:rPr>
              <w:fldChar w:fldCharType="end"/>
            </w:r>
          </w:hyperlink>
        </w:p>
        <w:p w:rsidR="00F87283" w:rsidRDefault="00F87283" w14:paraId="48A6B9B4" w14:textId="1D08609C">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54">
            <w:r w:rsidRPr="006933A3">
              <w:rPr>
                <w:rStyle w:val="Hyperlink"/>
                <w:noProof/>
              </w:rPr>
              <w:t>5.2.1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_Toc166061954 \h </w:instrText>
            </w:r>
            <w:r>
              <w:rPr>
                <w:noProof/>
                <w:webHidden/>
              </w:rPr>
            </w:r>
            <w:r>
              <w:rPr>
                <w:noProof/>
                <w:webHidden/>
              </w:rPr>
              <w:fldChar w:fldCharType="separate"/>
            </w:r>
            <w:r>
              <w:rPr>
                <w:noProof/>
                <w:webHidden/>
              </w:rPr>
              <w:t>79</w:t>
            </w:r>
            <w:r>
              <w:rPr>
                <w:noProof/>
                <w:webHidden/>
              </w:rPr>
              <w:fldChar w:fldCharType="end"/>
            </w:r>
          </w:hyperlink>
        </w:p>
        <w:p w:rsidR="00F87283" w:rsidRDefault="00F87283" w14:paraId="3F2F12CB" w14:textId="5A3FE1A6">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55">
            <w:r w:rsidRPr="006933A3">
              <w:rPr>
                <w:rStyle w:val="Hyperlink"/>
                <w:noProof/>
              </w:rPr>
              <w:t>5.2.2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_Toc166061955 \h </w:instrText>
            </w:r>
            <w:r>
              <w:rPr>
                <w:noProof/>
                <w:webHidden/>
              </w:rPr>
            </w:r>
            <w:r>
              <w:rPr>
                <w:noProof/>
                <w:webHidden/>
              </w:rPr>
              <w:fldChar w:fldCharType="separate"/>
            </w:r>
            <w:r>
              <w:rPr>
                <w:noProof/>
                <w:webHidden/>
              </w:rPr>
              <w:t>82</w:t>
            </w:r>
            <w:r>
              <w:rPr>
                <w:noProof/>
                <w:webHidden/>
              </w:rPr>
              <w:fldChar w:fldCharType="end"/>
            </w:r>
          </w:hyperlink>
        </w:p>
        <w:p w:rsidR="00F87283" w:rsidRDefault="00F87283" w14:paraId="0BF0DEE0" w14:textId="31A99F75">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56">
            <w:r w:rsidRPr="006933A3">
              <w:rPr>
                <w:rStyle w:val="Hyperlink"/>
                <w:rFonts w:ascii="Calibri" w:hAnsi="Calibri"/>
                <w:bCs/>
                <w:noProof/>
              </w:rPr>
              <w:t>5.3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Initiator Maker Return</w:t>
            </w:r>
            <w:r>
              <w:rPr>
                <w:noProof/>
                <w:webHidden/>
              </w:rPr>
              <w:tab/>
            </w:r>
            <w:r>
              <w:rPr>
                <w:noProof/>
                <w:webHidden/>
              </w:rPr>
              <w:fldChar w:fldCharType="begin"/>
            </w:r>
            <w:r>
              <w:rPr>
                <w:noProof/>
                <w:webHidden/>
              </w:rPr>
              <w:instrText xml:space="preserve"> PAGEREF _Toc166061956 \h </w:instrText>
            </w:r>
            <w:r>
              <w:rPr>
                <w:noProof/>
                <w:webHidden/>
              </w:rPr>
            </w:r>
            <w:r>
              <w:rPr>
                <w:noProof/>
                <w:webHidden/>
              </w:rPr>
              <w:fldChar w:fldCharType="separate"/>
            </w:r>
            <w:r>
              <w:rPr>
                <w:noProof/>
                <w:webHidden/>
              </w:rPr>
              <w:t>83</w:t>
            </w:r>
            <w:r>
              <w:rPr>
                <w:noProof/>
                <w:webHidden/>
              </w:rPr>
              <w:fldChar w:fldCharType="end"/>
            </w:r>
          </w:hyperlink>
        </w:p>
        <w:p w:rsidR="00F87283" w:rsidRDefault="00F87283" w14:paraId="32A2E4C8" w14:textId="32DE2F76">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57">
            <w:r w:rsidRPr="006933A3">
              <w:rPr>
                <w:rStyle w:val="Hyperlink"/>
                <w:noProof/>
              </w:rPr>
              <w:t>5.3.1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_Toc166061957 \h </w:instrText>
            </w:r>
            <w:r>
              <w:rPr>
                <w:noProof/>
                <w:webHidden/>
              </w:rPr>
            </w:r>
            <w:r>
              <w:rPr>
                <w:noProof/>
                <w:webHidden/>
              </w:rPr>
              <w:fldChar w:fldCharType="separate"/>
            </w:r>
            <w:r>
              <w:rPr>
                <w:noProof/>
                <w:webHidden/>
              </w:rPr>
              <w:t>83</w:t>
            </w:r>
            <w:r>
              <w:rPr>
                <w:noProof/>
                <w:webHidden/>
              </w:rPr>
              <w:fldChar w:fldCharType="end"/>
            </w:r>
          </w:hyperlink>
        </w:p>
        <w:p w:rsidR="00F87283" w:rsidRDefault="00F87283" w14:paraId="2E2FA958" w14:textId="64CB9C6E">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58">
            <w:r w:rsidRPr="006933A3">
              <w:rPr>
                <w:rStyle w:val="Hyperlink"/>
                <w:i/>
                <w:noProof/>
              </w:rPr>
              <w:t>5.3.2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_Toc166061958 \h </w:instrText>
            </w:r>
            <w:r>
              <w:rPr>
                <w:noProof/>
                <w:webHidden/>
              </w:rPr>
            </w:r>
            <w:r>
              <w:rPr>
                <w:noProof/>
                <w:webHidden/>
              </w:rPr>
              <w:fldChar w:fldCharType="separate"/>
            </w:r>
            <w:r>
              <w:rPr>
                <w:noProof/>
                <w:webHidden/>
              </w:rPr>
              <w:t>83</w:t>
            </w:r>
            <w:r>
              <w:rPr>
                <w:noProof/>
                <w:webHidden/>
              </w:rPr>
              <w:fldChar w:fldCharType="end"/>
            </w:r>
          </w:hyperlink>
        </w:p>
        <w:p w:rsidR="00F87283" w:rsidRDefault="00F87283" w14:paraId="758062E4" w14:textId="31AA6E0E">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59">
            <w:r w:rsidRPr="006933A3">
              <w:rPr>
                <w:rStyle w:val="Hyperlink"/>
                <w:rFonts w:ascii="Calibri" w:hAnsi="Calibri"/>
                <w:bCs/>
                <w:noProof/>
              </w:rPr>
              <w:t>5.4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System Integration</w:t>
            </w:r>
            <w:r>
              <w:rPr>
                <w:noProof/>
                <w:webHidden/>
              </w:rPr>
              <w:tab/>
            </w:r>
            <w:r>
              <w:rPr>
                <w:noProof/>
                <w:webHidden/>
              </w:rPr>
              <w:fldChar w:fldCharType="begin"/>
            </w:r>
            <w:r>
              <w:rPr>
                <w:noProof/>
                <w:webHidden/>
              </w:rPr>
              <w:instrText xml:space="preserve"> PAGEREF _Toc166061959 \h </w:instrText>
            </w:r>
            <w:r>
              <w:rPr>
                <w:noProof/>
                <w:webHidden/>
              </w:rPr>
            </w:r>
            <w:r>
              <w:rPr>
                <w:noProof/>
                <w:webHidden/>
              </w:rPr>
              <w:fldChar w:fldCharType="separate"/>
            </w:r>
            <w:r>
              <w:rPr>
                <w:noProof/>
                <w:webHidden/>
              </w:rPr>
              <w:t>84</w:t>
            </w:r>
            <w:r>
              <w:rPr>
                <w:noProof/>
                <w:webHidden/>
              </w:rPr>
              <w:fldChar w:fldCharType="end"/>
            </w:r>
          </w:hyperlink>
        </w:p>
        <w:p w:rsidR="00F87283" w:rsidRDefault="00F87283" w14:paraId="595EC16F" w14:textId="55D41A13">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60">
            <w:r w:rsidRPr="006933A3">
              <w:rPr>
                <w:rStyle w:val="Hyperlink"/>
                <w:noProof/>
              </w:rPr>
              <w:t>5.4.1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_Toc166061960 \h </w:instrText>
            </w:r>
            <w:r>
              <w:rPr>
                <w:noProof/>
                <w:webHidden/>
              </w:rPr>
            </w:r>
            <w:r>
              <w:rPr>
                <w:noProof/>
                <w:webHidden/>
              </w:rPr>
              <w:fldChar w:fldCharType="separate"/>
            </w:r>
            <w:r>
              <w:rPr>
                <w:noProof/>
                <w:webHidden/>
              </w:rPr>
              <w:t>84</w:t>
            </w:r>
            <w:r>
              <w:rPr>
                <w:noProof/>
                <w:webHidden/>
              </w:rPr>
              <w:fldChar w:fldCharType="end"/>
            </w:r>
          </w:hyperlink>
        </w:p>
        <w:p w:rsidR="00F87283" w:rsidRDefault="00F87283" w14:paraId="232F9BDD" w14:textId="3438491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61">
            <w:r w:rsidRPr="006933A3">
              <w:rPr>
                <w:rStyle w:val="Hyperlink"/>
                <w:noProof/>
              </w:rPr>
              <w:t>5.4.2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_Toc166061961 \h </w:instrText>
            </w:r>
            <w:r>
              <w:rPr>
                <w:noProof/>
                <w:webHidden/>
              </w:rPr>
            </w:r>
            <w:r>
              <w:rPr>
                <w:noProof/>
                <w:webHidden/>
              </w:rPr>
              <w:fldChar w:fldCharType="separate"/>
            </w:r>
            <w:r>
              <w:rPr>
                <w:noProof/>
                <w:webHidden/>
              </w:rPr>
              <w:t>85</w:t>
            </w:r>
            <w:r>
              <w:rPr>
                <w:noProof/>
                <w:webHidden/>
              </w:rPr>
              <w:fldChar w:fldCharType="end"/>
            </w:r>
          </w:hyperlink>
        </w:p>
        <w:p w:rsidR="00F87283" w:rsidRDefault="00F87283" w14:paraId="747B2D45" w14:textId="57FDC31C">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62">
            <w:r w:rsidRPr="006933A3">
              <w:rPr>
                <w:rStyle w:val="Hyperlink"/>
                <w:rFonts w:ascii="Calibri" w:hAnsi="Calibri"/>
                <w:bCs/>
                <w:noProof/>
              </w:rPr>
              <w:t>5.5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Hold Queue</w:t>
            </w:r>
            <w:r>
              <w:rPr>
                <w:noProof/>
                <w:webHidden/>
              </w:rPr>
              <w:tab/>
            </w:r>
            <w:r>
              <w:rPr>
                <w:noProof/>
                <w:webHidden/>
              </w:rPr>
              <w:fldChar w:fldCharType="begin"/>
            </w:r>
            <w:r>
              <w:rPr>
                <w:noProof/>
                <w:webHidden/>
              </w:rPr>
              <w:instrText xml:space="preserve"> PAGEREF _Toc166061962 \h </w:instrText>
            </w:r>
            <w:r>
              <w:rPr>
                <w:noProof/>
                <w:webHidden/>
              </w:rPr>
            </w:r>
            <w:r>
              <w:rPr>
                <w:noProof/>
                <w:webHidden/>
              </w:rPr>
              <w:fldChar w:fldCharType="separate"/>
            </w:r>
            <w:r>
              <w:rPr>
                <w:noProof/>
                <w:webHidden/>
              </w:rPr>
              <w:t>86</w:t>
            </w:r>
            <w:r>
              <w:rPr>
                <w:noProof/>
                <w:webHidden/>
              </w:rPr>
              <w:fldChar w:fldCharType="end"/>
            </w:r>
          </w:hyperlink>
        </w:p>
        <w:p w:rsidR="00F87283" w:rsidRDefault="00F87283" w14:paraId="3484B4EA" w14:textId="05F31058">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63">
            <w:r w:rsidRPr="006933A3">
              <w:rPr>
                <w:rStyle w:val="Hyperlink"/>
                <w:noProof/>
              </w:rPr>
              <w:t>5.5.1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_Toc166061963 \h </w:instrText>
            </w:r>
            <w:r>
              <w:rPr>
                <w:noProof/>
                <w:webHidden/>
              </w:rPr>
            </w:r>
            <w:r>
              <w:rPr>
                <w:noProof/>
                <w:webHidden/>
              </w:rPr>
              <w:fldChar w:fldCharType="separate"/>
            </w:r>
            <w:r>
              <w:rPr>
                <w:noProof/>
                <w:webHidden/>
              </w:rPr>
              <w:t>86</w:t>
            </w:r>
            <w:r>
              <w:rPr>
                <w:noProof/>
                <w:webHidden/>
              </w:rPr>
              <w:fldChar w:fldCharType="end"/>
            </w:r>
          </w:hyperlink>
        </w:p>
        <w:p w:rsidR="00F87283" w:rsidRDefault="00F87283" w14:paraId="621D50CB" w14:textId="4462C9E3">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64">
            <w:r w:rsidRPr="006933A3">
              <w:rPr>
                <w:rStyle w:val="Hyperlink"/>
                <w:noProof/>
              </w:rPr>
              <w:t>5.5.2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_Toc166061964 \h </w:instrText>
            </w:r>
            <w:r>
              <w:rPr>
                <w:noProof/>
                <w:webHidden/>
              </w:rPr>
            </w:r>
            <w:r>
              <w:rPr>
                <w:noProof/>
                <w:webHidden/>
              </w:rPr>
              <w:fldChar w:fldCharType="separate"/>
            </w:r>
            <w:r>
              <w:rPr>
                <w:noProof/>
                <w:webHidden/>
              </w:rPr>
              <w:t>87</w:t>
            </w:r>
            <w:r>
              <w:rPr>
                <w:noProof/>
                <w:webHidden/>
              </w:rPr>
              <w:fldChar w:fldCharType="end"/>
            </w:r>
          </w:hyperlink>
        </w:p>
        <w:p w:rsidR="00F87283" w:rsidRDefault="00F87283" w14:paraId="19B16925" w14:textId="227D9E9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65">
            <w:r w:rsidRPr="006933A3">
              <w:rPr>
                <w:rStyle w:val="Hyperlink"/>
                <w:rFonts w:ascii="Calibri" w:hAnsi="Calibri"/>
                <w:bCs/>
                <w:noProof/>
              </w:rPr>
              <w:t>5.6</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IOPS Maker</w:t>
            </w:r>
            <w:r>
              <w:rPr>
                <w:noProof/>
                <w:webHidden/>
              </w:rPr>
              <w:tab/>
            </w:r>
            <w:r>
              <w:rPr>
                <w:noProof/>
                <w:webHidden/>
              </w:rPr>
              <w:fldChar w:fldCharType="begin"/>
            </w:r>
            <w:r>
              <w:rPr>
                <w:noProof/>
                <w:webHidden/>
              </w:rPr>
              <w:instrText xml:space="preserve"> PAGEREF _Toc166061965 \h </w:instrText>
            </w:r>
            <w:r>
              <w:rPr>
                <w:noProof/>
                <w:webHidden/>
              </w:rPr>
            </w:r>
            <w:r>
              <w:rPr>
                <w:noProof/>
                <w:webHidden/>
              </w:rPr>
              <w:fldChar w:fldCharType="separate"/>
            </w:r>
            <w:r>
              <w:rPr>
                <w:noProof/>
                <w:webHidden/>
              </w:rPr>
              <w:t>87</w:t>
            </w:r>
            <w:r>
              <w:rPr>
                <w:noProof/>
                <w:webHidden/>
              </w:rPr>
              <w:fldChar w:fldCharType="end"/>
            </w:r>
          </w:hyperlink>
        </w:p>
        <w:p w:rsidR="00F87283" w:rsidRDefault="00F87283" w14:paraId="461B6B69" w14:textId="551B6EC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66">
            <w:r w:rsidRPr="006933A3">
              <w:rPr>
                <w:rStyle w:val="Hyperlink"/>
                <w:noProof/>
              </w:rPr>
              <w:t>5.6.1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_Toc166061966 \h </w:instrText>
            </w:r>
            <w:r>
              <w:rPr>
                <w:noProof/>
                <w:webHidden/>
              </w:rPr>
            </w:r>
            <w:r>
              <w:rPr>
                <w:noProof/>
                <w:webHidden/>
              </w:rPr>
              <w:fldChar w:fldCharType="separate"/>
            </w:r>
            <w:r>
              <w:rPr>
                <w:noProof/>
                <w:webHidden/>
              </w:rPr>
              <w:t>87</w:t>
            </w:r>
            <w:r>
              <w:rPr>
                <w:noProof/>
                <w:webHidden/>
              </w:rPr>
              <w:fldChar w:fldCharType="end"/>
            </w:r>
          </w:hyperlink>
        </w:p>
        <w:p w:rsidR="00F87283" w:rsidRDefault="00F87283" w14:paraId="24F4731D" w14:textId="640BEB97">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67">
            <w:r w:rsidRPr="006933A3">
              <w:rPr>
                <w:rStyle w:val="Hyperlink"/>
                <w:noProof/>
              </w:rPr>
              <w:t>5.6.2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_Toc166061967 \h </w:instrText>
            </w:r>
            <w:r>
              <w:rPr>
                <w:noProof/>
                <w:webHidden/>
              </w:rPr>
            </w:r>
            <w:r>
              <w:rPr>
                <w:noProof/>
                <w:webHidden/>
              </w:rPr>
              <w:fldChar w:fldCharType="separate"/>
            </w:r>
            <w:r>
              <w:rPr>
                <w:noProof/>
                <w:webHidden/>
              </w:rPr>
              <w:t>88</w:t>
            </w:r>
            <w:r>
              <w:rPr>
                <w:noProof/>
                <w:webHidden/>
              </w:rPr>
              <w:fldChar w:fldCharType="end"/>
            </w:r>
          </w:hyperlink>
        </w:p>
        <w:p w:rsidR="00F87283" w:rsidRDefault="00F87283" w14:paraId="50F0DC73" w14:textId="440116D2">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68">
            <w:r w:rsidRPr="006933A3">
              <w:rPr>
                <w:rStyle w:val="Hyperlink"/>
                <w:rFonts w:ascii="Calibri" w:hAnsi="Calibri"/>
                <w:bCs/>
                <w:noProof/>
              </w:rPr>
              <w:t>5.7</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IOPS Checker</w:t>
            </w:r>
            <w:r>
              <w:rPr>
                <w:noProof/>
                <w:webHidden/>
              </w:rPr>
              <w:tab/>
            </w:r>
            <w:r>
              <w:rPr>
                <w:noProof/>
                <w:webHidden/>
              </w:rPr>
              <w:fldChar w:fldCharType="begin"/>
            </w:r>
            <w:r>
              <w:rPr>
                <w:noProof/>
                <w:webHidden/>
              </w:rPr>
              <w:instrText xml:space="preserve"> PAGEREF _Toc166061968 \h </w:instrText>
            </w:r>
            <w:r>
              <w:rPr>
                <w:noProof/>
                <w:webHidden/>
              </w:rPr>
            </w:r>
            <w:r>
              <w:rPr>
                <w:noProof/>
                <w:webHidden/>
              </w:rPr>
              <w:fldChar w:fldCharType="separate"/>
            </w:r>
            <w:r>
              <w:rPr>
                <w:noProof/>
                <w:webHidden/>
              </w:rPr>
              <w:t>88</w:t>
            </w:r>
            <w:r>
              <w:rPr>
                <w:noProof/>
                <w:webHidden/>
              </w:rPr>
              <w:fldChar w:fldCharType="end"/>
            </w:r>
          </w:hyperlink>
        </w:p>
        <w:p w:rsidR="00F87283" w:rsidRDefault="00F87283" w14:paraId="43461B77" w14:textId="1EF8B6C1">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69">
            <w:r w:rsidRPr="006933A3">
              <w:rPr>
                <w:rStyle w:val="Hyperlink"/>
                <w:noProof/>
              </w:rPr>
              <w:t>5.7.1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_Toc166061969 \h </w:instrText>
            </w:r>
            <w:r>
              <w:rPr>
                <w:noProof/>
                <w:webHidden/>
              </w:rPr>
            </w:r>
            <w:r>
              <w:rPr>
                <w:noProof/>
                <w:webHidden/>
              </w:rPr>
              <w:fldChar w:fldCharType="separate"/>
            </w:r>
            <w:r>
              <w:rPr>
                <w:noProof/>
                <w:webHidden/>
              </w:rPr>
              <w:t>88</w:t>
            </w:r>
            <w:r>
              <w:rPr>
                <w:noProof/>
                <w:webHidden/>
              </w:rPr>
              <w:fldChar w:fldCharType="end"/>
            </w:r>
          </w:hyperlink>
        </w:p>
        <w:p w:rsidR="00F87283" w:rsidRDefault="00F87283" w14:paraId="73988F73" w14:textId="1E60ACAE">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70">
            <w:r w:rsidRPr="006933A3">
              <w:rPr>
                <w:rStyle w:val="Hyperlink"/>
                <w:noProof/>
              </w:rPr>
              <w:t>5.7.2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_Toc166061970 \h </w:instrText>
            </w:r>
            <w:r>
              <w:rPr>
                <w:noProof/>
                <w:webHidden/>
              </w:rPr>
            </w:r>
            <w:r>
              <w:rPr>
                <w:noProof/>
                <w:webHidden/>
              </w:rPr>
              <w:fldChar w:fldCharType="separate"/>
            </w:r>
            <w:r>
              <w:rPr>
                <w:noProof/>
                <w:webHidden/>
              </w:rPr>
              <w:t>89</w:t>
            </w:r>
            <w:r>
              <w:rPr>
                <w:noProof/>
                <w:webHidden/>
              </w:rPr>
              <w:fldChar w:fldCharType="end"/>
            </w:r>
          </w:hyperlink>
        </w:p>
        <w:p w:rsidR="00F87283" w:rsidRDefault="00F87283" w14:paraId="3EC42C35" w14:textId="6CF21A57">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71">
            <w:r w:rsidRPr="006933A3">
              <w:rPr>
                <w:rStyle w:val="Hyperlink"/>
                <w:rFonts w:ascii="Calibri" w:hAnsi="Calibri"/>
                <w:bCs/>
                <w:noProof/>
              </w:rPr>
              <w:t>5.8</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 xml:space="preserve">Inv </w:t>
            </w:r>
            <w:r w:rsidRPr="006933A3">
              <w:rPr>
                <w:rStyle w:val="Hyperlink"/>
                <w:strike/>
                <w:noProof/>
              </w:rPr>
              <w:t>IOPS</w:t>
            </w:r>
            <w:r w:rsidRPr="006933A3">
              <w:rPr>
                <w:rStyle w:val="Hyperlink"/>
                <w:noProof/>
              </w:rPr>
              <w:t xml:space="preserve"> OPS Maker </w:t>
            </w:r>
            <w:r>
              <w:rPr>
                <w:noProof/>
                <w:webHidden/>
              </w:rPr>
              <w:tab/>
            </w:r>
            <w:r>
              <w:rPr>
                <w:noProof/>
                <w:webHidden/>
              </w:rPr>
              <w:fldChar w:fldCharType="begin"/>
            </w:r>
            <w:r>
              <w:rPr>
                <w:noProof/>
                <w:webHidden/>
              </w:rPr>
              <w:instrText xml:space="preserve"> PAGEREF _Toc166061971 \h </w:instrText>
            </w:r>
            <w:r>
              <w:rPr>
                <w:noProof/>
                <w:webHidden/>
              </w:rPr>
            </w:r>
            <w:r>
              <w:rPr>
                <w:noProof/>
                <w:webHidden/>
              </w:rPr>
              <w:fldChar w:fldCharType="separate"/>
            </w:r>
            <w:r>
              <w:rPr>
                <w:noProof/>
                <w:webHidden/>
              </w:rPr>
              <w:t>90</w:t>
            </w:r>
            <w:r>
              <w:rPr>
                <w:noProof/>
                <w:webHidden/>
              </w:rPr>
              <w:fldChar w:fldCharType="end"/>
            </w:r>
          </w:hyperlink>
        </w:p>
        <w:p w:rsidR="00F87283" w:rsidRDefault="00F87283" w14:paraId="06E0C9CB" w14:textId="11EDDD5E">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72">
            <w:r w:rsidRPr="006933A3">
              <w:rPr>
                <w:rStyle w:val="Hyperlink"/>
                <w:noProof/>
              </w:rPr>
              <w:t>5.8.1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_Toc166061972 \h </w:instrText>
            </w:r>
            <w:r>
              <w:rPr>
                <w:noProof/>
                <w:webHidden/>
              </w:rPr>
            </w:r>
            <w:r>
              <w:rPr>
                <w:noProof/>
                <w:webHidden/>
              </w:rPr>
              <w:fldChar w:fldCharType="separate"/>
            </w:r>
            <w:r>
              <w:rPr>
                <w:noProof/>
                <w:webHidden/>
              </w:rPr>
              <w:t>90</w:t>
            </w:r>
            <w:r>
              <w:rPr>
                <w:noProof/>
                <w:webHidden/>
              </w:rPr>
              <w:fldChar w:fldCharType="end"/>
            </w:r>
          </w:hyperlink>
        </w:p>
        <w:p w:rsidR="00F87283" w:rsidRDefault="00F87283" w14:paraId="78AA30BB" w14:textId="0CE84C99">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73">
            <w:r w:rsidRPr="006933A3">
              <w:rPr>
                <w:rStyle w:val="Hyperlink"/>
                <w:noProof/>
              </w:rPr>
              <w:t>5.8.2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_Toc166061973 \h </w:instrText>
            </w:r>
            <w:r>
              <w:rPr>
                <w:noProof/>
                <w:webHidden/>
              </w:rPr>
            </w:r>
            <w:r>
              <w:rPr>
                <w:noProof/>
                <w:webHidden/>
              </w:rPr>
              <w:fldChar w:fldCharType="separate"/>
            </w:r>
            <w:r>
              <w:rPr>
                <w:noProof/>
                <w:webHidden/>
              </w:rPr>
              <w:t>90</w:t>
            </w:r>
            <w:r>
              <w:rPr>
                <w:noProof/>
                <w:webHidden/>
              </w:rPr>
              <w:fldChar w:fldCharType="end"/>
            </w:r>
          </w:hyperlink>
        </w:p>
        <w:p w:rsidR="00F87283" w:rsidRDefault="00F87283" w14:paraId="341C7AC8" w14:textId="62B0EF3C">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74">
            <w:r w:rsidRPr="006933A3">
              <w:rPr>
                <w:rStyle w:val="Hyperlink"/>
                <w:rFonts w:ascii="Calibri" w:hAnsi="Calibri"/>
                <w:bCs/>
                <w:noProof/>
              </w:rPr>
              <w:t>5.9</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 xml:space="preserve">Inv </w:t>
            </w:r>
            <w:r w:rsidRPr="006933A3">
              <w:rPr>
                <w:rStyle w:val="Hyperlink"/>
                <w:strike/>
                <w:noProof/>
              </w:rPr>
              <w:t xml:space="preserve">IOPS </w:t>
            </w:r>
            <w:r w:rsidRPr="006933A3">
              <w:rPr>
                <w:rStyle w:val="Hyperlink"/>
                <w:noProof/>
              </w:rPr>
              <w:t xml:space="preserve">OPS Checker </w:t>
            </w:r>
            <w:r>
              <w:rPr>
                <w:noProof/>
                <w:webHidden/>
              </w:rPr>
              <w:tab/>
            </w:r>
            <w:r>
              <w:rPr>
                <w:noProof/>
                <w:webHidden/>
              </w:rPr>
              <w:fldChar w:fldCharType="begin"/>
            </w:r>
            <w:r>
              <w:rPr>
                <w:noProof/>
                <w:webHidden/>
              </w:rPr>
              <w:instrText xml:space="preserve"> PAGEREF _Toc166061974 \h </w:instrText>
            </w:r>
            <w:r>
              <w:rPr>
                <w:noProof/>
                <w:webHidden/>
              </w:rPr>
            </w:r>
            <w:r>
              <w:rPr>
                <w:noProof/>
                <w:webHidden/>
              </w:rPr>
              <w:fldChar w:fldCharType="separate"/>
            </w:r>
            <w:r>
              <w:rPr>
                <w:noProof/>
                <w:webHidden/>
              </w:rPr>
              <w:t>91</w:t>
            </w:r>
            <w:r>
              <w:rPr>
                <w:noProof/>
                <w:webHidden/>
              </w:rPr>
              <w:fldChar w:fldCharType="end"/>
            </w:r>
          </w:hyperlink>
        </w:p>
        <w:p w:rsidR="00F87283" w:rsidRDefault="00F87283" w14:paraId="439F2672" w14:textId="4ED0042A">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75">
            <w:r w:rsidRPr="006933A3">
              <w:rPr>
                <w:rStyle w:val="Hyperlink"/>
                <w:noProof/>
              </w:rPr>
              <w:t>5.9.1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_Toc166061975 \h </w:instrText>
            </w:r>
            <w:r>
              <w:rPr>
                <w:noProof/>
                <w:webHidden/>
              </w:rPr>
            </w:r>
            <w:r>
              <w:rPr>
                <w:noProof/>
                <w:webHidden/>
              </w:rPr>
              <w:fldChar w:fldCharType="separate"/>
            </w:r>
            <w:r>
              <w:rPr>
                <w:noProof/>
                <w:webHidden/>
              </w:rPr>
              <w:t>91</w:t>
            </w:r>
            <w:r>
              <w:rPr>
                <w:noProof/>
                <w:webHidden/>
              </w:rPr>
              <w:fldChar w:fldCharType="end"/>
            </w:r>
          </w:hyperlink>
        </w:p>
        <w:p w:rsidR="00F87283" w:rsidRDefault="00F87283" w14:paraId="4B92AA72" w14:textId="283280F2">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76">
            <w:r w:rsidRPr="006933A3">
              <w:rPr>
                <w:rStyle w:val="Hyperlink"/>
                <w:noProof/>
              </w:rPr>
              <w:t>5.9.2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_Toc166061976 \h </w:instrText>
            </w:r>
            <w:r>
              <w:rPr>
                <w:noProof/>
                <w:webHidden/>
              </w:rPr>
            </w:r>
            <w:r>
              <w:rPr>
                <w:noProof/>
                <w:webHidden/>
              </w:rPr>
              <w:fldChar w:fldCharType="separate"/>
            </w:r>
            <w:r>
              <w:rPr>
                <w:noProof/>
                <w:webHidden/>
              </w:rPr>
              <w:t>91</w:t>
            </w:r>
            <w:r>
              <w:rPr>
                <w:noProof/>
                <w:webHidden/>
              </w:rPr>
              <w:fldChar w:fldCharType="end"/>
            </w:r>
          </w:hyperlink>
        </w:p>
        <w:p w:rsidR="00F87283" w:rsidRDefault="00F87283" w14:paraId="54A1B8BF" w14:textId="686A758C">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77">
            <w:r w:rsidRPr="006933A3">
              <w:rPr>
                <w:rStyle w:val="Hyperlink"/>
                <w:rFonts w:ascii="Calibri" w:hAnsi="Calibri"/>
                <w:bCs/>
                <w:noProof/>
              </w:rPr>
              <w:t>5.10</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Cards Maker</w:t>
            </w:r>
            <w:r>
              <w:rPr>
                <w:noProof/>
                <w:webHidden/>
              </w:rPr>
              <w:tab/>
            </w:r>
            <w:r>
              <w:rPr>
                <w:noProof/>
                <w:webHidden/>
              </w:rPr>
              <w:fldChar w:fldCharType="begin"/>
            </w:r>
            <w:r>
              <w:rPr>
                <w:noProof/>
                <w:webHidden/>
              </w:rPr>
              <w:instrText xml:space="preserve"> PAGEREF _Toc166061977 \h </w:instrText>
            </w:r>
            <w:r>
              <w:rPr>
                <w:noProof/>
                <w:webHidden/>
              </w:rPr>
            </w:r>
            <w:r>
              <w:rPr>
                <w:noProof/>
                <w:webHidden/>
              </w:rPr>
              <w:fldChar w:fldCharType="separate"/>
            </w:r>
            <w:r>
              <w:rPr>
                <w:noProof/>
                <w:webHidden/>
              </w:rPr>
              <w:t>92</w:t>
            </w:r>
            <w:r>
              <w:rPr>
                <w:noProof/>
                <w:webHidden/>
              </w:rPr>
              <w:fldChar w:fldCharType="end"/>
            </w:r>
          </w:hyperlink>
        </w:p>
        <w:p w:rsidR="00F87283" w:rsidRDefault="00F87283" w14:paraId="5B394F5A" w14:textId="0004741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78">
            <w:r w:rsidRPr="006933A3">
              <w:rPr>
                <w:rStyle w:val="Hyperlink"/>
                <w:noProof/>
              </w:rPr>
              <w:t>5.10.1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_Toc166061978 \h </w:instrText>
            </w:r>
            <w:r>
              <w:rPr>
                <w:noProof/>
                <w:webHidden/>
              </w:rPr>
            </w:r>
            <w:r>
              <w:rPr>
                <w:noProof/>
                <w:webHidden/>
              </w:rPr>
              <w:fldChar w:fldCharType="separate"/>
            </w:r>
            <w:r>
              <w:rPr>
                <w:noProof/>
                <w:webHidden/>
              </w:rPr>
              <w:t>92</w:t>
            </w:r>
            <w:r>
              <w:rPr>
                <w:noProof/>
                <w:webHidden/>
              </w:rPr>
              <w:fldChar w:fldCharType="end"/>
            </w:r>
          </w:hyperlink>
        </w:p>
        <w:p w:rsidR="00F87283" w:rsidRDefault="00F87283" w14:paraId="40A612FA" w14:textId="53BCB02B">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79">
            <w:r w:rsidRPr="006933A3">
              <w:rPr>
                <w:rStyle w:val="Hyperlink"/>
                <w:noProof/>
              </w:rPr>
              <w:t>5.10.2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_Toc166061979 \h </w:instrText>
            </w:r>
            <w:r>
              <w:rPr>
                <w:noProof/>
                <w:webHidden/>
              </w:rPr>
            </w:r>
            <w:r>
              <w:rPr>
                <w:noProof/>
                <w:webHidden/>
              </w:rPr>
              <w:fldChar w:fldCharType="separate"/>
            </w:r>
            <w:r>
              <w:rPr>
                <w:noProof/>
                <w:webHidden/>
              </w:rPr>
              <w:t>92</w:t>
            </w:r>
            <w:r>
              <w:rPr>
                <w:noProof/>
                <w:webHidden/>
              </w:rPr>
              <w:fldChar w:fldCharType="end"/>
            </w:r>
          </w:hyperlink>
        </w:p>
        <w:p w:rsidR="00F87283" w:rsidRDefault="00F87283" w14:paraId="3E32CE26" w14:textId="1FE22AD9">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80">
            <w:r w:rsidRPr="006933A3">
              <w:rPr>
                <w:rStyle w:val="Hyperlink"/>
                <w:rFonts w:ascii="Calibri" w:hAnsi="Calibri"/>
                <w:bCs/>
                <w:noProof/>
              </w:rPr>
              <w:t>5.11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Cards Checker</w:t>
            </w:r>
            <w:r>
              <w:rPr>
                <w:noProof/>
                <w:webHidden/>
              </w:rPr>
              <w:tab/>
            </w:r>
            <w:r>
              <w:rPr>
                <w:noProof/>
                <w:webHidden/>
              </w:rPr>
              <w:fldChar w:fldCharType="begin"/>
            </w:r>
            <w:r>
              <w:rPr>
                <w:noProof/>
                <w:webHidden/>
              </w:rPr>
              <w:instrText xml:space="preserve"> PAGEREF _Toc166061980 \h </w:instrText>
            </w:r>
            <w:r>
              <w:rPr>
                <w:noProof/>
                <w:webHidden/>
              </w:rPr>
            </w:r>
            <w:r>
              <w:rPr>
                <w:noProof/>
                <w:webHidden/>
              </w:rPr>
              <w:fldChar w:fldCharType="separate"/>
            </w:r>
            <w:r>
              <w:rPr>
                <w:noProof/>
                <w:webHidden/>
              </w:rPr>
              <w:t>93</w:t>
            </w:r>
            <w:r>
              <w:rPr>
                <w:noProof/>
                <w:webHidden/>
              </w:rPr>
              <w:fldChar w:fldCharType="end"/>
            </w:r>
          </w:hyperlink>
        </w:p>
        <w:p w:rsidR="00F87283" w:rsidRDefault="00F87283" w14:paraId="3E1B4CAA" w14:textId="39F06C81">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81">
            <w:r w:rsidRPr="006933A3">
              <w:rPr>
                <w:rStyle w:val="Hyperlink"/>
                <w:noProof/>
              </w:rPr>
              <w:t>5.11.1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_Toc166061981 \h </w:instrText>
            </w:r>
            <w:r>
              <w:rPr>
                <w:noProof/>
                <w:webHidden/>
              </w:rPr>
            </w:r>
            <w:r>
              <w:rPr>
                <w:noProof/>
                <w:webHidden/>
              </w:rPr>
              <w:fldChar w:fldCharType="separate"/>
            </w:r>
            <w:r>
              <w:rPr>
                <w:noProof/>
                <w:webHidden/>
              </w:rPr>
              <w:t>93</w:t>
            </w:r>
            <w:r>
              <w:rPr>
                <w:noProof/>
                <w:webHidden/>
              </w:rPr>
              <w:fldChar w:fldCharType="end"/>
            </w:r>
          </w:hyperlink>
        </w:p>
        <w:p w:rsidR="00F87283" w:rsidRDefault="00F87283" w14:paraId="3858ECD3" w14:textId="46F7221F">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82">
            <w:r w:rsidRPr="006933A3">
              <w:rPr>
                <w:rStyle w:val="Hyperlink"/>
                <w:noProof/>
              </w:rPr>
              <w:t>5.11.2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_Toc166061982 \h </w:instrText>
            </w:r>
            <w:r>
              <w:rPr>
                <w:noProof/>
                <w:webHidden/>
              </w:rPr>
            </w:r>
            <w:r>
              <w:rPr>
                <w:noProof/>
                <w:webHidden/>
              </w:rPr>
              <w:fldChar w:fldCharType="separate"/>
            </w:r>
            <w:r>
              <w:rPr>
                <w:noProof/>
                <w:webHidden/>
              </w:rPr>
              <w:t>93</w:t>
            </w:r>
            <w:r>
              <w:rPr>
                <w:noProof/>
                <w:webHidden/>
              </w:rPr>
              <w:fldChar w:fldCharType="end"/>
            </w:r>
          </w:hyperlink>
        </w:p>
        <w:p w:rsidR="00F87283" w:rsidRDefault="00F87283" w14:paraId="4682370A" w14:textId="577B70D8">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83">
            <w:r w:rsidRPr="006933A3">
              <w:rPr>
                <w:rStyle w:val="Hyperlink"/>
                <w:rFonts w:ascii="Calibri" w:hAnsi="Calibri"/>
                <w:bCs/>
                <w:noProof/>
              </w:rPr>
              <w:t>5.12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Financial Maker</w:t>
            </w:r>
            <w:r>
              <w:rPr>
                <w:noProof/>
                <w:webHidden/>
              </w:rPr>
              <w:tab/>
            </w:r>
            <w:r>
              <w:rPr>
                <w:noProof/>
                <w:webHidden/>
              </w:rPr>
              <w:fldChar w:fldCharType="begin"/>
            </w:r>
            <w:r>
              <w:rPr>
                <w:noProof/>
                <w:webHidden/>
              </w:rPr>
              <w:instrText xml:space="preserve"> PAGEREF _Toc166061983 \h </w:instrText>
            </w:r>
            <w:r>
              <w:rPr>
                <w:noProof/>
                <w:webHidden/>
              </w:rPr>
            </w:r>
            <w:r>
              <w:rPr>
                <w:noProof/>
                <w:webHidden/>
              </w:rPr>
              <w:fldChar w:fldCharType="separate"/>
            </w:r>
            <w:r>
              <w:rPr>
                <w:noProof/>
                <w:webHidden/>
              </w:rPr>
              <w:t>94</w:t>
            </w:r>
            <w:r>
              <w:rPr>
                <w:noProof/>
                <w:webHidden/>
              </w:rPr>
              <w:fldChar w:fldCharType="end"/>
            </w:r>
          </w:hyperlink>
        </w:p>
        <w:p w:rsidR="00F87283" w:rsidRDefault="00F87283" w14:paraId="0C86530D" w14:textId="7C3AE7A9">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84">
            <w:r w:rsidRPr="006933A3">
              <w:rPr>
                <w:rStyle w:val="Hyperlink"/>
                <w:noProof/>
              </w:rPr>
              <w:t>5.12.1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_Toc166061984 \h </w:instrText>
            </w:r>
            <w:r>
              <w:rPr>
                <w:noProof/>
                <w:webHidden/>
              </w:rPr>
            </w:r>
            <w:r>
              <w:rPr>
                <w:noProof/>
                <w:webHidden/>
              </w:rPr>
              <w:fldChar w:fldCharType="separate"/>
            </w:r>
            <w:r>
              <w:rPr>
                <w:noProof/>
                <w:webHidden/>
              </w:rPr>
              <w:t>94</w:t>
            </w:r>
            <w:r>
              <w:rPr>
                <w:noProof/>
                <w:webHidden/>
              </w:rPr>
              <w:fldChar w:fldCharType="end"/>
            </w:r>
          </w:hyperlink>
        </w:p>
        <w:p w:rsidR="00F87283" w:rsidRDefault="00F87283" w14:paraId="182CDA17" w14:textId="01F95BBC">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85">
            <w:r w:rsidRPr="006933A3">
              <w:rPr>
                <w:rStyle w:val="Hyperlink"/>
                <w:noProof/>
              </w:rPr>
              <w:t>5.12.2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_Toc166061985 \h </w:instrText>
            </w:r>
            <w:r>
              <w:rPr>
                <w:noProof/>
                <w:webHidden/>
              </w:rPr>
            </w:r>
            <w:r>
              <w:rPr>
                <w:noProof/>
                <w:webHidden/>
              </w:rPr>
              <w:fldChar w:fldCharType="separate"/>
            </w:r>
            <w:r>
              <w:rPr>
                <w:noProof/>
                <w:webHidden/>
              </w:rPr>
              <w:t>94</w:t>
            </w:r>
            <w:r>
              <w:rPr>
                <w:noProof/>
                <w:webHidden/>
              </w:rPr>
              <w:fldChar w:fldCharType="end"/>
            </w:r>
          </w:hyperlink>
        </w:p>
        <w:p w:rsidR="00F87283" w:rsidRDefault="00F87283" w14:paraId="0BB758F5" w14:textId="6B640909">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86">
            <w:r w:rsidRPr="006933A3">
              <w:rPr>
                <w:rStyle w:val="Hyperlink"/>
                <w:rFonts w:ascii="Calibri" w:hAnsi="Calibri"/>
                <w:bCs/>
                <w:noProof/>
              </w:rPr>
              <w:t>5.13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Financial Checker</w:t>
            </w:r>
            <w:r>
              <w:rPr>
                <w:noProof/>
                <w:webHidden/>
              </w:rPr>
              <w:tab/>
            </w:r>
            <w:r>
              <w:rPr>
                <w:noProof/>
                <w:webHidden/>
              </w:rPr>
              <w:fldChar w:fldCharType="begin"/>
            </w:r>
            <w:r>
              <w:rPr>
                <w:noProof/>
                <w:webHidden/>
              </w:rPr>
              <w:instrText xml:space="preserve"> PAGEREF _Toc166061986 \h </w:instrText>
            </w:r>
            <w:r>
              <w:rPr>
                <w:noProof/>
                <w:webHidden/>
              </w:rPr>
            </w:r>
            <w:r>
              <w:rPr>
                <w:noProof/>
                <w:webHidden/>
              </w:rPr>
              <w:fldChar w:fldCharType="separate"/>
            </w:r>
            <w:r>
              <w:rPr>
                <w:noProof/>
                <w:webHidden/>
              </w:rPr>
              <w:t>95</w:t>
            </w:r>
            <w:r>
              <w:rPr>
                <w:noProof/>
                <w:webHidden/>
              </w:rPr>
              <w:fldChar w:fldCharType="end"/>
            </w:r>
          </w:hyperlink>
        </w:p>
        <w:p w:rsidR="00F87283" w:rsidRDefault="00F87283" w14:paraId="13DC761D" w14:textId="292CA1A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87">
            <w:r w:rsidRPr="006933A3">
              <w:rPr>
                <w:rStyle w:val="Hyperlink"/>
                <w:noProof/>
              </w:rPr>
              <w:t>5.13.1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_Toc166061987 \h </w:instrText>
            </w:r>
            <w:r>
              <w:rPr>
                <w:noProof/>
                <w:webHidden/>
              </w:rPr>
            </w:r>
            <w:r>
              <w:rPr>
                <w:noProof/>
                <w:webHidden/>
              </w:rPr>
              <w:fldChar w:fldCharType="separate"/>
            </w:r>
            <w:r>
              <w:rPr>
                <w:noProof/>
                <w:webHidden/>
              </w:rPr>
              <w:t>95</w:t>
            </w:r>
            <w:r>
              <w:rPr>
                <w:noProof/>
                <w:webHidden/>
              </w:rPr>
              <w:fldChar w:fldCharType="end"/>
            </w:r>
          </w:hyperlink>
        </w:p>
        <w:p w:rsidR="00F87283" w:rsidRDefault="00F87283" w14:paraId="0BABF87A" w14:textId="4FCF1C17">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88">
            <w:r w:rsidRPr="006933A3">
              <w:rPr>
                <w:rStyle w:val="Hyperlink"/>
                <w:noProof/>
              </w:rPr>
              <w:t>5.13.2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_Toc166061988 \h </w:instrText>
            </w:r>
            <w:r>
              <w:rPr>
                <w:noProof/>
                <w:webHidden/>
              </w:rPr>
            </w:r>
            <w:r>
              <w:rPr>
                <w:noProof/>
                <w:webHidden/>
              </w:rPr>
              <w:fldChar w:fldCharType="separate"/>
            </w:r>
            <w:r>
              <w:rPr>
                <w:noProof/>
                <w:webHidden/>
              </w:rPr>
              <w:t>95</w:t>
            </w:r>
            <w:r>
              <w:rPr>
                <w:noProof/>
                <w:webHidden/>
              </w:rPr>
              <w:fldChar w:fldCharType="end"/>
            </w:r>
          </w:hyperlink>
        </w:p>
        <w:p w:rsidR="00F87283" w:rsidRDefault="00F87283" w14:paraId="5F680DCD" w14:textId="05118DED">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89">
            <w:r w:rsidRPr="006933A3">
              <w:rPr>
                <w:rStyle w:val="Hyperlink"/>
                <w:rFonts w:ascii="Calibri" w:hAnsi="Calibri"/>
                <w:bCs/>
                <w:noProof/>
              </w:rPr>
              <w:t>5.14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Operations Maker</w:t>
            </w:r>
            <w:r>
              <w:rPr>
                <w:noProof/>
                <w:webHidden/>
              </w:rPr>
              <w:tab/>
            </w:r>
            <w:r>
              <w:rPr>
                <w:noProof/>
                <w:webHidden/>
              </w:rPr>
              <w:fldChar w:fldCharType="begin"/>
            </w:r>
            <w:r>
              <w:rPr>
                <w:noProof/>
                <w:webHidden/>
              </w:rPr>
              <w:instrText xml:space="preserve"> PAGEREF _Toc166061989 \h </w:instrText>
            </w:r>
            <w:r>
              <w:rPr>
                <w:noProof/>
                <w:webHidden/>
              </w:rPr>
            </w:r>
            <w:r>
              <w:rPr>
                <w:noProof/>
                <w:webHidden/>
              </w:rPr>
              <w:fldChar w:fldCharType="separate"/>
            </w:r>
            <w:r>
              <w:rPr>
                <w:noProof/>
                <w:webHidden/>
              </w:rPr>
              <w:t>96</w:t>
            </w:r>
            <w:r>
              <w:rPr>
                <w:noProof/>
                <w:webHidden/>
              </w:rPr>
              <w:fldChar w:fldCharType="end"/>
            </w:r>
          </w:hyperlink>
        </w:p>
        <w:p w:rsidR="00F87283" w:rsidRDefault="00F87283" w14:paraId="35E65521" w14:textId="746C6127">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90">
            <w:r w:rsidRPr="006933A3">
              <w:rPr>
                <w:rStyle w:val="Hyperlink"/>
                <w:noProof/>
              </w:rPr>
              <w:t>5.14.1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_Toc166061990 \h </w:instrText>
            </w:r>
            <w:r>
              <w:rPr>
                <w:noProof/>
                <w:webHidden/>
              </w:rPr>
            </w:r>
            <w:r>
              <w:rPr>
                <w:noProof/>
                <w:webHidden/>
              </w:rPr>
              <w:fldChar w:fldCharType="separate"/>
            </w:r>
            <w:r>
              <w:rPr>
                <w:noProof/>
                <w:webHidden/>
              </w:rPr>
              <w:t>96</w:t>
            </w:r>
            <w:r>
              <w:rPr>
                <w:noProof/>
                <w:webHidden/>
              </w:rPr>
              <w:fldChar w:fldCharType="end"/>
            </w:r>
          </w:hyperlink>
        </w:p>
        <w:p w:rsidR="00F87283" w:rsidRDefault="00F87283" w14:paraId="605C9CCA" w14:textId="715A03A7">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91">
            <w:r w:rsidRPr="006933A3">
              <w:rPr>
                <w:rStyle w:val="Hyperlink"/>
                <w:noProof/>
              </w:rPr>
              <w:t>5.14.2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_Toc166061991 \h </w:instrText>
            </w:r>
            <w:r>
              <w:rPr>
                <w:noProof/>
                <w:webHidden/>
              </w:rPr>
            </w:r>
            <w:r>
              <w:rPr>
                <w:noProof/>
                <w:webHidden/>
              </w:rPr>
              <w:fldChar w:fldCharType="separate"/>
            </w:r>
            <w:r>
              <w:rPr>
                <w:noProof/>
                <w:webHidden/>
              </w:rPr>
              <w:t>101</w:t>
            </w:r>
            <w:r>
              <w:rPr>
                <w:noProof/>
                <w:webHidden/>
              </w:rPr>
              <w:fldChar w:fldCharType="end"/>
            </w:r>
          </w:hyperlink>
        </w:p>
        <w:p w:rsidR="00F87283" w:rsidRDefault="00F87283" w14:paraId="5BF7EE5D" w14:textId="23E123BF">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92">
            <w:r w:rsidRPr="006933A3">
              <w:rPr>
                <w:rStyle w:val="Hyperlink"/>
                <w:rFonts w:ascii="Calibri" w:hAnsi="Calibri"/>
                <w:bCs/>
                <w:noProof/>
              </w:rPr>
              <w:t>5.15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Operations Checker</w:t>
            </w:r>
            <w:r>
              <w:rPr>
                <w:noProof/>
                <w:webHidden/>
              </w:rPr>
              <w:tab/>
            </w:r>
            <w:r>
              <w:rPr>
                <w:noProof/>
                <w:webHidden/>
              </w:rPr>
              <w:fldChar w:fldCharType="begin"/>
            </w:r>
            <w:r>
              <w:rPr>
                <w:noProof/>
                <w:webHidden/>
              </w:rPr>
              <w:instrText xml:space="preserve"> PAGEREF _Toc166061992 \h </w:instrText>
            </w:r>
            <w:r>
              <w:rPr>
                <w:noProof/>
                <w:webHidden/>
              </w:rPr>
            </w:r>
            <w:r>
              <w:rPr>
                <w:noProof/>
                <w:webHidden/>
              </w:rPr>
              <w:fldChar w:fldCharType="separate"/>
            </w:r>
            <w:r>
              <w:rPr>
                <w:noProof/>
                <w:webHidden/>
              </w:rPr>
              <w:t>102</w:t>
            </w:r>
            <w:r>
              <w:rPr>
                <w:noProof/>
                <w:webHidden/>
              </w:rPr>
              <w:fldChar w:fldCharType="end"/>
            </w:r>
          </w:hyperlink>
        </w:p>
        <w:p w:rsidR="00F87283" w:rsidRDefault="00F87283" w14:paraId="51803EB9" w14:textId="5DC0EFA1">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93">
            <w:r w:rsidRPr="006933A3">
              <w:rPr>
                <w:rStyle w:val="Hyperlink"/>
                <w:noProof/>
              </w:rPr>
              <w:t>5.15.1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_Toc166061993 \h </w:instrText>
            </w:r>
            <w:r>
              <w:rPr>
                <w:noProof/>
                <w:webHidden/>
              </w:rPr>
            </w:r>
            <w:r>
              <w:rPr>
                <w:noProof/>
                <w:webHidden/>
              </w:rPr>
              <w:fldChar w:fldCharType="separate"/>
            </w:r>
            <w:r>
              <w:rPr>
                <w:noProof/>
                <w:webHidden/>
              </w:rPr>
              <w:t>102</w:t>
            </w:r>
            <w:r>
              <w:rPr>
                <w:noProof/>
                <w:webHidden/>
              </w:rPr>
              <w:fldChar w:fldCharType="end"/>
            </w:r>
          </w:hyperlink>
        </w:p>
        <w:p w:rsidR="00F87283" w:rsidRDefault="00F87283" w14:paraId="3FF33059" w14:textId="0942F2E1">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94">
            <w:r w:rsidRPr="006933A3">
              <w:rPr>
                <w:rStyle w:val="Hyperlink"/>
                <w:noProof/>
              </w:rPr>
              <w:t>5.15.2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_Toc166061994 \h </w:instrText>
            </w:r>
            <w:r>
              <w:rPr>
                <w:noProof/>
                <w:webHidden/>
              </w:rPr>
            </w:r>
            <w:r>
              <w:rPr>
                <w:noProof/>
                <w:webHidden/>
              </w:rPr>
              <w:fldChar w:fldCharType="separate"/>
            </w:r>
            <w:r>
              <w:rPr>
                <w:noProof/>
                <w:webHidden/>
              </w:rPr>
              <w:t>104</w:t>
            </w:r>
            <w:r>
              <w:rPr>
                <w:noProof/>
                <w:webHidden/>
              </w:rPr>
              <w:fldChar w:fldCharType="end"/>
            </w:r>
          </w:hyperlink>
        </w:p>
        <w:p w:rsidR="00F87283" w:rsidRDefault="00F87283" w14:paraId="6F92AACF" w14:textId="5755CA3E">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95">
            <w:r w:rsidRPr="006933A3">
              <w:rPr>
                <w:rStyle w:val="Hyperlink"/>
                <w:rFonts w:ascii="Calibri" w:hAnsi="Calibri"/>
                <w:bCs/>
                <w:noProof/>
              </w:rPr>
              <w:t>5.16</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Sys Auto Remittance</w:t>
            </w:r>
            <w:r>
              <w:rPr>
                <w:noProof/>
                <w:webHidden/>
              </w:rPr>
              <w:tab/>
            </w:r>
            <w:r>
              <w:rPr>
                <w:noProof/>
                <w:webHidden/>
              </w:rPr>
              <w:fldChar w:fldCharType="begin"/>
            </w:r>
            <w:r>
              <w:rPr>
                <w:noProof/>
                <w:webHidden/>
              </w:rPr>
              <w:instrText xml:space="preserve"> PAGEREF _Toc166061995 \h </w:instrText>
            </w:r>
            <w:r>
              <w:rPr>
                <w:noProof/>
                <w:webHidden/>
              </w:rPr>
            </w:r>
            <w:r>
              <w:rPr>
                <w:noProof/>
                <w:webHidden/>
              </w:rPr>
              <w:fldChar w:fldCharType="separate"/>
            </w:r>
            <w:r>
              <w:rPr>
                <w:noProof/>
                <w:webHidden/>
              </w:rPr>
              <w:t>105</w:t>
            </w:r>
            <w:r>
              <w:rPr>
                <w:noProof/>
                <w:webHidden/>
              </w:rPr>
              <w:fldChar w:fldCharType="end"/>
            </w:r>
          </w:hyperlink>
        </w:p>
        <w:p w:rsidR="00F87283" w:rsidRDefault="00F87283" w14:paraId="68AFB74A" w14:textId="52A002CB">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96">
            <w:r w:rsidRPr="006933A3">
              <w:rPr>
                <w:rStyle w:val="Hyperlink"/>
                <w:noProof/>
              </w:rPr>
              <w:t>5.16.1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_Toc166061996 \h </w:instrText>
            </w:r>
            <w:r>
              <w:rPr>
                <w:noProof/>
                <w:webHidden/>
              </w:rPr>
            </w:r>
            <w:r>
              <w:rPr>
                <w:noProof/>
                <w:webHidden/>
              </w:rPr>
              <w:fldChar w:fldCharType="separate"/>
            </w:r>
            <w:r>
              <w:rPr>
                <w:noProof/>
                <w:webHidden/>
              </w:rPr>
              <w:t>105</w:t>
            </w:r>
            <w:r>
              <w:rPr>
                <w:noProof/>
                <w:webHidden/>
              </w:rPr>
              <w:fldChar w:fldCharType="end"/>
            </w:r>
          </w:hyperlink>
        </w:p>
        <w:p w:rsidR="00F87283" w:rsidRDefault="00F87283" w14:paraId="381787E5" w14:textId="63EFD00E">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97">
            <w:r w:rsidRPr="006933A3">
              <w:rPr>
                <w:rStyle w:val="Hyperlink"/>
                <w:noProof/>
              </w:rPr>
              <w:t>5.16.2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_Toc166061997 \h </w:instrText>
            </w:r>
            <w:r>
              <w:rPr>
                <w:noProof/>
                <w:webHidden/>
              </w:rPr>
            </w:r>
            <w:r>
              <w:rPr>
                <w:noProof/>
                <w:webHidden/>
              </w:rPr>
              <w:fldChar w:fldCharType="separate"/>
            </w:r>
            <w:r>
              <w:rPr>
                <w:noProof/>
                <w:webHidden/>
              </w:rPr>
              <w:t>105</w:t>
            </w:r>
            <w:r>
              <w:rPr>
                <w:noProof/>
                <w:webHidden/>
              </w:rPr>
              <w:fldChar w:fldCharType="end"/>
            </w:r>
          </w:hyperlink>
        </w:p>
        <w:p w:rsidR="00F87283" w:rsidRDefault="00F87283" w14:paraId="79C53940" w14:textId="45116EF5">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1998">
            <w:r w:rsidRPr="006933A3">
              <w:rPr>
                <w:rStyle w:val="Hyperlink"/>
                <w:rFonts w:ascii="Calibri" w:hAnsi="Calibri"/>
                <w:bCs/>
                <w:noProof/>
              </w:rPr>
              <w:t>5.17</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Track PO</w:t>
            </w:r>
            <w:r>
              <w:rPr>
                <w:noProof/>
                <w:webHidden/>
              </w:rPr>
              <w:tab/>
            </w:r>
            <w:r>
              <w:rPr>
                <w:noProof/>
                <w:webHidden/>
              </w:rPr>
              <w:fldChar w:fldCharType="begin"/>
            </w:r>
            <w:r>
              <w:rPr>
                <w:noProof/>
                <w:webHidden/>
              </w:rPr>
              <w:instrText xml:space="preserve"> PAGEREF _Toc166061998 \h </w:instrText>
            </w:r>
            <w:r>
              <w:rPr>
                <w:noProof/>
                <w:webHidden/>
              </w:rPr>
            </w:r>
            <w:r>
              <w:rPr>
                <w:noProof/>
                <w:webHidden/>
              </w:rPr>
              <w:fldChar w:fldCharType="separate"/>
            </w:r>
            <w:r>
              <w:rPr>
                <w:noProof/>
                <w:webHidden/>
              </w:rPr>
              <w:t>106</w:t>
            </w:r>
            <w:r>
              <w:rPr>
                <w:noProof/>
                <w:webHidden/>
              </w:rPr>
              <w:fldChar w:fldCharType="end"/>
            </w:r>
          </w:hyperlink>
        </w:p>
        <w:p w:rsidR="00F87283" w:rsidRDefault="00F87283" w14:paraId="1E323D05" w14:textId="265734C4">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1999">
            <w:r w:rsidRPr="006933A3">
              <w:rPr>
                <w:rStyle w:val="Hyperlink"/>
                <w:noProof/>
              </w:rPr>
              <w:t>5.17.1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_Toc166061999 \h </w:instrText>
            </w:r>
            <w:r>
              <w:rPr>
                <w:noProof/>
                <w:webHidden/>
              </w:rPr>
            </w:r>
            <w:r>
              <w:rPr>
                <w:noProof/>
                <w:webHidden/>
              </w:rPr>
              <w:fldChar w:fldCharType="separate"/>
            </w:r>
            <w:r>
              <w:rPr>
                <w:noProof/>
                <w:webHidden/>
              </w:rPr>
              <w:t>106</w:t>
            </w:r>
            <w:r>
              <w:rPr>
                <w:noProof/>
                <w:webHidden/>
              </w:rPr>
              <w:fldChar w:fldCharType="end"/>
            </w:r>
          </w:hyperlink>
        </w:p>
        <w:p w:rsidR="00F87283" w:rsidRDefault="00F87283" w14:paraId="085BAA88" w14:textId="5C90664F">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00">
            <w:r w:rsidRPr="006933A3">
              <w:rPr>
                <w:rStyle w:val="Hyperlink"/>
                <w:noProof/>
              </w:rPr>
              <w:t>5.17.2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_Toc166062000 \h </w:instrText>
            </w:r>
            <w:r>
              <w:rPr>
                <w:noProof/>
                <w:webHidden/>
              </w:rPr>
            </w:r>
            <w:r>
              <w:rPr>
                <w:noProof/>
                <w:webHidden/>
              </w:rPr>
              <w:fldChar w:fldCharType="separate"/>
            </w:r>
            <w:r>
              <w:rPr>
                <w:noProof/>
                <w:webHidden/>
              </w:rPr>
              <w:t>107</w:t>
            </w:r>
            <w:r>
              <w:rPr>
                <w:noProof/>
                <w:webHidden/>
              </w:rPr>
              <w:fldChar w:fldCharType="end"/>
            </w:r>
          </w:hyperlink>
        </w:p>
        <w:p w:rsidR="00F87283" w:rsidRDefault="00F87283" w14:paraId="3FA9E259" w14:textId="245A074C">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01">
            <w:r w:rsidRPr="006933A3">
              <w:rPr>
                <w:rStyle w:val="Hyperlink"/>
                <w:rFonts w:ascii="Calibri" w:hAnsi="Calibri"/>
                <w:bCs/>
                <w:noProof/>
              </w:rPr>
              <w:t>5.18</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Integration Error Handling</w:t>
            </w:r>
            <w:r>
              <w:rPr>
                <w:noProof/>
                <w:webHidden/>
              </w:rPr>
              <w:tab/>
            </w:r>
            <w:r>
              <w:rPr>
                <w:noProof/>
                <w:webHidden/>
              </w:rPr>
              <w:fldChar w:fldCharType="begin"/>
            </w:r>
            <w:r>
              <w:rPr>
                <w:noProof/>
                <w:webHidden/>
              </w:rPr>
              <w:instrText xml:space="preserve"> PAGEREF _Toc166062001 \h </w:instrText>
            </w:r>
            <w:r>
              <w:rPr>
                <w:noProof/>
                <w:webHidden/>
              </w:rPr>
            </w:r>
            <w:r>
              <w:rPr>
                <w:noProof/>
                <w:webHidden/>
              </w:rPr>
              <w:fldChar w:fldCharType="separate"/>
            </w:r>
            <w:r>
              <w:rPr>
                <w:noProof/>
                <w:webHidden/>
              </w:rPr>
              <w:t>108</w:t>
            </w:r>
            <w:r>
              <w:rPr>
                <w:noProof/>
                <w:webHidden/>
              </w:rPr>
              <w:fldChar w:fldCharType="end"/>
            </w:r>
          </w:hyperlink>
        </w:p>
        <w:p w:rsidR="00F87283" w:rsidRDefault="00F87283" w14:paraId="735D39FC" w14:textId="3FDDCB08">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02">
            <w:r w:rsidRPr="006933A3">
              <w:rPr>
                <w:rStyle w:val="Hyperlink"/>
                <w:noProof/>
              </w:rPr>
              <w:t>5.18.1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_Toc166062002 \h </w:instrText>
            </w:r>
            <w:r>
              <w:rPr>
                <w:noProof/>
                <w:webHidden/>
              </w:rPr>
            </w:r>
            <w:r>
              <w:rPr>
                <w:noProof/>
                <w:webHidden/>
              </w:rPr>
              <w:fldChar w:fldCharType="separate"/>
            </w:r>
            <w:r>
              <w:rPr>
                <w:noProof/>
                <w:webHidden/>
              </w:rPr>
              <w:t>108</w:t>
            </w:r>
            <w:r>
              <w:rPr>
                <w:noProof/>
                <w:webHidden/>
              </w:rPr>
              <w:fldChar w:fldCharType="end"/>
            </w:r>
          </w:hyperlink>
        </w:p>
        <w:p w:rsidR="00F87283" w:rsidRDefault="00F87283" w14:paraId="5A866797" w14:textId="4662BF7C">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03">
            <w:r w:rsidRPr="006933A3">
              <w:rPr>
                <w:rStyle w:val="Hyperlink"/>
                <w:noProof/>
              </w:rPr>
              <w:t>5.18.2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_Toc166062003 \h </w:instrText>
            </w:r>
            <w:r>
              <w:rPr>
                <w:noProof/>
                <w:webHidden/>
              </w:rPr>
            </w:r>
            <w:r>
              <w:rPr>
                <w:noProof/>
                <w:webHidden/>
              </w:rPr>
              <w:fldChar w:fldCharType="separate"/>
            </w:r>
            <w:r>
              <w:rPr>
                <w:noProof/>
                <w:webHidden/>
              </w:rPr>
              <w:t>109</w:t>
            </w:r>
            <w:r>
              <w:rPr>
                <w:noProof/>
                <w:webHidden/>
              </w:rPr>
              <w:fldChar w:fldCharType="end"/>
            </w:r>
          </w:hyperlink>
        </w:p>
        <w:p w:rsidR="00F87283" w:rsidRDefault="00F87283" w14:paraId="7140ED2F" w14:textId="5AD91B4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04">
            <w:r w:rsidRPr="006933A3">
              <w:rPr>
                <w:rStyle w:val="Hyperlink"/>
                <w:rFonts w:ascii="Calibri" w:hAnsi="Calibri"/>
                <w:bCs/>
                <w:noProof/>
              </w:rPr>
              <w:t>5.19</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Archival</w:t>
            </w:r>
            <w:r>
              <w:rPr>
                <w:noProof/>
                <w:webHidden/>
              </w:rPr>
              <w:tab/>
            </w:r>
            <w:r>
              <w:rPr>
                <w:noProof/>
                <w:webHidden/>
              </w:rPr>
              <w:fldChar w:fldCharType="begin"/>
            </w:r>
            <w:r>
              <w:rPr>
                <w:noProof/>
                <w:webHidden/>
              </w:rPr>
              <w:instrText xml:space="preserve"> PAGEREF _Toc166062004 \h </w:instrText>
            </w:r>
            <w:r>
              <w:rPr>
                <w:noProof/>
                <w:webHidden/>
              </w:rPr>
            </w:r>
            <w:r>
              <w:rPr>
                <w:noProof/>
                <w:webHidden/>
              </w:rPr>
              <w:fldChar w:fldCharType="separate"/>
            </w:r>
            <w:r>
              <w:rPr>
                <w:noProof/>
                <w:webHidden/>
              </w:rPr>
              <w:t>109</w:t>
            </w:r>
            <w:r>
              <w:rPr>
                <w:noProof/>
                <w:webHidden/>
              </w:rPr>
              <w:fldChar w:fldCharType="end"/>
            </w:r>
          </w:hyperlink>
        </w:p>
        <w:p w:rsidR="00F87283" w:rsidRDefault="00F87283" w14:paraId="62D82267" w14:textId="0D17F1C4">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05">
            <w:r w:rsidRPr="006933A3">
              <w:rPr>
                <w:rStyle w:val="Hyperlink"/>
                <w:noProof/>
              </w:rPr>
              <w:t>5.19.1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_Toc166062005 \h </w:instrText>
            </w:r>
            <w:r>
              <w:rPr>
                <w:noProof/>
                <w:webHidden/>
              </w:rPr>
            </w:r>
            <w:r>
              <w:rPr>
                <w:noProof/>
                <w:webHidden/>
              </w:rPr>
              <w:fldChar w:fldCharType="separate"/>
            </w:r>
            <w:r>
              <w:rPr>
                <w:noProof/>
                <w:webHidden/>
              </w:rPr>
              <w:t>109</w:t>
            </w:r>
            <w:r>
              <w:rPr>
                <w:noProof/>
                <w:webHidden/>
              </w:rPr>
              <w:fldChar w:fldCharType="end"/>
            </w:r>
          </w:hyperlink>
        </w:p>
        <w:p w:rsidR="00F87283" w:rsidRDefault="00F87283" w14:paraId="18ACACDA" w14:textId="4004FC1D">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06">
            <w:r w:rsidRPr="006933A3">
              <w:rPr>
                <w:rStyle w:val="Hyperlink"/>
                <w:noProof/>
              </w:rPr>
              <w:t>5.19.2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_Toc166062006 \h </w:instrText>
            </w:r>
            <w:r>
              <w:rPr>
                <w:noProof/>
                <w:webHidden/>
              </w:rPr>
            </w:r>
            <w:r>
              <w:rPr>
                <w:noProof/>
                <w:webHidden/>
              </w:rPr>
              <w:fldChar w:fldCharType="separate"/>
            </w:r>
            <w:r>
              <w:rPr>
                <w:noProof/>
                <w:webHidden/>
              </w:rPr>
              <w:t>110</w:t>
            </w:r>
            <w:r>
              <w:rPr>
                <w:noProof/>
                <w:webHidden/>
              </w:rPr>
              <w:fldChar w:fldCharType="end"/>
            </w:r>
          </w:hyperlink>
        </w:p>
        <w:p w:rsidR="00F87283" w:rsidRDefault="00F87283" w14:paraId="336FDC19" w14:textId="4490FB37">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07">
            <w:r w:rsidRPr="006933A3">
              <w:rPr>
                <w:rStyle w:val="Hyperlink"/>
                <w:noProof/>
              </w:rPr>
              <w:t>6.</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noProof/>
              </w:rPr>
              <w:t>MVP-3 Bulk Processing CIR Requests Journey</w:t>
            </w:r>
            <w:r>
              <w:rPr>
                <w:noProof/>
                <w:webHidden/>
              </w:rPr>
              <w:tab/>
            </w:r>
            <w:r>
              <w:rPr>
                <w:noProof/>
                <w:webHidden/>
              </w:rPr>
              <w:fldChar w:fldCharType="begin"/>
            </w:r>
            <w:r>
              <w:rPr>
                <w:noProof/>
                <w:webHidden/>
              </w:rPr>
              <w:instrText xml:space="preserve"> PAGEREF _Toc166062007 \h </w:instrText>
            </w:r>
            <w:r>
              <w:rPr>
                <w:noProof/>
                <w:webHidden/>
              </w:rPr>
            </w:r>
            <w:r>
              <w:rPr>
                <w:noProof/>
                <w:webHidden/>
              </w:rPr>
              <w:fldChar w:fldCharType="separate"/>
            </w:r>
            <w:r>
              <w:rPr>
                <w:noProof/>
                <w:webHidden/>
              </w:rPr>
              <w:t>111</w:t>
            </w:r>
            <w:r>
              <w:rPr>
                <w:noProof/>
                <w:webHidden/>
              </w:rPr>
              <w:fldChar w:fldCharType="end"/>
            </w:r>
          </w:hyperlink>
        </w:p>
        <w:p w:rsidR="00F87283" w:rsidRDefault="00F87283" w14:paraId="655B67B2" w14:textId="2147AF72">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08">
            <w:r w:rsidRPr="006933A3">
              <w:rPr>
                <w:rStyle w:val="Hyperlink"/>
                <w:rFonts w:ascii="Calibri" w:hAnsi="Calibri"/>
                <w:bCs/>
                <w:noProof/>
              </w:rPr>
              <w:t>6.1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Background of Requests</w:t>
            </w:r>
            <w:r>
              <w:rPr>
                <w:noProof/>
                <w:webHidden/>
              </w:rPr>
              <w:tab/>
            </w:r>
            <w:r>
              <w:rPr>
                <w:noProof/>
                <w:webHidden/>
              </w:rPr>
              <w:fldChar w:fldCharType="begin"/>
            </w:r>
            <w:r>
              <w:rPr>
                <w:noProof/>
                <w:webHidden/>
              </w:rPr>
              <w:instrText xml:space="preserve"> PAGEREF _Toc166062008 \h </w:instrText>
            </w:r>
            <w:r>
              <w:rPr>
                <w:noProof/>
                <w:webHidden/>
              </w:rPr>
            </w:r>
            <w:r>
              <w:rPr>
                <w:noProof/>
                <w:webHidden/>
              </w:rPr>
              <w:fldChar w:fldCharType="separate"/>
            </w:r>
            <w:r>
              <w:rPr>
                <w:noProof/>
                <w:webHidden/>
              </w:rPr>
              <w:t>111</w:t>
            </w:r>
            <w:r>
              <w:rPr>
                <w:noProof/>
                <w:webHidden/>
              </w:rPr>
              <w:fldChar w:fldCharType="end"/>
            </w:r>
          </w:hyperlink>
        </w:p>
        <w:p w:rsidR="00F87283" w:rsidRDefault="00F87283" w14:paraId="7EA615D7" w14:textId="20702649">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09">
            <w:r w:rsidRPr="006933A3">
              <w:rPr>
                <w:rStyle w:val="Hyperlink"/>
                <w:rFonts w:ascii="Calibri" w:hAnsi="Calibri"/>
                <w:bCs/>
                <w:noProof/>
              </w:rPr>
              <w:t>6.2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Workflow Requirements – Bulk Processing CIR</w:t>
            </w:r>
            <w:r>
              <w:rPr>
                <w:noProof/>
                <w:webHidden/>
              </w:rPr>
              <w:tab/>
            </w:r>
            <w:r>
              <w:rPr>
                <w:noProof/>
                <w:webHidden/>
              </w:rPr>
              <w:fldChar w:fldCharType="begin"/>
            </w:r>
            <w:r>
              <w:rPr>
                <w:noProof/>
                <w:webHidden/>
              </w:rPr>
              <w:instrText xml:space="preserve"> PAGEREF _Toc166062009 \h </w:instrText>
            </w:r>
            <w:r>
              <w:rPr>
                <w:noProof/>
                <w:webHidden/>
              </w:rPr>
            </w:r>
            <w:r>
              <w:rPr>
                <w:noProof/>
                <w:webHidden/>
              </w:rPr>
              <w:fldChar w:fldCharType="separate"/>
            </w:r>
            <w:r>
              <w:rPr>
                <w:noProof/>
                <w:webHidden/>
              </w:rPr>
              <w:t>114</w:t>
            </w:r>
            <w:r>
              <w:rPr>
                <w:noProof/>
                <w:webHidden/>
              </w:rPr>
              <w:fldChar w:fldCharType="end"/>
            </w:r>
          </w:hyperlink>
        </w:p>
        <w:p w:rsidR="00F87283" w:rsidRDefault="00F87283" w14:paraId="44A0D4D0" w14:textId="2085B82E">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10">
            <w:r w:rsidRPr="006933A3">
              <w:rPr>
                <w:rStyle w:val="Hyperlink"/>
                <w:rFonts w:ascii="Calibri" w:hAnsi="Calibri"/>
                <w:bCs/>
                <w:noProof/>
              </w:rPr>
              <w:t>6.3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System Check</w:t>
            </w:r>
            <w:r>
              <w:rPr>
                <w:noProof/>
                <w:webHidden/>
              </w:rPr>
              <w:tab/>
            </w:r>
            <w:r>
              <w:rPr>
                <w:noProof/>
                <w:webHidden/>
              </w:rPr>
              <w:fldChar w:fldCharType="begin"/>
            </w:r>
            <w:r>
              <w:rPr>
                <w:noProof/>
                <w:webHidden/>
              </w:rPr>
              <w:instrText xml:space="preserve"> PAGEREF _Toc166062010 \h </w:instrText>
            </w:r>
            <w:r>
              <w:rPr>
                <w:noProof/>
                <w:webHidden/>
              </w:rPr>
            </w:r>
            <w:r>
              <w:rPr>
                <w:noProof/>
                <w:webHidden/>
              </w:rPr>
              <w:fldChar w:fldCharType="separate"/>
            </w:r>
            <w:r>
              <w:rPr>
                <w:noProof/>
                <w:webHidden/>
              </w:rPr>
              <w:t>115</w:t>
            </w:r>
            <w:r>
              <w:rPr>
                <w:noProof/>
                <w:webHidden/>
              </w:rPr>
              <w:fldChar w:fldCharType="end"/>
            </w:r>
          </w:hyperlink>
        </w:p>
        <w:p w:rsidR="00F87283" w:rsidRDefault="00F87283" w14:paraId="69110534" w14:textId="5947880D">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11">
            <w:r w:rsidRPr="006933A3">
              <w:rPr>
                <w:rStyle w:val="Hyperlink"/>
                <w:noProof/>
              </w:rPr>
              <w:t>6.3.1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_Toc166062011 \h </w:instrText>
            </w:r>
            <w:r>
              <w:rPr>
                <w:noProof/>
                <w:webHidden/>
              </w:rPr>
            </w:r>
            <w:r>
              <w:rPr>
                <w:noProof/>
                <w:webHidden/>
              </w:rPr>
              <w:fldChar w:fldCharType="separate"/>
            </w:r>
            <w:r>
              <w:rPr>
                <w:noProof/>
                <w:webHidden/>
              </w:rPr>
              <w:t>115</w:t>
            </w:r>
            <w:r>
              <w:rPr>
                <w:noProof/>
                <w:webHidden/>
              </w:rPr>
              <w:fldChar w:fldCharType="end"/>
            </w:r>
          </w:hyperlink>
        </w:p>
        <w:p w:rsidR="00F87283" w:rsidRDefault="00F87283" w14:paraId="4D018D55" w14:textId="11C38851">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12">
            <w:r w:rsidRPr="006933A3">
              <w:rPr>
                <w:rStyle w:val="Hyperlink"/>
                <w:noProof/>
              </w:rPr>
              <w:t>6.3.2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_Toc166062012 \h </w:instrText>
            </w:r>
            <w:r>
              <w:rPr>
                <w:noProof/>
                <w:webHidden/>
              </w:rPr>
            </w:r>
            <w:r>
              <w:rPr>
                <w:noProof/>
                <w:webHidden/>
              </w:rPr>
              <w:fldChar w:fldCharType="separate"/>
            </w:r>
            <w:r>
              <w:rPr>
                <w:noProof/>
                <w:webHidden/>
              </w:rPr>
              <w:t>116</w:t>
            </w:r>
            <w:r>
              <w:rPr>
                <w:noProof/>
                <w:webHidden/>
              </w:rPr>
              <w:fldChar w:fldCharType="end"/>
            </w:r>
          </w:hyperlink>
        </w:p>
        <w:p w:rsidR="00F87283" w:rsidRDefault="00F87283" w14:paraId="4F97CFDE" w14:textId="43CC5E16">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13">
            <w:r w:rsidRPr="006933A3">
              <w:rPr>
                <w:rStyle w:val="Hyperlink"/>
                <w:rFonts w:ascii="Calibri" w:hAnsi="Calibri"/>
                <w:bCs/>
                <w:noProof/>
              </w:rPr>
              <w:t>6.4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Initiation Checker</w:t>
            </w:r>
            <w:r>
              <w:rPr>
                <w:noProof/>
                <w:webHidden/>
              </w:rPr>
              <w:tab/>
            </w:r>
            <w:r>
              <w:rPr>
                <w:noProof/>
                <w:webHidden/>
              </w:rPr>
              <w:fldChar w:fldCharType="begin"/>
            </w:r>
            <w:r>
              <w:rPr>
                <w:noProof/>
                <w:webHidden/>
              </w:rPr>
              <w:instrText xml:space="preserve"> PAGEREF _Toc166062013 \h </w:instrText>
            </w:r>
            <w:r>
              <w:rPr>
                <w:noProof/>
                <w:webHidden/>
              </w:rPr>
            </w:r>
            <w:r>
              <w:rPr>
                <w:noProof/>
                <w:webHidden/>
              </w:rPr>
              <w:fldChar w:fldCharType="separate"/>
            </w:r>
            <w:r>
              <w:rPr>
                <w:noProof/>
                <w:webHidden/>
              </w:rPr>
              <w:t>116</w:t>
            </w:r>
            <w:r>
              <w:rPr>
                <w:noProof/>
                <w:webHidden/>
              </w:rPr>
              <w:fldChar w:fldCharType="end"/>
            </w:r>
          </w:hyperlink>
        </w:p>
        <w:p w:rsidR="00F87283" w:rsidRDefault="00F87283" w14:paraId="0E0E5743" w14:textId="222C24FB">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14">
            <w:r w:rsidRPr="006933A3">
              <w:rPr>
                <w:rStyle w:val="Hyperlink"/>
                <w:noProof/>
              </w:rPr>
              <w:t>6.4.1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_Toc166062014 \h </w:instrText>
            </w:r>
            <w:r>
              <w:rPr>
                <w:noProof/>
                <w:webHidden/>
              </w:rPr>
            </w:r>
            <w:r>
              <w:rPr>
                <w:noProof/>
                <w:webHidden/>
              </w:rPr>
              <w:fldChar w:fldCharType="separate"/>
            </w:r>
            <w:r>
              <w:rPr>
                <w:noProof/>
                <w:webHidden/>
              </w:rPr>
              <w:t>116</w:t>
            </w:r>
            <w:r>
              <w:rPr>
                <w:noProof/>
                <w:webHidden/>
              </w:rPr>
              <w:fldChar w:fldCharType="end"/>
            </w:r>
          </w:hyperlink>
        </w:p>
        <w:p w:rsidR="00F87283" w:rsidRDefault="00F87283" w14:paraId="5736501F" w14:textId="6ABD95E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15">
            <w:r w:rsidRPr="006933A3">
              <w:rPr>
                <w:rStyle w:val="Hyperlink"/>
                <w:noProof/>
              </w:rPr>
              <w:t>6.4.2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_Toc166062015 \h </w:instrText>
            </w:r>
            <w:r>
              <w:rPr>
                <w:noProof/>
                <w:webHidden/>
              </w:rPr>
            </w:r>
            <w:r>
              <w:rPr>
                <w:noProof/>
                <w:webHidden/>
              </w:rPr>
              <w:fldChar w:fldCharType="separate"/>
            </w:r>
            <w:r>
              <w:rPr>
                <w:noProof/>
                <w:webHidden/>
              </w:rPr>
              <w:t>118</w:t>
            </w:r>
            <w:r>
              <w:rPr>
                <w:noProof/>
                <w:webHidden/>
              </w:rPr>
              <w:fldChar w:fldCharType="end"/>
            </w:r>
          </w:hyperlink>
        </w:p>
        <w:p w:rsidR="00F87283" w:rsidRDefault="00F87283" w14:paraId="59ACAA99" w14:textId="61F832C1">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16">
            <w:r w:rsidRPr="006933A3">
              <w:rPr>
                <w:rStyle w:val="Hyperlink"/>
                <w:rFonts w:ascii="Calibri" w:hAnsi="Calibri"/>
                <w:bCs/>
                <w:noProof/>
              </w:rPr>
              <w:t>6.5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System Integration</w:t>
            </w:r>
            <w:r>
              <w:rPr>
                <w:noProof/>
                <w:webHidden/>
              </w:rPr>
              <w:tab/>
            </w:r>
            <w:r>
              <w:rPr>
                <w:noProof/>
                <w:webHidden/>
              </w:rPr>
              <w:fldChar w:fldCharType="begin"/>
            </w:r>
            <w:r>
              <w:rPr>
                <w:noProof/>
                <w:webHidden/>
              </w:rPr>
              <w:instrText xml:space="preserve"> PAGEREF _Toc166062016 \h </w:instrText>
            </w:r>
            <w:r>
              <w:rPr>
                <w:noProof/>
                <w:webHidden/>
              </w:rPr>
            </w:r>
            <w:r>
              <w:rPr>
                <w:noProof/>
                <w:webHidden/>
              </w:rPr>
              <w:fldChar w:fldCharType="separate"/>
            </w:r>
            <w:r>
              <w:rPr>
                <w:noProof/>
                <w:webHidden/>
              </w:rPr>
              <w:t>119</w:t>
            </w:r>
            <w:r>
              <w:rPr>
                <w:noProof/>
                <w:webHidden/>
              </w:rPr>
              <w:fldChar w:fldCharType="end"/>
            </w:r>
          </w:hyperlink>
        </w:p>
        <w:p w:rsidR="00F87283" w:rsidRDefault="00F87283" w14:paraId="50199AA7" w14:textId="2BD5D64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17">
            <w:r w:rsidRPr="006933A3">
              <w:rPr>
                <w:rStyle w:val="Hyperlink"/>
                <w:noProof/>
              </w:rPr>
              <w:t>6.5.1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_Toc166062017 \h </w:instrText>
            </w:r>
            <w:r>
              <w:rPr>
                <w:noProof/>
                <w:webHidden/>
              </w:rPr>
            </w:r>
            <w:r>
              <w:rPr>
                <w:noProof/>
                <w:webHidden/>
              </w:rPr>
              <w:fldChar w:fldCharType="separate"/>
            </w:r>
            <w:r>
              <w:rPr>
                <w:noProof/>
                <w:webHidden/>
              </w:rPr>
              <w:t>119</w:t>
            </w:r>
            <w:r>
              <w:rPr>
                <w:noProof/>
                <w:webHidden/>
              </w:rPr>
              <w:fldChar w:fldCharType="end"/>
            </w:r>
          </w:hyperlink>
        </w:p>
        <w:p w:rsidR="00F87283" w:rsidRDefault="00F87283" w14:paraId="014EE82A" w14:textId="25AA3E0A">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18">
            <w:r w:rsidRPr="006933A3">
              <w:rPr>
                <w:rStyle w:val="Hyperlink"/>
                <w:noProof/>
              </w:rPr>
              <w:t>6.5.2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_Toc166062018 \h </w:instrText>
            </w:r>
            <w:r>
              <w:rPr>
                <w:noProof/>
                <w:webHidden/>
              </w:rPr>
            </w:r>
            <w:r>
              <w:rPr>
                <w:noProof/>
                <w:webHidden/>
              </w:rPr>
              <w:fldChar w:fldCharType="separate"/>
            </w:r>
            <w:r>
              <w:rPr>
                <w:noProof/>
                <w:webHidden/>
              </w:rPr>
              <w:t>121</w:t>
            </w:r>
            <w:r>
              <w:rPr>
                <w:noProof/>
                <w:webHidden/>
              </w:rPr>
              <w:fldChar w:fldCharType="end"/>
            </w:r>
          </w:hyperlink>
        </w:p>
        <w:p w:rsidR="00F87283" w:rsidRDefault="00F87283" w14:paraId="4B2D5186" w14:textId="7885F3E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19">
            <w:r w:rsidRPr="006933A3">
              <w:rPr>
                <w:rStyle w:val="Hyperlink"/>
                <w:rFonts w:ascii="Calibri" w:hAnsi="Calibri"/>
                <w:bCs/>
                <w:noProof/>
              </w:rPr>
              <w:t>6.6</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IOPS Maker</w:t>
            </w:r>
            <w:r>
              <w:rPr>
                <w:noProof/>
                <w:webHidden/>
              </w:rPr>
              <w:tab/>
            </w:r>
            <w:r>
              <w:rPr>
                <w:noProof/>
                <w:webHidden/>
              </w:rPr>
              <w:fldChar w:fldCharType="begin"/>
            </w:r>
            <w:r>
              <w:rPr>
                <w:noProof/>
                <w:webHidden/>
              </w:rPr>
              <w:instrText xml:space="preserve"> PAGEREF _Toc166062019 \h </w:instrText>
            </w:r>
            <w:r>
              <w:rPr>
                <w:noProof/>
                <w:webHidden/>
              </w:rPr>
            </w:r>
            <w:r>
              <w:rPr>
                <w:noProof/>
                <w:webHidden/>
              </w:rPr>
              <w:fldChar w:fldCharType="separate"/>
            </w:r>
            <w:r>
              <w:rPr>
                <w:noProof/>
                <w:webHidden/>
              </w:rPr>
              <w:t>121</w:t>
            </w:r>
            <w:r>
              <w:rPr>
                <w:noProof/>
                <w:webHidden/>
              </w:rPr>
              <w:fldChar w:fldCharType="end"/>
            </w:r>
          </w:hyperlink>
        </w:p>
        <w:p w:rsidR="00F87283" w:rsidRDefault="00F87283" w14:paraId="249D5959" w14:textId="3069CC02">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20">
            <w:r w:rsidRPr="006933A3">
              <w:rPr>
                <w:rStyle w:val="Hyperlink"/>
                <w:noProof/>
              </w:rPr>
              <w:t>6.6.1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_Toc166062020 \h </w:instrText>
            </w:r>
            <w:r>
              <w:rPr>
                <w:noProof/>
                <w:webHidden/>
              </w:rPr>
            </w:r>
            <w:r>
              <w:rPr>
                <w:noProof/>
                <w:webHidden/>
              </w:rPr>
              <w:fldChar w:fldCharType="separate"/>
            </w:r>
            <w:r>
              <w:rPr>
                <w:noProof/>
                <w:webHidden/>
              </w:rPr>
              <w:t>121</w:t>
            </w:r>
            <w:r>
              <w:rPr>
                <w:noProof/>
                <w:webHidden/>
              </w:rPr>
              <w:fldChar w:fldCharType="end"/>
            </w:r>
          </w:hyperlink>
        </w:p>
        <w:p w:rsidR="00F87283" w:rsidRDefault="00F87283" w14:paraId="43797E34" w14:textId="2B018C42">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21">
            <w:r w:rsidRPr="006933A3">
              <w:rPr>
                <w:rStyle w:val="Hyperlink"/>
                <w:noProof/>
              </w:rPr>
              <w:t>6.6.2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_Toc166062021 \h </w:instrText>
            </w:r>
            <w:r>
              <w:rPr>
                <w:noProof/>
                <w:webHidden/>
              </w:rPr>
            </w:r>
            <w:r>
              <w:rPr>
                <w:noProof/>
                <w:webHidden/>
              </w:rPr>
              <w:fldChar w:fldCharType="separate"/>
            </w:r>
            <w:r>
              <w:rPr>
                <w:noProof/>
                <w:webHidden/>
              </w:rPr>
              <w:t>122</w:t>
            </w:r>
            <w:r>
              <w:rPr>
                <w:noProof/>
                <w:webHidden/>
              </w:rPr>
              <w:fldChar w:fldCharType="end"/>
            </w:r>
          </w:hyperlink>
        </w:p>
        <w:p w:rsidR="00F87283" w:rsidRDefault="00F87283" w14:paraId="26EB66AF" w14:textId="687722A3">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22">
            <w:r w:rsidRPr="006933A3">
              <w:rPr>
                <w:rStyle w:val="Hyperlink"/>
                <w:rFonts w:ascii="Calibri" w:hAnsi="Calibri"/>
                <w:bCs/>
                <w:noProof/>
              </w:rPr>
              <w:t>6.7</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IOPS Checker</w:t>
            </w:r>
            <w:r>
              <w:rPr>
                <w:noProof/>
                <w:webHidden/>
              </w:rPr>
              <w:tab/>
            </w:r>
            <w:r>
              <w:rPr>
                <w:noProof/>
                <w:webHidden/>
              </w:rPr>
              <w:fldChar w:fldCharType="begin"/>
            </w:r>
            <w:r>
              <w:rPr>
                <w:noProof/>
                <w:webHidden/>
              </w:rPr>
              <w:instrText xml:space="preserve"> PAGEREF _Toc166062022 \h </w:instrText>
            </w:r>
            <w:r>
              <w:rPr>
                <w:noProof/>
                <w:webHidden/>
              </w:rPr>
            </w:r>
            <w:r>
              <w:rPr>
                <w:noProof/>
                <w:webHidden/>
              </w:rPr>
              <w:fldChar w:fldCharType="separate"/>
            </w:r>
            <w:r>
              <w:rPr>
                <w:noProof/>
                <w:webHidden/>
              </w:rPr>
              <w:t>122</w:t>
            </w:r>
            <w:r>
              <w:rPr>
                <w:noProof/>
                <w:webHidden/>
              </w:rPr>
              <w:fldChar w:fldCharType="end"/>
            </w:r>
          </w:hyperlink>
        </w:p>
        <w:p w:rsidR="00F87283" w:rsidRDefault="00F87283" w14:paraId="2FCF2097" w14:textId="7F7D2BB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23">
            <w:r w:rsidRPr="006933A3">
              <w:rPr>
                <w:rStyle w:val="Hyperlink"/>
                <w:noProof/>
              </w:rPr>
              <w:t>6.7.1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_Toc166062023 \h </w:instrText>
            </w:r>
            <w:r>
              <w:rPr>
                <w:noProof/>
                <w:webHidden/>
              </w:rPr>
            </w:r>
            <w:r>
              <w:rPr>
                <w:noProof/>
                <w:webHidden/>
              </w:rPr>
              <w:fldChar w:fldCharType="separate"/>
            </w:r>
            <w:r>
              <w:rPr>
                <w:noProof/>
                <w:webHidden/>
              </w:rPr>
              <w:t>122</w:t>
            </w:r>
            <w:r>
              <w:rPr>
                <w:noProof/>
                <w:webHidden/>
              </w:rPr>
              <w:fldChar w:fldCharType="end"/>
            </w:r>
          </w:hyperlink>
        </w:p>
        <w:p w:rsidR="00F87283" w:rsidRDefault="00F87283" w14:paraId="3822129A" w14:textId="2ED02733">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24">
            <w:r w:rsidRPr="006933A3">
              <w:rPr>
                <w:rStyle w:val="Hyperlink"/>
                <w:noProof/>
              </w:rPr>
              <w:t>6.7.2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_Toc166062024 \h </w:instrText>
            </w:r>
            <w:r>
              <w:rPr>
                <w:noProof/>
                <w:webHidden/>
              </w:rPr>
            </w:r>
            <w:r>
              <w:rPr>
                <w:noProof/>
                <w:webHidden/>
              </w:rPr>
              <w:fldChar w:fldCharType="separate"/>
            </w:r>
            <w:r>
              <w:rPr>
                <w:noProof/>
                <w:webHidden/>
              </w:rPr>
              <w:t>123</w:t>
            </w:r>
            <w:r>
              <w:rPr>
                <w:noProof/>
                <w:webHidden/>
              </w:rPr>
              <w:fldChar w:fldCharType="end"/>
            </w:r>
          </w:hyperlink>
        </w:p>
        <w:p w:rsidR="00F87283" w:rsidRDefault="00F87283" w14:paraId="0E307E4E" w14:textId="6E23AA7A">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25">
            <w:r w:rsidRPr="006933A3">
              <w:rPr>
                <w:rStyle w:val="Hyperlink"/>
                <w:rFonts w:ascii="Calibri" w:hAnsi="Calibri"/>
                <w:bCs/>
                <w:noProof/>
              </w:rPr>
              <w:t>6.8</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Collect</w:t>
            </w:r>
            <w:r>
              <w:rPr>
                <w:noProof/>
                <w:webHidden/>
              </w:rPr>
              <w:tab/>
            </w:r>
            <w:r>
              <w:rPr>
                <w:noProof/>
                <w:webHidden/>
              </w:rPr>
              <w:fldChar w:fldCharType="begin"/>
            </w:r>
            <w:r>
              <w:rPr>
                <w:noProof/>
                <w:webHidden/>
              </w:rPr>
              <w:instrText xml:space="preserve"> PAGEREF _Toc166062025 \h </w:instrText>
            </w:r>
            <w:r>
              <w:rPr>
                <w:noProof/>
                <w:webHidden/>
              </w:rPr>
            </w:r>
            <w:r>
              <w:rPr>
                <w:noProof/>
                <w:webHidden/>
              </w:rPr>
              <w:fldChar w:fldCharType="separate"/>
            </w:r>
            <w:r>
              <w:rPr>
                <w:noProof/>
                <w:webHidden/>
              </w:rPr>
              <w:t>123</w:t>
            </w:r>
            <w:r>
              <w:rPr>
                <w:noProof/>
                <w:webHidden/>
              </w:rPr>
              <w:fldChar w:fldCharType="end"/>
            </w:r>
          </w:hyperlink>
        </w:p>
        <w:p w:rsidR="00F87283" w:rsidRDefault="00F87283" w14:paraId="756A4070" w14:textId="16B1ACCB">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26">
            <w:r w:rsidRPr="006933A3">
              <w:rPr>
                <w:rStyle w:val="Hyperlink"/>
                <w:noProof/>
              </w:rPr>
              <w:t>6.8.1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_Toc166062026 \h </w:instrText>
            </w:r>
            <w:r>
              <w:rPr>
                <w:noProof/>
                <w:webHidden/>
              </w:rPr>
            </w:r>
            <w:r>
              <w:rPr>
                <w:noProof/>
                <w:webHidden/>
              </w:rPr>
              <w:fldChar w:fldCharType="separate"/>
            </w:r>
            <w:r>
              <w:rPr>
                <w:noProof/>
                <w:webHidden/>
              </w:rPr>
              <w:t>123</w:t>
            </w:r>
            <w:r>
              <w:rPr>
                <w:noProof/>
                <w:webHidden/>
              </w:rPr>
              <w:fldChar w:fldCharType="end"/>
            </w:r>
          </w:hyperlink>
        </w:p>
        <w:p w:rsidR="00F87283" w:rsidRDefault="00F87283" w14:paraId="0836FB2F" w14:textId="3E01C2D0">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27">
            <w:r w:rsidRPr="006933A3">
              <w:rPr>
                <w:rStyle w:val="Hyperlink"/>
                <w:noProof/>
              </w:rPr>
              <w:t>6.8.2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_Toc166062027 \h </w:instrText>
            </w:r>
            <w:r>
              <w:rPr>
                <w:noProof/>
                <w:webHidden/>
              </w:rPr>
            </w:r>
            <w:r>
              <w:rPr>
                <w:noProof/>
                <w:webHidden/>
              </w:rPr>
              <w:fldChar w:fldCharType="separate"/>
            </w:r>
            <w:r>
              <w:rPr>
                <w:noProof/>
                <w:webHidden/>
              </w:rPr>
              <w:t>124</w:t>
            </w:r>
            <w:r>
              <w:rPr>
                <w:noProof/>
                <w:webHidden/>
              </w:rPr>
              <w:fldChar w:fldCharType="end"/>
            </w:r>
          </w:hyperlink>
        </w:p>
        <w:p w:rsidR="00F87283" w:rsidRDefault="00F87283" w14:paraId="404EDC2B" w14:textId="0E7F90A3">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28">
            <w:r w:rsidRPr="006933A3">
              <w:rPr>
                <w:rStyle w:val="Hyperlink"/>
                <w:rFonts w:ascii="Calibri" w:hAnsi="Calibri"/>
                <w:bCs/>
                <w:noProof/>
              </w:rPr>
              <w:t>6.9</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Integration Error Handling</w:t>
            </w:r>
            <w:r>
              <w:rPr>
                <w:noProof/>
                <w:webHidden/>
              </w:rPr>
              <w:tab/>
            </w:r>
            <w:r>
              <w:rPr>
                <w:noProof/>
                <w:webHidden/>
              </w:rPr>
              <w:fldChar w:fldCharType="begin"/>
            </w:r>
            <w:r>
              <w:rPr>
                <w:noProof/>
                <w:webHidden/>
              </w:rPr>
              <w:instrText xml:space="preserve"> PAGEREF _Toc166062028 \h </w:instrText>
            </w:r>
            <w:r>
              <w:rPr>
                <w:noProof/>
                <w:webHidden/>
              </w:rPr>
            </w:r>
            <w:r>
              <w:rPr>
                <w:noProof/>
                <w:webHidden/>
              </w:rPr>
              <w:fldChar w:fldCharType="separate"/>
            </w:r>
            <w:r>
              <w:rPr>
                <w:noProof/>
                <w:webHidden/>
              </w:rPr>
              <w:t>124</w:t>
            </w:r>
            <w:r>
              <w:rPr>
                <w:noProof/>
                <w:webHidden/>
              </w:rPr>
              <w:fldChar w:fldCharType="end"/>
            </w:r>
          </w:hyperlink>
        </w:p>
        <w:p w:rsidR="00F87283" w:rsidRDefault="00F87283" w14:paraId="2C6129E6" w14:textId="20B81442">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29">
            <w:r w:rsidRPr="006933A3">
              <w:rPr>
                <w:rStyle w:val="Hyperlink"/>
                <w:noProof/>
              </w:rPr>
              <w:t>6.9.1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_Toc166062029 \h </w:instrText>
            </w:r>
            <w:r>
              <w:rPr>
                <w:noProof/>
                <w:webHidden/>
              </w:rPr>
            </w:r>
            <w:r>
              <w:rPr>
                <w:noProof/>
                <w:webHidden/>
              </w:rPr>
              <w:fldChar w:fldCharType="separate"/>
            </w:r>
            <w:r>
              <w:rPr>
                <w:noProof/>
                <w:webHidden/>
              </w:rPr>
              <w:t>124</w:t>
            </w:r>
            <w:r>
              <w:rPr>
                <w:noProof/>
                <w:webHidden/>
              </w:rPr>
              <w:fldChar w:fldCharType="end"/>
            </w:r>
          </w:hyperlink>
        </w:p>
        <w:p w:rsidR="00F87283" w:rsidRDefault="00F87283" w14:paraId="269132F3" w14:textId="1A8DA8D5">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30">
            <w:r w:rsidRPr="006933A3">
              <w:rPr>
                <w:rStyle w:val="Hyperlink"/>
                <w:noProof/>
              </w:rPr>
              <w:t>6.9.2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_Toc166062030 \h </w:instrText>
            </w:r>
            <w:r>
              <w:rPr>
                <w:noProof/>
                <w:webHidden/>
              </w:rPr>
            </w:r>
            <w:r>
              <w:rPr>
                <w:noProof/>
                <w:webHidden/>
              </w:rPr>
              <w:fldChar w:fldCharType="separate"/>
            </w:r>
            <w:r>
              <w:rPr>
                <w:noProof/>
                <w:webHidden/>
              </w:rPr>
              <w:t>125</w:t>
            </w:r>
            <w:r>
              <w:rPr>
                <w:noProof/>
                <w:webHidden/>
              </w:rPr>
              <w:fldChar w:fldCharType="end"/>
            </w:r>
          </w:hyperlink>
        </w:p>
        <w:p w:rsidR="00F87283" w:rsidRDefault="00F87283" w14:paraId="2B5C5850" w14:textId="69EFF227">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31">
            <w:r w:rsidRPr="006933A3">
              <w:rPr>
                <w:rStyle w:val="Hyperlink"/>
                <w:rFonts w:ascii="Calibri" w:hAnsi="Calibri"/>
                <w:bCs/>
                <w:noProof/>
              </w:rPr>
              <w:t>6.10</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Archival</w:t>
            </w:r>
            <w:r>
              <w:rPr>
                <w:noProof/>
                <w:webHidden/>
              </w:rPr>
              <w:tab/>
            </w:r>
            <w:r>
              <w:rPr>
                <w:noProof/>
                <w:webHidden/>
              </w:rPr>
              <w:fldChar w:fldCharType="begin"/>
            </w:r>
            <w:r>
              <w:rPr>
                <w:noProof/>
                <w:webHidden/>
              </w:rPr>
              <w:instrText xml:space="preserve"> PAGEREF _Toc166062031 \h </w:instrText>
            </w:r>
            <w:r>
              <w:rPr>
                <w:noProof/>
                <w:webHidden/>
              </w:rPr>
            </w:r>
            <w:r>
              <w:rPr>
                <w:noProof/>
                <w:webHidden/>
              </w:rPr>
              <w:fldChar w:fldCharType="separate"/>
            </w:r>
            <w:r>
              <w:rPr>
                <w:noProof/>
                <w:webHidden/>
              </w:rPr>
              <w:t>125</w:t>
            </w:r>
            <w:r>
              <w:rPr>
                <w:noProof/>
                <w:webHidden/>
              </w:rPr>
              <w:fldChar w:fldCharType="end"/>
            </w:r>
          </w:hyperlink>
        </w:p>
        <w:p w:rsidR="00F87283" w:rsidRDefault="00F87283" w14:paraId="10B4CC35" w14:textId="3071ED0F">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32">
            <w:r w:rsidRPr="006933A3">
              <w:rPr>
                <w:rStyle w:val="Hyperlink"/>
                <w:noProof/>
              </w:rPr>
              <w:t>6.10.1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Description</w:t>
            </w:r>
            <w:r>
              <w:rPr>
                <w:noProof/>
                <w:webHidden/>
              </w:rPr>
              <w:tab/>
            </w:r>
            <w:r>
              <w:rPr>
                <w:noProof/>
                <w:webHidden/>
              </w:rPr>
              <w:fldChar w:fldCharType="begin"/>
            </w:r>
            <w:r>
              <w:rPr>
                <w:noProof/>
                <w:webHidden/>
              </w:rPr>
              <w:instrText xml:space="preserve"> PAGEREF _Toc166062032 \h </w:instrText>
            </w:r>
            <w:r>
              <w:rPr>
                <w:noProof/>
                <w:webHidden/>
              </w:rPr>
            </w:r>
            <w:r>
              <w:rPr>
                <w:noProof/>
                <w:webHidden/>
              </w:rPr>
              <w:fldChar w:fldCharType="separate"/>
            </w:r>
            <w:r>
              <w:rPr>
                <w:noProof/>
                <w:webHidden/>
              </w:rPr>
              <w:t>125</w:t>
            </w:r>
            <w:r>
              <w:rPr>
                <w:noProof/>
                <w:webHidden/>
              </w:rPr>
              <w:fldChar w:fldCharType="end"/>
            </w:r>
          </w:hyperlink>
        </w:p>
        <w:p w:rsidR="00F87283" w:rsidRDefault="00F87283" w14:paraId="030ACA40" w14:textId="1A8DB0E3">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33">
            <w:r w:rsidRPr="006933A3">
              <w:rPr>
                <w:rStyle w:val="Hyperlink"/>
                <w:noProof/>
              </w:rPr>
              <w:t>6.10.2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Access Details</w:t>
            </w:r>
            <w:r>
              <w:rPr>
                <w:noProof/>
                <w:webHidden/>
              </w:rPr>
              <w:tab/>
            </w:r>
            <w:r>
              <w:rPr>
                <w:noProof/>
                <w:webHidden/>
              </w:rPr>
              <w:fldChar w:fldCharType="begin"/>
            </w:r>
            <w:r>
              <w:rPr>
                <w:noProof/>
                <w:webHidden/>
              </w:rPr>
              <w:instrText xml:space="preserve"> PAGEREF _Toc166062033 \h </w:instrText>
            </w:r>
            <w:r>
              <w:rPr>
                <w:noProof/>
                <w:webHidden/>
              </w:rPr>
            </w:r>
            <w:r>
              <w:rPr>
                <w:noProof/>
                <w:webHidden/>
              </w:rPr>
              <w:fldChar w:fldCharType="separate"/>
            </w:r>
            <w:r>
              <w:rPr>
                <w:noProof/>
                <w:webHidden/>
              </w:rPr>
              <w:t>126</w:t>
            </w:r>
            <w:r>
              <w:rPr>
                <w:noProof/>
                <w:webHidden/>
              </w:rPr>
              <w:fldChar w:fldCharType="end"/>
            </w:r>
          </w:hyperlink>
        </w:p>
        <w:p w:rsidR="00F87283" w:rsidRDefault="00F87283" w14:paraId="4FFDA72E" w14:textId="2E1776AA">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34">
            <w:r w:rsidRPr="006933A3">
              <w:rPr>
                <w:rStyle w:val="Hyperlink"/>
                <w:rFonts w:ascii="Calibri" w:hAnsi="Calibri"/>
                <w:bCs/>
                <w:noProof/>
              </w:rPr>
              <w:t>6.11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Post Approval Tasks</w:t>
            </w:r>
            <w:r>
              <w:rPr>
                <w:noProof/>
                <w:webHidden/>
              </w:rPr>
              <w:tab/>
            </w:r>
            <w:r>
              <w:rPr>
                <w:noProof/>
                <w:webHidden/>
              </w:rPr>
              <w:fldChar w:fldCharType="begin"/>
            </w:r>
            <w:r>
              <w:rPr>
                <w:noProof/>
                <w:webHidden/>
              </w:rPr>
              <w:instrText xml:space="preserve"> PAGEREF _Toc166062034 \h </w:instrText>
            </w:r>
            <w:r>
              <w:rPr>
                <w:noProof/>
                <w:webHidden/>
              </w:rPr>
            </w:r>
            <w:r>
              <w:rPr>
                <w:noProof/>
                <w:webHidden/>
              </w:rPr>
              <w:fldChar w:fldCharType="separate"/>
            </w:r>
            <w:r>
              <w:rPr>
                <w:noProof/>
                <w:webHidden/>
              </w:rPr>
              <w:t>126</w:t>
            </w:r>
            <w:r>
              <w:rPr>
                <w:noProof/>
                <w:webHidden/>
              </w:rPr>
              <w:fldChar w:fldCharType="end"/>
            </w:r>
          </w:hyperlink>
        </w:p>
        <w:p w:rsidR="00F87283" w:rsidRDefault="00F87283" w14:paraId="510376D0" w14:textId="6F7F30C1">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35">
            <w:r w:rsidRPr="006933A3">
              <w:rPr>
                <w:rStyle w:val="Hyperlink"/>
                <w:noProof/>
              </w:rPr>
              <w:t>7.</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noProof/>
              </w:rPr>
              <w:t>Escalation Matrix</w:t>
            </w:r>
            <w:r>
              <w:rPr>
                <w:noProof/>
                <w:webHidden/>
              </w:rPr>
              <w:tab/>
            </w:r>
            <w:r>
              <w:rPr>
                <w:noProof/>
                <w:webHidden/>
              </w:rPr>
              <w:fldChar w:fldCharType="begin"/>
            </w:r>
            <w:r>
              <w:rPr>
                <w:noProof/>
                <w:webHidden/>
              </w:rPr>
              <w:instrText xml:space="preserve"> PAGEREF _Toc166062035 \h </w:instrText>
            </w:r>
            <w:r>
              <w:rPr>
                <w:noProof/>
                <w:webHidden/>
              </w:rPr>
            </w:r>
            <w:r>
              <w:rPr>
                <w:noProof/>
                <w:webHidden/>
              </w:rPr>
              <w:fldChar w:fldCharType="separate"/>
            </w:r>
            <w:r>
              <w:rPr>
                <w:noProof/>
                <w:webHidden/>
              </w:rPr>
              <w:t>127</w:t>
            </w:r>
            <w:r>
              <w:rPr>
                <w:noProof/>
                <w:webHidden/>
              </w:rPr>
              <w:fldChar w:fldCharType="end"/>
            </w:r>
          </w:hyperlink>
        </w:p>
        <w:p w:rsidR="00F87283" w:rsidRDefault="00F87283" w14:paraId="0CF1F803" w14:textId="33C7A531">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36">
            <w:r w:rsidRPr="006933A3">
              <w:rPr>
                <w:rStyle w:val="Hyperlink"/>
                <w:rFonts w:cstheme="minorHAnsi"/>
                <w:noProof/>
              </w:rPr>
              <w:t>8.</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External Interface Requirements</w:t>
            </w:r>
            <w:r>
              <w:rPr>
                <w:noProof/>
                <w:webHidden/>
              </w:rPr>
              <w:tab/>
            </w:r>
            <w:r>
              <w:rPr>
                <w:noProof/>
                <w:webHidden/>
              </w:rPr>
              <w:fldChar w:fldCharType="begin"/>
            </w:r>
            <w:r>
              <w:rPr>
                <w:noProof/>
                <w:webHidden/>
              </w:rPr>
              <w:instrText xml:space="preserve"> PAGEREF _Toc166062036 \h </w:instrText>
            </w:r>
            <w:r>
              <w:rPr>
                <w:noProof/>
                <w:webHidden/>
              </w:rPr>
            </w:r>
            <w:r>
              <w:rPr>
                <w:noProof/>
                <w:webHidden/>
              </w:rPr>
              <w:fldChar w:fldCharType="separate"/>
            </w:r>
            <w:r>
              <w:rPr>
                <w:noProof/>
                <w:webHidden/>
              </w:rPr>
              <w:t>128</w:t>
            </w:r>
            <w:r>
              <w:rPr>
                <w:noProof/>
                <w:webHidden/>
              </w:rPr>
              <w:fldChar w:fldCharType="end"/>
            </w:r>
          </w:hyperlink>
        </w:p>
        <w:p w:rsidR="00F87283" w:rsidRDefault="00F87283" w14:paraId="39C43487" w14:textId="49EE1738">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37">
            <w:r w:rsidRPr="006933A3">
              <w:rPr>
                <w:rStyle w:val="Hyperlink"/>
                <w:rFonts w:ascii="Calibri" w:hAnsi="Calibri" w:cstheme="minorHAnsi"/>
                <w:bCs/>
                <w:noProof/>
              </w:rPr>
              <w:t>8.1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User Interfaces</w:t>
            </w:r>
            <w:r>
              <w:rPr>
                <w:noProof/>
                <w:webHidden/>
              </w:rPr>
              <w:tab/>
            </w:r>
            <w:r>
              <w:rPr>
                <w:noProof/>
                <w:webHidden/>
              </w:rPr>
              <w:fldChar w:fldCharType="begin"/>
            </w:r>
            <w:r>
              <w:rPr>
                <w:noProof/>
                <w:webHidden/>
              </w:rPr>
              <w:instrText xml:space="preserve"> PAGEREF _Toc166062037 \h </w:instrText>
            </w:r>
            <w:r>
              <w:rPr>
                <w:noProof/>
                <w:webHidden/>
              </w:rPr>
            </w:r>
            <w:r>
              <w:rPr>
                <w:noProof/>
                <w:webHidden/>
              </w:rPr>
              <w:fldChar w:fldCharType="separate"/>
            </w:r>
            <w:r>
              <w:rPr>
                <w:noProof/>
                <w:webHidden/>
              </w:rPr>
              <w:t>128</w:t>
            </w:r>
            <w:r>
              <w:rPr>
                <w:noProof/>
                <w:webHidden/>
              </w:rPr>
              <w:fldChar w:fldCharType="end"/>
            </w:r>
          </w:hyperlink>
        </w:p>
        <w:p w:rsidR="00F87283" w:rsidRDefault="00F87283" w14:paraId="371FE3AE" w14:textId="41EEDAB4">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38">
            <w:r w:rsidRPr="006933A3">
              <w:rPr>
                <w:rStyle w:val="Hyperlink"/>
                <w:rFonts w:ascii="Calibri" w:hAnsi="Calibri" w:cstheme="minorHAnsi"/>
                <w:bCs/>
                <w:noProof/>
              </w:rPr>
              <w:t>8.2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Hardware Interfaces</w:t>
            </w:r>
            <w:r>
              <w:rPr>
                <w:noProof/>
                <w:webHidden/>
              </w:rPr>
              <w:tab/>
            </w:r>
            <w:r>
              <w:rPr>
                <w:noProof/>
                <w:webHidden/>
              </w:rPr>
              <w:fldChar w:fldCharType="begin"/>
            </w:r>
            <w:r>
              <w:rPr>
                <w:noProof/>
                <w:webHidden/>
              </w:rPr>
              <w:instrText xml:space="preserve"> PAGEREF _Toc166062038 \h </w:instrText>
            </w:r>
            <w:r>
              <w:rPr>
                <w:noProof/>
                <w:webHidden/>
              </w:rPr>
            </w:r>
            <w:r>
              <w:rPr>
                <w:noProof/>
                <w:webHidden/>
              </w:rPr>
              <w:fldChar w:fldCharType="separate"/>
            </w:r>
            <w:r>
              <w:rPr>
                <w:noProof/>
                <w:webHidden/>
              </w:rPr>
              <w:t>128</w:t>
            </w:r>
            <w:r>
              <w:rPr>
                <w:noProof/>
                <w:webHidden/>
              </w:rPr>
              <w:fldChar w:fldCharType="end"/>
            </w:r>
          </w:hyperlink>
        </w:p>
        <w:p w:rsidR="00F87283" w:rsidRDefault="00F87283" w14:paraId="5D6E4C5F" w14:textId="53BAFAC1">
          <w:pPr>
            <w:pStyle w:val="TOC2"/>
            <w:rPr>
              <w:rFonts w:asciiTheme="minorHAnsi" w:hAnsiTheme="minorHAnsi" w:eastAsiaTheme="minorEastAsia" w:cstheme="minorBidi"/>
              <w:noProof/>
              <w:kern w:val="2"/>
              <w:sz w:val="24"/>
              <w:szCs w:val="24"/>
              <w:lang w:val="en-IN" w:eastAsia="en-IN"/>
              <w14:ligatures w14:val="standardContextual"/>
            </w:rPr>
          </w:pPr>
          <w:hyperlink w:history="1" w:anchor="_Toc166062039">
            <w:r w:rsidRPr="006933A3">
              <w:rPr>
                <w:rStyle w:val="Hyperlink"/>
                <w:rFonts w:cstheme="minorHAnsi"/>
                <w:noProof/>
              </w:rPr>
              <w:t>8.3 Software Interfaces</w:t>
            </w:r>
            <w:r>
              <w:rPr>
                <w:noProof/>
                <w:webHidden/>
              </w:rPr>
              <w:tab/>
            </w:r>
            <w:r>
              <w:rPr>
                <w:noProof/>
                <w:webHidden/>
              </w:rPr>
              <w:fldChar w:fldCharType="begin"/>
            </w:r>
            <w:r>
              <w:rPr>
                <w:noProof/>
                <w:webHidden/>
              </w:rPr>
              <w:instrText xml:space="preserve"> PAGEREF _Toc166062039 \h </w:instrText>
            </w:r>
            <w:r>
              <w:rPr>
                <w:noProof/>
                <w:webHidden/>
              </w:rPr>
            </w:r>
            <w:r>
              <w:rPr>
                <w:noProof/>
                <w:webHidden/>
              </w:rPr>
              <w:fldChar w:fldCharType="separate"/>
            </w:r>
            <w:r>
              <w:rPr>
                <w:noProof/>
                <w:webHidden/>
              </w:rPr>
              <w:t>128</w:t>
            </w:r>
            <w:r>
              <w:rPr>
                <w:noProof/>
                <w:webHidden/>
              </w:rPr>
              <w:fldChar w:fldCharType="end"/>
            </w:r>
          </w:hyperlink>
        </w:p>
        <w:p w:rsidR="00F87283" w:rsidRDefault="00F87283" w14:paraId="6B74C142" w14:textId="0AAE40A4">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40">
            <w:r w:rsidRPr="006933A3">
              <w:rPr>
                <w:rStyle w:val="Hyperlink"/>
                <w:rFonts w:cstheme="minorHAnsi"/>
                <w:noProof/>
              </w:rPr>
              <w:t>9.</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Other Nonfunctional Requirements</w:t>
            </w:r>
            <w:r>
              <w:rPr>
                <w:noProof/>
                <w:webHidden/>
              </w:rPr>
              <w:tab/>
            </w:r>
            <w:r>
              <w:rPr>
                <w:noProof/>
                <w:webHidden/>
              </w:rPr>
              <w:fldChar w:fldCharType="begin"/>
            </w:r>
            <w:r>
              <w:rPr>
                <w:noProof/>
                <w:webHidden/>
              </w:rPr>
              <w:instrText xml:space="preserve"> PAGEREF _Toc166062040 \h </w:instrText>
            </w:r>
            <w:r>
              <w:rPr>
                <w:noProof/>
                <w:webHidden/>
              </w:rPr>
            </w:r>
            <w:r>
              <w:rPr>
                <w:noProof/>
                <w:webHidden/>
              </w:rPr>
              <w:fldChar w:fldCharType="separate"/>
            </w:r>
            <w:r>
              <w:rPr>
                <w:noProof/>
                <w:webHidden/>
              </w:rPr>
              <w:t>131</w:t>
            </w:r>
            <w:r>
              <w:rPr>
                <w:noProof/>
                <w:webHidden/>
              </w:rPr>
              <w:fldChar w:fldCharType="end"/>
            </w:r>
          </w:hyperlink>
        </w:p>
        <w:p w:rsidR="00F87283" w:rsidRDefault="00F87283" w14:paraId="7926FEA1" w14:textId="575A47A5">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41">
            <w:r w:rsidRPr="006933A3">
              <w:rPr>
                <w:rStyle w:val="Hyperlink"/>
                <w:rFonts w:ascii="Calibri" w:hAnsi="Calibri" w:cstheme="minorHAnsi"/>
                <w:bCs/>
                <w:noProof/>
              </w:rPr>
              <w:t>9.1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Performance Requirements</w:t>
            </w:r>
            <w:r>
              <w:rPr>
                <w:noProof/>
                <w:webHidden/>
              </w:rPr>
              <w:tab/>
            </w:r>
            <w:r>
              <w:rPr>
                <w:noProof/>
                <w:webHidden/>
              </w:rPr>
              <w:fldChar w:fldCharType="begin"/>
            </w:r>
            <w:r>
              <w:rPr>
                <w:noProof/>
                <w:webHidden/>
              </w:rPr>
              <w:instrText xml:space="preserve"> PAGEREF _Toc166062041 \h </w:instrText>
            </w:r>
            <w:r>
              <w:rPr>
                <w:noProof/>
                <w:webHidden/>
              </w:rPr>
            </w:r>
            <w:r>
              <w:rPr>
                <w:noProof/>
                <w:webHidden/>
              </w:rPr>
              <w:fldChar w:fldCharType="separate"/>
            </w:r>
            <w:r>
              <w:rPr>
                <w:noProof/>
                <w:webHidden/>
              </w:rPr>
              <w:t>131</w:t>
            </w:r>
            <w:r>
              <w:rPr>
                <w:noProof/>
                <w:webHidden/>
              </w:rPr>
              <w:fldChar w:fldCharType="end"/>
            </w:r>
          </w:hyperlink>
        </w:p>
        <w:p w:rsidR="00F87283" w:rsidRDefault="00F87283" w14:paraId="680357DA" w14:textId="0ED110C5">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42">
            <w:r w:rsidRPr="006933A3">
              <w:rPr>
                <w:rStyle w:val="Hyperlink"/>
                <w:rFonts w:ascii="Calibri" w:hAnsi="Calibri" w:cstheme="minorHAnsi"/>
                <w:bCs/>
                <w:noProof/>
              </w:rPr>
              <w:t>9.2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Safety Requirements</w:t>
            </w:r>
            <w:r>
              <w:rPr>
                <w:noProof/>
                <w:webHidden/>
              </w:rPr>
              <w:tab/>
            </w:r>
            <w:r>
              <w:rPr>
                <w:noProof/>
                <w:webHidden/>
              </w:rPr>
              <w:fldChar w:fldCharType="begin"/>
            </w:r>
            <w:r>
              <w:rPr>
                <w:noProof/>
                <w:webHidden/>
              </w:rPr>
              <w:instrText xml:space="preserve"> PAGEREF _Toc166062042 \h </w:instrText>
            </w:r>
            <w:r>
              <w:rPr>
                <w:noProof/>
                <w:webHidden/>
              </w:rPr>
            </w:r>
            <w:r>
              <w:rPr>
                <w:noProof/>
                <w:webHidden/>
              </w:rPr>
              <w:fldChar w:fldCharType="separate"/>
            </w:r>
            <w:r>
              <w:rPr>
                <w:noProof/>
                <w:webHidden/>
              </w:rPr>
              <w:t>131</w:t>
            </w:r>
            <w:r>
              <w:rPr>
                <w:noProof/>
                <w:webHidden/>
              </w:rPr>
              <w:fldChar w:fldCharType="end"/>
            </w:r>
          </w:hyperlink>
        </w:p>
        <w:p w:rsidR="00F87283" w:rsidRDefault="00F87283" w14:paraId="634E3FA7" w14:textId="60E3DCC3">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43">
            <w:r w:rsidRPr="006933A3">
              <w:rPr>
                <w:rStyle w:val="Hyperlink"/>
                <w:rFonts w:ascii="Calibri" w:hAnsi="Calibri" w:cstheme="minorHAnsi"/>
                <w:bCs/>
                <w:noProof/>
              </w:rPr>
              <w:t>9.3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rFonts w:cstheme="minorHAnsi"/>
                <w:noProof/>
              </w:rPr>
              <w:t>Security Requirements</w:t>
            </w:r>
            <w:r>
              <w:rPr>
                <w:noProof/>
                <w:webHidden/>
              </w:rPr>
              <w:tab/>
            </w:r>
            <w:r>
              <w:rPr>
                <w:noProof/>
                <w:webHidden/>
              </w:rPr>
              <w:fldChar w:fldCharType="begin"/>
            </w:r>
            <w:r>
              <w:rPr>
                <w:noProof/>
                <w:webHidden/>
              </w:rPr>
              <w:instrText xml:space="preserve"> PAGEREF _Toc166062043 \h </w:instrText>
            </w:r>
            <w:r>
              <w:rPr>
                <w:noProof/>
                <w:webHidden/>
              </w:rPr>
            </w:r>
            <w:r>
              <w:rPr>
                <w:noProof/>
                <w:webHidden/>
              </w:rPr>
              <w:fldChar w:fldCharType="separate"/>
            </w:r>
            <w:r>
              <w:rPr>
                <w:noProof/>
                <w:webHidden/>
              </w:rPr>
              <w:t>131</w:t>
            </w:r>
            <w:r>
              <w:rPr>
                <w:noProof/>
                <w:webHidden/>
              </w:rPr>
              <w:fldChar w:fldCharType="end"/>
            </w:r>
          </w:hyperlink>
        </w:p>
        <w:p w:rsidR="00F87283" w:rsidRDefault="00F87283" w14:paraId="4BECD45E" w14:textId="553050B4">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44">
            <w:r w:rsidRPr="006933A3">
              <w:rPr>
                <w:rStyle w:val="Hyperlink"/>
                <w:rFonts w:cstheme="minorHAnsi"/>
                <w:noProof/>
              </w:rPr>
              <w:t>10.</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Appendix A: Technical Specification Document</w:t>
            </w:r>
            <w:r>
              <w:rPr>
                <w:noProof/>
                <w:webHidden/>
              </w:rPr>
              <w:tab/>
            </w:r>
            <w:r>
              <w:rPr>
                <w:noProof/>
                <w:webHidden/>
              </w:rPr>
              <w:fldChar w:fldCharType="begin"/>
            </w:r>
            <w:r>
              <w:rPr>
                <w:noProof/>
                <w:webHidden/>
              </w:rPr>
              <w:instrText xml:space="preserve"> PAGEREF _Toc166062044 \h </w:instrText>
            </w:r>
            <w:r>
              <w:rPr>
                <w:noProof/>
                <w:webHidden/>
              </w:rPr>
            </w:r>
            <w:r>
              <w:rPr>
                <w:noProof/>
                <w:webHidden/>
              </w:rPr>
              <w:fldChar w:fldCharType="separate"/>
            </w:r>
            <w:r>
              <w:rPr>
                <w:noProof/>
                <w:webHidden/>
              </w:rPr>
              <w:t>132</w:t>
            </w:r>
            <w:r>
              <w:rPr>
                <w:noProof/>
                <w:webHidden/>
              </w:rPr>
              <w:fldChar w:fldCharType="end"/>
            </w:r>
          </w:hyperlink>
        </w:p>
        <w:p w:rsidR="00F87283" w:rsidRDefault="00F87283" w14:paraId="579BE6CD" w14:textId="78298C2A">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45">
            <w:r w:rsidRPr="006933A3">
              <w:rPr>
                <w:rStyle w:val="Hyperlink"/>
                <w:rFonts w:cstheme="minorHAnsi"/>
                <w:noProof/>
              </w:rPr>
              <w:t>11.</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Appendix B: Process Data Capture Sheet</w:t>
            </w:r>
            <w:r>
              <w:rPr>
                <w:noProof/>
                <w:webHidden/>
              </w:rPr>
              <w:tab/>
            </w:r>
            <w:r>
              <w:rPr>
                <w:noProof/>
                <w:webHidden/>
              </w:rPr>
              <w:fldChar w:fldCharType="begin"/>
            </w:r>
            <w:r>
              <w:rPr>
                <w:noProof/>
                <w:webHidden/>
              </w:rPr>
              <w:instrText xml:space="preserve"> PAGEREF _Toc166062045 \h </w:instrText>
            </w:r>
            <w:r>
              <w:rPr>
                <w:noProof/>
                <w:webHidden/>
              </w:rPr>
            </w:r>
            <w:r>
              <w:rPr>
                <w:noProof/>
                <w:webHidden/>
              </w:rPr>
              <w:fldChar w:fldCharType="separate"/>
            </w:r>
            <w:r>
              <w:rPr>
                <w:noProof/>
                <w:webHidden/>
              </w:rPr>
              <w:t>132</w:t>
            </w:r>
            <w:r>
              <w:rPr>
                <w:noProof/>
                <w:webHidden/>
              </w:rPr>
              <w:fldChar w:fldCharType="end"/>
            </w:r>
          </w:hyperlink>
        </w:p>
        <w:p w:rsidR="00F87283" w:rsidRDefault="00F87283" w14:paraId="12F21959" w14:textId="72916C23">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46">
            <w:r w:rsidRPr="006933A3">
              <w:rPr>
                <w:rStyle w:val="Hyperlink"/>
                <w:rFonts w:cstheme="minorHAnsi"/>
                <w:noProof/>
              </w:rPr>
              <w:t>12.</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Appendix C: Internal Email Templates</w:t>
            </w:r>
            <w:r>
              <w:rPr>
                <w:noProof/>
                <w:webHidden/>
              </w:rPr>
              <w:tab/>
            </w:r>
            <w:r>
              <w:rPr>
                <w:noProof/>
                <w:webHidden/>
              </w:rPr>
              <w:fldChar w:fldCharType="begin"/>
            </w:r>
            <w:r>
              <w:rPr>
                <w:noProof/>
                <w:webHidden/>
              </w:rPr>
              <w:instrText xml:space="preserve"> PAGEREF _Toc166062046 \h </w:instrText>
            </w:r>
            <w:r>
              <w:rPr>
                <w:noProof/>
                <w:webHidden/>
              </w:rPr>
            </w:r>
            <w:r>
              <w:rPr>
                <w:noProof/>
                <w:webHidden/>
              </w:rPr>
              <w:fldChar w:fldCharType="separate"/>
            </w:r>
            <w:r>
              <w:rPr>
                <w:noProof/>
                <w:webHidden/>
              </w:rPr>
              <w:t>132</w:t>
            </w:r>
            <w:r>
              <w:rPr>
                <w:noProof/>
                <w:webHidden/>
              </w:rPr>
              <w:fldChar w:fldCharType="end"/>
            </w:r>
          </w:hyperlink>
        </w:p>
        <w:p w:rsidR="00F87283" w:rsidRDefault="00F87283" w14:paraId="6CC31AC2" w14:textId="5A2F7DE9">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47">
            <w:r w:rsidRPr="006933A3">
              <w:rPr>
                <w:rStyle w:val="Hyperlink"/>
                <w:rFonts w:ascii="Calibri" w:hAnsi="Calibri"/>
                <w:bCs/>
                <w:noProof/>
              </w:rPr>
              <w:t>12.1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FIU/CIR – Email to Compliance for Non-RAK Bank Customer</w:t>
            </w:r>
            <w:r>
              <w:rPr>
                <w:noProof/>
                <w:webHidden/>
              </w:rPr>
              <w:tab/>
            </w:r>
            <w:r>
              <w:rPr>
                <w:noProof/>
                <w:webHidden/>
              </w:rPr>
              <w:fldChar w:fldCharType="begin"/>
            </w:r>
            <w:r>
              <w:rPr>
                <w:noProof/>
                <w:webHidden/>
              </w:rPr>
              <w:instrText xml:space="preserve"> PAGEREF _Toc166062047 \h </w:instrText>
            </w:r>
            <w:r>
              <w:rPr>
                <w:noProof/>
                <w:webHidden/>
              </w:rPr>
            </w:r>
            <w:r>
              <w:rPr>
                <w:noProof/>
                <w:webHidden/>
              </w:rPr>
              <w:fldChar w:fldCharType="separate"/>
            </w:r>
            <w:r>
              <w:rPr>
                <w:noProof/>
                <w:webHidden/>
              </w:rPr>
              <w:t>132</w:t>
            </w:r>
            <w:r>
              <w:rPr>
                <w:noProof/>
                <w:webHidden/>
              </w:rPr>
              <w:fldChar w:fldCharType="end"/>
            </w:r>
          </w:hyperlink>
        </w:p>
        <w:p w:rsidR="00F87283" w:rsidRDefault="00F87283" w14:paraId="13E683DC" w14:textId="5FF54136">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48">
            <w:r w:rsidRPr="006933A3">
              <w:rPr>
                <w:rStyle w:val="Hyperlink"/>
                <w:rFonts w:ascii="Calibri" w:hAnsi="Calibri"/>
                <w:bCs/>
                <w:noProof/>
              </w:rPr>
              <w:t>12.2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DC/CCMS</w:t>
            </w:r>
            <w:r>
              <w:rPr>
                <w:noProof/>
                <w:webHidden/>
              </w:rPr>
              <w:tab/>
            </w:r>
            <w:r>
              <w:rPr>
                <w:noProof/>
                <w:webHidden/>
              </w:rPr>
              <w:fldChar w:fldCharType="begin"/>
            </w:r>
            <w:r>
              <w:rPr>
                <w:noProof/>
                <w:webHidden/>
              </w:rPr>
              <w:instrText xml:space="preserve"> PAGEREF _Toc166062048 \h </w:instrText>
            </w:r>
            <w:r>
              <w:rPr>
                <w:noProof/>
                <w:webHidden/>
              </w:rPr>
            </w:r>
            <w:r>
              <w:rPr>
                <w:noProof/>
                <w:webHidden/>
              </w:rPr>
              <w:fldChar w:fldCharType="separate"/>
            </w:r>
            <w:r>
              <w:rPr>
                <w:noProof/>
                <w:webHidden/>
              </w:rPr>
              <w:t>133</w:t>
            </w:r>
            <w:r>
              <w:rPr>
                <w:noProof/>
                <w:webHidden/>
              </w:rPr>
              <w:fldChar w:fldCharType="end"/>
            </w:r>
          </w:hyperlink>
        </w:p>
        <w:p w:rsidR="00F87283" w:rsidRDefault="00F87283" w14:paraId="0D5D3A4F" w14:textId="496D5489">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49">
            <w:r w:rsidRPr="006933A3">
              <w:rPr>
                <w:rStyle w:val="Hyperlink"/>
                <w:rFonts w:ascii="Calibri" w:hAnsi="Calibri"/>
                <w:bCs/>
                <w:noProof/>
              </w:rPr>
              <w:t>12.3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Bulk Processing CIR</w:t>
            </w:r>
            <w:r>
              <w:rPr>
                <w:noProof/>
                <w:webHidden/>
              </w:rPr>
              <w:tab/>
            </w:r>
            <w:r>
              <w:rPr>
                <w:noProof/>
                <w:webHidden/>
              </w:rPr>
              <w:fldChar w:fldCharType="begin"/>
            </w:r>
            <w:r>
              <w:rPr>
                <w:noProof/>
                <w:webHidden/>
              </w:rPr>
              <w:instrText xml:space="preserve"> PAGEREF _Toc166062049 \h </w:instrText>
            </w:r>
            <w:r>
              <w:rPr>
                <w:noProof/>
                <w:webHidden/>
              </w:rPr>
            </w:r>
            <w:r>
              <w:rPr>
                <w:noProof/>
                <w:webHidden/>
              </w:rPr>
              <w:fldChar w:fldCharType="separate"/>
            </w:r>
            <w:r>
              <w:rPr>
                <w:noProof/>
                <w:webHidden/>
              </w:rPr>
              <w:t>133</w:t>
            </w:r>
            <w:r>
              <w:rPr>
                <w:noProof/>
                <w:webHidden/>
              </w:rPr>
              <w:fldChar w:fldCharType="end"/>
            </w:r>
          </w:hyperlink>
        </w:p>
        <w:p w:rsidR="00F87283" w:rsidRDefault="00F87283" w14:paraId="4C92A2B1" w14:textId="28BFA34C">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50">
            <w:r w:rsidRPr="006933A3">
              <w:rPr>
                <w:rStyle w:val="Hyperlink"/>
                <w:noProof/>
              </w:rPr>
              <w:t>12.3.1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Inquiry</w:t>
            </w:r>
            <w:r>
              <w:rPr>
                <w:noProof/>
                <w:webHidden/>
              </w:rPr>
              <w:tab/>
            </w:r>
            <w:r>
              <w:rPr>
                <w:noProof/>
                <w:webHidden/>
              </w:rPr>
              <w:fldChar w:fldCharType="begin"/>
            </w:r>
            <w:r>
              <w:rPr>
                <w:noProof/>
                <w:webHidden/>
              </w:rPr>
              <w:instrText xml:space="preserve"> PAGEREF _Toc166062050 \h </w:instrText>
            </w:r>
            <w:r>
              <w:rPr>
                <w:noProof/>
                <w:webHidden/>
              </w:rPr>
            </w:r>
            <w:r>
              <w:rPr>
                <w:noProof/>
                <w:webHidden/>
              </w:rPr>
              <w:fldChar w:fldCharType="separate"/>
            </w:r>
            <w:r>
              <w:rPr>
                <w:noProof/>
                <w:webHidden/>
              </w:rPr>
              <w:t>133</w:t>
            </w:r>
            <w:r>
              <w:rPr>
                <w:noProof/>
                <w:webHidden/>
              </w:rPr>
              <w:fldChar w:fldCharType="end"/>
            </w:r>
          </w:hyperlink>
        </w:p>
        <w:p w:rsidR="00F87283" w:rsidRDefault="00F87283" w14:paraId="307850C5" w14:textId="0D65F038">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51">
            <w:r w:rsidRPr="006933A3">
              <w:rPr>
                <w:rStyle w:val="Hyperlink"/>
                <w:noProof/>
              </w:rPr>
              <w:t>12.3.2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Freeze</w:t>
            </w:r>
            <w:r>
              <w:rPr>
                <w:noProof/>
                <w:webHidden/>
              </w:rPr>
              <w:tab/>
            </w:r>
            <w:r>
              <w:rPr>
                <w:noProof/>
                <w:webHidden/>
              </w:rPr>
              <w:fldChar w:fldCharType="begin"/>
            </w:r>
            <w:r>
              <w:rPr>
                <w:noProof/>
                <w:webHidden/>
              </w:rPr>
              <w:instrText xml:space="preserve"> PAGEREF _Toc166062051 \h </w:instrText>
            </w:r>
            <w:r>
              <w:rPr>
                <w:noProof/>
                <w:webHidden/>
              </w:rPr>
            </w:r>
            <w:r>
              <w:rPr>
                <w:noProof/>
                <w:webHidden/>
              </w:rPr>
              <w:fldChar w:fldCharType="separate"/>
            </w:r>
            <w:r>
              <w:rPr>
                <w:noProof/>
                <w:webHidden/>
              </w:rPr>
              <w:t>133</w:t>
            </w:r>
            <w:r>
              <w:rPr>
                <w:noProof/>
                <w:webHidden/>
              </w:rPr>
              <w:fldChar w:fldCharType="end"/>
            </w:r>
          </w:hyperlink>
        </w:p>
        <w:p w:rsidR="00F87283" w:rsidRDefault="00F87283" w14:paraId="12BF61B2" w14:textId="2A3B4408">
          <w:pPr>
            <w:pStyle w:val="TOC3"/>
            <w:rPr>
              <w:rFonts w:asciiTheme="minorHAnsi" w:hAnsiTheme="minorHAnsi" w:eastAsiaTheme="minorEastAsia" w:cstheme="minorBidi"/>
              <w:noProof/>
              <w:kern w:val="2"/>
              <w:sz w:val="24"/>
              <w:szCs w:val="24"/>
              <w:lang w:val="en-IN" w:eastAsia="en-IN"/>
              <w14:ligatures w14:val="standardContextual"/>
            </w:rPr>
          </w:pPr>
          <w:hyperlink w:history="1" w:anchor="_Toc166062052">
            <w:r w:rsidRPr="006933A3">
              <w:rPr>
                <w:rStyle w:val="Hyperlink"/>
                <w:noProof/>
              </w:rPr>
              <w:t>12.3.3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Prohibited</w:t>
            </w:r>
            <w:r>
              <w:rPr>
                <w:noProof/>
                <w:webHidden/>
              </w:rPr>
              <w:tab/>
            </w:r>
            <w:r>
              <w:rPr>
                <w:noProof/>
                <w:webHidden/>
              </w:rPr>
              <w:fldChar w:fldCharType="begin"/>
            </w:r>
            <w:r>
              <w:rPr>
                <w:noProof/>
                <w:webHidden/>
              </w:rPr>
              <w:instrText xml:space="preserve"> PAGEREF _Toc166062052 \h </w:instrText>
            </w:r>
            <w:r>
              <w:rPr>
                <w:noProof/>
                <w:webHidden/>
              </w:rPr>
            </w:r>
            <w:r>
              <w:rPr>
                <w:noProof/>
                <w:webHidden/>
              </w:rPr>
              <w:fldChar w:fldCharType="separate"/>
            </w:r>
            <w:r>
              <w:rPr>
                <w:noProof/>
                <w:webHidden/>
              </w:rPr>
              <w:t>134</w:t>
            </w:r>
            <w:r>
              <w:rPr>
                <w:noProof/>
                <w:webHidden/>
              </w:rPr>
              <w:fldChar w:fldCharType="end"/>
            </w:r>
          </w:hyperlink>
        </w:p>
        <w:p w:rsidR="00F87283" w:rsidRDefault="00F87283" w14:paraId="5313B21E" w14:textId="63BC7AE2">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53">
            <w:r w:rsidRPr="006933A3">
              <w:rPr>
                <w:rStyle w:val="Hyperlink"/>
                <w:rFonts w:cstheme="minorHAnsi"/>
                <w:noProof/>
              </w:rPr>
              <w:t>13.</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Appendix D: Templates</w:t>
            </w:r>
            <w:r>
              <w:rPr>
                <w:noProof/>
                <w:webHidden/>
              </w:rPr>
              <w:tab/>
            </w:r>
            <w:r>
              <w:rPr>
                <w:noProof/>
                <w:webHidden/>
              </w:rPr>
              <w:fldChar w:fldCharType="begin"/>
            </w:r>
            <w:r>
              <w:rPr>
                <w:noProof/>
                <w:webHidden/>
              </w:rPr>
              <w:instrText xml:space="preserve"> PAGEREF _Toc166062053 \h </w:instrText>
            </w:r>
            <w:r>
              <w:rPr>
                <w:noProof/>
                <w:webHidden/>
              </w:rPr>
            </w:r>
            <w:r>
              <w:rPr>
                <w:noProof/>
                <w:webHidden/>
              </w:rPr>
              <w:fldChar w:fldCharType="separate"/>
            </w:r>
            <w:r>
              <w:rPr>
                <w:noProof/>
                <w:webHidden/>
              </w:rPr>
              <w:t>135</w:t>
            </w:r>
            <w:r>
              <w:rPr>
                <w:noProof/>
                <w:webHidden/>
              </w:rPr>
              <w:fldChar w:fldCharType="end"/>
            </w:r>
          </w:hyperlink>
        </w:p>
        <w:p w:rsidR="00F87283" w:rsidRDefault="00F87283" w14:paraId="35A51B8A" w14:textId="7A01FC5F">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54">
            <w:r w:rsidRPr="006933A3">
              <w:rPr>
                <w:rStyle w:val="Hyperlink"/>
                <w:rFonts w:ascii="Calibri" w:hAnsi="Calibri"/>
                <w:bCs/>
                <w:noProof/>
              </w:rPr>
              <w:t>13.1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Prev Ref No. – PDF</w:t>
            </w:r>
            <w:r>
              <w:rPr>
                <w:noProof/>
                <w:webHidden/>
              </w:rPr>
              <w:tab/>
            </w:r>
            <w:r>
              <w:rPr>
                <w:noProof/>
                <w:webHidden/>
              </w:rPr>
              <w:fldChar w:fldCharType="begin"/>
            </w:r>
            <w:r>
              <w:rPr>
                <w:noProof/>
                <w:webHidden/>
              </w:rPr>
              <w:instrText xml:space="preserve"> PAGEREF _Toc166062054 \h </w:instrText>
            </w:r>
            <w:r>
              <w:rPr>
                <w:noProof/>
                <w:webHidden/>
              </w:rPr>
            </w:r>
            <w:r>
              <w:rPr>
                <w:noProof/>
                <w:webHidden/>
              </w:rPr>
              <w:fldChar w:fldCharType="separate"/>
            </w:r>
            <w:r>
              <w:rPr>
                <w:noProof/>
                <w:webHidden/>
              </w:rPr>
              <w:t>135</w:t>
            </w:r>
            <w:r>
              <w:rPr>
                <w:noProof/>
                <w:webHidden/>
              </w:rPr>
              <w:fldChar w:fldCharType="end"/>
            </w:r>
          </w:hyperlink>
        </w:p>
        <w:p w:rsidR="00F87283" w:rsidRDefault="00F87283" w14:paraId="1A1E5387" w14:textId="61DA2FB5">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55">
            <w:r w:rsidRPr="006933A3">
              <w:rPr>
                <w:rStyle w:val="Hyperlink"/>
                <w:rFonts w:ascii="Calibri" w:hAnsi="Calibri"/>
                <w:bCs/>
                <w:noProof/>
              </w:rPr>
              <w:t>13.2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CIF Results - PDF</w:t>
            </w:r>
            <w:r>
              <w:rPr>
                <w:noProof/>
                <w:webHidden/>
              </w:rPr>
              <w:tab/>
            </w:r>
            <w:r>
              <w:rPr>
                <w:noProof/>
                <w:webHidden/>
              </w:rPr>
              <w:fldChar w:fldCharType="begin"/>
            </w:r>
            <w:r>
              <w:rPr>
                <w:noProof/>
                <w:webHidden/>
              </w:rPr>
              <w:instrText xml:space="preserve"> PAGEREF _Toc166062055 \h </w:instrText>
            </w:r>
            <w:r>
              <w:rPr>
                <w:noProof/>
                <w:webHidden/>
              </w:rPr>
            </w:r>
            <w:r>
              <w:rPr>
                <w:noProof/>
                <w:webHidden/>
              </w:rPr>
              <w:fldChar w:fldCharType="separate"/>
            </w:r>
            <w:r>
              <w:rPr>
                <w:noProof/>
                <w:webHidden/>
              </w:rPr>
              <w:t>136</w:t>
            </w:r>
            <w:r>
              <w:rPr>
                <w:noProof/>
                <w:webHidden/>
              </w:rPr>
              <w:fldChar w:fldCharType="end"/>
            </w:r>
          </w:hyperlink>
        </w:p>
        <w:p w:rsidR="00F87283" w:rsidRDefault="00F87283" w14:paraId="18772615" w14:textId="48B2E49C">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56">
            <w:r w:rsidRPr="006933A3">
              <w:rPr>
                <w:rStyle w:val="Hyperlink"/>
                <w:rFonts w:ascii="Calibri" w:hAnsi="Calibri"/>
                <w:bCs/>
                <w:noProof/>
              </w:rPr>
              <w:t>13.3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Account Summary – FIU Template</w:t>
            </w:r>
            <w:r>
              <w:rPr>
                <w:noProof/>
                <w:webHidden/>
              </w:rPr>
              <w:tab/>
            </w:r>
            <w:r>
              <w:rPr>
                <w:noProof/>
                <w:webHidden/>
              </w:rPr>
              <w:fldChar w:fldCharType="begin"/>
            </w:r>
            <w:r>
              <w:rPr>
                <w:noProof/>
                <w:webHidden/>
              </w:rPr>
              <w:instrText xml:space="preserve"> PAGEREF _Toc166062056 \h </w:instrText>
            </w:r>
            <w:r>
              <w:rPr>
                <w:noProof/>
                <w:webHidden/>
              </w:rPr>
            </w:r>
            <w:r>
              <w:rPr>
                <w:noProof/>
                <w:webHidden/>
              </w:rPr>
              <w:fldChar w:fldCharType="separate"/>
            </w:r>
            <w:r>
              <w:rPr>
                <w:noProof/>
                <w:webHidden/>
              </w:rPr>
              <w:t>137</w:t>
            </w:r>
            <w:r>
              <w:rPr>
                <w:noProof/>
                <w:webHidden/>
              </w:rPr>
              <w:fldChar w:fldCharType="end"/>
            </w:r>
          </w:hyperlink>
        </w:p>
        <w:p w:rsidR="00F87283" w:rsidRDefault="00F87283" w14:paraId="2DFCA469" w14:textId="56039990">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57">
            <w:r w:rsidRPr="006933A3">
              <w:rPr>
                <w:rStyle w:val="Hyperlink"/>
                <w:rFonts w:ascii="Calibri" w:hAnsi="Calibri"/>
                <w:bCs/>
                <w:noProof/>
              </w:rPr>
              <w:t>13.4</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Account Summary DC/CCMS Template</w:t>
            </w:r>
            <w:r>
              <w:rPr>
                <w:noProof/>
                <w:webHidden/>
              </w:rPr>
              <w:tab/>
            </w:r>
            <w:r>
              <w:rPr>
                <w:noProof/>
                <w:webHidden/>
              </w:rPr>
              <w:fldChar w:fldCharType="begin"/>
            </w:r>
            <w:r>
              <w:rPr>
                <w:noProof/>
                <w:webHidden/>
              </w:rPr>
              <w:instrText xml:space="preserve"> PAGEREF _Toc166062057 \h </w:instrText>
            </w:r>
            <w:r>
              <w:rPr>
                <w:noProof/>
                <w:webHidden/>
              </w:rPr>
            </w:r>
            <w:r>
              <w:rPr>
                <w:noProof/>
                <w:webHidden/>
              </w:rPr>
              <w:fldChar w:fldCharType="separate"/>
            </w:r>
            <w:r>
              <w:rPr>
                <w:noProof/>
                <w:webHidden/>
              </w:rPr>
              <w:t>137</w:t>
            </w:r>
            <w:r>
              <w:rPr>
                <w:noProof/>
                <w:webHidden/>
              </w:rPr>
              <w:fldChar w:fldCharType="end"/>
            </w:r>
          </w:hyperlink>
        </w:p>
        <w:p w:rsidR="00F87283" w:rsidRDefault="00F87283" w14:paraId="503C0D23" w14:textId="6E57A097">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58">
            <w:r w:rsidRPr="006933A3">
              <w:rPr>
                <w:rStyle w:val="Hyperlink"/>
                <w:rFonts w:ascii="Calibri" w:hAnsi="Calibri"/>
                <w:bCs/>
                <w:noProof/>
              </w:rPr>
              <w:t>13.5</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Bulk Processing Excel Templates</w:t>
            </w:r>
            <w:r>
              <w:rPr>
                <w:noProof/>
                <w:webHidden/>
              </w:rPr>
              <w:tab/>
            </w:r>
            <w:r>
              <w:rPr>
                <w:noProof/>
                <w:webHidden/>
              </w:rPr>
              <w:fldChar w:fldCharType="begin"/>
            </w:r>
            <w:r>
              <w:rPr>
                <w:noProof/>
                <w:webHidden/>
              </w:rPr>
              <w:instrText xml:space="preserve"> PAGEREF _Toc166062058 \h </w:instrText>
            </w:r>
            <w:r>
              <w:rPr>
                <w:noProof/>
                <w:webHidden/>
              </w:rPr>
            </w:r>
            <w:r>
              <w:rPr>
                <w:noProof/>
                <w:webHidden/>
              </w:rPr>
              <w:fldChar w:fldCharType="separate"/>
            </w:r>
            <w:r>
              <w:rPr>
                <w:noProof/>
                <w:webHidden/>
              </w:rPr>
              <w:t>138</w:t>
            </w:r>
            <w:r>
              <w:rPr>
                <w:noProof/>
                <w:webHidden/>
              </w:rPr>
              <w:fldChar w:fldCharType="end"/>
            </w:r>
          </w:hyperlink>
        </w:p>
        <w:p w:rsidR="00F87283" w:rsidRDefault="00F87283" w14:paraId="2AD0CC03" w14:textId="27B8A4D5">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59">
            <w:r w:rsidRPr="006933A3">
              <w:rPr>
                <w:rStyle w:val="Hyperlink"/>
                <w:rFonts w:cstheme="minorHAnsi"/>
                <w:noProof/>
              </w:rPr>
              <w:t>14.</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Appendix E: Dubai Court &amp; Customer Communication</w:t>
            </w:r>
            <w:r>
              <w:rPr>
                <w:noProof/>
                <w:webHidden/>
              </w:rPr>
              <w:tab/>
            </w:r>
            <w:r>
              <w:rPr>
                <w:noProof/>
                <w:webHidden/>
              </w:rPr>
              <w:fldChar w:fldCharType="begin"/>
            </w:r>
            <w:r>
              <w:rPr>
                <w:noProof/>
                <w:webHidden/>
              </w:rPr>
              <w:instrText xml:space="preserve"> PAGEREF _Toc166062059 \h </w:instrText>
            </w:r>
            <w:r>
              <w:rPr>
                <w:noProof/>
                <w:webHidden/>
              </w:rPr>
            </w:r>
            <w:r>
              <w:rPr>
                <w:noProof/>
                <w:webHidden/>
              </w:rPr>
              <w:fldChar w:fldCharType="separate"/>
            </w:r>
            <w:r>
              <w:rPr>
                <w:noProof/>
                <w:webHidden/>
              </w:rPr>
              <w:t>138</w:t>
            </w:r>
            <w:r>
              <w:rPr>
                <w:noProof/>
                <w:webHidden/>
              </w:rPr>
              <w:fldChar w:fldCharType="end"/>
            </w:r>
          </w:hyperlink>
        </w:p>
        <w:p w:rsidR="00F87283" w:rsidRDefault="00F87283" w14:paraId="272F4FD4" w14:textId="6C31824D">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60">
            <w:r w:rsidRPr="006933A3">
              <w:rPr>
                <w:rStyle w:val="Hyperlink"/>
                <w:rFonts w:ascii="Calibri" w:hAnsi="Calibri"/>
                <w:bCs/>
                <w:noProof/>
              </w:rPr>
              <w:t>14.1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Dubai Court Communication (Email + Letters)</w:t>
            </w:r>
            <w:r>
              <w:rPr>
                <w:noProof/>
                <w:webHidden/>
              </w:rPr>
              <w:tab/>
            </w:r>
            <w:r>
              <w:rPr>
                <w:noProof/>
                <w:webHidden/>
              </w:rPr>
              <w:fldChar w:fldCharType="begin"/>
            </w:r>
            <w:r>
              <w:rPr>
                <w:noProof/>
                <w:webHidden/>
              </w:rPr>
              <w:instrText xml:space="preserve"> PAGEREF _Toc166062060 \h </w:instrText>
            </w:r>
            <w:r>
              <w:rPr>
                <w:noProof/>
                <w:webHidden/>
              </w:rPr>
            </w:r>
            <w:r>
              <w:rPr>
                <w:noProof/>
                <w:webHidden/>
              </w:rPr>
              <w:fldChar w:fldCharType="separate"/>
            </w:r>
            <w:r>
              <w:rPr>
                <w:noProof/>
                <w:webHidden/>
              </w:rPr>
              <w:t>138</w:t>
            </w:r>
            <w:r>
              <w:rPr>
                <w:noProof/>
                <w:webHidden/>
              </w:rPr>
              <w:fldChar w:fldCharType="end"/>
            </w:r>
          </w:hyperlink>
        </w:p>
        <w:p w:rsidR="00F87283" w:rsidRDefault="00F87283" w14:paraId="5D164F75" w14:textId="3B81BB20">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61">
            <w:r w:rsidRPr="006933A3">
              <w:rPr>
                <w:rStyle w:val="Hyperlink"/>
                <w:rFonts w:ascii="Calibri" w:hAnsi="Calibri"/>
                <w:bCs/>
                <w:noProof/>
              </w:rPr>
              <w:t>14.2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Customer Communication (Email + Letters)</w:t>
            </w:r>
            <w:r>
              <w:rPr>
                <w:noProof/>
                <w:webHidden/>
              </w:rPr>
              <w:tab/>
            </w:r>
            <w:r>
              <w:rPr>
                <w:noProof/>
                <w:webHidden/>
              </w:rPr>
              <w:fldChar w:fldCharType="begin"/>
            </w:r>
            <w:r>
              <w:rPr>
                <w:noProof/>
                <w:webHidden/>
              </w:rPr>
              <w:instrText xml:space="preserve"> PAGEREF _Toc166062061 \h </w:instrText>
            </w:r>
            <w:r>
              <w:rPr>
                <w:noProof/>
                <w:webHidden/>
              </w:rPr>
            </w:r>
            <w:r>
              <w:rPr>
                <w:noProof/>
                <w:webHidden/>
              </w:rPr>
              <w:fldChar w:fldCharType="separate"/>
            </w:r>
            <w:r>
              <w:rPr>
                <w:noProof/>
                <w:webHidden/>
              </w:rPr>
              <w:t>138</w:t>
            </w:r>
            <w:r>
              <w:rPr>
                <w:noProof/>
                <w:webHidden/>
              </w:rPr>
              <w:fldChar w:fldCharType="end"/>
            </w:r>
          </w:hyperlink>
        </w:p>
        <w:p w:rsidR="00F87283" w:rsidRDefault="00F87283" w14:paraId="3BF3145F" w14:textId="40368298">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62">
            <w:r w:rsidRPr="006933A3">
              <w:rPr>
                <w:rStyle w:val="Hyperlink"/>
                <w:rFonts w:cstheme="minorHAnsi"/>
                <w:noProof/>
              </w:rPr>
              <w:t>15.</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rFonts w:cstheme="minorHAnsi"/>
                <w:noProof/>
              </w:rPr>
              <w:t>Appendix F: Open Items</w:t>
            </w:r>
            <w:r>
              <w:rPr>
                <w:noProof/>
                <w:webHidden/>
              </w:rPr>
              <w:tab/>
            </w:r>
            <w:r>
              <w:rPr>
                <w:noProof/>
                <w:webHidden/>
              </w:rPr>
              <w:fldChar w:fldCharType="begin"/>
            </w:r>
            <w:r>
              <w:rPr>
                <w:noProof/>
                <w:webHidden/>
              </w:rPr>
              <w:instrText xml:space="preserve"> PAGEREF _Toc166062062 \h </w:instrText>
            </w:r>
            <w:r>
              <w:rPr>
                <w:noProof/>
                <w:webHidden/>
              </w:rPr>
            </w:r>
            <w:r>
              <w:rPr>
                <w:noProof/>
                <w:webHidden/>
              </w:rPr>
              <w:fldChar w:fldCharType="separate"/>
            </w:r>
            <w:r>
              <w:rPr>
                <w:noProof/>
                <w:webHidden/>
              </w:rPr>
              <w:t>138</w:t>
            </w:r>
            <w:r>
              <w:rPr>
                <w:noProof/>
                <w:webHidden/>
              </w:rPr>
              <w:fldChar w:fldCharType="end"/>
            </w:r>
          </w:hyperlink>
        </w:p>
        <w:p w:rsidR="00F87283" w:rsidRDefault="00F87283" w14:paraId="77614452" w14:textId="25D86801">
          <w:pPr>
            <w:pStyle w:val="TOC1"/>
            <w:rPr>
              <w:rFonts w:asciiTheme="minorHAnsi" w:hAnsiTheme="minorHAnsi" w:eastAsiaTheme="minorEastAsia" w:cstheme="minorBidi"/>
              <w:b w:val="0"/>
              <w:noProof/>
              <w:kern w:val="2"/>
              <w:szCs w:val="24"/>
              <w:lang w:val="en-IN" w:eastAsia="en-IN"/>
              <w14:ligatures w14:val="standardContextual"/>
            </w:rPr>
          </w:pPr>
          <w:hyperlink w:history="1" w:anchor="_Toc166062063">
            <w:r w:rsidRPr="006933A3">
              <w:rPr>
                <w:rStyle w:val="Hyperlink"/>
                <w:noProof/>
              </w:rPr>
              <w:t>16.</w:t>
            </w:r>
            <w:r>
              <w:rPr>
                <w:rFonts w:asciiTheme="minorHAnsi" w:hAnsiTheme="minorHAnsi" w:eastAsiaTheme="minorEastAsia" w:cstheme="minorBidi"/>
                <w:b w:val="0"/>
                <w:noProof/>
                <w:kern w:val="2"/>
                <w:szCs w:val="24"/>
                <w:lang w:val="en-IN" w:eastAsia="en-IN"/>
                <w14:ligatures w14:val="standardContextual"/>
              </w:rPr>
              <w:tab/>
            </w:r>
            <w:r w:rsidRPr="006933A3">
              <w:rPr>
                <w:rStyle w:val="Hyperlink"/>
                <w:noProof/>
              </w:rPr>
              <w:t>Addendum</w:t>
            </w:r>
            <w:r>
              <w:rPr>
                <w:noProof/>
                <w:webHidden/>
              </w:rPr>
              <w:tab/>
            </w:r>
            <w:r>
              <w:rPr>
                <w:noProof/>
                <w:webHidden/>
              </w:rPr>
              <w:fldChar w:fldCharType="begin"/>
            </w:r>
            <w:r>
              <w:rPr>
                <w:noProof/>
                <w:webHidden/>
              </w:rPr>
              <w:instrText xml:space="preserve"> PAGEREF _Toc166062063 \h </w:instrText>
            </w:r>
            <w:r>
              <w:rPr>
                <w:noProof/>
                <w:webHidden/>
              </w:rPr>
            </w:r>
            <w:r>
              <w:rPr>
                <w:noProof/>
                <w:webHidden/>
              </w:rPr>
              <w:fldChar w:fldCharType="separate"/>
            </w:r>
            <w:r>
              <w:rPr>
                <w:noProof/>
                <w:webHidden/>
              </w:rPr>
              <w:t>139</w:t>
            </w:r>
            <w:r>
              <w:rPr>
                <w:noProof/>
                <w:webHidden/>
              </w:rPr>
              <w:fldChar w:fldCharType="end"/>
            </w:r>
          </w:hyperlink>
        </w:p>
        <w:p w:rsidR="00F87283" w:rsidRDefault="00F87283" w14:paraId="6986E663" w14:textId="790F8399">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64">
            <w:r w:rsidRPr="006933A3">
              <w:rPr>
                <w:rStyle w:val="Hyperlink"/>
                <w:rFonts w:ascii="Calibri" w:hAnsi="Calibri"/>
                <w:bCs/>
                <w:noProof/>
              </w:rPr>
              <w:t>16.1</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Statement Request in DC/CCMS</w:t>
            </w:r>
            <w:r>
              <w:rPr>
                <w:noProof/>
                <w:webHidden/>
              </w:rPr>
              <w:tab/>
            </w:r>
            <w:r>
              <w:rPr>
                <w:noProof/>
                <w:webHidden/>
              </w:rPr>
              <w:fldChar w:fldCharType="begin"/>
            </w:r>
            <w:r>
              <w:rPr>
                <w:noProof/>
                <w:webHidden/>
              </w:rPr>
              <w:instrText xml:space="preserve"> PAGEREF _Toc166062064 \h </w:instrText>
            </w:r>
            <w:r>
              <w:rPr>
                <w:noProof/>
                <w:webHidden/>
              </w:rPr>
            </w:r>
            <w:r>
              <w:rPr>
                <w:noProof/>
                <w:webHidden/>
              </w:rPr>
              <w:fldChar w:fldCharType="separate"/>
            </w:r>
            <w:r>
              <w:rPr>
                <w:noProof/>
                <w:webHidden/>
              </w:rPr>
              <w:t>139</w:t>
            </w:r>
            <w:r>
              <w:rPr>
                <w:noProof/>
                <w:webHidden/>
              </w:rPr>
              <w:fldChar w:fldCharType="end"/>
            </w:r>
          </w:hyperlink>
        </w:p>
        <w:p w:rsidR="00F87283" w:rsidRDefault="00F87283" w14:paraId="774153AE" w14:textId="490338CF">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65">
            <w:r w:rsidRPr="006933A3">
              <w:rPr>
                <w:rStyle w:val="Hyperlink"/>
                <w:rFonts w:ascii="Calibri" w:hAnsi="Calibri"/>
                <w:bCs/>
                <w:noProof/>
              </w:rPr>
              <w:t>16.2</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Hold Request Update</w:t>
            </w:r>
            <w:r>
              <w:rPr>
                <w:noProof/>
                <w:webHidden/>
              </w:rPr>
              <w:tab/>
            </w:r>
            <w:r>
              <w:rPr>
                <w:noProof/>
                <w:webHidden/>
              </w:rPr>
              <w:fldChar w:fldCharType="begin"/>
            </w:r>
            <w:r>
              <w:rPr>
                <w:noProof/>
                <w:webHidden/>
              </w:rPr>
              <w:instrText xml:space="preserve"> PAGEREF _Toc166062065 \h </w:instrText>
            </w:r>
            <w:r>
              <w:rPr>
                <w:noProof/>
                <w:webHidden/>
              </w:rPr>
            </w:r>
            <w:r>
              <w:rPr>
                <w:noProof/>
                <w:webHidden/>
              </w:rPr>
              <w:fldChar w:fldCharType="separate"/>
            </w:r>
            <w:r>
              <w:rPr>
                <w:noProof/>
                <w:webHidden/>
              </w:rPr>
              <w:t>140</w:t>
            </w:r>
            <w:r>
              <w:rPr>
                <w:noProof/>
                <w:webHidden/>
              </w:rPr>
              <w:fldChar w:fldCharType="end"/>
            </w:r>
          </w:hyperlink>
        </w:p>
        <w:p w:rsidR="00F87283" w:rsidRDefault="00F87283" w14:paraId="203433BF" w14:textId="7744CAF2">
          <w:pPr>
            <w:pStyle w:val="TOC2"/>
            <w:tabs>
              <w:tab w:val="left" w:pos="960"/>
            </w:tabs>
            <w:rPr>
              <w:rFonts w:asciiTheme="minorHAnsi" w:hAnsiTheme="minorHAnsi" w:eastAsiaTheme="minorEastAsia" w:cstheme="minorBidi"/>
              <w:noProof/>
              <w:kern w:val="2"/>
              <w:sz w:val="24"/>
              <w:szCs w:val="24"/>
              <w:lang w:val="en-IN" w:eastAsia="en-IN"/>
              <w14:ligatures w14:val="standardContextual"/>
            </w:rPr>
          </w:pPr>
          <w:hyperlink w:history="1" w:anchor="_Toc166062066">
            <w:r w:rsidRPr="006933A3">
              <w:rPr>
                <w:rStyle w:val="Hyperlink"/>
                <w:rFonts w:ascii="Calibri" w:hAnsi="Calibri"/>
                <w:bCs/>
                <w:noProof/>
              </w:rPr>
              <w:t>16.3</w:t>
            </w:r>
            <w:r>
              <w:rPr>
                <w:rFonts w:asciiTheme="minorHAnsi" w:hAnsiTheme="minorHAnsi" w:eastAsiaTheme="minorEastAsia" w:cstheme="minorBidi"/>
                <w:noProof/>
                <w:kern w:val="2"/>
                <w:sz w:val="24"/>
                <w:szCs w:val="24"/>
                <w:lang w:val="en-IN" w:eastAsia="en-IN"/>
                <w14:ligatures w14:val="standardContextual"/>
              </w:rPr>
              <w:tab/>
            </w:r>
            <w:r w:rsidRPr="006933A3">
              <w:rPr>
                <w:rStyle w:val="Hyperlink"/>
                <w:noProof/>
              </w:rPr>
              <w:t>Bulk CIR Request – Non-RAK Customer</w:t>
            </w:r>
            <w:r>
              <w:rPr>
                <w:noProof/>
                <w:webHidden/>
              </w:rPr>
              <w:tab/>
            </w:r>
            <w:r>
              <w:rPr>
                <w:noProof/>
                <w:webHidden/>
              </w:rPr>
              <w:fldChar w:fldCharType="begin"/>
            </w:r>
            <w:r>
              <w:rPr>
                <w:noProof/>
                <w:webHidden/>
              </w:rPr>
              <w:instrText xml:space="preserve"> PAGEREF _Toc166062066 \h </w:instrText>
            </w:r>
            <w:r>
              <w:rPr>
                <w:noProof/>
                <w:webHidden/>
              </w:rPr>
            </w:r>
            <w:r>
              <w:rPr>
                <w:noProof/>
                <w:webHidden/>
              </w:rPr>
              <w:fldChar w:fldCharType="separate"/>
            </w:r>
            <w:r>
              <w:rPr>
                <w:noProof/>
                <w:webHidden/>
              </w:rPr>
              <w:t>140</w:t>
            </w:r>
            <w:r>
              <w:rPr>
                <w:noProof/>
                <w:webHidden/>
              </w:rPr>
              <w:fldChar w:fldCharType="end"/>
            </w:r>
          </w:hyperlink>
        </w:p>
        <w:p w:rsidR="0092029B" w:rsidP="00BF478C" w:rsidRDefault="000A5AB0" w14:paraId="67C268EA" w14:textId="0DB1F1D8">
          <w:pPr>
            <w:rPr>
              <w:noProof/>
            </w:rPr>
          </w:pPr>
          <w:r>
            <w:rPr>
              <w:b/>
              <w:bCs/>
              <w:noProof/>
            </w:rPr>
            <w:fldChar w:fldCharType="end"/>
          </w:r>
        </w:p>
      </w:sdtContent>
    </w:sdt>
    <w:p w:rsidR="00A52ABE" w:rsidP="00BF478C" w:rsidRDefault="00A52ABE" w14:paraId="624B938D" w14:textId="77777777">
      <w:pPr>
        <w:rPr>
          <w:noProof/>
        </w:rPr>
      </w:pPr>
    </w:p>
    <w:p w:rsidR="00A52ABE" w:rsidP="00BF478C" w:rsidRDefault="00A52ABE" w14:paraId="5605AA1B" w14:textId="77777777">
      <w:pPr>
        <w:rPr>
          <w:noProof/>
        </w:rPr>
      </w:pPr>
    </w:p>
    <w:p w:rsidR="00A52ABE" w:rsidP="00BF478C" w:rsidRDefault="00A52ABE" w14:paraId="5CE8A959" w14:textId="77777777">
      <w:pPr>
        <w:rPr>
          <w:noProof/>
        </w:rPr>
      </w:pPr>
    </w:p>
    <w:p w:rsidR="00A52ABE" w:rsidP="00BF478C" w:rsidRDefault="00A52ABE" w14:paraId="3436E45F" w14:textId="77777777"/>
    <w:p w:rsidR="00A52ABE" w:rsidP="00BF478C" w:rsidRDefault="00A52ABE" w14:paraId="0B0975BA" w14:textId="77777777"/>
    <w:p w:rsidR="00A52ABE" w:rsidP="00BF478C" w:rsidRDefault="00A52ABE" w14:paraId="7571C5E4" w14:textId="77777777"/>
    <w:p w:rsidR="00A52ABE" w:rsidP="00BF478C" w:rsidRDefault="00A52ABE" w14:paraId="4E93B9D6" w14:textId="77777777"/>
    <w:p w:rsidR="00A52ABE" w:rsidP="00BF478C" w:rsidRDefault="00A52ABE" w14:paraId="5D472DF1" w14:textId="77777777"/>
    <w:p w:rsidR="00A52ABE" w:rsidP="00BF478C" w:rsidRDefault="00A52ABE" w14:paraId="0A14A2FC" w14:textId="77777777"/>
    <w:p w:rsidR="00A52ABE" w:rsidP="00BF478C" w:rsidRDefault="00A52ABE" w14:paraId="3921BE6E" w14:textId="77777777"/>
    <w:p w:rsidR="00A52ABE" w:rsidP="00BF478C" w:rsidRDefault="00A52ABE" w14:paraId="6B13B29A" w14:textId="77777777"/>
    <w:p w:rsidR="00A52ABE" w:rsidP="00BF478C" w:rsidRDefault="00A52ABE" w14:paraId="2016586F" w14:textId="77777777"/>
    <w:p w:rsidR="00A52ABE" w:rsidP="00BF478C" w:rsidRDefault="00A52ABE" w14:paraId="3C29BBFD" w14:textId="77777777"/>
    <w:p w:rsidR="00A52ABE" w:rsidP="00BF478C" w:rsidRDefault="00A52ABE" w14:paraId="3AA202D1" w14:textId="77777777"/>
    <w:p w:rsidR="00A52ABE" w:rsidP="00BF478C" w:rsidRDefault="00A52ABE" w14:paraId="459475E4" w14:textId="77777777"/>
    <w:p w:rsidR="00A52ABE" w:rsidP="00BF478C" w:rsidRDefault="00A52ABE" w14:paraId="58052857" w14:textId="77777777"/>
    <w:p w:rsidR="00A52ABE" w:rsidP="00BF478C" w:rsidRDefault="00A52ABE" w14:paraId="76030A65" w14:textId="77777777"/>
    <w:p w:rsidR="00A52ABE" w:rsidP="00BF478C" w:rsidRDefault="00A52ABE" w14:paraId="05646D77" w14:textId="77777777"/>
    <w:p w:rsidR="00A52ABE" w:rsidP="00BF478C" w:rsidRDefault="00A52ABE" w14:paraId="779F1CDD" w14:textId="77777777"/>
    <w:p w:rsidR="00A52ABE" w:rsidP="00BF478C" w:rsidRDefault="00A52ABE" w14:paraId="674CADA3" w14:textId="77777777"/>
    <w:p w:rsidR="00A52ABE" w:rsidP="00BF478C" w:rsidRDefault="00A52ABE" w14:paraId="19C63110" w14:textId="77777777"/>
    <w:p w:rsidR="00A52ABE" w:rsidP="00BF478C" w:rsidRDefault="00A52ABE" w14:paraId="6412B226" w14:textId="77777777"/>
    <w:p w:rsidR="00A52ABE" w:rsidP="00BF478C" w:rsidRDefault="00A52ABE" w14:paraId="1DFD5A3F" w14:textId="77777777"/>
    <w:p w:rsidR="00A52ABE" w:rsidP="00BF478C" w:rsidRDefault="00A52ABE" w14:paraId="49A60964" w14:textId="77777777"/>
    <w:p w:rsidRPr="00DF4C06" w:rsidR="00A52ABE" w:rsidP="00BF478C" w:rsidRDefault="00A52ABE" w14:paraId="3DFEE2E4" w14:textId="77777777"/>
    <w:p w:rsidRPr="000A5AB0" w:rsidR="00BF478C" w:rsidP="000A5AB0" w:rsidRDefault="00BF478C" w14:paraId="2D39A4A0" w14:textId="34F71D73">
      <w:pPr>
        <w:pStyle w:val="Heading1"/>
        <w:tabs>
          <w:tab w:val="left" w:pos="0"/>
        </w:tabs>
        <w:rPr>
          <w:rFonts w:asciiTheme="minorHAnsi" w:hAnsiTheme="minorHAnsi" w:cstheme="minorHAnsi"/>
        </w:rPr>
      </w:pPr>
      <w:bookmarkStart w:name="_Introduction" w:id="0"/>
      <w:bookmarkStart w:name="_Toc153554658" w:id="1"/>
      <w:bookmarkStart w:name="_Toc156159497" w:id="2"/>
      <w:bookmarkStart w:name="_Toc166061876" w:id="3"/>
      <w:bookmarkEnd w:id="0"/>
      <w:r w:rsidRPr="000A5AB0">
        <w:rPr>
          <w:rFonts w:asciiTheme="minorHAnsi" w:hAnsiTheme="minorHAnsi" w:cstheme="minorHAnsi"/>
        </w:rPr>
        <w:t>Introduction</w:t>
      </w:r>
      <w:bookmarkEnd w:id="1"/>
      <w:bookmarkEnd w:id="2"/>
      <w:bookmarkEnd w:id="3"/>
    </w:p>
    <w:p w:rsidRPr="00956FD8" w:rsidR="00BF478C" w:rsidP="00BF478C" w:rsidRDefault="00BF478C" w14:paraId="176D4FB1" w14:textId="77777777">
      <w:pPr>
        <w:pStyle w:val="Heading2"/>
        <w:tabs>
          <w:tab w:val="clear" w:pos="360"/>
          <w:tab w:val="left" w:pos="720"/>
          <w:tab w:val="left" w:pos="2250"/>
          <w:tab w:val="left" w:pos="3060"/>
          <w:tab w:val="left" w:pos="3150"/>
          <w:tab w:val="left" w:pos="3600"/>
        </w:tabs>
        <w:ind w:left="720" w:hanging="720"/>
        <w:rPr>
          <w:rFonts w:asciiTheme="minorHAnsi" w:hAnsiTheme="minorHAnsi" w:cstheme="minorHAnsi"/>
        </w:rPr>
      </w:pPr>
      <w:bookmarkStart w:name="_Purpose" w:id="4"/>
      <w:bookmarkStart w:name="_Toc153554659" w:id="5"/>
      <w:bookmarkStart w:name="_Toc156159498" w:id="6"/>
      <w:bookmarkStart w:name="_Toc166061877" w:id="7"/>
      <w:bookmarkEnd w:id="4"/>
      <w:r w:rsidRPr="00956FD8">
        <w:rPr>
          <w:rFonts w:asciiTheme="minorHAnsi" w:hAnsiTheme="minorHAnsi" w:cstheme="minorHAnsi"/>
        </w:rPr>
        <w:t>Purpose</w:t>
      </w:r>
      <w:bookmarkEnd w:id="5"/>
      <w:bookmarkEnd w:id="6"/>
      <w:bookmarkEnd w:id="7"/>
      <w:r w:rsidRPr="00956FD8">
        <w:rPr>
          <w:rFonts w:asciiTheme="minorHAnsi" w:hAnsiTheme="minorHAnsi" w:cstheme="minorHAnsi"/>
        </w:rPr>
        <w:t xml:space="preserve"> </w:t>
      </w:r>
    </w:p>
    <w:p w:rsidRPr="0014486C" w:rsidR="00AC2FE9" w:rsidP="002D7B2A" w:rsidRDefault="00BF478C" w14:paraId="7091E6F8" w14:textId="5BF796B9">
      <w:pPr>
        <w:spacing w:line="360" w:lineRule="auto"/>
        <w:jc w:val="both"/>
        <w:rPr>
          <w:rFonts w:asciiTheme="minorHAnsi" w:hAnsiTheme="minorHAnsi" w:cstheme="minorHAnsi"/>
          <w:szCs w:val="24"/>
        </w:rPr>
      </w:pPr>
      <w:r w:rsidRPr="0014486C">
        <w:rPr>
          <w:rFonts w:asciiTheme="minorHAnsi" w:hAnsiTheme="minorHAnsi" w:cstheme="minorHAnsi"/>
          <w:b/>
          <w:bCs/>
          <w:szCs w:val="24"/>
        </w:rPr>
        <w:t>'</w:t>
      </w:r>
      <w:r w:rsidRPr="0014486C" w:rsidR="00D336E2">
        <w:rPr>
          <w:rFonts w:asciiTheme="minorHAnsi" w:hAnsiTheme="minorHAnsi" w:cstheme="minorHAnsi"/>
          <w:b/>
          <w:bCs/>
          <w:szCs w:val="24"/>
        </w:rPr>
        <w:t xml:space="preserve">Central Bank Instructions &amp; </w:t>
      </w:r>
      <w:r w:rsidRPr="0014486C" w:rsidR="004B1CB4">
        <w:rPr>
          <w:rFonts w:asciiTheme="minorHAnsi" w:hAnsiTheme="minorHAnsi" w:cstheme="minorHAnsi"/>
          <w:b/>
          <w:bCs/>
          <w:szCs w:val="24"/>
        </w:rPr>
        <w:t>Court Order</w:t>
      </w:r>
      <w:r w:rsidRPr="0014486C" w:rsidR="00AC2FE9">
        <w:rPr>
          <w:rFonts w:asciiTheme="minorHAnsi" w:hAnsiTheme="minorHAnsi" w:cstheme="minorHAnsi"/>
          <w:b/>
          <w:bCs/>
          <w:szCs w:val="24"/>
        </w:rPr>
        <w:t>’</w:t>
      </w:r>
      <w:r w:rsidRPr="0014486C" w:rsidR="001048ED">
        <w:rPr>
          <w:rFonts w:asciiTheme="minorHAnsi" w:hAnsiTheme="minorHAnsi" w:cstheme="minorHAnsi"/>
          <w:szCs w:val="24"/>
        </w:rPr>
        <w:t xml:space="preserve"> or </w:t>
      </w:r>
      <w:r w:rsidRPr="0014486C" w:rsidR="001048ED">
        <w:rPr>
          <w:rFonts w:asciiTheme="minorHAnsi" w:hAnsiTheme="minorHAnsi" w:cstheme="minorHAnsi"/>
          <w:b/>
          <w:bCs/>
          <w:szCs w:val="24"/>
        </w:rPr>
        <w:t>CBI/CO</w:t>
      </w:r>
      <w:r w:rsidRPr="0014486C" w:rsidR="001048ED">
        <w:rPr>
          <w:rFonts w:asciiTheme="minorHAnsi" w:hAnsiTheme="minorHAnsi" w:cstheme="minorHAnsi"/>
          <w:szCs w:val="24"/>
        </w:rPr>
        <w:t xml:space="preserve"> P</w:t>
      </w:r>
      <w:r w:rsidRPr="0014486C">
        <w:rPr>
          <w:rFonts w:asciiTheme="minorHAnsi" w:hAnsiTheme="minorHAnsi" w:cstheme="minorHAnsi"/>
          <w:szCs w:val="24"/>
        </w:rPr>
        <w:t xml:space="preserve">rocess aims to implement Newgen’s </w:t>
      </w:r>
      <w:r w:rsidRPr="0014486C" w:rsidR="008B73BF">
        <w:rPr>
          <w:rFonts w:asciiTheme="minorHAnsi" w:hAnsiTheme="minorHAnsi" w:cstheme="minorHAnsi"/>
          <w:szCs w:val="24"/>
        </w:rPr>
        <w:t>IBPS platform</w:t>
      </w:r>
      <w:r w:rsidRPr="0014486C">
        <w:rPr>
          <w:rFonts w:asciiTheme="minorHAnsi" w:hAnsiTheme="minorHAnsi" w:cstheme="minorHAnsi"/>
          <w:szCs w:val="24"/>
        </w:rPr>
        <w:t xml:space="preserve"> for automating </w:t>
      </w:r>
      <w:r w:rsidRPr="0014486C" w:rsidR="00AC2FE9">
        <w:rPr>
          <w:rFonts w:asciiTheme="minorHAnsi" w:hAnsiTheme="minorHAnsi" w:cstheme="minorHAnsi"/>
          <w:szCs w:val="24"/>
        </w:rPr>
        <w:t>requests received from:</w:t>
      </w:r>
    </w:p>
    <w:p w:rsidR="00097594" w:rsidP="00097594" w:rsidRDefault="00AC2FE9" w14:paraId="25B67322" w14:textId="77777777">
      <w:pPr>
        <w:pStyle w:val="ListParagraph"/>
        <w:numPr>
          <w:ilvl w:val="0"/>
          <w:numId w:val="11"/>
        </w:numPr>
        <w:spacing w:line="360" w:lineRule="auto"/>
        <w:jc w:val="both"/>
        <w:rPr>
          <w:rFonts w:asciiTheme="minorHAnsi" w:hAnsiTheme="minorHAnsi" w:cstheme="minorHAnsi"/>
          <w:szCs w:val="24"/>
        </w:rPr>
      </w:pPr>
      <w:r w:rsidRPr="0014486C">
        <w:rPr>
          <w:rFonts w:asciiTheme="minorHAnsi" w:hAnsiTheme="minorHAnsi" w:cstheme="minorHAnsi"/>
          <w:b/>
          <w:bCs/>
          <w:szCs w:val="24"/>
        </w:rPr>
        <w:t>FIU (Financial Intelligence Unit)</w:t>
      </w:r>
      <w:r w:rsidRPr="0014486C">
        <w:rPr>
          <w:rFonts w:asciiTheme="minorHAnsi" w:hAnsiTheme="minorHAnsi" w:cstheme="minorHAnsi"/>
          <w:szCs w:val="24"/>
        </w:rPr>
        <w:t xml:space="preserve"> and </w:t>
      </w:r>
      <w:r w:rsidRPr="0014486C">
        <w:rPr>
          <w:rFonts w:asciiTheme="minorHAnsi" w:hAnsiTheme="minorHAnsi" w:cstheme="minorHAnsi"/>
          <w:b/>
          <w:bCs/>
          <w:szCs w:val="24"/>
        </w:rPr>
        <w:t>CIR (Customer Information Request)</w:t>
      </w:r>
      <w:r w:rsidRPr="0014486C">
        <w:rPr>
          <w:rFonts w:asciiTheme="minorHAnsi" w:hAnsiTheme="minorHAnsi" w:cstheme="minorHAnsi"/>
          <w:szCs w:val="24"/>
        </w:rPr>
        <w:t xml:space="preserve"> Portals from Central Bank.</w:t>
      </w:r>
    </w:p>
    <w:p w:rsidRPr="00097594" w:rsidR="00AC2FE9" w:rsidP="00097594" w:rsidRDefault="00AC2FE9" w14:paraId="227A3B29" w14:textId="1E3E90C1">
      <w:pPr>
        <w:pStyle w:val="ListParagraph"/>
        <w:numPr>
          <w:ilvl w:val="0"/>
          <w:numId w:val="11"/>
        </w:numPr>
        <w:spacing w:line="360" w:lineRule="auto"/>
        <w:jc w:val="both"/>
        <w:rPr>
          <w:rFonts w:asciiTheme="minorHAnsi" w:hAnsiTheme="minorHAnsi" w:cstheme="minorHAnsi"/>
          <w:szCs w:val="24"/>
        </w:rPr>
      </w:pPr>
      <w:r w:rsidRPr="00097594">
        <w:rPr>
          <w:rFonts w:asciiTheme="minorHAnsi" w:hAnsiTheme="minorHAnsi" w:cstheme="minorHAnsi"/>
          <w:b/>
          <w:bCs/>
          <w:szCs w:val="24"/>
        </w:rPr>
        <w:t>Dubai Court</w:t>
      </w:r>
      <w:r w:rsidRPr="00097594">
        <w:rPr>
          <w:rFonts w:asciiTheme="minorHAnsi" w:hAnsiTheme="minorHAnsi" w:cstheme="minorHAnsi"/>
          <w:szCs w:val="24"/>
        </w:rPr>
        <w:t xml:space="preserve"> through email and </w:t>
      </w:r>
      <w:r w:rsidRPr="00097594">
        <w:rPr>
          <w:rFonts w:asciiTheme="minorHAnsi" w:hAnsiTheme="minorHAnsi" w:cstheme="minorHAnsi"/>
          <w:b/>
          <w:bCs/>
          <w:szCs w:val="24"/>
        </w:rPr>
        <w:t>CCMS</w:t>
      </w:r>
      <w:r w:rsidR="00F262B5">
        <w:rPr>
          <w:rFonts w:asciiTheme="minorHAnsi" w:hAnsiTheme="minorHAnsi" w:cstheme="minorHAnsi"/>
          <w:b/>
          <w:bCs/>
          <w:szCs w:val="24"/>
        </w:rPr>
        <w:t xml:space="preserve"> (Court Case Management System)</w:t>
      </w:r>
      <w:r w:rsidRPr="00097594">
        <w:rPr>
          <w:rFonts w:asciiTheme="minorHAnsi" w:hAnsiTheme="minorHAnsi" w:cstheme="minorHAnsi"/>
          <w:szCs w:val="24"/>
        </w:rPr>
        <w:t xml:space="preserve"> under Central Bank Portal for other emirates.</w:t>
      </w:r>
    </w:p>
    <w:p w:rsidRPr="0014486C" w:rsidR="00097594" w:rsidP="00097594" w:rsidRDefault="00097594" w14:paraId="33FBE9A9" w14:textId="6F3AD03A">
      <w:pPr>
        <w:pStyle w:val="ListParagraph"/>
        <w:numPr>
          <w:ilvl w:val="0"/>
          <w:numId w:val="11"/>
        </w:numPr>
        <w:spacing w:line="360" w:lineRule="auto"/>
        <w:jc w:val="both"/>
        <w:rPr>
          <w:rFonts w:asciiTheme="minorHAnsi" w:hAnsiTheme="minorHAnsi" w:cstheme="minorHAnsi"/>
          <w:szCs w:val="24"/>
        </w:rPr>
      </w:pPr>
      <w:r>
        <w:rPr>
          <w:rFonts w:asciiTheme="minorHAnsi" w:hAnsiTheme="minorHAnsi" w:cstheme="minorHAnsi"/>
          <w:b/>
          <w:bCs/>
          <w:szCs w:val="24"/>
        </w:rPr>
        <w:t xml:space="preserve">Bulk Processing CIR Requests </w:t>
      </w:r>
      <w:r>
        <w:rPr>
          <w:rFonts w:asciiTheme="minorHAnsi" w:hAnsiTheme="minorHAnsi" w:cstheme="minorHAnsi"/>
          <w:szCs w:val="24"/>
        </w:rPr>
        <w:t>via Excel</w:t>
      </w:r>
      <w:r w:rsidR="00A52ABE">
        <w:rPr>
          <w:rFonts w:asciiTheme="minorHAnsi" w:hAnsiTheme="minorHAnsi" w:cstheme="minorHAnsi"/>
          <w:szCs w:val="24"/>
        </w:rPr>
        <w:t xml:space="preserve"> WI Creation. </w:t>
      </w:r>
    </w:p>
    <w:p w:rsidRPr="0014486C" w:rsidR="00BF478C" w:rsidP="002D7B2A" w:rsidRDefault="00AC2FE9" w14:paraId="5796EA4E" w14:textId="6143F55B">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w:t>
      </w:r>
      <w:r w:rsidRPr="0014486C" w:rsidR="00BF478C">
        <w:rPr>
          <w:rFonts w:asciiTheme="minorHAnsi" w:hAnsiTheme="minorHAnsi" w:cstheme="minorHAnsi"/>
          <w:szCs w:val="24"/>
        </w:rPr>
        <w:t>process</w:t>
      </w:r>
      <w:r w:rsidRPr="0014486C">
        <w:rPr>
          <w:rFonts w:asciiTheme="minorHAnsi" w:hAnsiTheme="minorHAnsi" w:cstheme="minorHAnsi"/>
          <w:szCs w:val="24"/>
        </w:rPr>
        <w:t xml:space="preserve"> will include </w:t>
      </w:r>
      <w:r w:rsidRPr="0014486C" w:rsidR="00D17455">
        <w:rPr>
          <w:rFonts w:asciiTheme="minorHAnsi" w:hAnsiTheme="minorHAnsi" w:cstheme="minorHAnsi"/>
          <w:szCs w:val="24"/>
        </w:rPr>
        <w:t xml:space="preserve">automating the process for multiple </w:t>
      </w:r>
      <w:r w:rsidRPr="0014486C" w:rsidR="0092029B">
        <w:rPr>
          <w:rFonts w:asciiTheme="minorHAnsi" w:hAnsiTheme="minorHAnsi" w:cstheme="minorHAnsi"/>
          <w:szCs w:val="24"/>
        </w:rPr>
        <w:t>requests</w:t>
      </w:r>
      <w:r w:rsidRPr="0014486C" w:rsidR="00D17455">
        <w:rPr>
          <w:rFonts w:asciiTheme="minorHAnsi" w:hAnsiTheme="minorHAnsi" w:cstheme="minorHAnsi"/>
          <w:szCs w:val="24"/>
        </w:rPr>
        <w:t xml:space="preserve"> received from the above institutions and required </w:t>
      </w:r>
      <w:r w:rsidRPr="0014486C" w:rsidR="005D4B9C">
        <w:rPr>
          <w:rFonts w:asciiTheme="minorHAnsi" w:hAnsiTheme="minorHAnsi" w:cstheme="minorHAnsi"/>
          <w:szCs w:val="24"/>
        </w:rPr>
        <w:t>approvals from Operations</w:t>
      </w:r>
      <w:r w:rsidR="00F262B5">
        <w:rPr>
          <w:rFonts w:asciiTheme="minorHAnsi" w:hAnsiTheme="minorHAnsi" w:cstheme="minorHAnsi"/>
          <w:szCs w:val="24"/>
        </w:rPr>
        <w:t xml:space="preserve"> </w:t>
      </w:r>
      <w:r w:rsidRPr="0014486C" w:rsidR="005D4B9C">
        <w:rPr>
          <w:rFonts w:asciiTheme="minorHAnsi" w:hAnsiTheme="minorHAnsi" w:cstheme="minorHAnsi"/>
          <w:szCs w:val="24"/>
        </w:rPr>
        <w:t xml:space="preserve">/ Compliance </w:t>
      </w:r>
      <w:r w:rsidRPr="0014486C" w:rsidR="00D17455">
        <w:rPr>
          <w:rFonts w:asciiTheme="minorHAnsi" w:hAnsiTheme="minorHAnsi" w:cstheme="minorHAnsi"/>
          <w:szCs w:val="24"/>
        </w:rPr>
        <w:t>team</w:t>
      </w:r>
      <w:r w:rsidR="00840EEA">
        <w:rPr>
          <w:rFonts w:asciiTheme="minorHAnsi" w:hAnsiTheme="minorHAnsi" w:cstheme="minorHAnsi"/>
          <w:szCs w:val="24"/>
        </w:rPr>
        <w:t xml:space="preserve"> along with Dubai Court and Customer Communications. </w:t>
      </w:r>
    </w:p>
    <w:p w:rsidRPr="0014486C" w:rsidR="00BF478C" w:rsidP="002D7B2A" w:rsidRDefault="00BF478C" w14:paraId="53A7843B" w14:textId="77777777">
      <w:pPr>
        <w:spacing w:line="360" w:lineRule="auto"/>
        <w:jc w:val="both"/>
        <w:rPr>
          <w:rFonts w:asciiTheme="minorHAnsi" w:hAnsiTheme="minorHAnsi" w:cstheme="minorHAnsi"/>
          <w:szCs w:val="24"/>
        </w:rPr>
      </w:pPr>
      <w:r w:rsidRPr="0014486C">
        <w:rPr>
          <w:rFonts w:asciiTheme="minorHAnsi" w:hAnsiTheme="minorHAnsi" w:cstheme="minorHAnsi"/>
          <w:szCs w:val="24"/>
        </w:rPr>
        <w:t>The key objectives of this process are:</w:t>
      </w:r>
    </w:p>
    <w:p w:rsidRPr="0014486C" w:rsidR="00BF478C" w:rsidP="002D7B2A" w:rsidRDefault="00BF478C" w14:paraId="5C88B9BA"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Workflow automation</w:t>
      </w:r>
    </w:p>
    <w:p w:rsidRPr="0014486C" w:rsidR="00D17455" w:rsidP="002D7B2A" w:rsidRDefault="00D17455" w14:paraId="677F3D6A" w14:textId="3CD749D2">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Integration with Core Banking System</w:t>
      </w:r>
    </w:p>
    <w:p w:rsidRPr="0014486C" w:rsidR="00BF478C" w:rsidP="002D7B2A" w:rsidRDefault="00BF478C" w14:paraId="0449FCCD"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Reporting</w:t>
      </w:r>
    </w:p>
    <w:p w:rsidRPr="0014486C" w:rsidR="00BF478C" w:rsidP="002D7B2A" w:rsidRDefault="00BF478C" w14:paraId="2573EAFD"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Tracking</w:t>
      </w:r>
    </w:p>
    <w:p w:rsidRPr="0014486C" w:rsidR="00BF478C" w:rsidP="002D7B2A" w:rsidRDefault="00BF478C" w14:paraId="6B0AAD52"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Accountability</w:t>
      </w:r>
    </w:p>
    <w:p w:rsidRPr="0014486C" w:rsidR="00BF478C" w:rsidP="002D7B2A" w:rsidRDefault="00BF478C" w14:paraId="13A81296" w14:textId="399EE333">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Enhance user </w:t>
      </w:r>
      <w:r w:rsidRPr="0014486C" w:rsidR="0092029B">
        <w:rPr>
          <w:rFonts w:asciiTheme="minorHAnsi" w:hAnsiTheme="minorHAnsi" w:cstheme="minorHAnsi"/>
          <w:szCs w:val="24"/>
        </w:rPr>
        <w:t>experience.</w:t>
      </w:r>
      <w:r w:rsidRPr="0014486C">
        <w:rPr>
          <w:rFonts w:asciiTheme="minorHAnsi" w:hAnsiTheme="minorHAnsi" w:cstheme="minorHAnsi"/>
          <w:szCs w:val="24"/>
        </w:rPr>
        <w:t xml:space="preserve"> </w:t>
      </w:r>
    </w:p>
    <w:p w:rsidRPr="0014486C" w:rsidR="00BF478C" w:rsidP="002D7B2A" w:rsidRDefault="00BF478C" w14:paraId="31DDB845"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Appropriate controls</w:t>
      </w:r>
    </w:p>
    <w:p w:rsidRPr="0014486C" w:rsidR="00BF478C" w:rsidP="002D7B2A" w:rsidRDefault="00BF478C" w14:paraId="21F2F640"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Reducing email exchanges</w:t>
      </w:r>
    </w:p>
    <w:p w:rsidR="00BF478C" w:rsidP="002D7B2A" w:rsidRDefault="00BF478C" w14:paraId="00DDBE29" w14:textId="2528137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Less paper </w:t>
      </w:r>
      <w:r w:rsidRPr="0014486C" w:rsidR="0092029B">
        <w:rPr>
          <w:rFonts w:asciiTheme="minorHAnsi" w:hAnsiTheme="minorHAnsi" w:cstheme="minorHAnsi"/>
          <w:szCs w:val="24"/>
        </w:rPr>
        <w:t>approaches.</w:t>
      </w:r>
    </w:p>
    <w:p w:rsidRPr="0014486C" w:rsidR="00840EEA" w:rsidP="002D7B2A" w:rsidRDefault="00840EEA" w14:paraId="208EEC0E" w14:textId="4523EADE">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Document Generations </w:t>
      </w:r>
    </w:p>
    <w:p w:rsidRPr="00956FD8" w:rsidR="00BF478C" w:rsidP="00BF478C" w:rsidRDefault="00BF478C" w14:paraId="55D4D441" w14:textId="77777777">
      <w:pPr>
        <w:pStyle w:val="template"/>
        <w:ind w:left="720"/>
        <w:jc w:val="both"/>
        <w:rPr>
          <w:rFonts w:asciiTheme="minorHAnsi" w:hAnsiTheme="minorHAnsi" w:cstheme="minorHAnsi"/>
          <w:sz w:val="20"/>
        </w:rPr>
      </w:pPr>
    </w:p>
    <w:p w:rsidRPr="00956FD8" w:rsidR="00BF478C" w:rsidP="00BF478C" w:rsidRDefault="00BF478C" w14:paraId="60DFA5A4" w14:textId="77777777">
      <w:pPr>
        <w:pStyle w:val="Heading2"/>
        <w:tabs>
          <w:tab w:val="clear" w:pos="360"/>
          <w:tab w:val="left" w:pos="720"/>
        </w:tabs>
        <w:ind w:left="720" w:hanging="720"/>
        <w:rPr>
          <w:rFonts w:asciiTheme="minorHAnsi" w:hAnsiTheme="minorHAnsi" w:cstheme="minorHAnsi"/>
        </w:rPr>
      </w:pPr>
      <w:bookmarkStart w:name="_Solution_Scope" w:id="8"/>
      <w:bookmarkStart w:name="_Toc153554660" w:id="9"/>
      <w:bookmarkStart w:name="_Toc156159499" w:id="10"/>
      <w:bookmarkStart w:name="_Toc166061878" w:id="11"/>
      <w:bookmarkEnd w:id="8"/>
      <w:r w:rsidRPr="00956FD8">
        <w:rPr>
          <w:rFonts w:asciiTheme="minorHAnsi" w:hAnsiTheme="minorHAnsi" w:cstheme="minorHAnsi"/>
        </w:rPr>
        <w:t>Solution Scope</w:t>
      </w:r>
      <w:bookmarkEnd w:id="9"/>
      <w:bookmarkEnd w:id="10"/>
      <w:bookmarkEnd w:id="11"/>
    </w:p>
    <w:p w:rsidRPr="0014486C" w:rsidR="00BF478C" w:rsidP="00BF478C" w:rsidRDefault="00BF478C" w14:paraId="7EE27CAF" w14:textId="6E8252C3">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scope of the process is to automate </w:t>
      </w:r>
      <w:r w:rsidRPr="0014486C" w:rsidR="00124CB4">
        <w:rPr>
          <w:rFonts w:asciiTheme="minorHAnsi" w:hAnsiTheme="minorHAnsi" w:cstheme="minorHAnsi"/>
          <w:szCs w:val="24"/>
        </w:rPr>
        <w:t xml:space="preserve">the </w:t>
      </w:r>
      <w:r w:rsidRPr="0014486C" w:rsidR="005609FE">
        <w:rPr>
          <w:rFonts w:asciiTheme="minorHAnsi" w:hAnsiTheme="minorHAnsi" w:cstheme="minorHAnsi"/>
          <w:szCs w:val="24"/>
        </w:rPr>
        <w:t xml:space="preserve">workflow and process the </w:t>
      </w:r>
      <w:r w:rsidRPr="0014486C" w:rsidR="00D17455">
        <w:rPr>
          <w:rFonts w:asciiTheme="minorHAnsi" w:hAnsiTheme="minorHAnsi" w:cstheme="minorHAnsi"/>
          <w:szCs w:val="24"/>
        </w:rPr>
        <w:t>multiple request types received from FIU, CIR, CCMS</w:t>
      </w:r>
      <w:r w:rsidR="00A52ABE">
        <w:rPr>
          <w:rFonts w:asciiTheme="minorHAnsi" w:hAnsiTheme="minorHAnsi" w:cstheme="minorHAnsi"/>
          <w:szCs w:val="24"/>
        </w:rPr>
        <w:t>,</w:t>
      </w:r>
      <w:r w:rsidRPr="0014486C" w:rsidR="00D17455">
        <w:rPr>
          <w:rFonts w:asciiTheme="minorHAnsi" w:hAnsiTheme="minorHAnsi" w:cstheme="minorHAnsi"/>
          <w:szCs w:val="24"/>
        </w:rPr>
        <w:t xml:space="preserve"> Dubai Court</w:t>
      </w:r>
      <w:r w:rsidR="00A52ABE">
        <w:rPr>
          <w:rFonts w:asciiTheme="minorHAnsi" w:hAnsiTheme="minorHAnsi" w:cstheme="minorHAnsi"/>
          <w:szCs w:val="24"/>
        </w:rPr>
        <w:t xml:space="preserve"> &amp; Bulk Processing CIR Req. </w:t>
      </w:r>
    </w:p>
    <w:p w:rsidR="00BF478C" w:rsidP="00BF478C" w:rsidRDefault="00BF478C" w14:paraId="51D64C4B" w14:textId="77777777">
      <w:pPr>
        <w:pStyle w:val="template"/>
        <w:ind w:left="720"/>
        <w:jc w:val="both"/>
        <w:rPr>
          <w:rFonts w:asciiTheme="minorHAnsi" w:hAnsiTheme="minorHAnsi" w:cstheme="minorHAnsi"/>
          <w:i w:val="0"/>
          <w:iCs/>
          <w:sz w:val="20"/>
        </w:rPr>
      </w:pPr>
    </w:p>
    <w:p w:rsidRPr="00956FD8" w:rsidR="00A52ABE" w:rsidP="00BF478C" w:rsidRDefault="00A52ABE" w14:paraId="65DA38C6" w14:textId="77777777">
      <w:pPr>
        <w:pStyle w:val="template"/>
        <w:ind w:left="720"/>
        <w:jc w:val="both"/>
        <w:rPr>
          <w:rFonts w:asciiTheme="minorHAnsi" w:hAnsiTheme="minorHAnsi" w:cstheme="minorHAnsi"/>
          <w:i w:val="0"/>
          <w:iCs/>
          <w:sz w:val="20"/>
        </w:rPr>
      </w:pPr>
    </w:p>
    <w:p w:rsidRPr="00956FD8" w:rsidR="00BF478C" w:rsidP="00BF478C" w:rsidRDefault="00BF478C" w14:paraId="2539C9DE" w14:textId="77777777">
      <w:pPr>
        <w:pStyle w:val="Heading2"/>
        <w:tabs>
          <w:tab w:val="clear" w:pos="360"/>
          <w:tab w:val="left" w:pos="720"/>
        </w:tabs>
        <w:ind w:left="720" w:hanging="720"/>
        <w:rPr>
          <w:rFonts w:asciiTheme="minorHAnsi" w:hAnsiTheme="minorHAnsi" w:cstheme="minorHAnsi"/>
        </w:rPr>
      </w:pPr>
      <w:bookmarkStart w:name="_Document_Conventions" w:id="12"/>
      <w:bookmarkStart w:name="_Toc153554661" w:id="13"/>
      <w:bookmarkStart w:name="_Toc156159500" w:id="14"/>
      <w:bookmarkStart w:name="_Toc166061879" w:id="15"/>
      <w:bookmarkEnd w:id="12"/>
      <w:r w:rsidRPr="00956FD8">
        <w:rPr>
          <w:rFonts w:asciiTheme="minorHAnsi" w:hAnsiTheme="minorHAnsi" w:cstheme="minorHAnsi"/>
        </w:rPr>
        <w:t>Document Conventions</w:t>
      </w:r>
      <w:bookmarkEnd w:id="13"/>
      <w:bookmarkEnd w:id="14"/>
      <w:bookmarkEnd w:id="15"/>
    </w:p>
    <w:p w:rsidRPr="0014486C" w:rsidR="00BF478C" w:rsidP="0011095C" w:rsidRDefault="00BF478C" w14:paraId="3501FD5A"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has used bold words to highlight the user requirements. </w:t>
      </w:r>
    </w:p>
    <w:p w:rsidRPr="0014486C" w:rsidR="00BF478C" w:rsidP="0011095C" w:rsidRDefault="00BF478C" w14:paraId="286125E9"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The document has used short forms for some commonly abbreviated terms. Such abbreviated terms are expanded at the first occurrence of usage.</w:t>
      </w:r>
    </w:p>
    <w:p w:rsidRPr="0014486C" w:rsidR="00BF478C" w:rsidP="0011095C" w:rsidRDefault="00BF478C" w14:paraId="31F828AC" w14:textId="27B1CB99">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Word(s) used as a phrase, are surrounded with single quotes (‘</w:t>
      </w:r>
      <w:r w:rsidRPr="0014486C" w:rsidR="00D17455">
        <w:rPr>
          <w:rFonts w:asciiTheme="minorHAnsi" w:hAnsiTheme="minorHAnsi" w:cstheme="minorHAnsi"/>
          <w:szCs w:val="24"/>
        </w:rPr>
        <w:t>’</w:t>
      </w:r>
      <w:r w:rsidRPr="0014486C">
        <w:rPr>
          <w:rFonts w:asciiTheme="minorHAnsi" w:hAnsiTheme="minorHAnsi" w:cstheme="minorHAnsi"/>
          <w:szCs w:val="24"/>
        </w:rPr>
        <w:t xml:space="preserve">) for distinction. </w:t>
      </w:r>
    </w:p>
    <w:p w:rsidRPr="0014486C" w:rsidR="00BF478C" w:rsidP="0011095C" w:rsidRDefault="00BF478C" w14:paraId="183D1DD6"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Sections / Text highlighted Yellow represents ‘Required Information’.</w:t>
      </w:r>
    </w:p>
    <w:p w:rsidRPr="002D7B2A" w:rsidR="0092029B" w:rsidP="0092029B" w:rsidRDefault="0092029B" w14:paraId="7E65FB31" w14:textId="77777777">
      <w:pPr>
        <w:pStyle w:val="ListParagraph"/>
        <w:suppressAutoHyphens w:val="0"/>
        <w:spacing w:line="360" w:lineRule="auto"/>
        <w:jc w:val="both"/>
        <w:rPr>
          <w:rFonts w:asciiTheme="minorHAnsi" w:hAnsiTheme="minorHAnsi" w:cstheme="minorHAnsi"/>
          <w:sz w:val="22"/>
          <w:szCs w:val="22"/>
        </w:rPr>
      </w:pPr>
    </w:p>
    <w:p w:rsidRPr="002D7B2A" w:rsidR="00BF478C" w:rsidP="00BF478C" w:rsidRDefault="00BF478C" w14:paraId="7BAE5BED" w14:textId="77777777">
      <w:pPr>
        <w:spacing w:line="360" w:lineRule="auto"/>
        <w:jc w:val="both"/>
        <w:rPr>
          <w:rFonts w:asciiTheme="minorHAnsi" w:hAnsiTheme="minorHAnsi" w:cstheme="minorHAnsi"/>
          <w:sz w:val="22"/>
          <w:szCs w:val="22"/>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40"/>
        <w:gridCol w:w="1422"/>
        <w:gridCol w:w="1419"/>
      </w:tblGrid>
      <w:tr w:rsidRPr="0014486C" w:rsidR="00BF478C" w:rsidTr="00CF18C5" w14:paraId="095DF0B5" w14:textId="77777777">
        <w:trPr>
          <w:trHeight w:val="389"/>
          <w:jc w:val="center"/>
        </w:trPr>
        <w:tc>
          <w:tcPr>
            <w:tcW w:w="1440" w:type="dxa"/>
            <w:vAlign w:val="center"/>
          </w:tcPr>
          <w:p w:rsidRPr="0014486C" w:rsidR="00BF478C" w:rsidP="00CF18C5" w:rsidRDefault="00BF478C" w14:paraId="6B099459" w14:textId="77777777">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Items</w:t>
            </w:r>
          </w:p>
        </w:tc>
        <w:tc>
          <w:tcPr>
            <w:tcW w:w="1422" w:type="dxa"/>
            <w:vAlign w:val="center"/>
          </w:tcPr>
          <w:p w:rsidRPr="0014486C" w:rsidR="00BF478C" w:rsidP="00CF18C5" w:rsidRDefault="00BF478C" w14:paraId="698D00E8" w14:textId="77777777">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Font Type</w:t>
            </w:r>
          </w:p>
        </w:tc>
        <w:tc>
          <w:tcPr>
            <w:tcW w:w="1419" w:type="dxa"/>
            <w:vAlign w:val="center"/>
          </w:tcPr>
          <w:p w:rsidRPr="0014486C" w:rsidR="00BF478C" w:rsidP="00CF18C5" w:rsidRDefault="00BF478C" w14:paraId="6168B7BE" w14:textId="77777777">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Font Size</w:t>
            </w:r>
          </w:p>
        </w:tc>
      </w:tr>
      <w:tr w:rsidRPr="0014486C" w:rsidR="00BF478C" w:rsidTr="00CF18C5" w14:paraId="700A3D72" w14:textId="77777777">
        <w:trPr>
          <w:trHeight w:val="389"/>
          <w:jc w:val="center"/>
        </w:trPr>
        <w:tc>
          <w:tcPr>
            <w:tcW w:w="1440" w:type="dxa"/>
            <w:vAlign w:val="center"/>
          </w:tcPr>
          <w:p w:rsidRPr="0014486C" w:rsidR="00BF478C" w:rsidP="00CF18C5" w:rsidRDefault="00BF478C" w14:paraId="73E80CD1"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1</w:t>
            </w:r>
          </w:p>
        </w:tc>
        <w:tc>
          <w:tcPr>
            <w:tcW w:w="1422" w:type="dxa"/>
            <w:vAlign w:val="center"/>
          </w:tcPr>
          <w:p w:rsidRPr="0014486C" w:rsidR="00BF478C" w:rsidP="00CF18C5" w:rsidRDefault="00BF478C" w14:paraId="2840AF8E"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rsidRPr="0014486C" w:rsidR="00BF478C" w:rsidP="00CF18C5" w:rsidRDefault="00BF478C" w14:paraId="549B975A"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18</w:t>
            </w:r>
          </w:p>
        </w:tc>
      </w:tr>
      <w:tr w:rsidRPr="0014486C" w:rsidR="00BF478C" w:rsidTr="00CF18C5" w14:paraId="0C610C1C" w14:textId="77777777">
        <w:trPr>
          <w:trHeight w:val="389"/>
          <w:jc w:val="center"/>
        </w:trPr>
        <w:tc>
          <w:tcPr>
            <w:tcW w:w="1440" w:type="dxa"/>
            <w:vAlign w:val="center"/>
          </w:tcPr>
          <w:p w:rsidRPr="0014486C" w:rsidR="00BF478C" w:rsidP="00CF18C5" w:rsidRDefault="00BF478C" w14:paraId="53E431E1"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2</w:t>
            </w:r>
          </w:p>
        </w:tc>
        <w:tc>
          <w:tcPr>
            <w:tcW w:w="1422" w:type="dxa"/>
            <w:vAlign w:val="center"/>
          </w:tcPr>
          <w:p w:rsidRPr="0014486C" w:rsidR="00BF478C" w:rsidP="00CF18C5" w:rsidRDefault="00BF478C" w14:paraId="745A5B21"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rsidRPr="0014486C" w:rsidR="00BF478C" w:rsidP="00CF18C5" w:rsidRDefault="00BF478C" w14:paraId="4966EB63"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14</w:t>
            </w:r>
          </w:p>
        </w:tc>
      </w:tr>
      <w:tr w:rsidRPr="0014486C" w:rsidR="00BF478C" w:rsidTr="00CF18C5" w14:paraId="6AA81498" w14:textId="77777777">
        <w:trPr>
          <w:trHeight w:val="389"/>
          <w:jc w:val="center"/>
        </w:trPr>
        <w:tc>
          <w:tcPr>
            <w:tcW w:w="1440" w:type="dxa"/>
            <w:vAlign w:val="center"/>
          </w:tcPr>
          <w:p w:rsidRPr="0014486C" w:rsidR="00BF478C" w:rsidP="00CF18C5" w:rsidRDefault="00BF478C" w14:paraId="021A4B2B"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3</w:t>
            </w:r>
          </w:p>
        </w:tc>
        <w:tc>
          <w:tcPr>
            <w:tcW w:w="1422" w:type="dxa"/>
            <w:vAlign w:val="center"/>
          </w:tcPr>
          <w:p w:rsidRPr="0014486C" w:rsidR="00BF478C" w:rsidP="00CF18C5" w:rsidRDefault="00BF478C" w14:paraId="45C25E8D"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rsidRPr="0014486C" w:rsidR="00BF478C" w:rsidP="00CF18C5" w:rsidRDefault="00BF478C" w14:paraId="4CB22E53" w14:textId="6C057648">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w:t>
            </w:r>
            <w:r w:rsidR="0014486C">
              <w:rPr>
                <w:rFonts w:asciiTheme="minorHAnsi" w:hAnsiTheme="minorHAnsi" w:cstheme="minorHAnsi"/>
                <w:i w:val="0"/>
                <w:sz w:val="24"/>
                <w:szCs w:val="24"/>
              </w:rPr>
              <w:t>3</w:t>
            </w:r>
          </w:p>
        </w:tc>
      </w:tr>
      <w:tr w:rsidRPr="0014486C" w:rsidR="00BF478C" w:rsidTr="00CF18C5" w14:paraId="3902D98A" w14:textId="77777777">
        <w:trPr>
          <w:trHeight w:val="389"/>
          <w:jc w:val="center"/>
        </w:trPr>
        <w:tc>
          <w:tcPr>
            <w:tcW w:w="1440" w:type="dxa"/>
            <w:vAlign w:val="center"/>
          </w:tcPr>
          <w:p w:rsidRPr="0014486C" w:rsidR="00BF478C" w:rsidP="00CF18C5" w:rsidRDefault="00BF478C" w14:paraId="4D2B0161"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Body</w:t>
            </w:r>
          </w:p>
        </w:tc>
        <w:tc>
          <w:tcPr>
            <w:tcW w:w="1422" w:type="dxa"/>
            <w:vAlign w:val="center"/>
          </w:tcPr>
          <w:p w:rsidRPr="0014486C" w:rsidR="00BF478C" w:rsidP="00CF18C5" w:rsidRDefault="00BF478C" w14:paraId="05E0D13D" w14:textId="77777777">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rsidRPr="0014486C" w:rsidR="00BF478C" w:rsidP="00CF18C5" w:rsidRDefault="00BF478C" w14:paraId="1CC7D353" w14:textId="5D1443E4">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w:t>
            </w:r>
            <w:r w:rsidR="0014486C">
              <w:rPr>
                <w:rFonts w:asciiTheme="minorHAnsi" w:hAnsiTheme="minorHAnsi" w:cstheme="minorHAnsi"/>
                <w:i w:val="0"/>
                <w:sz w:val="24"/>
                <w:szCs w:val="24"/>
              </w:rPr>
              <w:t>2</w:t>
            </w:r>
          </w:p>
        </w:tc>
      </w:tr>
    </w:tbl>
    <w:p w:rsidRPr="00956FD8" w:rsidR="00BF478C" w:rsidP="00BF478C" w:rsidRDefault="00BF478C" w14:paraId="3D605A6D" w14:textId="77777777">
      <w:pPr>
        <w:spacing w:line="360" w:lineRule="auto"/>
        <w:ind w:left="1440"/>
        <w:jc w:val="both"/>
        <w:rPr>
          <w:rFonts w:asciiTheme="minorHAnsi" w:hAnsiTheme="minorHAnsi" w:cstheme="minorHAnsi"/>
          <w:szCs w:val="24"/>
        </w:rPr>
      </w:pPr>
    </w:p>
    <w:tbl>
      <w:tblPr>
        <w:tblStyle w:val="ListTable3-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08"/>
        <w:gridCol w:w="4508"/>
      </w:tblGrid>
      <w:tr w:rsidRPr="00422238" w:rsidR="00294875" w:rsidTr="7D7FEF4A" w14:paraId="0DBE8C2A" w14:textId="77777777">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4508" w:type="dxa"/>
            <w:tcMar/>
          </w:tcPr>
          <w:p w:rsidRPr="00422238" w:rsidR="00294875" w:rsidP="00276E14" w:rsidRDefault="00294875" w14:paraId="2F415809" w14:textId="77777777">
            <w:pPr>
              <w:spacing w:line="276" w:lineRule="auto"/>
              <w:rPr>
                <w:rFonts w:asciiTheme="minorHAnsi" w:hAnsiTheme="minorHAnsi" w:cstheme="minorHAnsi"/>
                <w:b w:val="0"/>
                <w:bCs w:val="0"/>
                <w:szCs w:val="24"/>
              </w:rPr>
            </w:pPr>
            <w:r w:rsidRPr="00422238">
              <w:rPr>
                <w:rFonts w:asciiTheme="minorHAnsi" w:hAnsiTheme="minorHAnsi" w:cstheme="minorHAnsi"/>
                <w:szCs w:val="24"/>
              </w:rPr>
              <w:t xml:space="preserve">Term </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294875" w:rsidP="00276E14" w:rsidRDefault="00294875" w14:paraId="78DB1D3E"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r w:rsidRPr="00422238">
              <w:rPr>
                <w:rFonts w:asciiTheme="minorHAnsi" w:hAnsiTheme="minorHAnsi" w:cstheme="minorHAnsi"/>
                <w:szCs w:val="24"/>
              </w:rPr>
              <w:t xml:space="preserve">Description </w:t>
            </w:r>
          </w:p>
          <w:p w:rsidRPr="00422238" w:rsidR="00294875" w:rsidP="00276E14" w:rsidRDefault="00294875" w14:paraId="08FDDAC6"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p>
        </w:tc>
      </w:tr>
      <w:tr w:rsidRPr="00422238" w:rsidR="00294875" w:rsidTr="7D7FEF4A" w14:paraId="4E5964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422238" w:rsidR="00294875" w:rsidP="00276E14" w:rsidRDefault="00294875" w14:paraId="6213DD81" w14:textId="77777777">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 xml:space="preserve">RAK </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294875" w:rsidP="00276E14" w:rsidRDefault="00294875" w14:paraId="2F258B2F" w14:textId="777777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National Bank of Ras Al-Khaimah </w:t>
            </w:r>
          </w:p>
        </w:tc>
      </w:tr>
      <w:tr w:rsidRPr="00422238" w:rsidR="00294875" w:rsidTr="7D7FEF4A" w14:paraId="1CEF3098"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422238" w:rsidR="00294875" w:rsidP="00276E14" w:rsidRDefault="00294875" w14:paraId="566EF8C6" w14:textId="77777777">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Newgen</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294875" w:rsidP="00276E14" w:rsidRDefault="00294875" w14:paraId="7A4AA6D5" w14:textId="777777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Newgen Software Technologies Ltd. </w:t>
            </w:r>
          </w:p>
        </w:tc>
      </w:tr>
      <w:tr w:rsidRPr="00422238" w:rsidR="00294875" w:rsidTr="7D7FEF4A" w14:paraId="202595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422238" w:rsidR="00294875" w:rsidP="7D7FEF4A" w:rsidRDefault="00294875" w14:paraId="1F27EA66" w14:textId="77777777" w14:noSpellErr="1">
            <w:pPr>
              <w:pStyle w:val="ListParagraph"/>
              <w:spacing w:line="360" w:lineRule="auto"/>
              <w:ind w:left="0"/>
              <w:rPr>
                <w:rFonts w:ascii="Calibri" w:hAnsi="Calibri" w:cs="Calibri" w:asciiTheme="minorAscii" w:hAnsiTheme="minorAscii" w:cstheme="minorAscii"/>
                <w:lang w:val="en-US"/>
              </w:rPr>
            </w:pPr>
            <w:r w:rsidRPr="7D7FEF4A" w:rsidR="00294875">
              <w:rPr>
                <w:rFonts w:ascii="Calibri" w:hAnsi="Calibri" w:cs="Calibri" w:asciiTheme="minorAscii" w:hAnsiTheme="minorAscii" w:cstheme="minorAscii"/>
                <w:lang w:val="en-US"/>
              </w:rPr>
              <w:t>iBPS</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294875" w:rsidP="00276E14" w:rsidRDefault="00294875" w14:paraId="595800DA" w14:textId="777777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Intelligent Business Process Suite </w:t>
            </w:r>
          </w:p>
        </w:tc>
      </w:tr>
      <w:tr w:rsidRPr="00422238" w:rsidR="009A131D" w:rsidTr="7D7FEF4A" w14:paraId="5A35178D"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422238" w:rsidR="009A131D" w:rsidP="00276E14" w:rsidRDefault="009A131D" w14:paraId="355FF8BC" w14:textId="247B6BF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TSD</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9A131D" w:rsidP="00276E14" w:rsidRDefault="009A131D" w14:paraId="3DD61D76" w14:textId="4995D20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Technical Specification Document </w:t>
            </w:r>
          </w:p>
        </w:tc>
      </w:tr>
      <w:tr w:rsidRPr="00422238" w:rsidR="008F1312" w:rsidTr="7D7FEF4A" w14:paraId="056075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422238" w:rsidR="008F1312" w:rsidP="00276E14" w:rsidRDefault="008F1312" w14:paraId="3C723274" w14:textId="3FD65507">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FIU</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8F1312" w:rsidP="00276E14" w:rsidRDefault="008F1312" w14:paraId="04066BC1" w14:textId="664B48B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Financial Intelligence Unit </w:t>
            </w:r>
          </w:p>
        </w:tc>
      </w:tr>
      <w:tr w:rsidRPr="00422238" w:rsidR="008F1312" w:rsidTr="7D7FEF4A" w14:paraId="7241CF70"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422238" w:rsidR="008F1312" w:rsidP="00276E14" w:rsidRDefault="003A3396" w14:paraId="4691BE95" w14:textId="30099007">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CIR</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8F1312" w:rsidP="00276E14" w:rsidRDefault="003A3396" w14:paraId="60492CA0" w14:textId="1315E2A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Customer Information Request </w:t>
            </w:r>
          </w:p>
        </w:tc>
      </w:tr>
      <w:tr w:rsidRPr="00422238" w:rsidR="0025271E" w:rsidTr="7D7FEF4A" w14:paraId="6B5BA7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422238" w:rsidR="0025271E" w:rsidP="00276E14" w:rsidRDefault="0025271E" w14:paraId="5C982008" w14:textId="530E5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DC</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25271E" w:rsidP="00276E14" w:rsidRDefault="0025271E" w14:paraId="5311C266" w14:textId="1ABF36C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Dubai Court </w:t>
            </w:r>
          </w:p>
        </w:tc>
      </w:tr>
      <w:tr w:rsidRPr="00422238" w:rsidR="00F262B5" w:rsidTr="7D7FEF4A" w14:paraId="4397C798"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422238" w:rsidR="00F262B5" w:rsidP="00276E14" w:rsidRDefault="00F262B5" w14:paraId="5B180129" w14:textId="67657A03">
            <w:pPr>
              <w:pStyle w:val="ListParagraph"/>
              <w:spacing w:line="360" w:lineRule="auto"/>
              <w:ind w:left="0"/>
              <w:rPr>
                <w:rFonts w:asciiTheme="minorHAnsi" w:hAnsiTheme="minorHAnsi" w:cstheme="minorHAnsi"/>
                <w:szCs w:val="24"/>
              </w:rPr>
            </w:pPr>
            <w:r>
              <w:rPr>
                <w:rFonts w:asciiTheme="minorHAnsi" w:hAnsiTheme="minorHAnsi" w:cstheme="minorHAnsi"/>
                <w:szCs w:val="24"/>
              </w:rPr>
              <w:t>CCMS</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F262B5" w:rsidP="00276E14" w:rsidRDefault="00F262B5" w14:paraId="42F17163" w14:textId="3EC4B49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Court Case Management System</w:t>
            </w:r>
          </w:p>
        </w:tc>
      </w:tr>
      <w:tr w:rsidRPr="00422238" w:rsidR="0025271E" w:rsidTr="7D7FEF4A" w14:paraId="616906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422238" w:rsidR="0025271E" w:rsidP="00276E14" w:rsidRDefault="00153A96" w14:paraId="64B67D2B" w14:textId="01F8CB72">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IOPS</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25271E" w:rsidP="00276E14" w:rsidRDefault="00153A96" w14:paraId="47ECC5B2" w14:textId="0490B8F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Islamic Operations </w:t>
            </w:r>
          </w:p>
        </w:tc>
      </w:tr>
      <w:tr w:rsidRPr="00422238" w:rsidR="00153A96" w:rsidTr="7D7FEF4A" w14:paraId="30D6304A"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422238" w:rsidR="00153A96" w:rsidP="00276E14" w:rsidRDefault="00153A96" w14:paraId="75319ABF" w14:textId="7B57F732">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INV OPS</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153A96" w:rsidP="00276E14" w:rsidRDefault="00153A96" w14:paraId="0B0A9A82" w14:textId="37F2067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Investment Operations</w:t>
            </w:r>
          </w:p>
        </w:tc>
      </w:tr>
      <w:tr w:rsidRPr="00422238" w:rsidR="003A3396" w:rsidTr="7D7FEF4A" w14:paraId="3C961D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422238" w:rsidR="003A3396" w:rsidP="00276E14" w:rsidRDefault="00B670D6" w14:paraId="5678D911" w14:textId="70FC7BD1">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WI</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3A3396" w:rsidP="00276E14" w:rsidRDefault="00B670D6" w14:paraId="752C3910" w14:textId="5E7CB19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Work Item</w:t>
            </w:r>
          </w:p>
        </w:tc>
      </w:tr>
      <w:tr w:rsidRPr="00422238" w:rsidR="00B670D6" w:rsidTr="7D7FEF4A" w14:paraId="3D31CCBF"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422238" w:rsidR="00B670D6" w:rsidP="00276E14" w:rsidRDefault="00B670D6" w14:paraId="360BB392" w14:textId="264752EF">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WS</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B670D6" w:rsidP="00276E14" w:rsidRDefault="00B670D6" w14:paraId="79F4BE34" w14:textId="3CA174A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Work Step </w:t>
            </w:r>
          </w:p>
        </w:tc>
      </w:tr>
      <w:tr w:rsidRPr="00422238" w:rsidR="00B670D6" w:rsidTr="7D7FEF4A" w14:paraId="6EB3B2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422238" w:rsidR="00B670D6" w:rsidP="00276E14" w:rsidRDefault="00B670D6" w14:paraId="1F13CF06" w14:textId="1CE705AB">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TAT</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B670D6" w:rsidP="00276E14" w:rsidRDefault="00B670D6" w14:paraId="55F9E42F" w14:textId="42CFF5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Turn Around Time </w:t>
            </w:r>
          </w:p>
        </w:tc>
      </w:tr>
      <w:tr w:rsidRPr="00422238" w:rsidR="00A21456" w:rsidTr="7D7FEF4A" w14:paraId="52129C7F"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422238" w:rsidR="00A21456" w:rsidP="00276E14" w:rsidRDefault="00A21456" w14:paraId="4127A662" w14:textId="4698D797">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PC</w:t>
            </w:r>
          </w:p>
        </w:tc>
        <w:tc>
          <w:tcPr>
            <w:cnfStyle w:val="000000000000" w:firstRow="0" w:lastRow="0" w:firstColumn="0" w:lastColumn="0" w:oddVBand="0" w:evenVBand="0" w:oddHBand="0" w:evenHBand="0" w:firstRowFirstColumn="0" w:firstRowLastColumn="0" w:lastRowFirstColumn="0" w:lastRowLastColumn="0"/>
            <w:tcW w:w="4508" w:type="dxa"/>
            <w:tcMar/>
          </w:tcPr>
          <w:p w:rsidRPr="00422238" w:rsidR="00A21456" w:rsidP="00276E14" w:rsidRDefault="00A21456" w14:paraId="2926D6FE" w14:textId="078F3D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Profile Change </w:t>
            </w:r>
          </w:p>
        </w:tc>
      </w:tr>
    </w:tbl>
    <w:p w:rsidRPr="00294875" w:rsidR="00294875" w:rsidP="009A131D" w:rsidRDefault="00294875" w14:paraId="50D9238A" w14:textId="77777777">
      <w:pPr>
        <w:pStyle w:val="template"/>
        <w:jc w:val="both"/>
        <w:rPr>
          <w:rFonts w:asciiTheme="minorHAnsi" w:hAnsiTheme="minorHAnsi" w:cstheme="minorHAnsi"/>
          <w:i w:val="0"/>
          <w:iCs/>
          <w:sz w:val="20"/>
        </w:rPr>
      </w:pPr>
    </w:p>
    <w:p w:rsidRPr="00956FD8" w:rsidR="00BF478C" w:rsidP="00BF478C" w:rsidRDefault="00BF478C" w14:paraId="408E5118" w14:textId="77777777">
      <w:pPr>
        <w:pStyle w:val="Heading2"/>
        <w:tabs>
          <w:tab w:val="clear" w:pos="360"/>
          <w:tab w:val="left" w:pos="720"/>
        </w:tabs>
        <w:ind w:left="720" w:hanging="720"/>
        <w:rPr>
          <w:rFonts w:asciiTheme="minorHAnsi" w:hAnsiTheme="minorHAnsi" w:cstheme="minorHAnsi"/>
        </w:rPr>
      </w:pPr>
      <w:bookmarkStart w:name="_Intended_Audience" w:id="16"/>
      <w:bookmarkStart w:name="_Toc153554662" w:id="17"/>
      <w:bookmarkStart w:name="_Toc156159501" w:id="18"/>
      <w:bookmarkStart w:name="_Toc166061880" w:id="19"/>
      <w:bookmarkEnd w:id="16"/>
      <w:r w:rsidRPr="00956FD8">
        <w:rPr>
          <w:rFonts w:asciiTheme="minorHAnsi" w:hAnsiTheme="minorHAnsi" w:cstheme="minorHAnsi"/>
        </w:rPr>
        <w:t>Intended Audience</w:t>
      </w:r>
      <w:bookmarkEnd w:id="17"/>
      <w:bookmarkEnd w:id="18"/>
      <w:bookmarkEnd w:id="19"/>
    </w:p>
    <w:p w:rsidRPr="0014486C" w:rsidR="00BF478C" w:rsidP="0011095C" w:rsidRDefault="00BF478C" w14:paraId="2EC9ED92" w14:textId="77FAF03E">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is intended to be a guide for Business Users, Developers, Project Leader, Project Manager, Architecture </w:t>
      </w:r>
      <w:r w:rsidRPr="0014486C" w:rsidR="00F54CA7">
        <w:rPr>
          <w:rFonts w:asciiTheme="minorHAnsi" w:hAnsiTheme="minorHAnsi" w:cstheme="minorHAnsi"/>
          <w:szCs w:val="24"/>
        </w:rPr>
        <w:t>Teams,</w:t>
      </w:r>
      <w:r w:rsidRPr="0014486C">
        <w:rPr>
          <w:rFonts w:asciiTheme="minorHAnsi" w:hAnsiTheme="minorHAnsi" w:cstheme="minorHAnsi"/>
          <w:szCs w:val="24"/>
        </w:rPr>
        <w:t xml:space="preserve"> and Testers. </w:t>
      </w:r>
    </w:p>
    <w:p w:rsidRPr="0014486C" w:rsidR="00BF478C" w:rsidP="0011095C" w:rsidRDefault="00BF478C" w14:paraId="13ABCA71" w14:textId="5A313694">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goal of this document is to finalize the requirements of </w:t>
      </w:r>
      <w:r w:rsidRPr="0014486C" w:rsidR="0092029B">
        <w:rPr>
          <w:rFonts w:asciiTheme="minorHAnsi" w:hAnsiTheme="minorHAnsi" w:cstheme="minorHAnsi"/>
          <w:szCs w:val="24"/>
        </w:rPr>
        <w:t>the ‘</w:t>
      </w:r>
      <w:r w:rsidRPr="0014486C" w:rsidR="0025462D">
        <w:rPr>
          <w:rFonts w:asciiTheme="minorHAnsi" w:hAnsiTheme="minorHAnsi" w:cstheme="minorHAnsi"/>
          <w:szCs w:val="24"/>
        </w:rPr>
        <w:t>CBI/CO</w:t>
      </w:r>
      <w:r w:rsidRPr="0014486C">
        <w:rPr>
          <w:rFonts w:asciiTheme="minorHAnsi" w:hAnsiTheme="minorHAnsi" w:cstheme="minorHAnsi"/>
          <w:szCs w:val="24"/>
        </w:rPr>
        <w:t xml:space="preserve"> Process at RAK Bank.</w:t>
      </w:r>
    </w:p>
    <w:p w:rsidRPr="0014486C" w:rsidR="00BF478C" w:rsidP="0011095C" w:rsidRDefault="00BF478C" w14:paraId="408200B5" w14:textId="77777777">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will be the base document for ‘System Integration Testing’ and ‘User Acceptance Testing’. </w:t>
      </w:r>
    </w:p>
    <w:p w:rsidRPr="00956FD8" w:rsidR="00BF478C" w:rsidP="00BF478C" w:rsidRDefault="00BF478C" w14:paraId="5661E74F" w14:textId="77777777">
      <w:pPr>
        <w:pStyle w:val="template"/>
        <w:ind w:left="720"/>
        <w:jc w:val="both"/>
        <w:rPr>
          <w:rFonts w:asciiTheme="minorHAnsi" w:hAnsiTheme="minorHAnsi" w:cstheme="minorHAnsi"/>
          <w:sz w:val="20"/>
        </w:rPr>
      </w:pPr>
    </w:p>
    <w:p w:rsidRPr="00956FD8" w:rsidR="00BF478C" w:rsidP="00BF478C" w:rsidRDefault="00BF478C" w14:paraId="04F3AD73" w14:textId="77777777">
      <w:pPr>
        <w:pStyle w:val="Heading2"/>
        <w:tabs>
          <w:tab w:val="clear" w:pos="360"/>
          <w:tab w:val="left" w:pos="720"/>
        </w:tabs>
        <w:ind w:left="720" w:hanging="720"/>
        <w:rPr>
          <w:rFonts w:asciiTheme="minorHAnsi" w:hAnsiTheme="minorHAnsi" w:cstheme="minorHAnsi"/>
        </w:rPr>
      </w:pPr>
      <w:bookmarkStart w:name="_References" w:id="20"/>
      <w:bookmarkStart w:name="_Toc153554663" w:id="21"/>
      <w:bookmarkStart w:name="_Toc156159502" w:id="22"/>
      <w:bookmarkStart w:name="_Toc166061881" w:id="23"/>
      <w:bookmarkEnd w:id="20"/>
      <w:r w:rsidRPr="00956FD8">
        <w:rPr>
          <w:rFonts w:asciiTheme="minorHAnsi" w:hAnsiTheme="minorHAnsi" w:cstheme="minorHAnsi"/>
        </w:rPr>
        <w:t>References</w:t>
      </w:r>
      <w:bookmarkEnd w:id="21"/>
      <w:bookmarkEnd w:id="22"/>
      <w:bookmarkEnd w:id="23"/>
    </w:p>
    <w:p w:rsidRPr="0014486C" w:rsidR="00BF478C" w:rsidP="00B670D6" w:rsidRDefault="00BF478C" w14:paraId="44A16A18" w14:textId="0485E560">
      <w:pPr>
        <w:spacing w:line="360" w:lineRule="auto"/>
        <w:ind w:left="180"/>
        <w:jc w:val="both"/>
        <w:rPr>
          <w:rFonts w:asciiTheme="minorHAnsi" w:hAnsiTheme="minorHAnsi" w:cstheme="minorHAnsi"/>
          <w:szCs w:val="24"/>
        </w:rPr>
      </w:pPr>
      <w:r w:rsidRPr="0014486C">
        <w:rPr>
          <w:rFonts w:asciiTheme="minorHAnsi" w:hAnsiTheme="minorHAnsi" w:cstheme="minorHAnsi"/>
          <w:szCs w:val="24"/>
        </w:rPr>
        <w:t xml:space="preserve">NA </w:t>
      </w:r>
      <w:r w:rsidRPr="0014486C">
        <w:rPr>
          <w:rFonts w:asciiTheme="minorHAnsi" w:hAnsiTheme="minorHAnsi" w:cstheme="minorHAnsi"/>
          <w:szCs w:val="24"/>
        </w:rPr>
        <w:br w:type="page"/>
      </w:r>
    </w:p>
    <w:p w:rsidRPr="00956FD8" w:rsidR="00BF478C" w:rsidP="00BF478C" w:rsidRDefault="00BF478C" w14:paraId="7F6FF5C1" w14:textId="77777777">
      <w:pPr>
        <w:pStyle w:val="Heading1"/>
        <w:tabs>
          <w:tab w:val="left" w:pos="0"/>
        </w:tabs>
        <w:spacing w:before="0"/>
        <w:rPr>
          <w:rFonts w:asciiTheme="minorHAnsi" w:hAnsiTheme="minorHAnsi" w:cstheme="minorHAnsi"/>
        </w:rPr>
      </w:pPr>
      <w:bookmarkStart w:name="_Overall_Description" w:id="24"/>
      <w:bookmarkStart w:name="_Toc153554664" w:id="25"/>
      <w:bookmarkStart w:name="_Toc156159503" w:id="26"/>
      <w:bookmarkStart w:name="_Toc166061882" w:id="27"/>
      <w:bookmarkEnd w:id="24"/>
      <w:r w:rsidRPr="00956FD8">
        <w:rPr>
          <w:rFonts w:asciiTheme="minorHAnsi" w:hAnsiTheme="minorHAnsi" w:cstheme="minorHAnsi"/>
        </w:rPr>
        <w:t>Overall Description</w:t>
      </w:r>
      <w:bookmarkEnd w:id="25"/>
      <w:bookmarkEnd w:id="26"/>
      <w:bookmarkEnd w:id="27"/>
    </w:p>
    <w:p w:rsidRPr="00956FD8" w:rsidR="00BF478C" w:rsidP="00BF478C" w:rsidRDefault="00BF478C" w14:paraId="0533E18E" w14:textId="77777777">
      <w:pPr>
        <w:pStyle w:val="Heading2"/>
        <w:tabs>
          <w:tab w:val="clear" w:pos="360"/>
          <w:tab w:val="left" w:pos="720"/>
        </w:tabs>
        <w:ind w:left="720" w:hanging="720"/>
        <w:rPr>
          <w:rFonts w:asciiTheme="minorHAnsi" w:hAnsiTheme="minorHAnsi" w:cstheme="minorHAnsi"/>
        </w:rPr>
      </w:pPr>
      <w:bookmarkStart w:name="_Solution_Perspective" w:id="28"/>
      <w:bookmarkStart w:name="_Toc153554665" w:id="29"/>
      <w:bookmarkStart w:name="_Toc156159504" w:id="30"/>
      <w:bookmarkStart w:name="_Toc166061883" w:id="31"/>
      <w:bookmarkEnd w:id="28"/>
      <w:r w:rsidRPr="00956FD8">
        <w:rPr>
          <w:rFonts w:asciiTheme="minorHAnsi" w:hAnsiTheme="minorHAnsi" w:cstheme="minorHAnsi"/>
        </w:rPr>
        <w:t>Solution Perspective</w:t>
      </w:r>
      <w:bookmarkEnd w:id="29"/>
      <w:bookmarkEnd w:id="30"/>
      <w:bookmarkEnd w:id="31"/>
    </w:p>
    <w:p w:rsidRPr="0014486C" w:rsidR="00BF478C" w:rsidP="002D7B2A" w:rsidRDefault="00BF478C" w14:paraId="3260C28E" w14:textId="656A2869">
      <w:pPr>
        <w:suppressAutoHyphens w:val="0"/>
        <w:spacing w:line="360" w:lineRule="auto"/>
        <w:rPr>
          <w:rFonts w:asciiTheme="minorHAnsi" w:hAnsiTheme="minorHAnsi" w:eastAsiaTheme="minorHAnsi" w:cstheme="minorHAnsi"/>
          <w:szCs w:val="24"/>
          <w:lang w:val="en-IN" w:eastAsia="en-IN"/>
        </w:rPr>
      </w:pPr>
      <w:r w:rsidRPr="0014486C">
        <w:rPr>
          <w:rFonts w:asciiTheme="minorHAnsi" w:hAnsiTheme="minorHAnsi" w:cstheme="minorHAnsi"/>
          <w:szCs w:val="24"/>
        </w:rPr>
        <w:t xml:space="preserve">The key requirement of RAK Bank is to automate the </w:t>
      </w:r>
      <w:r w:rsidRPr="0014486C" w:rsidR="00366D59">
        <w:rPr>
          <w:rFonts w:asciiTheme="minorHAnsi" w:hAnsiTheme="minorHAnsi" w:cstheme="minorHAnsi"/>
          <w:szCs w:val="24"/>
        </w:rPr>
        <w:t>Central Bank Instructions/ Court Order P</w:t>
      </w:r>
      <w:r w:rsidRPr="0014486C" w:rsidR="004540F1">
        <w:rPr>
          <w:rFonts w:asciiTheme="minorHAnsi" w:hAnsiTheme="minorHAnsi" w:cstheme="minorHAnsi"/>
          <w:szCs w:val="24"/>
        </w:rPr>
        <w:t>rocess,</w:t>
      </w:r>
      <w:r w:rsidRPr="0014486C">
        <w:rPr>
          <w:rFonts w:asciiTheme="minorHAnsi" w:hAnsiTheme="minorHAnsi" w:cstheme="minorHAnsi"/>
          <w:szCs w:val="24"/>
        </w:rPr>
        <w:t xml:space="preserve"> once</w:t>
      </w:r>
      <w:r w:rsidRPr="0014486C" w:rsidR="004540F1">
        <w:rPr>
          <w:rFonts w:asciiTheme="minorHAnsi" w:hAnsiTheme="minorHAnsi" w:cstheme="minorHAnsi"/>
          <w:szCs w:val="24"/>
        </w:rPr>
        <w:t xml:space="preserve"> the</w:t>
      </w:r>
      <w:r w:rsidRPr="0014486C">
        <w:rPr>
          <w:rFonts w:asciiTheme="minorHAnsi" w:hAnsiTheme="minorHAnsi" w:cstheme="minorHAnsi"/>
          <w:szCs w:val="24"/>
        </w:rPr>
        <w:t xml:space="preserve"> request is received </w:t>
      </w:r>
      <w:r w:rsidRPr="0014486C" w:rsidR="00B12073">
        <w:rPr>
          <w:rFonts w:asciiTheme="minorHAnsi" w:hAnsiTheme="minorHAnsi" w:cstheme="minorHAnsi"/>
          <w:szCs w:val="24"/>
        </w:rPr>
        <w:t xml:space="preserve">from </w:t>
      </w:r>
      <w:r w:rsidRPr="0014486C" w:rsidR="004540F1">
        <w:rPr>
          <w:rFonts w:asciiTheme="minorHAnsi" w:hAnsiTheme="minorHAnsi" w:cstheme="minorHAnsi"/>
          <w:b/>
          <w:bCs/>
          <w:szCs w:val="24"/>
        </w:rPr>
        <w:t>FIU</w:t>
      </w:r>
      <w:r w:rsidRPr="0014486C" w:rsidR="004540F1">
        <w:rPr>
          <w:rFonts w:asciiTheme="minorHAnsi" w:hAnsiTheme="minorHAnsi" w:cstheme="minorHAnsi"/>
          <w:szCs w:val="24"/>
        </w:rPr>
        <w:t xml:space="preserve">, </w:t>
      </w:r>
      <w:r w:rsidRPr="0014486C" w:rsidR="004540F1">
        <w:rPr>
          <w:rFonts w:asciiTheme="minorHAnsi" w:hAnsiTheme="minorHAnsi" w:cstheme="minorHAnsi"/>
          <w:b/>
          <w:bCs/>
          <w:szCs w:val="24"/>
        </w:rPr>
        <w:t>CIR</w:t>
      </w:r>
      <w:r w:rsidRPr="0014486C" w:rsidR="006E4F57">
        <w:rPr>
          <w:rFonts w:asciiTheme="minorHAnsi" w:hAnsiTheme="minorHAnsi" w:cstheme="minorHAnsi"/>
          <w:szCs w:val="24"/>
        </w:rPr>
        <w:t xml:space="preserve"> </w:t>
      </w:r>
      <w:r w:rsidRPr="0014486C" w:rsidR="0005142B">
        <w:rPr>
          <w:rFonts w:asciiTheme="minorHAnsi" w:hAnsiTheme="minorHAnsi" w:cstheme="minorHAnsi"/>
          <w:szCs w:val="24"/>
        </w:rPr>
        <w:t>(</w:t>
      </w:r>
      <w:commentRangeStart w:id="32"/>
      <w:commentRangeStart w:id="33"/>
      <w:r w:rsidRPr="0014486C" w:rsidR="0005142B">
        <w:rPr>
          <w:rFonts w:asciiTheme="minorHAnsi" w:hAnsiTheme="minorHAnsi" w:cstheme="minorHAnsi"/>
          <w:szCs w:val="24"/>
        </w:rPr>
        <w:t>Inquiry</w:t>
      </w:r>
      <w:commentRangeEnd w:id="32"/>
      <w:r w:rsidRPr="0014486C" w:rsidR="0005142B">
        <w:rPr>
          <w:rStyle w:val="CommentReference"/>
          <w:rFonts w:asciiTheme="minorHAnsi" w:hAnsiTheme="minorHAnsi" w:cstheme="minorHAnsi"/>
          <w:sz w:val="24"/>
          <w:szCs w:val="24"/>
        </w:rPr>
        <w:commentReference w:id="32"/>
      </w:r>
      <w:commentRangeEnd w:id="33"/>
      <w:r w:rsidRPr="0014486C" w:rsidR="002D7B2A">
        <w:rPr>
          <w:rStyle w:val="CommentReference"/>
          <w:rFonts w:asciiTheme="minorHAnsi" w:hAnsiTheme="minorHAnsi" w:cstheme="minorHAnsi"/>
          <w:sz w:val="24"/>
          <w:szCs w:val="24"/>
        </w:rPr>
        <w:commentReference w:id="33"/>
      </w:r>
      <w:r w:rsidRPr="0014486C" w:rsidR="0005142B">
        <w:rPr>
          <w:rFonts w:asciiTheme="minorHAnsi" w:hAnsiTheme="minorHAnsi" w:cstheme="minorHAnsi"/>
          <w:szCs w:val="24"/>
        </w:rPr>
        <w:t>/Freeze</w:t>
      </w:r>
      <w:r w:rsidRPr="0014486C" w:rsidR="006E4F57">
        <w:rPr>
          <w:rFonts w:asciiTheme="minorHAnsi" w:hAnsiTheme="minorHAnsi" w:cstheme="minorHAnsi"/>
          <w:szCs w:val="24"/>
        </w:rPr>
        <w:t>/</w:t>
      </w:r>
      <w:r w:rsidRPr="0014486C" w:rsidR="00CE1504">
        <w:rPr>
          <w:rFonts w:asciiTheme="minorHAnsi" w:hAnsiTheme="minorHAnsi" w:cstheme="minorHAnsi"/>
          <w:szCs w:val="24"/>
        </w:rPr>
        <w:t>U</w:t>
      </w:r>
      <w:r w:rsidRPr="0014486C" w:rsidR="006E4F57">
        <w:rPr>
          <w:rFonts w:asciiTheme="minorHAnsi" w:hAnsiTheme="minorHAnsi" w:cstheme="minorHAnsi"/>
          <w:szCs w:val="24"/>
        </w:rPr>
        <w:t>n</w:t>
      </w:r>
      <w:r w:rsidRPr="0014486C" w:rsidR="00CE1504">
        <w:rPr>
          <w:rFonts w:asciiTheme="minorHAnsi" w:hAnsiTheme="minorHAnsi" w:cstheme="minorHAnsi"/>
          <w:szCs w:val="24"/>
        </w:rPr>
        <w:t>-F</w:t>
      </w:r>
      <w:r w:rsidRPr="0014486C" w:rsidR="006E4F57">
        <w:rPr>
          <w:rFonts w:asciiTheme="minorHAnsi" w:hAnsiTheme="minorHAnsi" w:cstheme="minorHAnsi"/>
          <w:szCs w:val="24"/>
        </w:rPr>
        <w:t>reeze of products)</w:t>
      </w:r>
      <w:r w:rsidRPr="0014486C" w:rsidR="004540F1">
        <w:rPr>
          <w:rFonts w:asciiTheme="minorHAnsi" w:hAnsiTheme="minorHAnsi" w:cstheme="minorHAnsi"/>
          <w:szCs w:val="24"/>
        </w:rPr>
        <w:t xml:space="preserve">, </w:t>
      </w:r>
      <w:r w:rsidRPr="0014486C" w:rsidR="004540F1">
        <w:rPr>
          <w:rFonts w:asciiTheme="minorHAnsi" w:hAnsiTheme="minorHAnsi" w:cstheme="minorHAnsi"/>
          <w:b/>
          <w:bCs/>
          <w:szCs w:val="24"/>
        </w:rPr>
        <w:t>Dubai Court</w:t>
      </w:r>
      <w:r w:rsidRPr="0014486C" w:rsidR="004540F1">
        <w:rPr>
          <w:rFonts w:asciiTheme="minorHAnsi" w:hAnsiTheme="minorHAnsi" w:cstheme="minorHAnsi"/>
          <w:szCs w:val="24"/>
        </w:rPr>
        <w:t xml:space="preserve"> </w:t>
      </w:r>
      <w:r w:rsidRPr="0014486C" w:rsidR="008B0C8C">
        <w:rPr>
          <w:rFonts w:asciiTheme="minorHAnsi" w:hAnsiTheme="minorHAnsi" w:cstheme="minorHAnsi"/>
          <w:szCs w:val="24"/>
        </w:rPr>
        <w:t xml:space="preserve">Email, </w:t>
      </w:r>
      <w:r w:rsidRPr="0014486C" w:rsidR="004540F1">
        <w:rPr>
          <w:rFonts w:asciiTheme="minorHAnsi" w:hAnsiTheme="minorHAnsi" w:cstheme="minorHAnsi"/>
          <w:b/>
          <w:bCs/>
          <w:szCs w:val="24"/>
        </w:rPr>
        <w:t>CCMS</w:t>
      </w:r>
      <w:r w:rsidRPr="0014486C" w:rsidR="006E4F57">
        <w:rPr>
          <w:rFonts w:asciiTheme="minorHAnsi" w:hAnsiTheme="minorHAnsi" w:cstheme="minorHAnsi"/>
          <w:szCs w:val="24"/>
        </w:rPr>
        <w:t xml:space="preserve"> (</w:t>
      </w:r>
      <w:r w:rsidR="00A665DF">
        <w:rPr>
          <w:rFonts w:asciiTheme="minorHAnsi" w:hAnsiTheme="minorHAnsi" w:cstheme="minorHAnsi"/>
          <w:szCs w:val="24"/>
        </w:rPr>
        <w:t xml:space="preserve">Inquiry, </w:t>
      </w:r>
      <w:r w:rsidR="00F262B5">
        <w:rPr>
          <w:rFonts w:asciiTheme="minorHAnsi" w:hAnsiTheme="minorHAnsi" w:cstheme="minorHAnsi"/>
          <w:szCs w:val="24"/>
        </w:rPr>
        <w:t xml:space="preserve">Statement Request, </w:t>
      </w:r>
      <w:r w:rsidR="00A665DF">
        <w:rPr>
          <w:rFonts w:asciiTheme="minorHAnsi" w:hAnsiTheme="minorHAnsi" w:cstheme="minorHAnsi"/>
          <w:szCs w:val="24"/>
        </w:rPr>
        <w:t>Signatory Details, Deceased – Inquiry, Deceased – Transfer, Transfer, Salary Transfer, Hold, Cancellation &amp; Others</w:t>
      </w:r>
      <w:r w:rsidRPr="0014486C" w:rsidR="006E4F57">
        <w:rPr>
          <w:rFonts w:asciiTheme="minorHAnsi" w:hAnsiTheme="minorHAnsi" w:cstheme="minorHAnsi"/>
          <w:szCs w:val="24"/>
        </w:rPr>
        <w:t>)</w:t>
      </w:r>
      <w:r w:rsidRPr="0014486C" w:rsidR="002D7B2A">
        <w:rPr>
          <w:rFonts w:asciiTheme="minorHAnsi" w:hAnsiTheme="minorHAnsi" w:cstheme="minorHAnsi"/>
          <w:szCs w:val="24"/>
        </w:rPr>
        <w:t xml:space="preserve"> and the </w:t>
      </w:r>
      <w:r w:rsidRPr="00971BB2" w:rsidR="00971BB2">
        <w:rPr>
          <w:rFonts w:asciiTheme="minorHAnsi" w:hAnsiTheme="minorHAnsi" w:cstheme="minorHAnsi"/>
          <w:b/>
          <w:bCs/>
          <w:szCs w:val="24"/>
        </w:rPr>
        <w:t>CIR</w:t>
      </w:r>
      <w:r w:rsidR="00971BB2">
        <w:rPr>
          <w:rFonts w:asciiTheme="minorHAnsi" w:hAnsiTheme="minorHAnsi" w:cstheme="minorHAnsi"/>
          <w:szCs w:val="24"/>
        </w:rPr>
        <w:t xml:space="preserve"> </w:t>
      </w:r>
      <w:r w:rsidRPr="0014486C" w:rsidR="008B0C8C">
        <w:rPr>
          <w:rFonts w:asciiTheme="minorHAnsi" w:hAnsiTheme="minorHAnsi" w:cstheme="minorHAnsi"/>
          <w:b/>
          <w:bCs/>
          <w:szCs w:val="24"/>
        </w:rPr>
        <w:t>B</w:t>
      </w:r>
      <w:r w:rsidRPr="0014486C" w:rsidR="002D7B2A">
        <w:rPr>
          <w:rFonts w:asciiTheme="minorHAnsi" w:hAnsiTheme="minorHAnsi" w:cstheme="minorHAnsi"/>
          <w:b/>
          <w:bCs/>
          <w:szCs w:val="24"/>
        </w:rPr>
        <w:t xml:space="preserve">ulk </w:t>
      </w:r>
      <w:r w:rsidRPr="0014486C" w:rsidR="008B0C8C">
        <w:rPr>
          <w:rFonts w:asciiTheme="minorHAnsi" w:hAnsiTheme="minorHAnsi" w:cstheme="minorHAnsi"/>
          <w:b/>
          <w:bCs/>
          <w:szCs w:val="24"/>
        </w:rPr>
        <w:t>R</w:t>
      </w:r>
      <w:r w:rsidRPr="0014486C" w:rsidR="002D7B2A">
        <w:rPr>
          <w:rFonts w:asciiTheme="minorHAnsi" w:hAnsiTheme="minorHAnsi" w:cstheme="minorHAnsi"/>
          <w:b/>
          <w:bCs/>
          <w:szCs w:val="24"/>
        </w:rPr>
        <w:t>equests</w:t>
      </w:r>
      <w:r w:rsidRPr="0014486C" w:rsidR="002D7B2A">
        <w:rPr>
          <w:rFonts w:asciiTheme="minorHAnsi" w:hAnsiTheme="minorHAnsi" w:cstheme="minorHAnsi"/>
          <w:szCs w:val="24"/>
        </w:rPr>
        <w:t xml:space="preserve"> including </w:t>
      </w:r>
      <w:r w:rsidR="00882476">
        <w:rPr>
          <w:rFonts w:asciiTheme="minorHAnsi" w:hAnsiTheme="minorHAnsi" w:cstheme="minorHAnsi"/>
          <w:szCs w:val="24"/>
        </w:rPr>
        <w:t>Inquiry, Freeze</w:t>
      </w:r>
      <w:r w:rsidR="00971BB2">
        <w:rPr>
          <w:rFonts w:asciiTheme="minorHAnsi" w:hAnsiTheme="minorHAnsi" w:cstheme="minorHAnsi"/>
          <w:szCs w:val="24"/>
        </w:rPr>
        <w:t xml:space="preserve"> &amp;</w:t>
      </w:r>
      <w:r w:rsidR="00882476">
        <w:rPr>
          <w:rFonts w:asciiTheme="minorHAnsi" w:hAnsiTheme="minorHAnsi" w:cstheme="minorHAnsi"/>
          <w:szCs w:val="24"/>
        </w:rPr>
        <w:t xml:space="preserve"> </w:t>
      </w:r>
      <w:commentRangeStart w:id="34"/>
      <w:commentRangeStart w:id="35"/>
      <w:r w:rsidRPr="0014486C" w:rsidR="002D7B2A">
        <w:rPr>
          <w:rFonts w:asciiTheme="minorHAnsi" w:hAnsiTheme="minorHAnsi" w:cstheme="minorHAnsi"/>
          <w:szCs w:val="24"/>
        </w:rPr>
        <w:t>Prohibition (for CIR)</w:t>
      </w:r>
      <w:commentRangeEnd w:id="34"/>
      <w:r w:rsidR="00E279C5">
        <w:rPr>
          <w:rStyle w:val="CommentReference"/>
        </w:rPr>
        <w:commentReference w:id="34"/>
      </w:r>
      <w:commentRangeEnd w:id="35"/>
      <w:r w:rsidR="00A31477">
        <w:rPr>
          <w:rStyle w:val="CommentReference"/>
        </w:rPr>
        <w:commentReference w:id="35"/>
      </w:r>
      <w:r w:rsidRPr="0014486C" w:rsidR="002D7B2A">
        <w:rPr>
          <w:rFonts w:asciiTheme="minorHAnsi" w:hAnsiTheme="minorHAnsi" w:cstheme="minorHAnsi"/>
          <w:szCs w:val="24"/>
        </w:rPr>
        <w:t xml:space="preserve">. </w:t>
      </w:r>
      <w:r w:rsidRPr="0014486C">
        <w:rPr>
          <w:rFonts w:asciiTheme="minorHAnsi" w:hAnsiTheme="minorHAnsi" w:cstheme="minorHAnsi"/>
          <w:szCs w:val="24"/>
        </w:rPr>
        <w:t xml:space="preserve">Following </w:t>
      </w:r>
      <w:r w:rsidRPr="0014486C" w:rsidR="002872DE">
        <w:rPr>
          <w:rFonts w:asciiTheme="minorHAnsi" w:hAnsiTheme="minorHAnsi" w:cstheme="minorHAnsi"/>
          <w:szCs w:val="24"/>
        </w:rPr>
        <w:t>w</w:t>
      </w:r>
      <w:r w:rsidR="000720CE">
        <w:rPr>
          <w:rFonts w:asciiTheme="minorHAnsi" w:hAnsiTheme="minorHAnsi" w:cstheme="minorHAnsi"/>
          <w:szCs w:val="24"/>
        </w:rPr>
        <w:t>ere</w:t>
      </w:r>
      <w:r w:rsidRPr="0014486C">
        <w:rPr>
          <w:rFonts w:asciiTheme="minorHAnsi" w:hAnsiTheme="minorHAnsi" w:cstheme="minorHAnsi"/>
          <w:szCs w:val="24"/>
        </w:rPr>
        <w:t xml:space="preserve"> some of the challenges faced by the users in the current As-Is </w:t>
      </w:r>
      <w:r w:rsidRPr="0014486C" w:rsidR="0092029B">
        <w:rPr>
          <w:rFonts w:asciiTheme="minorHAnsi" w:hAnsiTheme="minorHAnsi" w:cstheme="minorHAnsi"/>
          <w:szCs w:val="24"/>
        </w:rPr>
        <w:t xml:space="preserve">manual </w:t>
      </w:r>
      <w:r w:rsidRPr="0014486C">
        <w:rPr>
          <w:rFonts w:asciiTheme="minorHAnsi" w:hAnsiTheme="minorHAnsi" w:cstheme="minorHAnsi"/>
          <w:szCs w:val="24"/>
        </w:rPr>
        <w:t>process:</w:t>
      </w:r>
    </w:p>
    <w:p w:rsidR="00BF478C" w:rsidP="002D7B2A" w:rsidRDefault="006251D2" w14:paraId="45147D61" w14:textId="3817B00D">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Multiple Email communications for approvals and attachments</w:t>
      </w:r>
      <w:r w:rsidRPr="0014486C" w:rsidR="006E4F57">
        <w:rPr>
          <w:rFonts w:asciiTheme="minorHAnsi" w:hAnsiTheme="minorHAnsi" w:cstheme="minorHAnsi"/>
          <w:szCs w:val="24"/>
        </w:rPr>
        <w:t>.</w:t>
      </w:r>
    </w:p>
    <w:p w:rsidRPr="0014486C" w:rsidR="0001645A" w:rsidP="002D7B2A" w:rsidRDefault="0001645A" w14:paraId="2BB46DE9" w14:textId="13B4A752">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Manually perform search for each customer. </w:t>
      </w:r>
    </w:p>
    <w:p w:rsidRPr="0014486C" w:rsidR="00BF478C" w:rsidP="002D7B2A" w:rsidRDefault="006251D2" w14:paraId="3E1ACA21" w14:textId="7B8DF295">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Manually performing freeze/unfreeze</w:t>
      </w:r>
      <w:r w:rsidR="00A665DF">
        <w:rPr>
          <w:rFonts w:asciiTheme="minorHAnsi" w:hAnsiTheme="minorHAnsi" w:cstheme="minorHAnsi"/>
          <w:szCs w:val="24"/>
        </w:rPr>
        <w:t>/Hold/Transfers/Remittance</w:t>
      </w:r>
      <w:r w:rsidRPr="0014486C">
        <w:rPr>
          <w:rFonts w:asciiTheme="minorHAnsi" w:hAnsiTheme="minorHAnsi" w:cstheme="minorHAnsi"/>
          <w:szCs w:val="24"/>
        </w:rPr>
        <w:t xml:space="preserve"> tasks through Core Banking system</w:t>
      </w:r>
      <w:r w:rsidRPr="0014486C" w:rsidR="006E4F57">
        <w:rPr>
          <w:rFonts w:asciiTheme="minorHAnsi" w:hAnsiTheme="minorHAnsi" w:cstheme="minorHAnsi"/>
          <w:szCs w:val="24"/>
        </w:rPr>
        <w:t>.</w:t>
      </w:r>
    </w:p>
    <w:p w:rsidR="0004049C" w:rsidP="002D7B2A" w:rsidRDefault="006251D2" w14:paraId="23C9BDC0" w14:textId="7FC9C001">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Tracking and reporting of requests through emails</w:t>
      </w:r>
      <w:r w:rsidRPr="0014486C" w:rsidR="006E4F57">
        <w:rPr>
          <w:rFonts w:asciiTheme="minorHAnsi" w:hAnsiTheme="minorHAnsi" w:cstheme="minorHAnsi"/>
          <w:szCs w:val="24"/>
        </w:rPr>
        <w:t>.</w:t>
      </w:r>
    </w:p>
    <w:p w:rsidRPr="0014486C" w:rsidR="0001645A" w:rsidP="002D7B2A" w:rsidRDefault="0001645A" w14:paraId="220D5200" w14:textId="38EE7DE7">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N number of email exchanges between multiple departments at one time. </w:t>
      </w:r>
    </w:p>
    <w:p w:rsidRPr="0014486C" w:rsidR="00BF478C" w:rsidP="002D7B2A" w:rsidRDefault="00BF478C" w14:paraId="554ECB6B" w14:textId="31824C0C">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solution should offer capability to monitor TAT (Turn Around Time) through online dashboards, provide a unified interface to users, </w:t>
      </w:r>
      <w:r w:rsidRPr="0014486C" w:rsidR="00F54CA7">
        <w:rPr>
          <w:rFonts w:asciiTheme="minorHAnsi" w:hAnsiTheme="minorHAnsi" w:cstheme="minorHAnsi"/>
          <w:szCs w:val="24"/>
        </w:rPr>
        <w:t>rule-based</w:t>
      </w:r>
      <w:r w:rsidRPr="0014486C">
        <w:rPr>
          <w:rFonts w:asciiTheme="minorHAnsi" w:hAnsiTheme="minorHAnsi" w:cstheme="minorHAnsi"/>
          <w:szCs w:val="24"/>
        </w:rPr>
        <w:t xml:space="preserve"> work allocation and complete monitoring and measurement of process performance coupled with capability to send alerts based on events.</w:t>
      </w:r>
    </w:p>
    <w:p w:rsidRPr="00956FD8" w:rsidR="00BF478C" w:rsidP="00BF478C" w:rsidRDefault="00BF478C" w14:paraId="4ADEB2B8" w14:textId="77777777">
      <w:pPr>
        <w:pStyle w:val="template"/>
        <w:ind w:left="720"/>
        <w:jc w:val="both"/>
        <w:rPr>
          <w:rFonts w:asciiTheme="minorHAnsi" w:hAnsiTheme="minorHAnsi" w:cstheme="minorHAnsi"/>
          <w:sz w:val="20"/>
        </w:rPr>
      </w:pPr>
    </w:p>
    <w:p w:rsidRPr="00956FD8" w:rsidR="00BF478C" w:rsidP="00BF478C" w:rsidRDefault="00BF478C" w14:paraId="5C7B176E" w14:textId="77777777">
      <w:pPr>
        <w:pStyle w:val="Heading2"/>
        <w:tabs>
          <w:tab w:val="clear" w:pos="360"/>
          <w:tab w:val="left" w:pos="720"/>
        </w:tabs>
        <w:ind w:left="720" w:hanging="720"/>
        <w:rPr>
          <w:rFonts w:asciiTheme="minorHAnsi" w:hAnsiTheme="minorHAnsi" w:cstheme="minorHAnsi"/>
        </w:rPr>
      </w:pPr>
      <w:bookmarkStart w:name="_Solution_Features" w:id="36"/>
      <w:bookmarkStart w:name="_Toc153554666" w:id="37"/>
      <w:bookmarkStart w:name="_Toc156159505" w:id="38"/>
      <w:bookmarkStart w:name="_Toc166061884" w:id="39"/>
      <w:bookmarkEnd w:id="36"/>
      <w:r w:rsidRPr="00956FD8">
        <w:rPr>
          <w:rFonts w:asciiTheme="minorHAnsi" w:hAnsiTheme="minorHAnsi" w:cstheme="minorHAnsi"/>
        </w:rPr>
        <w:t>Solution Features</w:t>
      </w:r>
      <w:bookmarkEnd w:id="37"/>
      <w:bookmarkEnd w:id="38"/>
      <w:bookmarkEnd w:id="39"/>
    </w:p>
    <w:p w:rsidRPr="0014486C" w:rsidR="006975D1" w:rsidP="006975D1" w:rsidRDefault="00BF478C" w14:paraId="05064B1B" w14:textId="52CEB89C">
      <w:pPr>
        <w:spacing w:line="360" w:lineRule="auto"/>
        <w:jc w:val="both"/>
        <w:rPr>
          <w:rFonts w:asciiTheme="minorHAnsi" w:hAnsiTheme="minorHAnsi" w:cstheme="minorHAnsi"/>
          <w:szCs w:val="24"/>
        </w:rPr>
      </w:pPr>
      <w:r w:rsidRPr="0014486C">
        <w:rPr>
          <w:rFonts w:asciiTheme="minorHAnsi" w:hAnsiTheme="minorHAnsi" w:cstheme="minorHAnsi"/>
          <w:szCs w:val="24"/>
        </w:rPr>
        <w:t>The new process aims to achieve operational efficiencies by saving user’s time and cost effectiveness for the bank by provision of following features in the system:</w:t>
      </w:r>
    </w:p>
    <w:p w:rsidR="006975D1" w:rsidP="002D7B2A" w:rsidRDefault="006975D1" w14:paraId="45535780" w14:textId="13171CBC">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‘Process Flow’ </w:t>
      </w:r>
      <w:r w:rsidR="00D53D8C">
        <w:rPr>
          <w:rFonts w:asciiTheme="minorHAnsi" w:hAnsiTheme="minorHAnsi" w:cstheme="minorHAnsi"/>
          <w:szCs w:val="24"/>
        </w:rPr>
        <w:t xml:space="preserve">for the business process followed currently along with automation. </w:t>
      </w:r>
    </w:p>
    <w:p w:rsidRPr="0014486C" w:rsidR="00BF478C" w:rsidP="002D7B2A" w:rsidRDefault="00BF478C" w14:paraId="5585871F" w14:textId="5F8D2863">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‘Decision History’ window would address the problem of viewing audit trails as this would contain the entire history of the previous work</w:t>
      </w:r>
      <w:r w:rsidRPr="0014486C" w:rsidR="00CF18C5">
        <w:rPr>
          <w:rFonts w:asciiTheme="minorHAnsi" w:hAnsiTheme="minorHAnsi" w:cstheme="minorHAnsi"/>
          <w:szCs w:val="24"/>
        </w:rPr>
        <w:t xml:space="preserve"> </w:t>
      </w:r>
      <w:r w:rsidRPr="0014486C">
        <w:rPr>
          <w:rFonts w:asciiTheme="minorHAnsi" w:hAnsiTheme="minorHAnsi" w:cstheme="minorHAnsi"/>
          <w:szCs w:val="24"/>
        </w:rPr>
        <w:t>steps – Decisions Taken, Date-Time, Remarks, Reject Reasons, if any.</w:t>
      </w:r>
    </w:p>
    <w:p w:rsidRPr="0014486C" w:rsidR="00933771" w:rsidP="002D7B2A" w:rsidRDefault="00933771" w14:paraId="5C5BB3E9" w14:textId="65B61423">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Eliminating the manual process of the users </w:t>
      </w:r>
      <w:r w:rsidRPr="0014486C" w:rsidR="00BF1B1F">
        <w:rPr>
          <w:rFonts w:asciiTheme="minorHAnsi" w:hAnsiTheme="minorHAnsi" w:cstheme="minorHAnsi"/>
          <w:szCs w:val="24"/>
        </w:rPr>
        <w:t>receiving and performing actions on such requests</w:t>
      </w:r>
      <w:r w:rsidRPr="0014486C" w:rsidR="00002AA6">
        <w:rPr>
          <w:rFonts w:asciiTheme="minorHAnsi" w:hAnsiTheme="minorHAnsi" w:cstheme="minorHAnsi"/>
          <w:szCs w:val="24"/>
        </w:rPr>
        <w:t xml:space="preserve">, hence reducing </w:t>
      </w:r>
      <w:r w:rsidRPr="0014486C" w:rsidR="00A24516">
        <w:rPr>
          <w:rFonts w:asciiTheme="minorHAnsi" w:hAnsiTheme="minorHAnsi" w:cstheme="minorHAnsi"/>
          <w:szCs w:val="24"/>
        </w:rPr>
        <w:t xml:space="preserve">TAT </w:t>
      </w:r>
      <w:r w:rsidRPr="0014486C" w:rsidR="00D20FC0">
        <w:rPr>
          <w:rFonts w:asciiTheme="minorHAnsi" w:hAnsiTheme="minorHAnsi" w:cstheme="minorHAnsi"/>
          <w:szCs w:val="24"/>
        </w:rPr>
        <w:t xml:space="preserve">of those requests/application </w:t>
      </w:r>
      <w:r w:rsidRPr="0014486C" w:rsidR="007353F3">
        <w:rPr>
          <w:rFonts w:asciiTheme="minorHAnsi" w:hAnsiTheme="minorHAnsi" w:cstheme="minorHAnsi"/>
          <w:szCs w:val="24"/>
        </w:rPr>
        <w:t xml:space="preserve">where </w:t>
      </w:r>
      <w:r w:rsidRPr="0014486C" w:rsidR="00376187">
        <w:rPr>
          <w:rFonts w:asciiTheme="minorHAnsi" w:hAnsiTheme="minorHAnsi" w:cstheme="minorHAnsi"/>
          <w:szCs w:val="24"/>
        </w:rPr>
        <w:t xml:space="preserve">processing the court orders or central bank instructions is a mandatory process. </w:t>
      </w:r>
    </w:p>
    <w:p w:rsidRPr="0014486C" w:rsidR="00BF478C" w:rsidP="002D7B2A" w:rsidRDefault="00BF478C" w14:paraId="7E9D8633" w14:textId="56F9580F">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System integration calls would help user access </w:t>
      </w:r>
      <w:r w:rsidRPr="0014486C" w:rsidR="003E40EC">
        <w:rPr>
          <w:rFonts w:asciiTheme="minorHAnsi" w:hAnsiTheme="minorHAnsi" w:cstheme="minorHAnsi"/>
          <w:szCs w:val="24"/>
        </w:rPr>
        <w:t xml:space="preserve">and </w:t>
      </w:r>
      <w:r w:rsidRPr="0014486C" w:rsidR="0011095C">
        <w:rPr>
          <w:rFonts w:asciiTheme="minorHAnsi" w:hAnsiTheme="minorHAnsi" w:cstheme="minorHAnsi"/>
          <w:szCs w:val="24"/>
        </w:rPr>
        <w:t>update the details in various surround systems</w:t>
      </w:r>
      <w:r w:rsidRPr="0014486C">
        <w:rPr>
          <w:rFonts w:asciiTheme="minorHAnsi" w:hAnsiTheme="minorHAnsi" w:cstheme="minorHAnsi"/>
          <w:szCs w:val="24"/>
        </w:rPr>
        <w:t>.</w:t>
      </w:r>
    </w:p>
    <w:p w:rsidRPr="0014486C" w:rsidR="00BF478C" w:rsidP="002D7B2A" w:rsidRDefault="00BF478C" w14:paraId="3393AB20" w14:textId="77777777">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Reports of total requests processed can be viewed in user’s customized dashboards.</w:t>
      </w:r>
    </w:p>
    <w:p w:rsidRPr="0014486C" w:rsidR="0092029B" w:rsidP="002D7B2A" w:rsidRDefault="0092029B" w14:paraId="61F2EA82" w14:textId="2F2A0235">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Bifurcation between different types of requests (FIU/CIR/Dubai Court/CCMS) based on Dynamic forms. </w:t>
      </w:r>
    </w:p>
    <w:p w:rsidR="00AD23F9" w:rsidP="002D7B2A" w:rsidRDefault="00AD23F9" w14:paraId="5700A5B5" w14:textId="3B34210C">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Auto triggering of Email Communication</w:t>
      </w:r>
      <w:r w:rsidRPr="0014486C" w:rsidR="00683643">
        <w:rPr>
          <w:rFonts w:asciiTheme="minorHAnsi" w:hAnsiTheme="minorHAnsi" w:cstheme="minorHAnsi"/>
          <w:szCs w:val="24"/>
        </w:rPr>
        <w:t xml:space="preserve">s internally to other units as well as to Dubai Court. </w:t>
      </w:r>
    </w:p>
    <w:p w:rsidRPr="0014486C" w:rsidR="00D53D8C" w:rsidP="002D7B2A" w:rsidRDefault="00D53D8C" w14:paraId="7E02192A" w14:textId="2FC7AB3B">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Unit level escalation matrix. </w:t>
      </w:r>
    </w:p>
    <w:p w:rsidR="00BF478C" w:rsidP="002D7B2A" w:rsidRDefault="0092029B" w14:paraId="25A67864" w14:textId="1CE72B94">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Advance Search of WI </w:t>
      </w:r>
      <w:r w:rsidRPr="0014486C" w:rsidR="00D5647B">
        <w:rPr>
          <w:rFonts w:asciiTheme="minorHAnsi" w:hAnsiTheme="minorHAnsi" w:cstheme="minorHAnsi"/>
          <w:szCs w:val="24"/>
        </w:rPr>
        <w:t xml:space="preserve">based on reference number. </w:t>
      </w:r>
      <w:bookmarkStart w:name="_User_Classes_and" w:id="40"/>
      <w:bookmarkEnd w:id="40"/>
    </w:p>
    <w:p w:rsidR="002872DE" w:rsidP="002D7B2A" w:rsidRDefault="002872DE" w14:paraId="0D83E4B1" w14:textId="1CFE3C06">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Email WI Creation </w:t>
      </w:r>
      <w:r w:rsidR="00D649DC">
        <w:rPr>
          <w:rFonts w:asciiTheme="minorHAnsi" w:hAnsiTheme="minorHAnsi" w:cstheme="minorHAnsi"/>
          <w:szCs w:val="24"/>
        </w:rPr>
        <w:t xml:space="preserve">&amp; Excel Sheet WI Creations. </w:t>
      </w:r>
    </w:p>
    <w:p w:rsidRPr="0014486C" w:rsidR="00D649DC" w:rsidP="00D649DC" w:rsidRDefault="00D649DC" w14:paraId="2F0BC051" w14:textId="77777777">
      <w:pPr>
        <w:pStyle w:val="ListParagraph"/>
        <w:suppressAutoHyphens w:val="0"/>
        <w:spacing w:line="360" w:lineRule="auto"/>
        <w:jc w:val="both"/>
        <w:rPr>
          <w:rFonts w:asciiTheme="minorHAnsi" w:hAnsiTheme="minorHAnsi" w:cstheme="minorHAnsi"/>
          <w:szCs w:val="24"/>
        </w:rPr>
      </w:pPr>
    </w:p>
    <w:p w:rsidRPr="00956FD8" w:rsidR="00BF478C" w:rsidP="00BF478C" w:rsidRDefault="00BF478C" w14:paraId="7E655A3C" w14:textId="77777777">
      <w:pPr>
        <w:pStyle w:val="Heading2"/>
        <w:tabs>
          <w:tab w:val="clear" w:pos="360"/>
        </w:tabs>
        <w:ind w:left="0"/>
        <w:rPr>
          <w:rFonts w:asciiTheme="minorHAnsi" w:hAnsiTheme="minorHAnsi" w:cstheme="minorHAnsi"/>
        </w:rPr>
      </w:pPr>
      <w:bookmarkStart w:name="_Toc153554667" w:id="41"/>
      <w:bookmarkStart w:name="_Toc156159506" w:id="42"/>
      <w:bookmarkStart w:name="_Toc166061885" w:id="43"/>
      <w:r w:rsidRPr="00956FD8">
        <w:rPr>
          <w:rFonts w:asciiTheme="minorHAnsi" w:hAnsiTheme="minorHAnsi" w:cstheme="minorHAnsi"/>
        </w:rPr>
        <w:t>User Classes and Characteristics</w:t>
      </w:r>
      <w:bookmarkEnd w:id="41"/>
      <w:bookmarkEnd w:id="42"/>
      <w:bookmarkEnd w:id="43"/>
    </w:p>
    <w:p w:rsidRPr="0014486C" w:rsidR="00BF478C" w:rsidP="002D7B2A" w:rsidRDefault="00BF478C" w14:paraId="11439BB2" w14:textId="0762CB23">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User </w:t>
      </w:r>
      <w:r w:rsidRPr="0014486C" w:rsidR="00D5647B">
        <w:rPr>
          <w:rFonts w:asciiTheme="minorHAnsi" w:hAnsiTheme="minorHAnsi" w:cstheme="minorHAnsi"/>
          <w:szCs w:val="24"/>
        </w:rPr>
        <w:t>groups</w:t>
      </w:r>
      <w:r w:rsidRPr="0014486C">
        <w:rPr>
          <w:rFonts w:asciiTheme="minorHAnsi" w:hAnsiTheme="minorHAnsi" w:cstheme="minorHAnsi"/>
          <w:szCs w:val="24"/>
        </w:rPr>
        <w:t xml:space="preserve"> detailed in the table below are derived as part of </w:t>
      </w:r>
      <w:r w:rsidRPr="0014486C" w:rsidR="00A70BF2">
        <w:rPr>
          <w:rFonts w:asciiTheme="minorHAnsi" w:hAnsiTheme="minorHAnsi" w:cstheme="minorHAnsi"/>
          <w:szCs w:val="24"/>
        </w:rPr>
        <w:t>the process</w:t>
      </w:r>
      <w:r w:rsidRPr="0014486C">
        <w:rPr>
          <w:rFonts w:asciiTheme="minorHAnsi" w:hAnsiTheme="minorHAnsi" w:cstheme="minorHAnsi"/>
          <w:szCs w:val="24"/>
        </w:rPr>
        <w:t xml:space="preserve"> discovery exercise. </w:t>
      </w:r>
      <w:r w:rsidRPr="0014486C" w:rsidR="0011095C">
        <w:rPr>
          <w:rFonts w:asciiTheme="minorHAnsi" w:hAnsiTheme="minorHAnsi" w:cstheme="minorHAnsi"/>
          <w:szCs w:val="24"/>
        </w:rPr>
        <w:t>IBPS</w:t>
      </w:r>
      <w:r w:rsidRPr="0014486C">
        <w:rPr>
          <w:rFonts w:asciiTheme="minorHAnsi" w:hAnsiTheme="minorHAnsi" w:cstheme="minorHAnsi"/>
          <w:szCs w:val="24"/>
        </w:rPr>
        <w:t xml:space="preserve"> allows creation of new user groups, in case new groups are required in future</w:t>
      </w:r>
      <w:r w:rsidRPr="0014486C" w:rsidR="0082240B">
        <w:rPr>
          <w:rFonts w:asciiTheme="minorHAnsi" w:hAnsiTheme="minorHAnsi" w:cstheme="minorHAnsi"/>
          <w:szCs w:val="24"/>
        </w:rPr>
        <w:t>.</w:t>
      </w:r>
      <w:r w:rsidRPr="0014486C">
        <w:rPr>
          <w:rFonts w:asciiTheme="minorHAnsi" w:hAnsiTheme="minorHAnsi" w:cstheme="minorHAnsi"/>
          <w:szCs w:val="24"/>
        </w:rPr>
        <w:t xml:space="preserve"> </w:t>
      </w:r>
    </w:p>
    <w:tbl>
      <w:tblPr>
        <w:tblStyle w:val="GridTable4-Accent1"/>
        <w:tblpPr w:leftFromText="180" w:rightFromText="180" w:vertAnchor="text" w:horzAnchor="page" w:tblpX="1783" w:tblpY="317"/>
        <w:tblW w:w="5000" w:type="pct"/>
        <w:tblLook w:val="04A0" w:firstRow="1" w:lastRow="0" w:firstColumn="1" w:lastColumn="0" w:noHBand="0" w:noVBand="1"/>
      </w:tblPr>
      <w:tblGrid>
        <w:gridCol w:w="931"/>
        <w:gridCol w:w="1569"/>
        <w:gridCol w:w="6850"/>
      </w:tblGrid>
      <w:tr w:rsidRPr="0014486C" w:rsidR="00BF478C" w:rsidTr="002D7B2A" w14:paraId="702301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rsidRPr="0014486C" w:rsidR="00BF478C" w:rsidP="002D7B2A" w:rsidRDefault="00BF478C" w14:paraId="69B8C4B8" w14:textId="77777777">
            <w:pPr>
              <w:spacing w:line="360" w:lineRule="auto"/>
              <w:jc w:val="both"/>
              <w:rPr>
                <w:rFonts w:asciiTheme="minorHAnsi" w:hAnsiTheme="minorHAnsi" w:cstheme="minorHAnsi"/>
                <w:b w:val="0"/>
                <w:szCs w:val="24"/>
              </w:rPr>
            </w:pPr>
            <w:r w:rsidRPr="0014486C">
              <w:rPr>
                <w:rFonts w:asciiTheme="minorHAnsi" w:hAnsiTheme="minorHAnsi" w:cstheme="minorHAnsi"/>
                <w:szCs w:val="24"/>
              </w:rPr>
              <w:t>S. No.</w:t>
            </w:r>
          </w:p>
        </w:tc>
        <w:tc>
          <w:tcPr>
            <w:tcW w:w="839" w:type="pct"/>
          </w:tcPr>
          <w:p w:rsidRPr="0014486C" w:rsidR="00BF478C" w:rsidP="002D7B2A" w:rsidRDefault="00BF478C" w14:paraId="705FA480" w14:textId="77777777">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4"/>
              </w:rPr>
            </w:pPr>
            <w:r w:rsidRPr="0014486C">
              <w:rPr>
                <w:rFonts w:asciiTheme="minorHAnsi" w:hAnsiTheme="minorHAnsi" w:cstheme="minorHAnsi"/>
                <w:szCs w:val="24"/>
              </w:rPr>
              <w:t>Group Name</w:t>
            </w:r>
          </w:p>
        </w:tc>
        <w:tc>
          <w:tcPr>
            <w:tcW w:w="3663" w:type="pct"/>
          </w:tcPr>
          <w:p w:rsidRPr="0014486C" w:rsidR="00BF478C" w:rsidP="002D7B2A" w:rsidRDefault="00BF478C" w14:paraId="2036C4A7"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4"/>
              </w:rPr>
            </w:pPr>
            <w:r w:rsidRPr="0014486C">
              <w:rPr>
                <w:rFonts w:asciiTheme="minorHAnsi" w:hAnsiTheme="minorHAnsi" w:cstheme="minorHAnsi"/>
                <w:szCs w:val="24"/>
              </w:rPr>
              <w:t>Description</w:t>
            </w:r>
          </w:p>
        </w:tc>
      </w:tr>
      <w:tr w:rsidRPr="0014486C" w:rsidR="00BF478C" w:rsidTr="002D7B2A" w14:paraId="526608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rsidRPr="0014486C" w:rsidR="00BF478C" w:rsidP="002D7B2A" w:rsidRDefault="00BF478C" w14:paraId="0A07F13C" w14:textId="77777777">
            <w:pPr>
              <w:numPr>
                <w:ilvl w:val="0"/>
                <w:numId w:val="4"/>
              </w:numPr>
              <w:spacing w:after="120" w:line="360" w:lineRule="auto"/>
              <w:ind w:left="360"/>
              <w:jc w:val="both"/>
              <w:rPr>
                <w:rFonts w:asciiTheme="minorHAnsi" w:hAnsiTheme="minorHAnsi" w:cstheme="minorHAnsi"/>
                <w:szCs w:val="24"/>
              </w:rPr>
            </w:pPr>
          </w:p>
        </w:tc>
        <w:tc>
          <w:tcPr>
            <w:tcW w:w="839" w:type="pct"/>
          </w:tcPr>
          <w:p w:rsidRPr="0014486C" w:rsidR="00BF478C" w:rsidP="002D7B2A" w:rsidRDefault="007B342D" w14:paraId="6DBE3847" w14:textId="6CDA95B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Operations Initiation</w:t>
            </w:r>
          </w:p>
        </w:tc>
        <w:tc>
          <w:tcPr>
            <w:tcW w:w="3663" w:type="pct"/>
          </w:tcPr>
          <w:p w:rsidRPr="0014486C" w:rsidR="00FF633C" w:rsidP="002D7B2A" w:rsidRDefault="00FF633C" w14:paraId="45CC65FA"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rsidRPr="0014486C" w:rsidR="00FF633C" w:rsidP="002D7B2A" w:rsidRDefault="007B342D" w14:paraId="4D71009C" w14:textId="3B42A8D8">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Maker</w:t>
            </w:r>
          </w:p>
          <w:p w:rsidRPr="0014486C" w:rsidR="00791CB1" w:rsidP="002D7B2A" w:rsidRDefault="00791CB1" w14:paraId="3DF27CA8" w14:textId="760E8D50">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Maker Return</w:t>
            </w:r>
          </w:p>
          <w:p w:rsidRPr="0014486C" w:rsidR="007B342D" w:rsidP="002D7B2A" w:rsidRDefault="007B342D" w14:paraId="695010E0" w14:textId="5B826006">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Checker</w:t>
            </w:r>
          </w:p>
          <w:p w:rsidRPr="0014486C" w:rsidR="00BF478C" w:rsidP="002D7B2A" w:rsidRDefault="00FF633C" w14:paraId="3581DF73" w14:textId="033143E2">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Pr="0014486C" w:rsidR="00BF478C" w:rsidTr="002D7B2A" w14:paraId="70B2AEED" w14:textId="77777777">
        <w:tc>
          <w:tcPr>
            <w:cnfStyle w:val="001000000000" w:firstRow="0" w:lastRow="0" w:firstColumn="1" w:lastColumn="0" w:oddVBand="0" w:evenVBand="0" w:oddHBand="0" w:evenHBand="0" w:firstRowFirstColumn="0" w:firstRowLastColumn="0" w:lastRowFirstColumn="0" w:lastRowLastColumn="0"/>
            <w:tcW w:w="498" w:type="pct"/>
          </w:tcPr>
          <w:p w:rsidRPr="0014486C" w:rsidR="00BF478C" w:rsidP="002D7B2A" w:rsidRDefault="00BF478C" w14:paraId="2F69D27D" w14:textId="77777777">
            <w:pPr>
              <w:numPr>
                <w:ilvl w:val="0"/>
                <w:numId w:val="4"/>
              </w:numPr>
              <w:spacing w:after="120" w:line="360" w:lineRule="auto"/>
              <w:ind w:left="360"/>
              <w:jc w:val="both"/>
              <w:rPr>
                <w:rFonts w:asciiTheme="minorHAnsi" w:hAnsiTheme="minorHAnsi" w:cstheme="minorHAnsi"/>
                <w:szCs w:val="24"/>
              </w:rPr>
            </w:pPr>
          </w:p>
        </w:tc>
        <w:tc>
          <w:tcPr>
            <w:tcW w:w="839" w:type="pct"/>
          </w:tcPr>
          <w:p w:rsidRPr="0014486C" w:rsidR="00BF478C" w:rsidP="002D7B2A" w:rsidRDefault="007B342D" w14:paraId="09BCD61D" w14:textId="373A11F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Compliance</w:t>
            </w:r>
          </w:p>
        </w:tc>
        <w:tc>
          <w:tcPr>
            <w:tcW w:w="3663" w:type="pct"/>
          </w:tcPr>
          <w:p w:rsidRPr="0014486C" w:rsidR="00BF478C" w:rsidP="002D7B2A" w:rsidRDefault="00BF478C" w14:paraId="2C6EBBB3" w14:textId="7777777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rsidRPr="0014486C" w:rsidR="00BF478C" w:rsidP="002D7B2A" w:rsidRDefault="00FF633C" w14:paraId="2F239F77" w14:textId="73A5CAA9">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w:t>
            </w:r>
            <w:r w:rsidRPr="0014486C" w:rsidR="007B342D">
              <w:rPr>
                <w:rFonts w:asciiTheme="minorHAnsi" w:hAnsiTheme="minorHAnsi" w:cstheme="minorHAnsi"/>
                <w:b/>
                <w:szCs w:val="24"/>
              </w:rPr>
              <w:t xml:space="preserve"> Referral</w:t>
            </w:r>
          </w:p>
          <w:p w:rsidRPr="0014486C" w:rsidR="007B342D" w:rsidP="002D7B2A" w:rsidRDefault="007B342D" w14:paraId="471E7572" w14:textId="43C92F27">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 Maker</w:t>
            </w:r>
          </w:p>
          <w:p w:rsidRPr="0014486C" w:rsidR="007B342D" w:rsidP="002D7B2A" w:rsidRDefault="007B342D" w14:paraId="1B0C1DA8" w14:textId="05E6D0E8">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 Checker</w:t>
            </w:r>
          </w:p>
          <w:p w:rsidRPr="0014486C" w:rsidR="00BF478C" w:rsidP="002D7B2A" w:rsidRDefault="00BF478C" w14:paraId="04A95F1E" w14:textId="7777777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Pr="0014486C" w:rsidR="00BF478C" w:rsidTr="002D7B2A" w14:paraId="174D96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rsidRPr="0014486C" w:rsidR="00BF478C" w:rsidP="002D7B2A" w:rsidRDefault="00BF478C" w14:paraId="11EDC0AC" w14:textId="77777777">
            <w:pPr>
              <w:numPr>
                <w:ilvl w:val="0"/>
                <w:numId w:val="4"/>
              </w:numPr>
              <w:spacing w:after="120" w:line="360" w:lineRule="auto"/>
              <w:ind w:left="360"/>
              <w:jc w:val="both"/>
              <w:rPr>
                <w:rFonts w:asciiTheme="minorHAnsi" w:hAnsiTheme="minorHAnsi" w:cstheme="minorHAnsi"/>
                <w:szCs w:val="24"/>
              </w:rPr>
            </w:pPr>
          </w:p>
        </w:tc>
        <w:tc>
          <w:tcPr>
            <w:tcW w:w="839" w:type="pct"/>
          </w:tcPr>
          <w:p w:rsidRPr="0014486C" w:rsidR="00BF478C" w:rsidP="002D7B2A" w:rsidRDefault="007B342D" w14:paraId="690542A6" w14:textId="6561B82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Islamic Operations</w:t>
            </w:r>
          </w:p>
          <w:p w:rsidRPr="0014486C" w:rsidR="00BF478C" w:rsidP="002D7B2A" w:rsidRDefault="00BF478C" w14:paraId="09DAD50A"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3663" w:type="pct"/>
          </w:tcPr>
          <w:p w:rsidRPr="0014486C" w:rsidR="00BF478C" w:rsidP="002D7B2A" w:rsidRDefault="00BF478C" w14:paraId="2B2BA857"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rsidRPr="0014486C" w:rsidR="00BF478C" w:rsidP="002D7B2A" w:rsidRDefault="007B342D" w14:paraId="44E5E4ED" w14:textId="75BDB117">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IOPS Maker</w:t>
            </w:r>
          </w:p>
          <w:p w:rsidRPr="0014486C" w:rsidR="007B342D" w:rsidP="002D7B2A" w:rsidRDefault="007B342D" w14:paraId="69F8ACE9" w14:textId="1EEA2DCF">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IOPS Checker</w:t>
            </w:r>
          </w:p>
          <w:p w:rsidRPr="0014486C" w:rsidR="00BF478C" w:rsidP="002D7B2A" w:rsidRDefault="00BF478C" w14:paraId="428C3156" w14:textId="2A3BA2C5">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w:t>
            </w:r>
            <w:r w:rsidRPr="0014486C" w:rsidR="00FF633C">
              <w:rPr>
                <w:rFonts w:asciiTheme="minorHAnsi" w:hAnsiTheme="minorHAnsi" w:cstheme="minorHAnsi"/>
                <w:bCs/>
                <w:szCs w:val="24"/>
              </w:rPr>
              <w:t>out filters</w:t>
            </w:r>
            <w:r w:rsidRPr="0014486C">
              <w:rPr>
                <w:rFonts w:asciiTheme="minorHAnsi" w:hAnsiTheme="minorHAnsi" w:cstheme="minorHAnsi"/>
                <w:bCs/>
                <w:szCs w:val="24"/>
              </w:rPr>
              <w:t xml:space="preserve">. </w:t>
            </w:r>
          </w:p>
        </w:tc>
      </w:tr>
      <w:tr w:rsidRPr="0014486C" w:rsidR="00D649DC" w:rsidTr="002D7B2A" w14:paraId="204E65AA" w14:textId="77777777">
        <w:tc>
          <w:tcPr>
            <w:cnfStyle w:val="001000000000" w:firstRow="0" w:lastRow="0" w:firstColumn="1" w:lastColumn="0" w:oddVBand="0" w:evenVBand="0" w:oddHBand="0" w:evenHBand="0" w:firstRowFirstColumn="0" w:firstRowLastColumn="0" w:lastRowFirstColumn="0" w:lastRowLastColumn="0"/>
            <w:tcW w:w="498" w:type="pct"/>
          </w:tcPr>
          <w:p w:rsidRPr="0014486C" w:rsidR="00D649DC" w:rsidP="002D7B2A" w:rsidRDefault="00D649DC" w14:paraId="371A6B46" w14:textId="77777777">
            <w:pPr>
              <w:numPr>
                <w:ilvl w:val="0"/>
                <w:numId w:val="4"/>
              </w:numPr>
              <w:spacing w:after="120" w:line="360" w:lineRule="auto"/>
              <w:ind w:left="360"/>
              <w:jc w:val="both"/>
              <w:rPr>
                <w:rFonts w:asciiTheme="minorHAnsi" w:hAnsiTheme="minorHAnsi" w:cstheme="minorHAnsi"/>
                <w:szCs w:val="24"/>
              </w:rPr>
            </w:pPr>
          </w:p>
        </w:tc>
        <w:tc>
          <w:tcPr>
            <w:tcW w:w="839" w:type="pct"/>
          </w:tcPr>
          <w:p w:rsidRPr="0014486C" w:rsidR="00D649DC" w:rsidP="002D7B2A" w:rsidRDefault="00D649DC" w14:paraId="0B923D64" w14:textId="0912A6BF">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Card Operations </w:t>
            </w:r>
          </w:p>
        </w:tc>
        <w:tc>
          <w:tcPr>
            <w:tcW w:w="3663" w:type="pct"/>
          </w:tcPr>
          <w:p w:rsidRPr="0014486C" w:rsidR="00D649DC" w:rsidP="00D649DC" w:rsidRDefault="00D649DC" w14:paraId="1CCD8AA1" w14:textId="7777777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rsidRPr="0014486C" w:rsidR="00D649DC" w:rsidP="00D649DC" w:rsidRDefault="00D649DC" w14:paraId="144C130A" w14:textId="48665FA8">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Cards</w:t>
            </w:r>
            <w:r w:rsidRPr="0014486C">
              <w:rPr>
                <w:rFonts w:asciiTheme="minorHAnsi" w:hAnsiTheme="minorHAnsi" w:cstheme="minorHAnsi"/>
                <w:b/>
                <w:szCs w:val="24"/>
              </w:rPr>
              <w:t xml:space="preserve"> Maker</w:t>
            </w:r>
          </w:p>
          <w:p w:rsidRPr="0014486C" w:rsidR="00D649DC" w:rsidP="00D649DC" w:rsidRDefault="00D649DC" w14:paraId="45832439" w14:textId="7E2C66D0">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Cards</w:t>
            </w:r>
            <w:r w:rsidRPr="0014486C">
              <w:rPr>
                <w:rFonts w:asciiTheme="minorHAnsi" w:hAnsiTheme="minorHAnsi" w:cstheme="minorHAnsi"/>
                <w:b/>
                <w:szCs w:val="24"/>
              </w:rPr>
              <w:t xml:space="preserve"> Checker</w:t>
            </w:r>
          </w:p>
          <w:p w:rsidRPr="0014486C" w:rsidR="00D649DC" w:rsidP="00D649DC" w:rsidRDefault="00D649DC" w14:paraId="0449DA75" w14:textId="5311846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Pr="0014486C" w:rsidR="00D649DC" w:rsidTr="002D7B2A" w14:paraId="3C0D48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rsidRPr="0014486C" w:rsidR="00D649DC" w:rsidP="002D7B2A" w:rsidRDefault="00D649DC" w14:paraId="6904071A" w14:textId="77777777">
            <w:pPr>
              <w:numPr>
                <w:ilvl w:val="0"/>
                <w:numId w:val="4"/>
              </w:numPr>
              <w:spacing w:after="120" w:line="360" w:lineRule="auto"/>
              <w:ind w:left="360"/>
              <w:jc w:val="both"/>
              <w:rPr>
                <w:rFonts w:asciiTheme="minorHAnsi" w:hAnsiTheme="minorHAnsi" w:cstheme="minorHAnsi"/>
                <w:szCs w:val="24"/>
              </w:rPr>
            </w:pPr>
          </w:p>
        </w:tc>
        <w:tc>
          <w:tcPr>
            <w:tcW w:w="839" w:type="pct"/>
          </w:tcPr>
          <w:p w:rsidR="00D649DC" w:rsidP="002D7B2A" w:rsidRDefault="00D649DC" w14:paraId="5A915C7E" w14:textId="0AD5EC3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Investment Operations </w:t>
            </w:r>
          </w:p>
        </w:tc>
        <w:tc>
          <w:tcPr>
            <w:tcW w:w="3663" w:type="pct"/>
          </w:tcPr>
          <w:p w:rsidRPr="0014486C" w:rsidR="00D649DC" w:rsidP="00D649DC" w:rsidRDefault="00D649DC" w14:paraId="64A7D84C"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rsidRPr="0014486C" w:rsidR="00D649DC" w:rsidP="00D649DC" w:rsidRDefault="00D649DC" w14:paraId="1621C1F7" w14:textId="3F8BFF7D">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 xml:space="preserve">Inv </w:t>
            </w:r>
            <w:r w:rsidRPr="0014486C">
              <w:rPr>
                <w:rFonts w:asciiTheme="minorHAnsi" w:hAnsiTheme="minorHAnsi" w:cstheme="minorHAnsi"/>
                <w:b/>
                <w:szCs w:val="24"/>
              </w:rPr>
              <w:t>OPS Maker</w:t>
            </w:r>
          </w:p>
          <w:p w:rsidRPr="0014486C" w:rsidR="00D649DC" w:rsidP="00D649DC" w:rsidRDefault="00D649DC" w14:paraId="281AD8DB" w14:textId="78D53A1F">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 xml:space="preserve">Inv </w:t>
            </w:r>
            <w:r w:rsidRPr="0014486C">
              <w:rPr>
                <w:rFonts w:asciiTheme="minorHAnsi" w:hAnsiTheme="minorHAnsi" w:cstheme="minorHAnsi"/>
                <w:b/>
                <w:szCs w:val="24"/>
              </w:rPr>
              <w:t>OPS Checker</w:t>
            </w:r>
          </w:p>
          <w:p w:rsidRPr="0014486C" w:rsidR="00D649DC" w:rsidP="00D649DC" w:rsidRDefault="00D649DC" w14:paraId="159624C5" w14:textId="28FDFEE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Pr="0014486C" w:rsidR="00D649DC" w:rsidTr="002D7B2A" w14:paraId="53487774" w14:textId="77777777">
        <w:tc>
          <w:tcPr>
            <w:cnfStyle w:val="001000000000" w:firstRow="0" w:lastRow="0" w:firstColumn="1" w:lastColumn="0" w:oddVBand="0" w:evenVBand="0" w:oddHBand="0" w:evenHBand="0" w:firstRowFirstColumn="0" w:firstRowLastColumn="0" w:lastRowFirstColumn="0" w:lastRowLastColumn="0"/>
            <w:tcW w:w="498" w:type="pct"/>
          </w:tcPr>
          <w:p w:rsidRPr="0014486C" w:rsidR="00D649DC" w:rsidP="002D7B2A" w:rsidRDefault="00D649DC" w14:paraId="12A7CC67" w14:textId="77777777">
            <w:pPr>
              <w:numPr>
                <w:ilvl w:val="0"/>
                <w:numId w:val="4"/>
              </w:numPr>
              <w:spacing w:after="120" w:line="360" w:lineRule="auto"/>
              <w:ind w:left="360"/>
              <w:jc w:val="both"/>
              <w:rPr>
                <w:rFonts w:asciiTheme="minorHAnsi" w:hAnsiTheme="minorHAnsi" w:cstheme="minorHAnsi"/>
                <w:szCs w:val="24"/>
              </w:rPr>
            </w:pPr>
          </w:p>
        </w:tc>
        <w:tc>
          <w:tcPr>
            <w:tcW w:w="839" w:type="pct"/>
          </w:tcPr>
          <w:p w:rsidR="00D649DC" w:rsidP="002D7B2A" w:rsidRDefault="00D649DC" w14:paraId="4A595659" w14:textId="5301C228">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Financial Unit </w:t>
            </w:r>
          </w:p>
        </w:tc>
        <w:tc>
          <w:tcPr>
            <w:tcW w:w="3663" w:type="pct"/>
          </w:tcPr>
          <w:p w:rsidRPr="0014486C" w:rsidR="00D649DC" w:rsidP="00D649DC" w:rsidRDefault="00D649DC" w14:paraId="1E1B6D8B" w14:textId="7777777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rsidRPr="0014486C" w:rsidR="00D649DC" w:rsidP="00D649DC" w:rsidRDefault="00D649DC" w14:paraId="1D461D27" w14:textId="1393787E">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Financial</w:t>
            </w:r>
            <w:r w:rsidRPr="0014486C">
              <w:rPr>
                <w:rFonts w:asciiTheme="minorHAnsi" w:hAnsiTheme="minorHAnsi" w:cstheme="minorHAnsi"/>
                <w:b/>
                <w:szCs w:val="24"/>
              </w:rPr>
              <w:t xml:space="preserve"> Maker</w:t>
            </w:r>
          </w:p>
          <w:p w:rsidRPr="0014486C" w:rsidR="00D649DC" w:rsidP="00D649DC" w:rsidRDefault="00D649DC" w14:paraId="25D928BA" w14:textId="38610BCD">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Financial</w:t>
            </w:r>
            <w:r w:rsidRPr="0014486C">
              <w:rPr>
                <w:rFonts w:asciiTheme="minorHAnsi" w:hAnsiTheme="minorHAnsi" w:cstheme="minorHAnsi"/>
                <w:b/>
                <w:szCs w:val="24"/>
              </w:rPr>
              <w:t xml:space="preserve"> Checker</w:t>
            </w:r>
          </w:p>
          <w:p w:rsidRPr="0014486C" w:rsidR="00D649DC" w:rsidP="00D649DC" w:rsidRDefault="00D649DC" w14:paraId="60526062" w14:textId="16FC2CF5">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Pr="0014486C" w:rsidR="00BF478C" w:rsidTr="002D7B2A" w14:paraId="384DE6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rsidRPr="0014486C" w:rsidR="00BF478C" w:rsidP="002D7B2A" w:rsidRDefault="00BF478C" w14:paraId="1487EC29" w14:textId="77777777">
            <w:pPr>
              <w:numPr>
                <w:ilvl w:val="0"/>
                <w:numId w:val="4"/>
              </w:numPr>
              <w:spacing w:after="120" w:line="360" w:lineRule="auto"/>
              <w:ind w:left="360"/>
              <w:jc w:val="both"/>
              <w:rPr>
                <w:rFonts w:asciiTheme="minorHAnsi" w:hAnsiTheme="minorHAnsi" w:cstheme="minorHAnsi"/>
                <w:szCs w:val="24"/>
              </w:rPr>
            </w:pPr>
          </w:p>
        </w:tc>
        <w:tc>
          <w:tcPr>
            <w:tcW w:w="839" w:type="pct"/>
          </w:tcPr>
          <w:p w:rsidRPr="0014486C" w:rsidR="00BF478C" w:rsidP="002D7B2A" w:rsidRDefault="00FF633C" w14:paraId="3D7BA00F" w14:textId="3AE9DBC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Operations</w:t>
            </w:r>
          </w:p>
        </w:tc>
        <w:tc>
          <w:tcPr>
            <w:tcW w:w="3663" w:type="pct"/>
          </w:tcPr>
          <w:p w:rsidRPr="0014486C" w:rsidR="00BF478C" w:rsidP="002D7B2A" w:rsidRDefault="00BF478C" w14:paraId="4AB83E02"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rsidRPr="0014486C" w:rsidR="00BF478C" w:rsidP="002D7B2A" w:rsidRDefault="00FF633C" w14:paraId="192FB569" w14:textId="7EA6853B">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Operation</w:t>
            </w:r>
            <w:r w:rsidRPr="0014486C" w:rsidR="007B342D">
              <w:rPr>
                <w:rFonts w:asciiTheme="minorHAnsi" w:hAnsiTheme="minorHAnsi" w:cstheme="minorHAnsi"/>
                <w:b/>
                <w:szCs w:val="24"/>
              </w:rPr>
              <w:t>s Maker</w:t>
            </w:r>
          </w:p>
          <w:p w:rsidRPr="0014486C" w:rsidR="007B342D" w:rsidP="002D7B2A" w:rsidRDefault="007B342D" w14:paraId="4D18B983" w14:textId="5565EA03">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Operations Checker</w:t>
            </w:r>
          </w:p>
          <w:p w:rsidRPr="0014486C" w:rsidR="000E6036" w:rsidP="002D7B2A" w:rsidRDefault="000E6036" w14:paraId="79843715" w14:textId="06D4DD12">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commentRangeStart w:id="44"/>
            <w:commentRangeStart w:id="45"/>
            <w:r w:rsidRPr="0014486C">
              <w:rPr>
                <w:rFonts w:asciiTheme="minorHAnsi" w:hAnsiTheme="minorHAnsi" w:cstheme="minorHAnsi"/>
                <w:b/>
                <w:szCs w:val="24"/>
              </w:rPr>
              <w:t>Integration Error Handling</w:t>
            </w:r>
            <w:commentRangeEnd w:id="44"/>
            <w:r w:rsidRPr="0014486C" w:rsidR="005363A2">
              <w:rPr>
                <w:rStyle w:val="CommentReference"/>
                <w:rFonts w:asciiTheme="minorHAnsi" w:hAnsiTheme="minorHAnsi" w:cstheme="minorHAnsi"/>
                <w:sz w:val="24"/>
                <w:szCs w:val="24"/>
              </w:rPr>
              <w:commentReference w:id="44"/>
            </w:r>
            <w:commentRangeEnd w:id="45"/>
            <w:r w:rsidRPr="0014486C" w:rsidR="00892440">
              <w:rPr>
                <w:rStyle w:val="CommentReference"/>
                <w:rFonts w:asciiTheme="minorHAnsi" w:hAnsiTheme="minorHAnsi" w:cstheme="minorHAnsi"/>
                <w:sz w:val="24"/>
                <w:szCs w:val="24"/>
              </w:rPr>
              <w:commentReference w:id="45"/>
            </w:r>
          </w:p>
          <w:p w:rsidRPr="0014486C" w:rsidR="00BF478C" w:rsidP="002D7B2A" w:rsidRDefault="00BF478C" w14:paraId="564F3916" w14:textId="77777777">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Pr="0014486C" w:rsidR="000E6036" w:rsidTr="002D7B2A" w14:paraId="6A85666E" w14:textId="77777777">
        <w:tc>
          <w:tcPr>
            <w:cnfStyle w:val="001000000000" w:firstRow="0" w:lastRow="0" w:firstColumn="1" w:lastColumn="0" w:oddVBand="0" w:evenVBand="0" w:oddHBand="0" w:evenHBand="0" w:firstRowFirstColumn="0" w:firstRowLastColumn="0" w:lastRowFirstColumn="0" w:lastRowLastColumn="0"/>
            <w:tcW w:w="498" w:type="pct"/>
          </w:tcPr>
          <w:p w:rsidRPr="0014486C" w:rsidR="000E6036" w:rsidP="002D7B2A" w:rsidRDefault="000E6036" w14:paraId="144A8F9A" w14:textId="77777777">
            <w:pPr>
              <w:numPr>
                <w:ilvl w:val="0"/>
                <w:numId w:val="4"/>
              </w:numPr>
              <w:spacing w:after="120" w:line="360" w:lineRule="auto"/>
              <w:ind w:left="360"/>
              <w:jc w:val="both"/>
              <w:rPr>
                <w:rFonts w:asciiTheme="minorHAnsi" w:hAnsiTheme="minorHAnsi" w:cstheme="minorHAnsi"/>
                <w:szCs w:val="24"/>
              </w:rPr>
            </w:pPr>
          </w:p>
        </w:tc>
        <w:tc>
          <w:tcPr>
            <w:tcW w:w="839" w:type="pct"/>
          </w:tcPr>
          <w:p w:rsidRPr="0014486C" w:rsidR="000E6036" w:rsidP="002D7B2A" w:rsidRDefault="000E6036" w14:paraId="0B73D134" w14:textId="5DEA782D">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Read Only</w:t>
            </w:r>
          </w:p>
        </w:tc>
        <w:tc>
          <w:tcPr>
            <w:tcW w:w="3663" w:type="pct"/>
          </w:tcPr>
          <w:p w:rsidRPr="0014486C" w:rsidR="000E6036" w:rsidP="002D7B2A" w:rsidRDefault="000E6036" w14:paraId="752D6B97" w14:textId="07113955">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be able to view the work-item in read only mode. </w:t>
            </w:r>
          </w:p>
        </w:tc>
      </w:tr>
    </w:tbl>
    <w:p w:rsidRPr="00956FD8" w:rsidR="00BF478C" w:rsidP="002F22A2" w:rsidRDefault="00BF478C" w14:paraId="48392E85" w14:textId="77777777">
      <w:pPr>
        <w:pStyle w:val="template"/>
        <w:jc w:val="both"/>
        <w:rPr>
          <w:rFonts w:asciiTheme="minorHAnsi" w:hAnsiTheme="minorHAnsi" w:cstheme="minorHAnsi"/>
          <w:sz w:val="20"/>
        </w:rPr>
      </w:pPr>
    </w:p>
    <w:p w:rsidRPr="00956FD8" w:rsidR="00BF478C" w:rsidP="00BF478C" w:rsidRDefault="00BF478C" w14:paraId="54BA82BA" w14:textId="77777777">
      <w:pPr>
        <w:pStyle w:val="Heading2"/>
        <w:tabs>
          <w:tab w:val="clear" w:pos="360"/>
        </w:tabs>
        <w:ind w:left="0"/>
        <w:rPr>
          <w:rFonts w:asciiTheme="minorHAnsi" w:hAnsiTheme="minorHAnsi" w:cstheme="minorHAnsi"/>
        </w:rPr>
      </w:pPr>
      <w:bookmarkStart w:name="_Operating_Environment" w:id="46"/>
      <w:bookmarkStart w:name="_Toc153554668" w:id="47"/>
      <w:bookmarkStart w:name="_Toc156159507" w:id="48"/>
      <w:bookmarkStart w:name="_Toc166061886" w:id="49"/>
      <w:bookmarkEnd w:id="46"/>
      <w:r w:rsidRPr="00956FD8">
        <w:rPr>
          <w:rFonts w:asciiTheme="minorHAnsi" w:hAnsiTheme="minorHAnsi" w:cstheme="minorHAnsi"/>
        </w:rPr>
        <w:t>Operating Environment</w:t>
      </w:r>
      <w:bookmarkEnd w:id="47"/>
      <w:bookmarkEnd w:id="48"/>
      <w:bookmarkEnd w:id="49"/>
    </w:p>
    <w:p w:rsidRPr="0014486C" w:rsidR="00BF478C" w:rsidP="002D7B2A" w:rsidRDefault="006D55B4" w14:paraId="1235EE51" w14:textId="31CB0239">
      <w:pPr>
        <w:pStyle w:val="template"/>
        <w:spacing w:line="360" w:lineRule="auto"/>
        <w:ind w:left="360"/>
        <w:jc w:val="both"/>
        <w:rPr>
          <w:rFonts w:asciiTheme="minorHAnsi" w:hAnsiTheme="minorHAnsi" w:cstheme="minorHAnsi"/>
          <w:i w:val="0"/>
          <w:sz w:val="24"/>
          <w:szCs w:val="24"/>
        </w:rPr>
      </w:pPr>
      <w:r w:rsidRPr="0014486C">
        <w:rPr>
          <w:rFonts w:asciiTheme="minorHAnsi" w:hAnsiTheme="minorHAnsi" w:cstheme="minorHAnsi"/>
          <w:i w:val="0"/>
          <w:sz w:val="24"/>
          <w:szCs w:val="24"/>
        </w:rPr>
        <w:t>The existing</w:t>
      </w:r>
      <w:r w:rsidRPr="0014486C" w:rsidR="00BF478C">
        <w:rPr>
          <w:rFonts w:asciiTheme="minorHAnsi" w:hAnsiTheme="minorHAnsi" w:cstheme="minorHAnsi"/>
          <w:i w:val="0"/>
          <w:sz w:val="24"/>
          <w:szCs w:val="24"/>
        </w:rPr>
        <w:t xml:space="preserve"> environment will be used for UAT and Production</w:t>
      </w:r>
      <w:r w:rsidRPr="0014486C" w:rsidR="0082240B">
        <w:rPr>
          <w:rFonts w:asciiTheme="minorHAnsi" w:hAnsiTheme="minorHAnsi" w:cstheme="minorHAnsi"/>
          <w:i w:val="0"/>
          <w:sz w:val="24"/>
          <w:szCs w:val="24"/>
        </w:rPr>
        <w:t>.</w:t>
      </w:r>
    </w:p>
    <w:p w:rsidRPr="00956FD8" w:rsidR="00BF478C" w:rsidP="00BF478C" w:rsidRDefault="00BF478C" w14:paraId="3A045D9C" w14:textId="77777777">
      <w:pPr>
        <w:pStyle w:val="Heading2"/>
        <w:tabs>
          <w:tab w:val="clear" w:pos="360"/>
        </w:tabs>
        <w:ind w:left="0"/>
        <w:rPr>
          <w:rFonts w:asciiTheme="minorHAnsi" w:hAnsiTheme="minorHAnsi" w:cstheme="minorHAnsi"/>
        </w:rPr>
      </w:pPr>
      <w:bookmarkStart w:name="_Deliverables" w:id="50"/>
      <w:bookmarkStart w:name="_Toc153554669" w:id="51"/>
      <w:bookmarkStart w:name="_Toc156159508" w:id="52"/>
      <w:bookmarkStart w:name="_Toc166061887" w:id="53"/>
      <w:bookmarkEnd w:id="50"/>
      <w:r w:rsidRPr="00956FD8">
        <w:rPr>
          <w:rFonts w:asciiTheme="minorHAnsi" w:hAnsiTheme="minorHAnsi" w:cstheme="minorHAnsi"/>
        </w:rPr>
        <w:t>Deliverables</w:t>
      </w:r>
      <w:bookmarkEnd w:id="51"/>
      <w:bookmarkEnd w:id="52"/>
      <w:bookmarkEnd w:id="53"/>
      <w:r w:rsidRPr="00956FD8" w:rsidDel="00521BD8">
        <w:rPr>
          <w:rFonts w:asciiTheme="minorHAnsi" w:hAnsiTheme="minorHAnsi" w:cstheme="minorHAnsi"/>
        </w:rPr>
        <w:t xml:space="preserve"> </w:t>
      </w:r>
    </w:p>
    <w:p w:rsidRPr="0014486C" w:rsidR="00BF478C" w:rsidP="002D7B2A" w:rsidRDefault="00BF478C" w14:paraId="54880EC0" w14:textId="77777777">
      <w:pPr>
        <w:pStyle w:val="template"/>
        <w:spacing w:line="360" w:lineRule="auto"/>
        <w:ind w:left="360"/>
        <w:jc w:val="both"/>
        <w:rPr>
          <w:rFonts w:asciiTheme="minorHAnsi" w:hAnsiTheme="minorHAnsi" w:cstheme="minorHAnsi"/>
          <w:i w:val="0"/>
          <w:sz w:val="24"/>
          <w:szCs w:val="24"/>
        </w:rPr>
      </w:pPr>
      <w:r w:rsidRPr="0014486C">
        <w:rPr>
          <w:rFonts w:asciiTheme="minorHAnsi" w:hAnsiTheme="minorHAnsi" w:cstheme="minorHAnsi"/>
          <w:i w:val="0"/>
          <w:sz w:val="24"/>
          <w:szCs w:val="24"/>
        </w:rPr>
        <w:t xml:space="preserve">The following will be deliverable: </w:t>
      </w:r>
    </w:p>
    <w:p w:rsidRPr="0014486C" w:rsidR="00BF478C" w:rsidP="002D7B2A" w:rsidRDefault="00BF478C" w14:paraId="02AAB6DE" w14:textId="67461F04">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Release based on the requirement specified in the document</w:t>
      </w:r>
      <w:r w:rsidRPr="0014486C" w:rsidR="0082240B">
        <w:rPr>
          <w:rFonts w:asciiTheme="minorHAnsi" w:hAnsiTheme="minorHAnsi" w:cstheme="minorHAnsi"/>
          <w:szCs w:val="24"/>
        </w:rPr>
        <w:t>.</w:t>
      </w:r>
    </w:p>
    <w:p w:rsidRPr="00956FD8" w:rsidR="00BF478C" w:rsidP="00BF478C" w:rsidRDefault="00BF478C" w14:paraId="6A361154" w14:textId="77777777">
      <w:pPr>
        <w:pStyle w:val="Heading2"/>
        <w:tabs>
          <w:tab w:val="clear" w:pos="360"/>
        </w:tabs>
        <w:ind w:left="0"/>
        <w:rPr>
          <w:rFonts w:asciiTheme="minorHAnsi" w:hAnsiTheme="minorHAnsi" w:cstheme="minorHAnsi"/>
        </w:rPr>
      </w:pPr>
      <w:bookmarkStart w:name="_Assumptions_and_Dependencies" w:id="54"/>
      <w:bookmarkStart w:name="_Toc153554670" w:id="55"/>
      <w:bookmarkStart w:name="_Toc156159509" w:id="56"/>
      <w:bookmarkStart w:name="_Toc166061888" w:id="57"/>
      <w:bookmarkEnd w:id="54"/>
      <w:r w:rsidRPr="00956FD8">
        <w:rPr>
          <w:rFonts w:asciiTheme="minorHAnsi" w:hAnsiTheme="minorHAnsi" w:cstheme="minorHAnsi"/>
        </w:rPr>
        <w:t>Assumptions and Dependencies and Constraints</w:t>
      </w:r>
      <w:bookmarkEnd w:id="55"/>
      <w:bookmarkEnd w:id="56"/>
      <w:bookmarkEnd w:id="57"/>
    </w:p>
    <w:p w:rsidRPr="0014486C" w:rsidR="00496929" w:rsidRDefault="00496929" w14:paraId="3EC5B67A" w14:textId="0B2A8F4C">
      <w:pPr>
        <w:pStyle w:val="template"/>
        <w:spacing w:before="100" w:beforeAutospacing="1" w:after="100" w:afterAutospacing="1" w:line="360" w:lineRule="auto"/>
        <w:jc w:val="both"/>
        <w:rPr>
          <w:rFonts w:asciiTheme="minorHAnsi" w:hAnsiTheme="minorHAnsi" w:cstheme="minorHAnsi"/>
          <w:i w:val="0"/>
          <w:sz w:val="24"/>
          <w:szCs w:val="24"/>
        </w:rPr>
        <w:pPrChange w:author="Vinod Balakrishnan" w:date="2023-12-20T20:54:00Z" w:id="58">
          <w:pPr>
            <w:pStyle w:val="template"/>
            <w:numPr>
              <w:numId w:val="23"/>
            </w:numPr>
            <w:tabs>
              <w:tab w:val="num" w:pos="360"/>
              <w:tab w:val="num" w:pos="720"/>
            </w:tabs>
            <w:spacing w:before="100" w:beforeAutospacing="1" w:after="100" w:afterAutospacing="1" w:line="276" w:lineRule="auto"/>
            <w:ind w:left="720" w:hanging="720"/>
            <w:jc w:val="both"/>
          </w:pPr>
        </w:pPrChange>
      </w:pPr>
      <w:r w:rsidRPr="0014486C">
        <w:rPr>
          <w:rFonts w:asciiTheme="minorHAnsi" w:hAnsiTheme="minorHAnsi" w:cstheme="minorHAnsi"/>
          <w:i w:val="0"/>
          <w:sz w:val="24"/>
          <w:szCs w:val="24"/>
        </w:rPr>
        <w:t>The requirement specifications mentioned in Scope Document are based on discussions with various teams/ departments /business users of RAKBank</w:t>
      </w:r>
      <w:r w:rsidRPr="0014486C" w:rsidR="0082240B">
        <w:rPr>
          <w:rFonts w:asciiTheme="minorHAnsi" w:hAnsiTheme="minorHAnsi" w:cstheme="minorHAnsi"/>
          <w:i w:val="0"/>
          <w:sz w:val="24"/>
          <w:szCs w:val="24"/>
        </w:rPr>
        <w:t>.</w:t>
      </w:r>
    </w:p>
    <w:p w:rsidRPr="0014486C" w:rsidR="00CC1AD3" w:rsidRDefault="00CC1AD3" w14:paraId="50D6DC44" w14:textId="4B3A9EE1">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Change w:author="Vinod Balakrishnan" w:date="2023-12-20T20:54:00Z" w:id="59">
          <w:pPr>
            <w:pStyle w:val="template"/>
            <w:numPr>
              <w:numId w:val="23"/>
            </w:numPr>
            <w:tabs>
              <w:tab w:val="num" w:pos="360"/>
              <w:tab w:val="num" w:pos="720"/>
            </w:tabs>
            <w:spacing w:before="100" w:beforeAutospacing="1" w:after="100" w:afterAutospacing="1" w:line="276" w:lineRule="auto"/>
            <w:ind w:left="720" w:hanging="720"/>
            <w:jc w:val="both"/>
          </w:pPr>
        </w:pPrChange>
      </w:pPr>
      <w:r w:rsidRPr="0014486C">
        <w:rPr>
          <w:rFonts w:asciiTheme="minorHAnsi" w:hAnsiTheme="minorHAnsi" w:cstheme="minorHAnsi"/>
          <w:i w:val="0"/>
          <w:sz w:val="24"/>
          <w:szCs w:val="24"/>
        </w:rPr>
        <w:t>This implementation</w:t>
      </w:r>
      <w:r w:rsidRPr="0014486C" w:rsidR="00CF18C5">
        <w:rPr>
          <w:rFonts w:asciiTheme="minorHAnsi" w:hAnsiTheme="minorHAnsi" w:cstheme="minorHAnsi"/>
          <w:i w:val="0"/>
          <w:sz w:val="24"/>
          <w:szCs w:val="24"/>
        </w:rPr>
        <w:t xml:space="preserve"> will be done on top of Newgen I</w:t>
      </w:r>
      <w:r w:rsidRPr="0014486C">
        <w:rPr>
          <w:rFonts w:asciiTheme="minorHAnsi" w:hAnsiTheme="minorHAnsi" w:cstheme="minorHAnsi"/>
          <w:i w:val="0"/>
          <w:sz w:val="24"/>
          <w:szCs w:val="24"/>
        </w:rPr>
        <w:t>BPS/Omni</w:t>
      </w:r>
      <w:r w:rsidRPr="0014486C" w:rsidR="00A70BF2">
        <w:rPr>
          <w:rFonts w:asciiTheme="minorHAnsi" w:hAnsiTheme="minorHAnsi" w:cstheme="minorHAnsi"/>
          <w:i w:val="0"/>
          <w:sz w:val="24"/>
          <w:szCs w:val="24"/>
        </w:rPr>
        <w:t xml:space="preserve"> </w:t>
      </w:r>
      <w:r w:rsidRPr="0014486C">
        <w:rPr>
          <w:rFonts w:asciiTheme="minorHAnsi" w:hAnsiTheme="minorHAnsi" w:cstheme="minorHAnsi"/>
          <w:i w:val="0"/>
          <w:sz w:val="24"/>
          <w:szCs w:val="24"/>
        </w:rPr>
        <w:t xml:space="preserve">Docs product </w:t>
      </w:r>
      <w:r w:rsidRPr="0014486C" w:rsidR="00327312">
        <w:rPr>
          <w:rFonts w:asciiTheme="minorHAnsi" w:hAnsiTheme="minorHAnsi" w:cstheme="minorHAnsi"/>
          <w:i w:val="0"/>
          <w:sz w:val="24"/>
          <w:szCs w:val="24"/>
        </w:rPr>
        <w:t>suite;</w:t>
      </w:r>
      <w:r w:rsidRPr="0014486C">
        <w:rPr>
          <w:rFonts w:asciiTheme="minorHAnsi" w:hAnsiTheme="minorHAnsi" w:cstheme="minorHAnsi"/>
          <w:i w:val="0"/>
          <w:sz w:val="24"/>
          <w:szCs w:val="24"/>
        </w:rPr>
        <w:t xml:space="preserve"> </w:t>
      </w:r>
      <w:r w:rsidRPr="0014486C" w:rsidR="0005142B">
        <w:rPr>
          <w:rFonts w:asciiTheme="minorHAnsi" w:hAnsiTheme="minorHAnsi" w:cstheme="minorHAnsi"/>
          <w:i w:val="0"/>
          <w:sz w:val="24"/>
          <w:szCs w:val="24"/>
        </w:rPr>
        <w:t>thus,</w:t>
      </w:r>
      <w:r w:rsidRPr="0014486C">
        <w:rPr>
          <w:rFonts w:asciiTheme="minorHAnsi" w:hAnsiTheme="minorHAnsi" w:cstheme="minorHAnsi"/>
          <w:i w:val="0"/>
          <w:sz w:val="24"/>
          <w:szCs w:val="24"/>
        </w:rPr>
        <w:t xml:space="preserve"> the im</w:t>
      </w:r>
      <w:r w:rsidRPr="0014486C" w:rsidR="00CF18C5">
        <w:rPr>
          <w:rFonts w:asciiTheme="minorHAnsi" w:hAnsiTheme="minorHAnsi" w:cstheme="minorHAnsi"/>
          <w:i w:val="0"/>
          <w:sz w:val="24"/>
          <w:szCs w:val="24"/>
        </w:rPr>
        <w:t>plementation has dependency on I</w:t>
      </w:r>
      <w:r w:rsidRPr="0014486C">
        <w:rPr>
          <w:rFonts w:asciiTheme="minorHAnsi" w:hAnsiTheme="minorHAnsi" w:cstheme="minorHAnsi"/>
          <w:i w:val="0"/>
          <w:sz w:val="24"/>
          <w:szCs w:val="24"/>
        </w:rPr>
        <w:t>BPS /Omni</w:t>
      </w:r>
      <w:r w:rsidRPr="0014486C" w:rsidR="00A70BF2">
        <w:rPr>
          <w:rFonts w:asciiTheme="minorHAnsi" w:hAnsiTheme="minorHAnsi" w:cstheme="minorHAnsi"/>
          <w:i w:val="0"/>
          <w:sz w:val="24"/>
          <w:szCs w:val="24"/>
        </w:rPr>
        <w:t xml:space="preserve"> </w:t>
      </w:r>
      <w:r w:rsidRPr="0014486C">
        <w:rPr>
          <w:rFonts w:asciiTheme="minorHAnsi" w:hAnsiTheme="minorHAnsi" w:cstheme="minorHAnsi"/>
          <w:i w:val="0"/>
          <w:sz w:val="24"/>
          <w:szCs w:val="24"/>
        </w:rPr>
        <w:t>Docs product suite</w:t>
      </w:r>
      <w:r w:rsidRPr="0014486C" w:rsidR="0082240B">
        <w:rPr>
          <w:rFonts w:asciiTheme="minorHAnsi" w:hAnsiTheme="minorHAnsi" w:cstheme="minorHAnsi"/>
          <w:i w:val="0"/>
          <w:sz w:val="24"/>
          <w:szCs w:val="24"/>
        </w:rPr>
        <w:t>.</w:t>
      </w:r>
    </w:p>
    <w:p w:rsidRPr="0014486C" w:rsidR="0082240B" w:rsidRDefault="00225CB5" w14:paraId="31B51670" w14:textId="27060619">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Change w:author="Vinod Balakrishnan" w:date="2023-12-20T20:54:00Z" w:id="60">
          <w:pPr>
            <w:pStyle w:val="template"/>
            <w:numPr>
              <w:numId w:val="23"/>
            </w:numPr>
            <w:tabs>
              <w:tab w:val="num" w:pos="360"/>
              <w:tab w:val="num" w:pos="720"/>
            </w:tabs>
            <w:spacing w:before="100" w:beforeAutospacing="1" w:after="100" w:afterAutospacing="1" w:line="276" w:lineRule="auto"/>
            <w:ind w:left="720" w:hanging="720"/>
            <w:jc w:val="both"/>
          </w:pPr>
        </w:pPrChange>
      </w:pPr>
      <w:commentRangeStart w:id="61"/>
      <w:commentRangeStart w:id="62"/>
      <w:commentRangeStart w:id="63"/>
      <w:r w:rsidRPr="0014486C">
        <w:rPr>
          <w:rFonts w:asciiTheme="minorHAnsi" w:hAnsiTheme="minorHAnsi" w:cstheme="minorHAnsi"/>
          <w:i w:val="0"/>
          <w:sz w:val="24"/>
          <w:szCs w:val="24"/>
        </w:rPr>
        <w:t>The workflow will be implemented in English language only. There would not be any data entry or screens in any other languages.</w:t>
      </w:r>
      <w:commentRangeEnd w:id="61"/>
      <w:r w:rsidRPr="0014486C" w:rsidR="005363A2">
        <w:rPr>
          <w:rStyle w:val="CommentReference"/>
          <w:rFonts w:asciiTheme="minorHAnsi" w:hAnsiTheme="minorHAnsi" w:cstheme="minorHAnsi"/>
          <w:i w:val="0"/>
          <w:sz w:val="24"/>
          <w:szCs w:val="24"/>
        </w:rPr>
        <w:commentReference w:id="61"/>
      </w:r>
      <w:commentRangeEnd w:id="62"/>
      <w:r w:rsidRPr="0014486C" w:rsidR="00892440">
        <w:rPr>
          <w:rStyle w:val="CommentReference"/>
          <w:rFonts w:asciiTheme="minorHAnsi" w:hAnsiTheme="minorHAnsi" w:cstheme="minorHAnsi"/>
          <w:i w:val="0"/>
          <w:sz w:val="24"/>
          <w:szCs w:val="24"/>
        </w:rPr>
        <w:commentReference w:id="62"/>
      </w:r>
      <w:commentRangeEnd w:id="63"/>
      <w:r w:rsidRPr="0014486C" w:rsidR="00251574">
        <w:rPr>
          <w:rStyle w:val="CommentReference"/>
          <w:rFonts w:asciiTheme="minorHAnsi" w:hAnsiTheme="minorHAnsi" w:cstheme="minorHAnsi"/>
          <w:i w:val="0"/>
          <w:sz w:val="24"/>
          <w:szCs w:val="24"/>
        </w:rPr>
        <w:commentReference w:id="63"/>
      </w:r>
      <w:r w:rsidRPr="0014486C" w:rsidR="00680B84">
        <w:rPr>
          <w:rFonts w:asciiTheme="minorHAnsi" w:hAnsiTheme="minorHAnsi" w:cstheme="minorHAnsi"/>
          <w:i w:val="0"/>
          <w:sz w:val="24"/>
          <w:szCs w:val="24"/>
        </w:rPr>
        <w:t xml:space="preserve"> </w:t>
      </w:r>
      <w:r w:rsidRPr="0014486C" w:rsidR="006E74AA">
        <w:rPr>
          <w:rFonts w:asciiTheme="minorHAnsi" w:hAnsiTheme="minorHAnsi" w:cstheme="minorHAnsi"/>
          <w:i w:val="0"/>
          <w:sz w:val="24"/>
          <w:szCs w:val="24"/>
        </w:rPr>
        <w:t>Email Communications and Letter templates will be bilingual</w:t>
      </w:r>
      <w:r w:rsidR="0002705E">
        <w:rPr>
          <w:rFonts w:asciiTheme="minorHAnsi" w:hAnsiTheme="minorHAnsi" w:cstheme="minorHAnsi"/>
          <w:i w:val="0"/>
          <w:sz w:val="24"/>
          <w:szCs w:val="24"/>
        </w:rPr>
        <w:t xml:space="preserve"> (Arabic language will always remain static </w:t>
      </w:r>
      <w:r w:rsidR="00D84672">
        <w:rPr>
          <w:rFonts w:asciiTheme="minorHAnsi" w:hAnsiTheme="minorHAnsi" w:cstheme="minorHAnsi"/>
          <w:i w:val="0"/>
          <w:sz w:val="24"/>
          <w:szCs w:val="24"/>
        </w:rPr>
        <w:t xml:space="preserve">throughout the process). </w:t>
      </w:r>
    </w:p>
    <w:p w:rsidRPr="0014486C" w:rsidR="00892440" w:rsidP="002D7B2A" w:rsidRDefault="00EB385F" w14:paraId="323BE538" w14:textId="4C7BD606">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
      <w:r w:rsidRPr="0014486C">
        <w:rPr>
          <w:rFonts w:asciiTheme="minorHAnsi" w:hAnsiTheme="minorHAnsi" w:cstheme="minorHAnsi"/>
          <w:i w:val="0"/>
          <w:sz w:val="24"/>
          <w:szCs w:val="24"/>
        </w:rPr>
        <w:t xml:space="preserve">Any new requirement, addition or modification </w:t>
      </w:r>
      <w:r w:rsidRPr="0014486C" w:rsidR="00680B84">
        <w:rPr>
          <w:rFonts w:asciiTheme="minorHAnsi" w:hAnsiTheme="minorHAnsi" w:cstheme="minorHAnsi"/>
          <w:i w:val="0"/>
          <w:sz w:val="24"/>
          <w:szCs w:val="24"/>
        </w:rPr>
        <w:t>to</w:t>
      </w:r>
      <w:r w:rsidRPr="0014486C">
        <w:rPr>
          <w:rFonts w:asciiTheme="minorHAnsi" w:hAnsiTheme="minorHAnsi" w:cstheme="minorHAnsi"/>
          <w:i w:val="0"/>
          <w:sz w:val="24"/>
          <w:szCs w:val="24"/>
        </w:rPr>
        <w:t xml:space="preserve"> the current requirements as mentioned in </w:t>
      </w:r>
      <w:r w:rsidRPr="0014486C" w:rsidR="00CC6D8F">
        <w:rPr>
          <w:rFonts w:asciiTheme="minorHAnsi" w:hAnsiTheme="minorHAnsi" w:cstheme="minorHAnsi"/>
          <w:i w:val="0"/>
          <w:sz w:val="24"/>
          <w:szCs w:val="24"/>
        </w:rPr>
        <w:t>the current</w:t>
      </w:r>
      <w:r w:rsidRPr="0014486C">
        <w:rPr>
          <w:rFonts w:asciiTheme="minorHAnsi" w:hAnsiTheme="minorHAnsi" w:cstheme="minorHAnsi"/>
          <w:i w:val="0"/>
          <w:sz w:val="24"/>
          <w:szCs w:val="24"/>
        </w:rPr>
        <w:t xml:space="preserve"> document will be treated as changes</w:t>
      </w:r>
      <w:r w:rsidRPr="0014486C" w:rsidR="0082240B">
        <w:rPr>
          <w:rFonts w:asciiTheme="minorHAnsi" w:hAnsiTheme="minorHAnsi" w:cstheme="minorHAnsi"/>
          <w:i w:val="0"/>
          <w:sz w:val="24"/>
          <w:szCs w:val="24"/>
        </w:rPr>
        <w:t>.</w:t>
      </w:r>
    </w:p>
    <w:p w:rsidRPr="0014486C" w:rsidR="00892440" w:rsidP="002D7B2A" w:rsidRDefault="00892440" w14:paraId="3BC74FB5" w14:textId="0F0F543A">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
      <w:commentRangeStart w:id="64"/>
      <w:commentRangeStart w:id="65"/>
      <w:r w:rsidRPr="0014486C">
        <w:rPr>
          <w:rFonts w:asciiTheme="minorHAnsi" w:hAnsiTheme="minorHAnsi" w:cstheme="minorHAnsi"/>
          <w:i w:val="0"/>
          <w:sz w:val="24"/>
          <w:szCs w:val="24"/>
        </w:rPr>
        <w:t xml:space="preserve">SMS will remain in English language </w:t>
      </w:r>
      <w:commentRangeEnd w:id="64"/>
      <w:r w:rsidRPr="0014486C" w:rsidR="008C2C62">
        <w:rPr>
          <w:rStyle w:val="CommentReference"/>
          <w:rFonts w:asciiTheme="minorHAnsi" w:hAnsiTheme="minorHAnsi" w:cstheme="minorHAnsi"/>
          <w:i w:val="0"/>
          <w:sz w:val="24"/>
          <w:szCs w:val="24"/>
        </w:rPr>
        <w:commentReference w:id="64"/>
      </w:r>
      <w:commentRangeEnd w:id="65"/>
      <w:r w:rsidRPr="0014486C" w:rsidR="007D2BC2">
        <w:rPr>
          <w:rStyle w:val="CommentReference"/>
          <w:rFonts w:asciiTheme="minorHAnsi" w:hAnsiTheme="minorHAnsi" w:cstheme="minorHAnsi"/>
          <w:i w:val="0"/>
          <w:sz w:val="24"/>
          <w:szCs w:val="24"/>
        </w:rPr>
        <w:commentReference w:id="65"/>
      </w:r>
      <w:r w:rsidRPr="0014486C">
        <w:rPr>
          <w:rFonts w:asciiTheme="minorHAnsi" w:hAnsiTheme="minorHAnsi" w:cstheme="minorHAnsi"/>
          <w:i w:val="0"/>
          <w:sz w:val="24"/>
          <w:szCs w:val="24"/>
        </w:rPr>
        <w:t>and Email will be bilingual. (English &amp; Arabic)</w:t>
      </w:r>
      <w:r w:rsidR="00D84672">
        <w:rPr>
          <w:rFonts w:asciiTheme="minorHAnsi" w:hAnsiTheme="minorHAnsi" w:cstheme="minorHAnsi"/>
          <w:i w:val="0"/>
          <w:sz w:val="24"/>
          <w:szCs w:val="24"/>
        </w:rPr>
        <w:t xml:space="preserve"> – No SMS to be triggered in the entire journey</w:t>
      </w:r>
      <w:r w:rsidR="001C0089">
        <w:rPr>
          <w:rFonts w:asciiTheme="minorHAnsi" w:hAnsiTheme="minorHAnsi" w:cstheme="minorHAnsi"/>
          <w:i w:val="0"/>
          <w:sz w:val="24"/>
          <w:szCs w:val="24"/>
        </w:rPr>
        <w:t xml:space="preserve">, only Emails are there. </w:t>
      </w:r>
      <w:r w:rsidRPr="0014486C">
        <w:rPr>
          <w:rFonts w:asciiTheme="minorHAnsi" w:hAnsiTheme="minorHAnsi" w:cstheme="minorHAnsi"/>
          <w:i w:val="0"/>
          <w:sz w:val="24"/>
          <w:szCs w:val="24"/>
        </w:rPr>
        <w:t xml:space="preserve"> </w:t>
      </w:r>
    </w:p>
    <w:p w:rsidR="00680B84" w:rsidP="00680B84" w:rsidRDefault="00680B84" w14:paraId="7862116E" w14:textId="77777777">
      <w:pPr>
        <w:pStyle w:val="template"/>
        <w:spacing w:before="100" w:beforeAutospacing="1" w:after="100" w:afterAutospacing="1" w:line="360" w:lineRule="auto"/>
        <w:jc w:val="both"/>
        <w:rPr>
          <w:rFonts w:asciiTheme="minorHAnsi" w:hAnsiTheme="minorHAnsi" w:cstheme="minorHAnsi"/>
          <w:i w:val="0"/>
          <w:szCs w:val="22"/>
        </w:rPr>
      </w:pPr>
    </w:p>
    <w:p w:rsidR="00680B84" w:rsidP="00680B84" w:rsidRDefault="00680B84" w14:paraId="6FC9017C" w14:textId="77777777">
      <w:pPr>
        <w:pStyle w:val="template"/>
        <w:spacing w:before="100" w:beforeAutospacing="1" w:after="100" w:afterAutospacing="1" w:line="360" w:lineRule="auto"/>
        <w:jc w:val="both"/>
        <w:rPr>
          <w:rFonts w:asciiTheme="minorHAnsi" w:hAnsiTheme="minorHAnsi" w:cstheme="minorHAnsi"/>
          <w:i w:val="0"/>
          <w:szCs w:val="22"/>
        </w:rPr>
      </w:pPr>
    </w:p>
    <w:p w:rsidR="006524C1" w:rsidP="00680B84" w:rsidRDefault="006524C1" w14:paraId="7FC9B108" w14:textId="77777777">
      <w:pPr>
        <w:pStyle w:val="template"/>
        <w:spacing w:before="100" w:beforeAutospacing="1" w:after="100" w:afterAutospacing="1" w:line="360" w:lineRule="auto"/>
        <w:jc w:val="both"/>
        <w:rPr>
          <w:rFonts w:asciiTheme="minorHAnsi" w:hAnsiTheme="minorHAnsi" w:cstheme="minorHAnsi"/>
          <w:i w:val="0"/>
          <w:szCs w:val="22"/>
        </w:rPr>
      </w:pPr>
    </w:p>
    <w:p w:rsidR="006524C1" w:rsidP="00680B84" w:rsidRDefault="006524C1" w14:paraId="550E585A" w14:textId="77777777">
      <w:pPr>
        <w:pStyle w:val="template"/>
        <w:spacing w:before="100" w:beforeAutospacing="1" w:after="100" w:afterAutospacing="1" w:line="360" w:lineRule="auto"/>
        <w:jc w:val="both"/>
        <w:rPr>
          <w:rFonts w:asciiTheme="minorHAnsi" w:hAnsiTheme="minorHAnsi" w:cstheme="minorHAnsi"/>
          <w:i w:val="0"/>
          <w:szCs w:val="22"/>
        </w:rPr>
      </w:pPr>
    </w:p>
    <w:p w:rsidR="00680B84" w:rsidP="00680B84" w:rsidRDefault="00680B84" w14:paraId="7B42C198" w14:textId="77777777">
      <w:pPr>
        <w:pStyle w:val="template"/>
        <w:spacing w:before="100" w:beforeAutospacing="1" w:after="100" w:afterAutospacing="1" w:line="360" w:lineRule="auto"/>
        <w:jc w:val="both"/>
        <w:rPr>
          <w:rFonts w:asciiTheme="minorHAnsi" w:hAnsiTheme="minorHAnsi" w:cstheme="minorHAnsi"/>
          <w:i w:val="0"/>
          <w:szCs w:val="22"/>
        </w:rPr>
      </w:pPr>
    </w:p>
    <w:p w:rsidRPr="002D7B2A" w:rsidR="001C0089" w:rsidP="00680B84" w:rsidRDefault="001C0089" w14:paraId="7AF0AB7E" w14:textId="77777777">
      <w:pPr>
        <w:pStyle w:val="template"/>
        <w:spacing w:before="100" w:beforeAutospacing="1" w:after="100" w:afterAutospacing="1" w:line="360" w:lineRule="auto"/>
        <w:jc w:val="both"/>
        <w:rPr>
          <w:rFonts w:asciiTheme="minorHAnsi" w:hAnsiTheme="minorHAnsi" w:cstheme="minorHAnsi"/>
          <w:i w:val="0"/>
          <w:szCs w:val="22"/>
        </w:rPr>
      </w:pPr>
    </w:p>
    <w:p w:rsidRPr="00FD59D7" w:rsidR="00EB46B8" w:rsidP="00FD59D7" w:rsidRDefault="0020764E" w14:paraId="70C702B5" w14:textId="1CF8DADA">
      <w:pPr>
        <w:pStyle w:val="Heading1"/>
        <w:rPr>
          <w:rFonts w:asciiTheme="minorHAnsi" w:hAnsiTheme="minorHAnsi" w:cstheme="minorHAnsi"/>
        </w:rPr>
      </w:pPr>
      <w:bookmarkStart w:name="_Toc153554671" w:id="66"/>
      <w:bookmarkStart w:name="_Toc156159510" w:id="67"/>
      <w:bookmarkStart w:name="_Toc166061889" w:id="68"/>
      <w:r>
        <w:rPr>
          <w:rFonts w:asciiTheme="minorHAnsi" w:hAnsiTheme="minorHAnsi" w:cstheme="minorHAnsi"/>
        </w:rPr>
        <w:t xml:space="preserve">MVP-1 </w:t>
      </w:r>
      <w:commentRangeStart w:id="69"/>
      <w:commentRangeStart w:id="70"/>
      <w:r w:rsidRPr="00956FD8" w:rsidR="00BF478C">
        <w:rPr>
          <w:rFonts w:asciiTheme="minorHAnsi" w:hAnsiTheme="minorHAnsi" w:cstheme="minorHAnsi"/>
        </w:rPr>
        <w:t>Work-Flow Requirement</w:t>
      </w:r>
      <w:r w:rsidRPr="00956FD8" w:rsidR="007B342D">
        <w:rPr>
          <w:rFonts w:asciiTheme="minorHAnsi" w:hAnsiTheme="minorHAnsi" w:cstheme="minorHAnsi"/>
        </w:rPr>
        <w:t xml:space="preserve"> for FIU/CIR</w:t>
      </w:r>
      <w:bookmarkEnd w:id="66"/>
      <w:commentRangeEnd w:id="69"/>
      <w:r w:rsidR="0074542C">
        <w:rPr>
          <w:rStyle w:val="CommentReference"/>
          <w:b w:val="0"/>
          <w:kern w:val="0"/>
        </w:rPr>
        <w:commentReference w:id="69"/>
      </w:r>
      <w:bookmarkEnd w:id="67"/>
      <w:commentRangeEnd w:id="70"/>
      <w:r w:rsidR="00CC1439">
        <w:rPr>
          <w:rStyle w:val="CommentReference"/>
          <w:b w:val="0"/>
          <w:kern w:val="0"/>
        </w:rPr>
        <w:commentReference w:id="70"/>
      </w:r>
      <w:r w:rsidR="003F50C9">
        <w:rPr>
          <w:rFonts w:asciiTheme="minorHAnsi" w:hAnsiTheme="minorHAnsi" w:cstheme="minorHAnsi"/>
        </w:rPr>
        <w:t xml:space="preserve"> Portal Journey</w:t>
      </w:r>
      <w:bookmarkEnd w:id="68"/>
      <w:r w:rsidR="003F50C9">
        <w:rPr>
          <w:rFonts w:asciiTheme="minorHAnsi" w:hAnsiTheme="minorHAnsi" w:cstheme="minorHAnsi"/>
        </w:rPr>
        <w:t xml:space="preserve"> </w:t>
      </w:r>
    </w:p>
    <w:p w:rsidR="002F22A2" w:rsidP="002F22A2" w:rsidRDefault="00EB46B8" w14:paraId="05A4328B" w14:textId="22D48696">
      <w:pPr>
        <w:spacing w:line="360" w:lineRule="auto"/>
        <w:ind w:left="720"/>
        <w:rPr>
          <w:rFonts w:asciiTheme="minorHAnsi" w:hAnsiTheme="minorHAnsi" w:cstheme="minorHAnsi"/>
        </w:rPr>
      </w:pPr>
      <w:r w:rsidRPr="00956FD8">
        <w:rPr>
          <w:rFonts w:asciiTheme="minorHAnsi" w:hAnsiTheme="minorHAnsi" w:cstheme="minorHAnsi"/>
        </w:rPr>
        <w:t xml:space="preserve">     </w:t>
      </w:r>
    </w:p>
    <w:p w:rsidR="00237864" w:rsidP="002F22A2" w:rsidRDefault="00237864" w14:paraId="48DEFEDA" w14:textId="00486DF4">
      <w:pPr>
        <w:spacing w:line="360" w:lineRule="auto"/>
        <w:ind w:left="720"/>
        <w:rPr>
          <w:rFonts w:asciiTheme="minorHAnsi" w:hAnsiTheme="minorHAnsi" w:cstheme="minorHAnsi"/>
        </w:rPr>
      </w:pPr>
      <w:r>
        <w:rPr>
          <w:rFonts w:asciiTheme="minorHAnsi" w:hAnsiTheme="minorHAnsi" w:cstheme="minorHAnsi"/>
        </w:rPr>
        <w:object w:dxaOrig="1508" w:dyaOrig="984" w14:anchorId="75AEEAD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74.75pt;height:49.3pt" o:ole="" type="#_x0000_t75">
            <v:imagedata o:title="" r:id="rId21"/>
          </v:shape>
          <o:OLEObject Type="Embed" ProgID="Package" ShapeID="_x0000_i1026" DrawAspect="Icon" ObjectID="_1776686320" r:id="rId22"/>
        </w:object>
      </w:r>
    </w:p>
    <w:p w:rsidR="00463A2B" w:rsidP="002F22A2" w:rsidRDefault="00463A2B" w14:paraId="3AB72FD6" w14:textId="77777777">
      <w:pPr>
        <w:spacing w:line="360" w:lineRule="auto"/>
        <w:ind w:left="720"/>
        <w:rPr>
          <w:rFonts w:asciiTheme="minorHAnsi" w:hAnsiTheme="minorHAnsi" w:cstheme="minorHAnsi"/>
        </w:rPr>
      </w:pPr>
    </w:p>
    <w:p w:rsidR="00191637" w:rsidP="00191637" w:rsidRDefault="00191637" w14:paraId="440E8079" w14:textId="0B076169">
      <w:pPr>
        <w:pStyle w:val="NormalWeb"/>
      </w:pPr>
      <w:r>
        <w:rPr>
          <w:noProof/>
          <w:lang w:val="en-US" w:eastAsia="en-US"/>
        </w:rPr>
        <w:drawing>
          <wp:inline distT="0" distB="0" distL="0" distR="0" wp14:anchorId="60A8BAAE" wp14:editId="7A658107">
            <wp:extent cx="5943600" cy="5504180"/>
            <wp:effectExtent l="0" t="0" r="0" b="1270"/>
            <wp:docPr id="140305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504180"/>
                    </a:xfrm>
                    <a:prstGeom prst="rect">
                      <a:avLst/>
                    </a:prstGeom>
                    <a:noFill/>
                    <a:ln>
                      <a:noFill/>
                    </a:ln>
                  </pic:spPr>
                </pic:pic>
              </a:graphicData>
            </a:graphic>
          </wp:inline>
        </w:drawing>
      </w:r>
    </w:p>
    <w:p w:rsidR="00463A2B" w:rsidP="002F22A2" w:rsidRDefault="00463A2B" w14:paraId="73D35DE5" w14:textId="77777777">
      <w:pPr>
        <w:spacing w:line="360" w:lineRule="auto"/>
        <w:ind w:left="720"/>
        <w:rPr>
          <w:rFonts w:asciiTheme="minorHAnsi" w:hAnsiTheme="minorHAnsi" w:cstheme="minorHAnsi"/>
        </w:rPr>
      </w:pPr>
    </w:p>
    <w:p w:rsidRPr="00956FD8" w:rsidR="005E0237" w:rsidP="00134FD1" w:rsidRDefault="005E0237" w14:paraId="02BDCAFC" w14:textId="0FB23F1A">
      <w:pPr>
        <w:spacing w:line="360" w:lineRule="auto"/>
        <w:rPr>
          <w:rFonts w:asciiTheme="minorHAnsi" w:hAnsiTheme="minorHAnsi" w:cstheme="minorHAnsi"/>
        </w:rPr>
      </w:pPr>
    </w:p>
    <w:p w:rsidRPr="0014486C" w:rsidR="008F1A23" w:rsidP="00882DBF" w:rsidRDefault="008F1A23" w14:paraId="204F847F" w14:textId="0623BCCC">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Initiation</w:t>
      </w:r>
      <w:r w:rsidRPr="0014486C" w:rsidR="0082240B">
        <w:rPr>
          <w:rFonts w:asciiTheme="minorHAnsi" w:hAnsiTheme="minorHAnsi" w:cstheme="minorHAnsi"/>
          <w:b/>
          <w:bCs/>
          <w:szCs w:val="24"/>
        </w:rPr>
        <w:t xml:space="preserve"> Maker</w:t>
      </w:r>
      <w:r w:rsidRPr="0014486C">
        <w:rPr>
          <w:rFonts w:asciiTheme="minorHAnsi" w:hAnsiTheme="minorHAnsi" w:cstheme="minorHAnsi"/>
          <w:b/>
          <w:bCs/>
          <w:szCs w:val="24"/>
        </w:rPr>
        <w:t>:</w:t>
      </w:r>
      <w:r w:rsidRPr="0014486C">
        <w:rPr>
          <w:rFonts w:asciiTheme="minorHAnsi" w:hAnsiTheme="minorHAnsi" w:cstheme="minorHAnsi"/>
          <w:szCs w:val="24"/>
        </w:rPr>
        <w:t xml:space="preserve"> </w:t>
      </w:r>
      <w:r w:rsidRPr="0014486C" w:rsidR="00645266">
        <w:rPr>
          <w:rFonts w:asciiTheme="minorHAnsi" w:hAnsiTheme="minorHAnsi" w:cstheme="minorHAnsi"/>
          <w:szCs w:val="24"/>
        </w:rPr>
        <w:t xml:space="preserve">User </w:t>
      </w:r>
      <w:r w:rsidRPr="0014486C" w:rsidR="00D5647B">
        <w:rPr>
          <w:rFonts w:asciiTheme="minorHAnsi" w:hAnsiTheme="minorHAnsi" w:cstheme="minorHAnsi"/>
          <w:szCs w:val="24"/>
        </w:rPr>
        <w:t>work step to</w:t>
      </w:r>
      <w:r w:rsidRPr="0014486C" w:rsidR="0082240B">
        <w:rPr>
          <w:rFonts w:asciiTheme="minorHAnsi" w:hAnsiTheme="minorHAnsi" w:cstheme="minorHAnsi"/>
          <w:szCs w:val="24"/>
        </w:rPr>
        <w:t xml:space="preserve"> </w:t>
      </w:r>
      <w:r w:rsidRPr="0014486C" w:rsidR="00645266">
        <w:rPr>
          <w:rFonts w:asciiTheme="minorHAnsi" w:hAnsiTheme="minorHAnsi" w:cstheme="minorHAnsi"/>
          <w:szCs w:val="24"/>
        </w:rPr>
        <w:t>create a new w</w:t>
      </w:r>
      <w:r w:rsidRPr="0014486C">
        <w:rPr>
          <w:rFonts w:asciiTheme="minorHAnsi" w:hAnsiTheme="minorHAnsi" w:cstheme="minorHAnsi"/>
          <w:szCs w:val="24"/>
        </w:rPr>
        <w:t xml:space="preserve">ork-item </w:t>
      </w:r>
      <w:r w:rsidRPr="0014486C" w:rsidR="00645266">
        <w:rPr>
          <w:rFonts w:asciiTheme="minorHAnsi" w:hAnsiTheme="minorHAnsi" w:cstheme="minorHAnsi"/>
          <w:szCs w:val="24"/>
        </w:rPr>
        <w:t>as per the request</w:t>
      </w:r>
      <w:r w:rsidRPr="0014486C" w:rsidR="0082240B">
        <w:rPr>
          <w:rFonts w:asciiTheme="minorHAnsi" w:hAnsiTheme="minorHAnsi" w:cstheme="minorHAnsi"/>
          <w:szCs w:val="24"/>
        </w:rPr>
        <w:t>ed channel.</w:t>
      </w:r>
    </w:p>
    <w:p w:rsidRPr="0014486C" w:rsidR="004105A3" w:rsidP="00882DBF" w:rsidRDefault="004105A3" w14:paraId="63E3E49A" w14:textId="5E668D5B">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w:t>
      </w:r>
      <w:r w:rsidRPr="0014486C" w:rsidR="00E27715">
        <w:rPr>
          <w:rFonts w:asciiTheme="minorHAnsi" w:hAnsiTheme="minorHAnsi" w:cstheme="minorHAnsi"/>
          <w:szCs w:val="24"/>
        </w:rPr>
        <w:t>User work step to</w:t>
      </w:r>
      <w:r w:rsidRPr="0014486C">
        <w:rPr>
          <w:rFonts w:asciiTheme="minorHAnsi" w:hAnsiTheme="minorHAnsi" w:cstheme="minorHAnsi"/>
          <w:szCs w:val="24"/>
        </w:rPr>
        <w:t xml:space="preserve"> handle the work-items sent back for amendments from other work-steps</w:t>
      </w:r>
      <w:r w:rsidRPr="0014486C" w:rsidR="005679C5">
        <w:rPr>
          <w:rFonts w:asciiTheme="minorHAnsi" w:hAnsiTheme="minorHAnsi" w:cstheme="minorHAnsi"/>
          <w:szCs w:val="24"/>
        </w:rPr>
        <w:t>.</w:t>
      </w:r>
    </w:p>
    <w:p w:rsidRPr="0014486C" w:rsidR="0082240B" w:rsidP="00882DBF" w:rsidRDefault="0082240B" w14:paraId="5D43E78E" w14:textId="03CE09F9">
      <w:pPr>
        <w:numPr>
          <w:ilvl w:val="0"/>
          <w:numId w:val="2"/>
        </w:numPr>
        <w:spacing w:line="360" w:lineRule="auto"/>
        <w:jc w:val="both"/>
        <w:rPr>
          <w:rFonts w:asciiTheme="minorHAnsi" w:hAnsiTheme="minorHAnsi" w:cstheme="minorHAnsi"/>
          <w:szCs w:val="24"/>
        </w:rPr>
      </w:pPr>
      <w:commentRangeStart w:id="71"/>
      <w:commentRangeStart w:id="72"/>
      <w:r w:rsidRPr="0014486C">
        <w:rPr>
          <w:rFonts w:asciiTheme="minorHAnsi" w:hAnsiTheme="minorHAnsi" w:cstheme="minorHAnsi"/>
          <w:b/>
          <w:bCs/>
          <w:szCs w:val="24"/>
        </w:rPr>
        <w:t>Initiation Checker:</w:t>
      </w:r>
      <w:r w:rsidRPr="0014486C">
        <w:rPr>
          <w:rFonts w:asciiTheme="minorHAnsi" w:hAnsiTheme="minorHAnsi" w:cstheme="minorHAnsi"/>
          <w:szCs w:val="24"/>
        </w:rPr>
        <w:t xml:space="preserve"> </w:t>
      </w:r>
      <w:r w:rsidRPr="0014486C" w:rsidR="004C2DBB">
        <w:rPr>
          <w:rFonts w:asciiTheme="minorHAnsi" w:hAnsiTheme="minorHAnsi" w:cstheme="minorHAnsi"/>
          <w:szCs w:val="24"/>
        </w:rPr>
        <w:t>User work step to</w:t>
      </w:r>
      <w:r w:rsidRPr="0014486C">
        <w:rPr>
          <w:rFonts w:asciiTheme="minorHAnsi" w:hAnsiTheme="minorHAnsi" w:cstheme="minorHAnsi"/>
          <w:szCs w:val="24"/>
        </w:rPr>
        <w:t xml:space="preserve"> review all the details and attached documents.</w:t>
      </w:r>
      <w:ins w:author="Vinod Balakrishnan" w:date="2023-12-20T10:38:00Z" w:id="73">
        <w:r w:rsidRPr="0014486C" w:rsidR="0083716B">
          <w:rPr>
            <w:rFonts w:asciiTheme="minorHAnsi" w:hAnsiTheme="minorHAnsi" w:cstheme="minorHAnsi"/>
            <w:szCs w:val="24"/>
          </w:rPr>
          <w:t xml:space="preserve"> </w:t>
        </w:r>
        <w:commentRangeEnd w:id="71"/>
        <w:r w:rsidRPr="0014486C" w:rsidR="0083716B">
          <w:rPr>
            <w:rStyle w:val="CommentReference"/>
            <w:rFonts w:asciiTheme="minorHAnsi" w:hAnsiTheme="minorHAnsi" w:cstheme="minorHAnsi"/>
            <w:sz w:val="24"/>
            <w:szCs w:val="24"/>
          </w:rPr>
          <w:commentReference w:id="71"/>
        </w:r>
      </w:ins>
      <w:commentRangeEnd w:id="72"/>
      <w:r w:rsidRPr="0014486C" w:rsidR="00892440">
        <w:rPr>
          <w:rStyle w:val="CommentReference"/>
          <w:rFonts w:asciiTheme="minorHAnsi" w:hAnsiTheme="minorHAnsi" w:cstheme="minorHAnsi"/>
          <w:sz w:val="24"/>
          <w:szCs w:val="24"/>
        </w:rPr>
        <w:commentReference w:id="72"/>
      </w:r>
    </w:p>
    <w:p w:rsidRPr="0014486C" w:rsidR="008F1A23" w:rsidP="005363A2" w:rsidRDefault="0082240B" w14:paraId="259AB6BC" w14:textId="375CD56F">
      <w:pPr>
        <w:numPr>
          <w:ilvl w:val="0"/>
          <w:numId w:val="2"/>
        </w:numPr>
        <w:spacing w:line="360" w:lineRule="auto"/>
        <w:jc w:val="both"/>
        <w:rPr>
          <w:rFonts w:asciiTheme="minorHAnsi" w:hAnsiTheme="minorHAnsi" w:cstheme="minorHAnsi"/>
          <w:szCs w:val="24"/>
        </w:rPr>
      </w:pPr>
      <w:commentRangeStart w:id="74"/>
      <w:commentRangeStart w:id="75"/>
      <w:r w:rsidRPr="0014486C">
        <w:rPr>
          <w:rFonts w:asciiTheme="minorHAnsi" w:hAnsiTheme="minorHAnsi" w:cstheme="minorHAnsi"/>
          <w:b/>
          <w:bCs/>
          <w:szCs w:val="24"/>
        </w:rPr>
        <w:t>Compliance Refer</w:t>
      </w:r>
      <w:r w:rsidRPr="0014486C" w:rsidR="00EB46B8">
        <w:rPr>
          <w:rFonts w:asciiTheme="minorHAnsi" w:hAnsiTheme="minorHAnsi" w:cstheme="minorHAnsi"/>
          <w:b/>
          <w:bCs/>
          <w:szCs w:val="24"/>
        </w:rPr>
        <w:t>ral Maker</w:t>
      </w:r>
      <w:r w:rsidRPr="0014486C" w:rsidR="008F1A23">
        <w:rPr>
          <w:rFonts w:asciiTheme="minorHAnsi" w:hAnsiTheme="minorHAnsi" w:cstheme="minorHAnsi"/>
          <w:b/>
          <w:bCs/>
          <w:szCs w:val="24"/>
        </w:rPr>
        <w:t>:</w:t>
      </w:r>
      <w:r w:rsidRPr="0014486C" w:rsidR="008F1A23">
        <w:rPr>
          <w:rFonts w:asciiTheme="minorHAnsi" w:hAnsiTheme="minorHAnsi" w:cstheme="minorHAnsi"/>
          <w:szCs w:val="24"/>
        </w:rPr>
        <w:t xml:space="preserve"> </w:t>
      </w:r>
      <w:r w:rsidRPr="0014486C" w:rsidR="004C2DBB">
        <w:rPr>
          <w:rFonts w:asciiTheme="minorHAnsi" w:hAnsiTheme="minorHAnsi" w:cstheme="minorHAnsi"/>
          <w:szCs w:val="24"/>
        </w:rPr>
        <w:t>User work step to</w:t>
      </w:r>
      <w:r w:rsidRPr="0014486C" w:rsidR="0078577E">
        <w:rPr>
          <w:rFonts w:asciiTheme="minorHAnsi" w:hAnsiTheme="minorHAnsi" w:cstheme="minorHAnsi"/>
          <w:szCs w:val="24"/>
        </w:rPr>
        <w:t xml:space="preserve"> provide comments &amp; clarifications to initiation checker team if required.</w:t>
      </w:r>
      <w:commentRangeEnd w:id="74"/>
      <w:r w:rsidRPr="0014486C" w:rsidR="005363A2">
        <w:rPr>
          <w:rStyle w:val="CommentReference"/>
          <w:rFonts w:asciiTheme="minorHAnsi" w:hAnsiTheme="minorHAnsi" w:cstheme="minorHAnsi"/>
          <w:sz w:val="24"/>
          <w:szCs w:val="24"/>
        </w:rPr>
        <w:commentReference w:id="74"/>
      </w:r>
      <w:commentRangeEnd w:id="75"/>
      <w:r w:rsidRPr="0014486C" w:rsidR="008D6EB7">
        <w:rPr>
          <w:rStyle w:val="CommentReference"/>
          <w:rFonts w:asciiTheme="minorHAnsi" w:hAnsiTheme="minorHAnsi" w:cstheme="minorHAnsi"/>
          <w:sz w:val="24"/>
          <w:szCs w:val="24"/>
        </w:rPr>
        <w:commentReference w:id="75"/>
      </w:r>
    </w:p>
    <w:p w:rsidRPr="0014486C" w:rsidR="00EB46B8" w:rsidP="00882DBF" w:rsidRDefault="00EB46B8" w14:paraId="312EBE44" w14:textId="15C18DC5">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Compliance Referral Checker:</w:t>
      </w:r>
      <w:r w:rsidRPr="0014486C">
        <w:rPr>
          <w:rFonts w:asciiTheme="minorHAnsi" w:hAnsiTheme="minorHAnsi" w:cstheme="minorHAnsi"/>
          <w:szCs w:val="24"/>
        </w:rPr>
        <w:t xml:space="preserve"> User </w:t>
      </w:r>
      <w:r w:rsidRPr="0014486C" w:rsidR="004C2DBB">
        <w:rPr>
          <w:rFonts w:asciiTheme="minorHAnsi" w:hAnsiTheme="minorHAnsi" w:cstheme="minorHAnsi"/>
          <w:szCs w:val="24"/>
        </w:rPr>
        <w:t>work step to</w:t>
      </w:r>
      <w:r w:rsidRPr="0014486C">
        <w:rPr>
          <w:rFonts w:asciiTheme="minorHAnsi" w:hAnsiTheme="minorHAnsi" w:cstheme="minorHAnsi"/>
          <w:szCs w:val="24"/>
        </w:rPr>
        <w:t xml:space="preserve"> review the comments provided by Compliance Referral Maker. </w:t>
      </w:r>
    </w:p>
    <w:p w:rsidRPr="0014486C" w:rsidR="008F1A23" w:rsidP="00882DBF" w:rsidRDefault="0078577E" w14:paraId="3B60FF6C" w14:textId="0172AF53">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System Integration</w:t>
      </w:r>
      <w:r w:rsidRPr="0014486C" w:rsidR="008F1A23">
        <w:rPr>
          <w:rFonts w:asciiTheme="minorHAnsi" w:hAnsiTheme="minorHAnsi" w:cstheme="minorHAnsi"/>
          <w:szCs w:val="24"/>
        </w:rPr>
        <w:t xml:space="preserve">: </w:t>
      </w:r>
      <w:r w:rsidRPr="0014486C" w:rsidR="004C2DBB">
        <w:rPr>
          <w:rFonts w:asciiTheme="minorHAnsi" w:hAnsiTheme="minorHAnsi" w:cstheme="minorHAnsi"/>
          <w:szCs w:val="24"/>
        </w:rPr>
        <w:t xml:space="preserve">System work step for </w:t>
      </w:r>
      <w:r w:rsidRPr="0014486C" w:rsidR="00B72B38">
        <w:rPr>
          <w:rFonts w:asciiTheme="minorHAnsi" w:hAnsiTheme="minorHAnsi" w:cstheme="minorHAnsi"/>
          <w:szCs w:val="24"/>
        </w:rPr>
        <w:t>Integration with Finacle to</w:t>
      </w:r>
      <w:r w:rsidRPr="0014486C" w:rsidR="00A42F0C">
        <w:rPr>
          <w:rFonts w:asciiTheme="minorHAnsi" w:hAnsiTheme="minorHAnsi" w:cstheme="minorHAnsi"/>
          <w:szCs w:val="24"/>
        </w:rPr>
        <w:t xml:space="preserve"> mark/remove Internal or External Blacklists, Freeze, Unfreeze Products</w:t>
      </w:r>
      <w:r w:rsidRPr="0014486C" w:rsidR="00B72B38">
        <w:rPr>
          <w:rFonts w:asciiTheme="minorHAnsi" w:hAnsiTheme="minorHAnsi" w:cstheme="minorHAnsi"/>
          <w:szCs w:val="24"/>
        </w:rPr>
        <w:t xml:space="preserve">. </w:t>
      </w:r>
    </w:p>
    <w:p w:rsidRPr="0014486C" w:rsidR="00371ED9" w:rsidP="00882DBF" w:rsidRDefault="00371ED9" w14:paraId="3FF15605" w14:textId="1336E4D2">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Integration Error Handling:</w:t>
      </w:r>
      <w:r w:rsidRPr="0014486C">
        <w:rPr>
          <w:rFonts w:asciiTheme="minorHAnsi" w:hAnsiTheme="minorHAnsi" w:cstheme="minorHAnsi"/>
          <w:szCs w:val="24"/>
        </w:rPr>
        <w:t xml:space="preserve"> </w:t>
      </w:r>
      <w:r w:rsidRPr="0014486C" w:rsidR="00C72F9C">
        <w:rPr>
          <w:rFonts w:asciiTheme="minorHAnsi" w:hAnsiTheme="minorHAnsi" w:cstheme="minorHAnsi"/>
          <w:szCs w:val="24"/>
        </w:rPr>
        <w:t>User work step which wi</w:t>
      </w:r>
      <w:r w:rsidRPr="0014486C">
        <w:rPr>
          <w:rFonts w:asciiTheme="minorHAnsi" w:hAnsiTheme="minorHAnsi" w:cstheme="minorHAnsi"/>
          <w:szCs w:val="24"/>
        </w:rPr>
        <w:t>ll be used for failed integration calls for operation and system error</w:t>
      </w:r>
      <w:r w:rsidRPr="0014486C" w:rsidR="00C72F9C">
        <w:rPr>
          <w:rFonts w:asciiTheme="minorHAnsi" w:hAnsiTheme="minorHAnsi" w:cstheme="minorHAnsi"/>
          <w:szCs w:val="24"/>
        </w:rPr>
        <w:t>s</w:t>
      </w:r>
      <w:r w:rsidRPr="0014486C">
        <w:rPr>
          <w:rFonts w:asciiTheme="minorHAnsi" w:hAnsiTheme="minorHAnsi" w:cstheme="minorHAnsi"/>
          <w:szCs w:val="24"/>
        </w:rPr>
        <w:t>.</w:t>
      </w:r>
    </w:p>
    <w:p w:rsidRPr="0014486C" w:rsidR="0005142B" w:rsidP="0005142B" w:rsidRDefault="0005142B" w14:paraId="36ACDE7E" w14:textId="799A632A">
      <w:pPr>
        <w:numPr>
          <w:ilvl w:val="0"/>
          <w:numId w:val="2"/>
        </w:numPr>
        <w:spacing w:line="360" w:lineRule="auto"/>
        <w:jc w:val="both"/>
        <w:rPr>
          <w:rFonts w:asciiTheme="minorHAnsi" w:hAnsiTheme="minorHAnsi" w:cstheme="minorHAnsi"/>
          <w:szCs w:val="24"/>
        </w:rPr>
      </w:pPr>
      <w:commentRangeStart w:id="76"/>
      <w:commentRangeStart w:id="77"/>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w:t>
      </w:r>
      <w:r w:rsidRPr="0014486C" w:rsidR="00C72F9C">
        <w:rPr>
          <w:rFonts w:asciiTheme="minorHAnsi" w:hAnsiTheme="minorHAnsi" w:cstheme="minorHAnsi"/>
          <w:szCs w:val="24"/>
        </w:rPr>
        <w:t>User work step to</w:t>
      </w:r>
      <w:r w:rsidRPr="0014486C">
        <w:rPr>
          <w:rFonts w:asciiTheme="minorHAnsi" w:hAnsiTheme="minorHAnsi" w:cstheme="minorHAnsi"/>
          <w:szCs w:val="24"/>
        </w:rPr>
        <w:t xml:space="preserve"> attach the relevant documents and response in the work-item.</w:t>
      </w:r>
    </w:p>
    <w:p w:rsidR="0005142B" w:rsidP="0005142B" w:rsidRDefault="0005142B" w14:paraId="20E05181" w14:textId="0AD3E635">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Compliance Checker:</w:t>
      </w:r>
      <w:r w:rsidRPr="0014486C">
        <w:rPr>
          <w:rFonts w:asciiTheme="minorHAnsi" w:hAnsiTheme="minorHAnsi" w:cstheme="minorHAnsi"/>
          <w:szCs w:val="24"/>
        </w:rPr>
        <w:t xml:space="preserve"> </w:t>
      </w:r>
      <w:r w:rsidRPr="0014486C" w:rsidR="00C72F9C">
        <w:rPr>
          <w:rFonts w:asciiTheme="minorHAnsi" w:hAnsiTheme="minorHAnsi" w:cstheme="minorHAnsi"/>
          <w:szCs w:val="24"/>
        </w:rPr>
        <w:t>User work step to r</w:t>
      </w:r>
      <w:r w:rsidRPr="0014486C">
        <w:rPr>
          <w:rFonts w:asciiTheme="minorHAnsi" w:hAnsiTheme="minorHAnsi" w:cstheme="minorHAnsi"/>
          <w:szCs w:val="24"/>
        </w:rPr>
        <w:t>eview the work-item details and all the attachments.</w:t>
      </w:r>
      <w:commentRangeEnd w:id="76"/>
      <w:r w:rsidRPr="0014486C">
        <w:rPr>
          <w:rStyle w:val="CommentReference"/>
          <w:rFonts w:asciiTheme="minorHAnsi" w:hAnsiTheme="minorHAnsi" w:cstheme="minorHAnsi"/>
          <w:sz w:val="24"/>
          <w:szCs w:val="24"/>
        </w:rPr>
        <w:commentReference w:id="76"/>
      </w:r>
      <w:commentRangeEnd w:id="77"/>
      <w:r w:rsidRPr="0014486C" w:rsidR="00E1488D">
        <w:rPr>
          <w:rStyle w:val="CommentReference"/>
          <w:rFonts w:asciiTheme="minorHAnsi" w:hAnsiTheme="minorHAnsi" w:cstheme="minorHAnsi"/>
          <w:sz w:val="24"/>
          <w:szCs w:val="24"/>
        </w:rPr>
        <w:commentReference w:id="77"/>
      </w:r>
    </w:p>
    <w:p w:rsidRPr="0014486C" w:rsidR="009C2927" w:rsidP="0005142B" w:rsidRDefault="009C2927" w14:paraId="0A7B608B" w14:textId="4D3E9985">
      <w:pPr>
        <w:numPr>
          <w:ilvl w:val="0"/>
          <w:numId w:val="2"/>
        </w:numPr>
        <w:spacing w:line="360" w:lineRule="auto"/>
        <w:jc w:val="both"/>
        <w:rPr>
          <w:rFonts w:asciiTheme="minorHAnsi" w:hAnsiTheme="minorHAnsi" w:cstheme="minorHAnsi"/>
          <w:szCs w:val="24"/>
        </w:rPr>
      </w:pPr>
      <w:r>
        <w:rPr>
          <w:rFonts w:asciiTheme="minorHAnsi" w:hAnsiTheme="minorHAnsi" w:cstheme="minorHAnsi"/>
          <w:b/>
          <w:bCs/>
          <w:szCs w:val="24"/>
        </w:rPr>
        <w:t>Hold:</w:t>
      </w:r>
      <w:r>
        <w:rPr>
          <w:rFonts w:asciiTheme="minorHAnsi" w:hAnsiTheme="minorHAnsi" w:cstheme="minorHAnsi"/>
          <w:szCs w:val="24"/>
        </w:rPr>
        <w:t xml:space="preserve"> System queue for collecting parent/child instance </w:t>
      </w:r>
    </w:p>
    <w:p w:rsidRPr="0014486C" w:rsidR="004105A3" w:rsidP="00882DBF" w:rsidRDefault="004105A3" w14:paraId="6D701F2A" w14:textId="3A62A4E9">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Operations Maker:</w:t>
      </w:r>
      <w:r w:rsidRPr="0014486C">
        <w:rPr>
          <w:rFonts w:asciiTheme="minorHAnsi" w:hAnsiTheme="minorHAnsi" w:cstheme="minorHAnsi"/>
          <w:szCs w:val="24"/>
        </w:rPr>
        <w:t xml:space="preserve"> </w:t>
      </w:r>
      <w:r w:rsidRPr="0014486C" w:rsidR="00C72F9C">
        <w:rPr>
          <w:rFonts w:asciiTheme="minorHAnsi" w:hAnsiTheme="minorHAnsi" w:cstheme="minorHAnsi"/>
          <w:szCs w:val="24"/>
        </w:rPr>
        <w:t xml:space="preserve">User work step </w:t>
      </w:r>
      <w:r w:rsidRPr="0014486C" w:rsidR="00383F9C">
        <w:rPr>
          <w:rFonts w:asciiTheme="minorHAnsi" w:hAnsiTheme="minorHAnsi" w:cstheme="minorHAnsi"/>
          <w:szCs w:val="24"/>
        </w:rPr>
        <w:t>to f</w:t>
      </w:r>
      <w:r w:rsidRPr="0014486C">
        <w:rPr>
          <w:rFonts w:asciiTheme="minorHAnsi" w:hAnsiTheme="minorHAnsi" w:cstheme="minorHAnsi"/>
          <w:szCs w:val="24"/>
        </w:rPr>
        <w:t xml:space="preserve">etch the customer exposure and generate the PDF </w:t>
      </w:r>
      <w:r w:rsidRPr="0014486C" w:rsidR="00134317">
        <w:rPr>
          <w:rFonts w:asciiTheme="minorHAnsi" w:hAnsiTheme="minorHAnsi" w:cstheme="minorHAnsi"/>
          <w:szCs w:val="24"/>
        </w:rPr>
        <w:t>document</w:t>
      </w:r>
      <w:r w:rsidRPr="0014486C" w:rsidR="005679C5">
        <w:rPr>
          <w:rFonts w:asciiTheme="minorHAnsi" w:hAnsiTheme="minorHAnsi" w:cstheme="minorHAnsi"/>
          <w:szCs w:val="24"/>
        </w:rPr>
        <w:t>.</w:t>
      </w:r>
    </w:p>
    <w:p w:rsidRPr="0014486C" w:rsidR="004105A3" w:rsidP="00882DBF" w:rsidRDefault="004105A3" w14:paraId="42BDA866" w14:textId="7C244E4D">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Operations Checker:</w:t>
      </w:r>
      <w:r w:rsidRPr="0014486C">
        <w:rPr>
          <w:rFonts w:asciiTheme="minorHAnsi" w:hAnsiTheme="minorHAnsi" w:cstheme="minorHAnsi"/>
          <w:szCs w:val="24"/>
        </w:rPr>
        <w:t xml:space="preserve"> </w:t>
      </w:r>
      <w:r w:rsidRPr="0014486C" w:rsidR="00383F9C">
        <w:rPr>
          <w:rFonts w:asciiTheme="minorHAnsi" w:hAnsiTheme="minorHAnsi" w:cstheme="minorHAnsi"/>
          <w:szCs w:val="24"/>
        </w:rPr>
        <w:t>User work step to r</w:t>
      </w:r>
      <w:r w:rsidRPr="0014486C">
        <w:rPr>
          <w:rFonts w:asciiTheme="minorHAnsi" w:hAnsiTheme="minorHAnsi" w:cstheme="minorHAnsi"/>
          <w:szCs w:val="24"/>
        </w:rPr>
        <w:t>eview the action taken by Operations Maker.</w:t>
      </w:r>
    </w:p>
    <w:p w:rsidRPr="0014486C" w:rsidR="00134FD1" w:rsidP="00134FD1" w:rsidRDefault="00134FD1" w14:paraId="30483238" w14:textId="459C0672">
      <w:pPr>
        <w:numPr>
          <w:ilvl w:val="0"/>
          <w:numId w:val="2"/>
        </w:numPr>
        <w:spacing w:line="360" w:lineRule="auto"/>
        <w:jc w:val="both"/>
        <w:rPr>
          <w:rFonts w:asciiTheme="minorHAnsi" w:hAnsiTheme="minorHAnsi" w:cstheme="minorHAnsi"/>
          <w:szCs w:val="24"/>
        </w:rPr>
      </w:pPr>
      <w:commentRangeStart w:id="78"/>
      <w:r w:rsidRPr="0014486C">
        <w:rPr>
          <w:rFonts w:asciiTheme="minorHAnsi" w:hAnsiTheme="minorHAnsi" w:cstheme="minorHAnsi"/>
          <w:b/>
          <w:bCs/>
          <w:szCs w:val="24"/>
        </w:rPr>
        <w:t>IOPS Maker:</w:t>
      </w:r>
      <w:r w:rsidRPr="0014486C">
        <w:rPr>
          <w:rFonts w:asciiTheme="minorHAnsi" w:hAnsiTheme="minorHAnsi" w:cstheme="minorHAnsi"/>
          <w:szCs w:val="24"/>
        </w:rPr>
        <w:t xml:space="preserve"> </w:t>
      </w:r>
      <w:r w:rsidRPr="0014486C" w:rsidR="00ED22B1">
        <w:rPr>
          <w:rFonts w:asciiTheme="minorHAnsi" w:hAnsiTheme="minorHAnsi" w:cstheme="minorHAnsi"/>
          <w:szCs w:val="24"/>
        </w:rPr>
        <w:t>Child WI where u</w:t>
      </w:r>
      <w:r w:rsidRPr="0014486C">
        <w:rPr>
          <w:rFonts w:asciiTheme="minorHAnsi" w:hAnsiTheme="minorHAnsi" w:cstheme="minorHAnsi"/>
          <w:szCs w:val="24"/>
        </w:rPr>
        <w:t>ser will manually update the work-item for Freeze and Un Freeze instructions.</w:t>
      </w:r>
      <w:commentRangeEnd w:id="78"/>
      <w:r w:rsidRPr="0014486C">
        <w:rPr>
          <w:rStyle w:val="CommentReference"/>
          <w:rFonts w:asciiTheme="minorHAnsi" w:hAnsiTheme="minorHAnsi" w:cstheme="minorHAnsi"/>
          <w:sz w:val="24"/>
          <w:szCs w:val="24"/>
        </w:rPr>
        <w:commentReference w:id="78"/>
      </w:r>
    </w:p>
    <w:p w:rsidRPr="0014486C" w:rsidR="00134FD1" w:rsidP="00134FD1" w:rsidRDefault="00134FD1" w14:paraId="5CBB57D9" w14:textId="33D82694">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IOPS Checker:</w:t>
      </w:r>
      <w:r w:rsidRPr="0014486C">
        <w:rPr>
          <w:rFonts w:asciiTheme="minorHAnsi" w:hAnsiTheme="minorHAnsi" w:cstheme="minorHAnsi"/>
          <w:szCs w:val="24"/>
        </w:rPr>
        <w:t xml:space="preserve"> </w:t>
      </w:r>
      <w:r w:rsidRPr="0014486C" w:rsidR="00ED22B1">
        <w:rPr>
          <w:rFonts w:asciiTheme="minorHAnsi" w:hAnsiTheme="minorHAnsi" w:cstheme="minorHAnsi"/>
          <w:szCs w:val="24"/>
        </w:rPr>
        <w:t>Child WI where u</w:t>
      </w:r>
      <w:r w:rsidRPr="0014486C">
        <w:rPr>
          <w:rFonts w:asciiTheme="minorHAnsi" w:hAnsiTheme="minorHAnsi" w:cstheme="minorHAnsi"/>
          <w:szCs w:val="24"/>
        </w:rPr>
        <w:t>ser will review the action taken by IOPS Maker.</w:t>
      </w:r>
    </w:p>
    <w:p w:rsidRPr="0014486C" w:rsidR="004105A3" w:rsidP="00882DBF" w:rsidRDefault="004105A3" w14:paraId="5A0C56CC" w14:textId="27AD16CE">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Archival</w:t>
      </w:r>
      <w:r w:rsidRPr="0014486C" w:rsidR="005679C5">
        <w:rPr>
          <w:rFonts w:asciiTheme="minorHAnsi" w:hAnsiTheme="minorHAnsi" w:cstheme="minorHAnsi"/>
          <w:b/>
          <w:bCs/>
          <w:szCs w:val="24"/>
        </w:rPr>
        <w:t>:</w:t>
      </w:r>
      <w:r w:rsidRPr="0014486C" w:rsidR="005679C5">
        <w:rPr>
          <w:rFonts w:asciiTheme="minorHAnsi" w:hAnsiTheme="minorHAnsi" w:cstheme="minorHAnsi"/>
          <w:szCs w:val="24"/>
        </w:rPr>
        <w:t xml:space="preserve"> Finally approved cases and cases for Non-Rak Bank customer.</w:t>
      </w:r>
      <w:r w:rsidRPr="0014486C">
        <w:rPr>
          <w:rFonts w:asciiTheme="minorHAnsi" w:hAnsiTheme="minorHAnsi" w:cstheme="minorHAnsi"/>
          <w:szCs w:val="24"/>
        </w:rPr>
        <w:t xml:space="preserve"> </w:t>
      </w:r>
    </w:p>
    <w:p w:rsidR="00ED22B1" w:rsidP="009F2608" w:rsidRDefault="00ED22B1" w14:paraId="27FE8CAF" w14:textId="77777777">
      <w:pPr>
        <w:rPr>
          <w:rFonts w:asciiTheme="minorHAnsi" w:hAnsiTheme="minorHAnsi" w:cstheme="minorHAnsi"/>
        </w:rPr>
      </w:pPr>
    </w:p>
    <w:p w:rsidR="00191637" w:rsidP="009F2608" w:rsidRDefault="00191637" w14:paraId="34BF8D59" w14:textId="77777777">
      <w:pPr>
        <w:rPr>
          <w:rFonts w:asciiTheme="minorHAnsi" w:hAnsiTheme="minorHAnsi" w:cstheme="minorHAnsi"/>
        </w:rPr>
      </w:pPr>
    </w:p>
    <w:p w:rsidR="00191637" w:rsidP="009F2608" w:rsidRDefault="00191637" w14:paraId="3308431F" w14:textId="77777777">
      <w:pPr>
        <w:rPr>
          <w:rFonts w:asciiTheme="minorHAnsi" w:hAnsiTheme="minorHAnsi" w:cstheme="minorHAnsi"/>
        </w:rPr>
      </w:pPr>
    </w:p>
    <w:p w:rsidR="00191637" w:rsidP="009F2608" w:rsidRDefault="00191637" w14:paraId="6C119A9E" w14:textId="77777777">
      <w:pPr>
        <w:rPr>
          <w:rFonts w:asciiTheme="minorHAnsi" w:hAnsiTheme="minorHAnsi" w:cstheme="minorHAnsi"/>
        </w:rPr>
      </w:pPr>
    </w:p>
    <w:p w:rsidRPr="00956FD8" w:rsidR="00463A2B" w:rsidP="009F2608" w:rsidRDefault="00463A2B" w14:paraId="648068F8" w14:textId="77777777">
      <w:pPr>
        <w:rPr>
          <w:rFonts w:asciiTheme="minorHAnsi" w:hAnsiTheme="minorHAnsi" w:cstheme="minorHAnsi"/>
        </w:rPr>
      </w:pPr>
    </w:p>
    <w:p w:rsidRPr="00956FD8" w:rsidR="009B4944" w:rsidP="000714C8" w:rsidRDefault="000714C8" w14:paraId="1387BBC0" w14:textId="452FF730">
      <w:pPr>
        <w:pStyle w:val="Heading2"/>
      </w:pPr>
      <w:bookmarkStart w:name="_Toc153554673" w:id="79"/>
      <w:r>
        <w:t xml:space="preserve"> </w:t>
      </w:r>
      <w:bookmarkStart w:name="_Toc156159511" w:id="80"/>
      <w:bookmarkStart w:name="_Toc166061890" w:id="81"/>
      <w:r w:rsidRPr="00956FD8" w:rsidR="006D55B4">
        <w:t>Initiation Maker</w:t>
      </w:r>
      <w:bookmarkEnd w:id="79"/>
      <w:bookmarkEnd w:id="80"/>
      <w:bookmarkEnd w:id="81"/>
    </w:p>
    <w:p w:rsidRPr="00956FD8" w:rsidR="00DF03FB" w:rsidP="007C1709" w:rsidRDefault="00DF03FB" w14:paraId="58D1D69A" w14:textId="180362B3">
      <w:pPr>
        <w:pStyle w:val="Heading3"/>
        <w:rPr>
          <w:i/>
        </w:rPr>
      </w:pPr>
      <w:bookmarkStart w:name="_Toc156159512" w:id="82"/>
      <w:bookmarkStart w:name="_Toc166061891" w:id="83"/>
      <w:r w:rsidRPr="00956FD8">
        <w:t>Description</w:t>
      </w:r>
      <w:bookmarkEnd w:id="82"/>
      <w:bookmarkEnd w:id="83"/>
    </w:p>
    <w:p w:rsidRPr="0014486C" w:rsidR="00AD5DAC" w:rsidP="000714C8" w:rsidRDefault="00AD5DAC" w14:paraId="44E3EDDA" w14:textId="372778D7">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This will be a user work-step. i.e., </w:t>
      </w:r>
      <w:r w:rsidRPr="0014486C" w:rsidR="000714C8">
        <w:rPr>
          <w:rFonts w:asciiTheme="minorHAnsi" w:hAnsiTheme="minorHAnsi" w:cstheme="minorHAnsi"/>
          <w:szCs w:val="24"/>
        </w:rPr>
        <w:t>the user</w:t>
      </w:r>
      <w:r w:rsidRPr="0014486C">
        <w:rPr>
          <w:rFonts w:asciiTheme="minorHAnsi" w:hAnsiTheme="minorHAnsi" w:cstheme="minorHAnsi"/>
          <w:szCs w:val="24"/>
        </w:rPr>
        <w:t xml:space="preserve"> will have access to this queue. </w:t>
      </w:r>
    </w:p>
    <w:p w:rsidRPr="0014486C" w:rsidR="00341AB2" w:rsidP="000714C8" w:rsidRDefault="00341AB2" w14:paraId="7CB862FA" w14:textId="39E94409">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User will create the WI based on the request received through FIU/CIR Portal.</w:t>
      </w:r>
    </w:p>
    <w:p w:rsidRPr="0014486C" w:rsidR="00341AB2" w:rsidP="000714C8" w:rsidRDefault="00341AB2" w14:paraId="417128E2" w14:textId="3D25B96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User</w:t>
      </w:r>
      <w:r w:rsidRPr="0014486C" w:rsidR="00BE21CE">
        <w:rPr>
          <w:rFonts w:asciiTheme="minorHAnsi" w:hAnsiTheme="minorHAnsi" w:cstheme="minorHAnsi"/>
          <w:szCs w:val="24"/>
        </w:rPr>
        <w:t xml:space="preserve"> will select the requested channel from the dropdown as FIU or CIR.</w:t>
      </w:r>
    </w:p>
    <w:p w:rsidRPr="0014486C" w:rsidR="00BE21CE" w:rsidP="000714C8" w:rsidRDefault="00BE21CE" w14:paraId="0D185C9D" w14:textId="13CDA501">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Based</w:t>
      </w:r>
      <w:r w:rsidRPr="0014486C" w:rsidR="00097628">
        <w:rPr>
          <w:rFonts w:asciiTheme="minorHAnsi" w:hAnsiTheme="minorHAnsi" w:cstheme="minorHAnsi"/>
          <w:szCs w:val="24"/>
        </w:rPr>
        <w:t xml:space="preserve"> on the selection of requested channel, fields will appear on the </w:t>
      </w:r>
      <w:r w:rsidRPr="0014486C" w:rsidR="00ED22B1">
        <w:rPr>
          <w:rFonts w:asciiTheme="minorHAnsi" w:hAnsiTheme="minorHAnsi" w:cstheme="minorHAnsi"/>
          <w:szCs w:val="24"/>
        </w:rPr>
        <w:t>iBPS</w:t>
      </w:r>
      <w:r w:rsidRPr="0014486C" w:rsidR="00097628">
        <w:rPr>
          <w:rFonts w:asciiTheme="minorHAnsi" w:hAnsiTheme="minorHAnsi" w:cstheme="minorHAnsi"/>
          <w:szCs w:val="24"/>
        </w:rPr>
        <w:t xml:space="preserve"> system. Refer to Appendix </w:t>
      </w:r>
      <w:r w:rsidR="00784875">
        <w:rPr>
          <w:rFonts w:asciiTheme="minorHAnsi" w:hAnsiTheme="minorHAnsi" w:cstheme="minorHAnsi"/>
          <w:szCs w:val="24"/>
        </w:rPr>
        <w:t>B</w:t>
      </w:r>
      <w:r w:rsidRPr="0014486C" w:rsidR="00097628">
        <w:rPr>
          <w:rFonts w:asciiTheme="minorHAnsi" w:hAnsiTheme="minorHAnsi" w:cstheme="minorHAnsi"/>
          <w:szCs w:val="24"/>
        </w:rPr>
        <w:t xml:space="preserve"> for fields lis</w:t>
      </w:r>
      <w:r w:rsidR="00784875">
        <w:rPr>
          <w:rFonts w:asciiTheme="minorHAnsi" w:hAnsiTheme="minorHAnsi" w:cstheme="minorHAnsi"/>
          <w:szCs w:val="24"/>
        </w:rPr>
        <w:t xml:space="preserve">t in Process Data Capture Sheet. </w:t>
      </w:r>
    </w:p>
    <w:p w:rsidRPr="00B826AD" w:rsidR="008613D5" w:rsidP="000714C8" w:rsidRDefault="008613D5" w14:paraId="7BE1769F" w14:textId="76923C29">
      <w:pPr>
        <w:pStyle w:val="ListParagraph"/>
        <w:numPr>
          <w:ilvl w:val="0"/>
          <w:numId w:val="6"/>
        </w:numPr>
        <w:suppressAutoHyphens w:val="0"/>
        <w:spacing w:before="120" w:after="120" w:line="360" w:lineRule="auto"/>
        <w:jc w:val="both"/>
        <w:rPr>
          <w:rFonts w:asciiTheme="minorHAnsi" w:hAnsiTheme="minorHAnsi" w:cstheme="minorHAnsi"/>
          <w:b/>
          <w:bCs/>
          <w:szCs w:val="24"/>
        </w:rPr>
      </w:pPr>
      <w:r w:rsidRPr="0014486C">
        <w:rPr>
          <w:rFonts w:asciiTheme="minorHAnsi" w:hAnsiTheme="minorHAnsi" w:cstheme="minorHAnsi"/>
          <w:szCs w:val="24"/>
        </w:rPr>
        <w:t xml:space="preserve">User will select the request type from the dropdown with following values – </w:t>
      </w:r>
      <w:r w:rsidRPr="00B826AD">
        <w:rPr>
          <w:rFonts w:asciiTheme="minorHAnsi" w:hAnsiTheme="minorHAnsi" w:cstheme="minorHAnsi"/>
          <w:b/>
          <w:bCs/>
          <w:szCs w:val="24"/>
        </w:rPr>
        <w:t>‘Inquiry’, ‘Freeze’, ‘U</w:t>
      </w:r>
      <w:r w:rsidRPr="00B826AD" w:rsidR="00CE1504">
        <w:rPr>
          <w:rFonts w:asciiTheme="minorHAnsi" w:hAnsiTheme="minorHAnsi" w:cstheme="minorHAnsi"/>
          <w:b/>
          <w:bCs/>
          <w:szCs w:val="24"/>
        </w:rPr>
        <w:t>n-</w:t>
      </w:r>
      <w:r w:rsidRPr="00B826AD">
        <w:rPr>
          <w:rFonts w:asciiTheme="minorHAnsi" w:hAnsiTheme="minorHAnsi" w:cstheme="minorHAnsi"/>
          <w:b/>
          <w:bCs/>
          <w:szCs w:val="24"/>
        </w:rPr>
        <w:t>F</w:t>
      </w:r>
      <w:r w:rsidRPr="00B826AD" w:rsidR="00CE1504">
        <w:rPr>
          <w:rFonts w:asciiTheme="minorHAnsi" w:hAnsiTheme="minorHAnsi" w:cstheme="minorHAnsi"/>
          <w:b/>
          <w:bCs/>
          <w:szCs w:val="24"/>
        </w:rPr>
        <w:t>reeze</w:t>
      </w:r>
      <w:r w:rsidRPr="00B826AD">
        <w:rPr>
          <w:rFonts w:asciiTheme="minorHAnsi" w:hAnsiTheme="minorHAnsi" w:cstheme="minorHAnsi"/>
          <w:b/>
          <w:bCs/>
          <w:szCs w:val="24"/>
        </w:rPr>
        <w:t>’.</w:t>
      </w:r>
    </w:p>
    <w:p w:rsidR="00C34973" w:rsidP="000714C8" w:rsidRDefault="00C34973" w14:paraId="02977BC6" w14:textId="4C6AC4E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List of values will be as follows: </w:t>
      </w:r>
    </w:p>
    <w:tbl>
      <w:tblPr>
        <w:tblStyle w:val="ListTable3-Accent1"/>
        <w:tblW w:w="77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16"/>
        <w:gridCol w:w="2520"/>
        <w:gridCol w:w="2856"/>
      </w:tblGrid>
      <w:tr w:rsidRPr="00320C4E" w:rsidR="00320C4E" w:rsidTr="008E7460" w14:paraId="16A1D538" w14:textId="77777777">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2416" w:type="dxa"/>
            <w:tcBorders>
              <w:bottom w:val="none" w:color="auto" w:sz="0" w:space="0"/>
              <w:right w:val="none" w:color="auto" w:sz="0" w:space="0"/>
            </w:tcBorders>
            <w:noWrap/>
            <w:hideMark/>
          </w:tcPr>
          <w:p w:rsidRPr="00320C4E" w:rsidR="00320C4E" w:rsidP="00320C4E" w:rsidRDefault="00320C4E" w14:paraId="76A91BBF" w14:textId="77777777">
            <w:pPr>
              <w:suppressAutoHyphens w:val="0"/>
              <w:spacing w:line="240" w:lineRule="auto"/>
              <w:rPr>
                <w:rFonts w:ascii="Calibri" w:hAnsi="Calibri" w:cs="Calibri"/>
                <w:szCs w:val="24"/>
                <w:lang w:eastAsia="en-IN"/>
              </w:rPr>
            </w:pPr>
            <w:r w:rsidRPr="00320C4E">
              <w:rPr>
                <w:rFonts w:ascii="Calibri" w:hAnsi="Calibri" w:cs="Calibri"/>
                <w:szCs w:val="24"/>
                <w:lang w:eastAsia="en-IN"/>
              </w:rPr>
              <w:t xml:space="preserve">Requested Channel </w:t>
            </w:r>
          </w:p>
        </w:tc>
        <w:tc>
          <w:tcPr>
            <w:tcW w:w="2520" w:type="dxa"/>
            <w:noWrap/>
            <w:hideMark/>
          </w:tcPr>
          <w:p w:rsidRPr="00320C4E" w:rsidR="00320C4E" w:rsidP="00320C4E" w:rsidRDefault="00320C4E" w14:paraId="509A6705" w14:textId="777777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320C4E">
              <w:rPr>
                <w:rFonts w:ascii="Calibri" w:hAnsi="Calibri" w:cs="Calibri"/>
                <w:szCs w:val="24"/>
                <w:lang w:eastAsia="en-IN"/>
              </w:rPr>
              <w:t xml:space="preserve">Request Type </w:t>
            </w:r>
          </w:p>
        </w:tc>
        <w:tc>
          <w:tcPr>
            <w:tcW w:w="2856" w:type="dxa"/>
            <w:noWrap/>
            <w:hideMark/>
          </w:tcPr>
          <w:p w:rsidRPr="00320C4E" w:rsidR="00320C4E" w:rsidP="00320C4E" w:rsidRDefault="00320C4E" w14:paraId="4E6F15BD" w14:textId="777777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Pr="00320C4E" w:rsidR="00320C4E" w:rsidTr="008E7460" w14:paraId="4ED23B34" w14:textId="7777777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none" w:color="auto" w:sz="0" w:space="0"/>
              <w:bottom w:val="none" w:color="auto" w:sz="0" w:space="0"/>
              <w:right w:val="none" w:color="auto" w:sz="0" w:space="0"/>
            </w:tcBorders>
            <w:noWrap/>
            <w:hideMark/>
          </w:tcPr>
          <w:p w:rsidRPr="00320C4E" w:rsidR="00320C4E" w:rsidP="00320C4E" w:rsidRDefault="00320C4E" w14:paraId="597D8BDA" w14:textId="77777777">
            <w:pPr>
              <w:suppressAutoHyphens w:val="0"/>
              <w:spacing w:line="240" w:lineRule="auto"/>
              <w:jc w:val="center"/>
              <w:rPr>
                <w:rFonts w:ascii="Calibri" w:hAnsi="Calibri" w:cs="Calibri"/>
                <w:color w:val="000000"/>
                <w:szCs w:val="24"/>
                <w:lang w:eastAsia="en-IN"/>
              </w:rPr>
            </w:pPr>
            <w:r w:rsidRPr="00320C4E">
              <w:rPr>
                <w:rFonts w:ascii="Calibri" w:hAnsi="Calibri" w:cs="Calibri"/>
                <w:color w:val="000000"/>
                <w:szCs w:val="24"/>
                <w:lang w:eastAsia="en-IN"/>
              </w:rPr>
              <w:t xml:space="preserve">FIU </w:t>
            </w:r>
          </w:p>
        </w:tc>
        <w:tc>
          <w:tcPr>
            <w:tcW w:w="2520" w:type="dxa"/>
            <w:tcBorders>
              <w:top w:val="none" w:color="auto" w:sz="0" w:space="0"/>
              <w:bottom w:val="none" w:color="auto" w:sz="0" w:space="0"/>
            </w:tcBorders>
            <w:noWrap/>
            <w:hideMark/>
          </w:tcPr>
          <w:p w:rsidRPr="00320C4E" w:rsidR="00320C4E" w:rsidP="00320C4E" w:rsidRDefault="00320C4E" w14:paraId="406B011D"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Inquiry </w:t>
            </w:r>
          </w:p>
        </w:tc>
        <w:tc>
          <w:tcPr>
            <w:tcW w:w="2856" w:type="dxa"/>
            <w:tcBorders>
              <w:top w:val="none" w:color="auto" w:sz="0" w:space="0"/>
              <w:bottom w:val="none" w:color="auto" w:sz="0" w:space="0"/>
            </w:tcBorders>
            <w:noWrap/>
            <w:hideMark/>
          </w:tcPr>
          <w:p w:rsidRPr="00320C4E" w:rsidR="00320C4E" w:rsidP="00320C4E" w:rsidRDefault="00320C4E" w14:paraId="641683FC"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Pr="00320C4E" w:rsidR="00320C4E" w:rsidTr="008E7460" w14:paraId="6E117719" w14:textId="77777777">
        <w:trPr>
          <w:trHeight w:val="1160"/>
          <w:jc w:val="center"/>
        </w:trPr>
        <w:tc>
          <w:tcPr>
            <w:cnfStyle w:val="001000000000" w:firstRow="0" w:lastRow="0" w:firstColumn="1" w:lastColumn="0" w:oddVBand="0" w:evenVBand="0" w:oddHBand="0" w:evenHBand="0" w:firstRowFirstColumn="0" w:firstRowLastColumn="0" w:lastRowFirstColumn="0" w:lastRowLastColumn="0"/>
            <w:tcW w:w="2416" w:type="dxa"/>
            <w:vMerge/>
            <w:tcBorders>
              <w:right w:val="none" w:color="auto" w:sz="0" w:space="0"/>
            </w:tcBorders>
            <w:hideMark/>
          </w:tcPr>
          <w:p w:rsidRPr="00320C4E" w:rsidR="00320C4E" w:rsidP="00320C4E" w:rsidRDefault="00320C4E" w14:paraId="72361FDE" w14:textId="77777777">
            <w:pPr>
              <w:suppressAutoHyphens w:val="0"/>
              <w:spacing w:line="240" w:lineRule="auto"/>
              <w:rPr>
                <w:rFonts w:ascii="Calibri" w:hAnsi="Calibri" w:cs="Calibri"/>
                <w:color w:val="000000"/>
                <w:szCs w:val="24"/>
                <w:lang w:eastAsia="en-IN"/>
              </w:rPr>
            </w:pPr>
          </w:p>
        </w:tc>
        <w:tc>
          <w:tcPr>
            <w:tcW w:w="2520" w:type="dxa"/>
            <w:noWrap/>
            <w:hideMark/>
          </w:tcPr>
          <w:p w:rsidRPr="00320C4E" w:rsidR="00320C4E" w:rsidP="00320C4E" w:rsidRDefault="00320C4E" w14:paraId="217169A8"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Freeze </w:t>
            </w:r>
          </w:p>
        </w:tc>
        <w:tc>
          <w:tcPr>
            <w:tcW w:w="2856" w:type="dxa"/>
            <w:hideMark/>
          </w:tcPr>
          <w:p w:rsidRPr="00320C4E" w:rsidR="00320C4E" w:rsidP="00320C4E" w:rsidRDefault="00320C4E" w14:paraId="16EF1BFD"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b/>
                <w:bCs/>
                <w:color w:val="000000"/>
                <w:szCs w:val="24"/>
                <w:lang w:eastAsia="en-IN"/>
              </w:rPr>
              <w:t>Freeze Type:</w:t>
            </w:r>
            <w:r w:rsidRPr="00320C4E">
              <w:rPr>
                <w:rFonts w:ascii="Calibri" w:hAnsi="Calibri" w:cs="Calibri"/>
                <w:color w:val="000000"/>
                <w:szCs w:val="24"/>
                <w:lang w:eastAsia="en-IN"/>
              </w:rPr>
              <w:br/>
            </w:r>
            <w:r w:rsidRPr="00320C4E">
              <w:rPr>
                <w:rFonts w:ascii="Calibri" w:hAnsi="Calibri" w:cs="Calibri"/>
                <w:color w:val="000000"/>
                <w:szCs w:val="24"/>
                <w:lang w:eastAsia="en-IN"/>
              </w:rPr>
              <w:t xml:space="preserve">1. Total Freeze </w:t>
            </w:r>
            <w:r w:rsidRPr="00320C4E">
              <w:rPr>
                <w:rFonts w:ascii="Calibri" w:hAnsi="Calibri" w:cs="Calibri"/>
                <w:color w:val="000000"/>
                <w:szCs w:val="24"/>
                <w:lang w:eastAsia="en-IN"/>
              </w:rPr>
              <w:br/>
            </w:r>
            <w:r w:rsidRPr="00320C4E">
              <w:rPr>
                <w:rFonts w:ascii="Calibri" w:hAnsi="Calibri" w:cs="Calibri"/>
                <w:color w:val="000000"/>
                <w:szCs w:val="24"/>
                <w:lang w:eastAsia="en-IN"/>
              </w:rPr>
              <w:t xml:space="preserve">2. Credit Freeze </w:t>
            </w:r>
            <w:r w:rsidRPr="00320C4E">
              <w:rPr>
                <w:rFonts w:ascii="Calibri" w:hAnsi="Calibri" w:cs="Calibri"/>
                <w:color w:val="000000"/>
                <w:szCs w:val="24"/>
                <w:lang w:eastAsia="en-IN"/>
              </w:rPr>
              <w:br/>
            </w:r>
            <w:r w:rsidRPr="00320C4E">
              <w:rPr>
                <w:rFonts w:ascii="Calibri" w:hAnsi="Calibri" w:cs="Calibri"/>
                <w:color w:val="000000"/>
                <w:szCs w:val="24"/>
                <w:lang w:eastAsia="en-IN"/>
              </w:rPr>
              <w:t xml:space="preserve">3. Debit Freeze </w:t>
            </w:r>
          </w:p>
        </w:tc>
      </w:tr>
      <w:tr w:rsidRPr="00320C4E" w:rsidR="00320C4E" w:rsidTr="008E7460" w14:paraId="2728582E" w14:textId="7777777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color="auto" w:sz="0" w:space="0"/>
              <w:bottom w:val="none" w:color="auto" w:sz="0" w:space="0"/>
              <w:right w:val="none" w:color="auto" w:sz="0" w:space="0"/>
            </w:tcBorders>
            <w:hideMark/>
          </w:tcPr>
          <w:p w:rsidRPr="00320C4E" w:rsidR="00320C4E" w:rsidP="00320C4E" w:rsidRDefault="00320C4E" w14:paraId="2F12F125" w14:textId="77777777">
            <w:pPr>
              <w:suppressAutoHyphens w:val="0"/>
              <w:spacing w:line="240" w:lineRule="auto"/>
              <w:rPr>
                <w:rFonts w:ascii="Calibri" w:hAnsi="Calibri" w:cs="Calibri"/>
                <w:color w:val="000000"/>
                <w:szCs w:val="24"/>
                <w:lang w:eastAsia="en-IN"/>
              </w:rPr>
            </w:pPr>
          </w:p>
        </w:tc>
        <w:tc>
          <w:tcPr>
            <w:tcW w:w="2520" w:type="dxa"/>
            <w:tcBorders>
              <w:top w:val="none" w:color="auto" w:sz="0" w:space="0"/>
              <w:bottom w:val="none" w:color="auto" w:sz="0" w:space="0"/>
            </w:tcBorders>
            <w:noWrap/>
            <w:hideMark/>
          </w:tcPr>
          <w:p w:rsidRPr="00320C4E" w:rsidR="00320C4E" w:rsidP="00320C4E" w:rsidRDefault="00320C4E" w14:paraId="04B9E40C"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Unfreeze </w:t>
            </w:r>
          </w:p>
        </w:tc>
        <w:tc>
          <w:tcPr>
            <w:tcW w:w="2856" w:type="dxa"/>
            <w:tcBorders>
              <w:top w:val="none" w:color="auto" w:sz="0" w:space="0"/>
              <w:bottom w:val="none" w:color="auto" w:sz="0" w:space="0"/>
            </w:tcBorders>
            <w:noWrap/>
            <w:hideMark/>
          </w:tcPr>
          <w:p w:rsidRPr="00320C4E" w:rsidR="00320C4E" w:rsidP="00320C4E" w:rsidRDefault="00320C4E" w14:paraId="6A6E5E66"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Pr="00320C4E" w:rsidR="00320C4E" w:rsidTr="008E7460" w14:paraId="1CD793EF" w14:textId="77777777">
        <w:trPr>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val="restart"/>
            <w:tcBorders>
              <w:right w:val="none" w:color="auto" w:sz="0" w:space="0"/>
            </w:tcBorders>
            <w:noWrap/>
            <w:hideMark/>
          </w:tcPr>
          <w:p w:rsidRPr="00320C4E" w:rsidR="00320C4E" w:rsidP="00320C4E" w:rsidRDefault="00320C4E" w14:paraId="51CBB07B" w14:textId="77777777">
            <w:pPr>
              <w:suppressAutoHyphens w:val="0"/>
              <w:spacing w:line="240" w:lineRule="auto"/>
              <w:jc w:val="center"/>
              <w:rPr>
                <w:rFonts w:ascii="Calibri" w:hAnsi="Calibri" w:cs="Calibri"/>
                <w:color w:val="000000"/>
                <w:szCs w:val="24"/>
                <w:lang w:eastAsia="en-IN"/>
              </w:rPr>
            </w:pPr>
            <w:r w:rsidRPr="00320C4E">
              <w:rPr>
                <w:rFonts w:ascii="Calibri" w:hAnsi="Calibri" w:cs="Calibri"/>
                <w:color w:val="000000"/>
                <w:szCs w:val="24"/>
                <w:lang w:eastAsia="en-IN"/>
              </w:rPr>
              <w:t>CIR</w:t>
            </w:r>
          </w:p>
        </w:tc>
        <w:tc>
          <w:tcPr>
            <w:tcW w:w="2520" w:type="dxa"/>
            <w:noWrap/>
            <w:hideMark/>
          </w:tcPr>
          <w:p w:rsidRPr="00320C4E" w:rsidR="00320C4E" w:rsidP="00320C4E" w:rsidRDefault="00320C4E" w14:paraId="0E3E3B60"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Inquiry </w:t>
            </w:r>
          </w:p>
        </w:tc>
        <w:tc>
          <w:tcPr>
            <w:tcW w:w="2856" w:type="dxa"/>
            <w:noWrap/>
            <w:hideMark/>
          </w:tcPr>
          <w:p w:rsidRPr="00320C4E" w:rsidR="00320C4E" w:rsidP="00320C4E" w:rsidRDefault="00320C4E" w14:paraId="04787971"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Pr="00320C4E" w:rsidR="00320C4E" w:rsidTr="008E7460" w14:paraId="0885F334" w14:textId="77777777">
        <w:trPr>
          <w:cnfStyle w:val="000000100000" w:firstRow="0" w:lastRow="0" w:firstColumn="0" w:lastColumn="0" w:oddVBand="0" w:evenVBand="0" w:oddHBand="1" w:evenHBand="0" w:firstRowFirstColumn="0" w:firstRowLastColumn="0" w:lastRowFirstColumn="0" w:lastRowLastColumn="0"/>
          <w:trHeight w:val="116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color="auto" w:sz="0" w:space="0"/>
              <w:bottom w:val="none" w:color="auto" w:sz="0" w:space="0"/>
              <w:right w:val="none" w:color="auto" w:sz="0" w:space="0"/>
            </w:tcBorders>
            <w:hideMark/>
          </w:tcPr>
          <w:p w:rsidRPr="00320C4E" w:rsidR="00320C4E" w:rsidP="00320C4E" w:rsidRDefault="00320C4E" w14:paraId="1552EDED" w14:textId="77777777">
            <w:pPr>
              <w:suppressAutoHyphens w:val="0"/>
              <w:spacing w:line="240" w:lineRule="auto"/>
              <w:rPr>
                <w:rFonts w:ascii="Calibri" w:hAnsi="Calibri" w:cs="Calibri"/>
                <w:color w:val="000000"/>
                <w:szCs w:val="24"/>
                <w:lang w:eastAsia="en-IN"/>
              </w:rPr>
            </w:pPr>
          </w:p>
        </w:tc>
        <w:tc>
          <w:tcPr>
            <w:tcW w:w="2520" w:type="dxa"/>
            <w:tcBorders>
              <w:top w:val="none" w:color="auto" w:sz="0" w:space="0"/>
              <w:bottom w:val="none" w:color="auto" w:sz="0" w:space="0"/>
            </w:tcBorders>
            <w:noWrap/>
            <w:hideMark/>
          </w:tcPr>
          <w:p w:rsidRPr="00320C4E" w:rsidR="00320C4E" w:rsidP="00320C4E" w:rsidRDefault="00320C4E" w14:paraId="297E561F"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Freeze </w:t>
            </w:r>
          </w:p>
        </w:tc>
        <w:tc>
          <w:tcPr>
            <w:tcW w:w="2856" w:type="dxa"/>
            <w:tcBorders>
              <w:top w:val="none" w:color="auto" w:sz="0" w:space="0"/>
              <w:bottom w:val="none" w:color="auto" w:sz="0" w:space="0"/>
            </w:tcBorders>
            <w:hideMark/>
          </w:tcPr>
          <w:p w:rsidRPr="00320C4E" w:rsidR="00320C4E" w:rsidP="00320C4E" w:rsidRDefault="00320C4E" w14:paraId="6EBA9F80"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b/>
                <w:bCs/>
                <w:color w:val="000000"/>
                <w:szCs w:val="24"/>
                <w:lang w:eastAsia="en-IN"/>
              </w:rPr>
              <w:t>Freeze Type:</w:t>
            </w:r>
            <w:r w:rsidRPr="00320C4E">
              <w:rPr>
                <w:rFonts w:ascii="Calibri" w:hAnsi="Calibri" w:cs="Calibri"/>
                <w:color w:val="000000"/>
                <w:szCs w:val="24"/>
                <w:lang w:eastAsia="en-IN"/>
              </w:rPr>
              <w:br/>
            </w:r>
            <w:r w:rsidRPr="00320C4E">
              <w:rPr>
                <w:rFonts w:ascii="Calibri" w:hAnsi="Calibri" w:cs="Calibri"/>
                <w:color w:val="000000"/>
                <w:szCs w:val="24"/>
                <w:lang w:eastAsia="en-IN"/>
              </w:rPr>
              <w:t xml:space="preserve">1. Total Freeze </w:t>
            </w:r>
            <w:r w:rsidRPr="00320C4E">
              <w:rPr>
                <w:rFonts w:ascii="Calibri" w:hAnsi="Calibri" w:cs="Calibri"/>
                <w:color w:val="000000"/>
                <w:szCs w:val="24"/>
                <w:lang w:eastAsia="en-IN"/>
              </w:rPr>
              <w:br/>
            </w:r>
            <w:r w:rsidRPr="00320C4E">
              <w:rPr>
                <w:rFonts w:ascii="Calibri" w:hAnsi="Calibri" w:cs="Calibri"/>
                <w:color w:val="000000"/>
                <w:szCs w:val="24"/>
                <w:lang w:eastAsia="en-IN"/>
              </w:rPr>
              <w:t xml:space="preserve">2. Credit Freeze </w:t>
            </w:r>
            <w:r w:rsidRPr="00320C4E">
              <w:rPr>
                <w:rFonts w:ascii="Calibri" w:hAnsi="Calibri" w:cs="Calibri"/>
                <w:color w:val="000000"/>
                <w:szCs w:val="24"/>
                <w:lang w:eastAsia="en-IN"/>
              </w:rPr>
              <w:br/>
            </w:r>
            <w:r w:rsidRPr="00320C4E">
              <w:rPr>
                <w:rFonts w:ascii="Calibri" w:hAnsi="Calibri" w:cs="Calibri"/>
                <w:color w:val="000000"/>
                <w:szCs w:val="24"/>
                <w:lang w:eastAsia="en-IN"/>
              </w:rPr>
              <w:t xml:space="preserve">3. Debit Freeze </w:t>
            </w:r>
          </w:p>
        </w:tc>
      </w:tr>
      <w:tr w:rsidRPr="00320C4E" w:rsidR="00320C4E" w:rsidTr="008E7460" w14:paraId="724B323B" w14:textId="77777777">
        <w:trPr>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right w:val="none" w:color="auto" w:sz="0" w:space="0"/>
            </w:tcBorders>
            <w:hideMark/>
          </w:tcPr>
          <w:p w:rsidRPr="00320C4E" w:rsidR="00320C4E" w:rsidP="00320C4E" w:rsidRDefault="00320C4E" w14:paraId="15CFD58E" w14:textId="77777777">
            <w:pPr>
              <w:suppressAutoHyphens w:val="0"/>
              <w:spacing w:line="240" w:lineRule="auto"/>
              <w:rPr>
                <w:rFonts w:ascii="Calibri" w:hAnsi="Calibri" w:cs="Calibri"/>
                <w:color w:val="000000"/>
                <w:szCs w:val="24"/>
                <w:lang w:eastAsia="en-IN"/>
              </w:rPr>
            </w:pPr>
          </w:p>
        </w:tc>
        <w:tc>
          <w:tcPr>
            <w:tcW w:w="2520" w:type="dxa"/>
            <w:noWrap/>
            <w:hideMark/>
          </w:tcPr>
          <w:p w:rsidRPr="00320C4E" w:rsidR="00320C4E" w:rsidP="00320C4E" w:rsidRDefault="00320C4E" w14:paraId="61405CE2"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Unfreeze </w:t>
            </w:r>
          </w:p>
        </w:tc>
        <w:tc>
          <w:tcPr>
            <w:tcW w:w="2856" w:type="dxa"/>
            <w:noWrap/>
            <w:hideMark/>
          </w:tcPr>
          <w:p w:rsidRPr="00320C4E" w:rsidR="00320C4E" w:rsidP="00320C4E" w:rsidRDefault="00320C4E" w14:paraId="7D38420F"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Pr="00320C4E" w:rsidR="00320C4E" w:rsidTr="008E7460" w14:paraId="4263B166" w14:textId="7777777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color="auto" w:sz="0" w:space="0"/>
              <w:bottom w:val="none" w:color="auto" w:sz="0" w:space="0"/>
              <w:right w:val="none" w:color="auto" w:sz="0" w:space="0"/>
            </w:tcBorders>
            <w:hideMark/>
          </w:tcPr>
          <w:p w:rsidRPr="00320C4E" w:rsidR="00320C4E" w:rsidP="00320C4E" w:rsidRDefault="00320C4E" w14:paraId="49D2FA25" w14:textId="77777777">
            <w:pPr>
              <w:suppressAutoHyphens w:val="0"/>
              <w:spacing w:line="240" w:lineRule="auto"/>
              <w:rPr>
                <w:rFonts w:ascii="Calibri" w:hAnsi="Calibri" w:cs="Calibri"/>
                <w:color w:val="000000"/>
                <w:szCs w:val="24"/>
                <w:lang w:eastAsia="en-IN"/>
              </w:rPr>
            </w:pPr>
          </w:p>
        </w:tc>
        <w:tc>
          <w:tcPr>
            <w:tcW w:w="2520" w:type="dxa"/>
            <w:tcBorders>
              <w:top w:val="none" w:color="auto" w:sz="0" w:space="0"/>
              <w:bottom w:val="none" w:color="auto" w:sz="0" w:space="0"/>
            </w:tcBorders>
            <w:noWrap/>
            <w:hideMark/>
          </w:tcPr>
          <w:p w:rsidRPr="00320C4E" w:rsidR="00320C4E" w:rsidP="00320C4E" w:rsidRDefault="00320C4E" w14:paraId="3DD328E5"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Prohibited </w:t>
            </w:r>
          </w:p>
        </w:tc>
        <w:tc>
          <w:tcPr>
            <w:tcW w:w="2856" w:type="dxa"/>
            <w:tcBorders>
              <w:top w:val="none" w:color="auto" w:sz="0" w:space="0"/>
              <w:bottom w:val="none" w:color="auto" w:sz="0" w:space="0"/>
            </w:tcBorders>
            <w:noWrap/>
            <w:hideMark/>
          </w:tcPr>
          <w:p w:rsidRPr="00320C4E" w:rsidR="00320C4E" w:rsidP="00320C4E" w:rsidRDefault="008E7460" w14:paraId="68D4AFA8" w14:textId="1B5EABA1">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Cs w:val="24"/>
                <w:lang w:eastAsia="en-IN"/>
              </w:rPr>
            </w:pPr>
            <w:r>
              <w:rPr>
                <w:rFonts w:ascii="Calibri" w:hAnsi="Calibri" w:cs="Calibri"/>
                <w:i/>
                <w:iCs/>
                <w:color w:val="000000"/>
                <w:szCs w:val="24"/>
                <w:lang w:eastAsia="en-IN"/>
              </w:rPr>
              <w:t>&lt;</w:t>
            </w:r>
            <w:r w:rsidRPr="00320C4E" w:rsidR="00320C4E">
              <w:rPr>
                <w:rFonts w:ascii="Calibri" w:hAnsi="Calibri" w:cs="Calibri"/>
                <w:i/>
                <w:iCs/>
                <w:color w:val="000000"/>
                <w:szCs w:val="24"/>
                <w:lang w:eastAsia="en-IN"/>
              </w:rPr>
              <w:t> </w:t>
            </w:r>
            <w:r w:rsidRPr="008E7460">
              <w:rPr>
                <w:rFonts w:ascii="Calibri" w:hAnsi="Calibri" w:cs="Calibri"/>
                <w:i/>
                <w:iCs/>
                <w:color w:val="000000"/>
                <w:szCs w:val="24"/>
                <w:lang w:eastAsia="en-IN"/>
              </w:rPr>
              <w:t>Will only be visible in case of bulk CIR request WI Creation.</w:t>
            </w:r>
            <w:r>
              <w:rPr>
                <w:rFonts w:ascii="Calibri" w:hAnsi="Calibri" w:cs="Calibri"/>
                <w:i/>
                <w:iCs/>
                <w:color w:val="000000"/>
                <w:szCs w:val="24"/>
                <w:lang w:eastAsia="en-IN"/>
              </w:rPr>
              <w:t>&gt;</w:t>
            </w:r>
            <w:r w:rsidRPr="008E7460">
              <w:rPr>
                <w:rFonts w:ascii="Calibri" w:hAnsi="Calibri" w:cs="Calibri"/>
                <w:i/>
                <w:iCs/>
                <w:color w:val="000000"/>
                <w:szCs w:val="24"/>
                <w:lang w:eastAsia="en-IN"/>
              </w:rPr>
              <w:t xml:space="preserve"> </w:t>
            </w:r>
          </w:p>
        </w:tc>
      </w:tr>
    </w:tbl>
    <w:p w:rsidRPr="00320C4E" w:rsidR="00320C4E" w:rsidP="00320C4E" w:rsidRDefault="00320C4E" w14:paraId="6D0B9616" w14:textId="77777777">
      <w:pPr>
        <w:suppressAutoHyphens w:val="0"/>
        <w:spacing w:before="120" w:after="120" w:line="360" w:lineRule="auto"/>
        <w:jc w:val="both"/>
        <w:rPr>
          <w:rFonts w:asciiTheme="minorHAnsi" w:hAnsiTheme="minorHAnsi" w:cstheme="minorHAnsi"/>
          <w:szCs w:val="24"/>
        </w:rPr>
      </w:pPr>
    </w:p>
    <w:p w:rsidR="0005142B" w:rsidP="000714C8" w:rsidRDefault="0005142B" w14:paraId="498DD0E0" w14:textId="7439C7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Users will fill all the </w:t>
      </w:r>
      <w:commentRangeStart w:id="84"/>
      <w:commentRangeStart w:id="85"/>
      <w:r w:rsidRPr="0014486C">
        <w:rPr>
          <w:rFonts w:asciiTheme="minorHAnsi" w:hAnsiTheme="minorHAnsi" w:cstheme="minorHAnsi"/>
          <w:szCs w:val="24"/>
        </w:rPr>
        <w:t xml:space="preserve">mandatory fields </w:t>
      </w:r>
      <w:commentRangeEnd w:id="84"/>
      <w:r w:rsidRPr="0014486C">
        <w:rPr>
          <w:rStyle w:val="CommentReference"/>
          <w:rFonts w:asciiTheme="minorHAnsi" w:hAnsiTheme="minorHAnsi" w:cstheme="minorHAnsi"/>
          <w:sz w:val="24"/>
          <w:szCs w:val="24"/>
        </w:rPr>
        <w:commentReference w:id="84"/>
      </w:r>
      <w:commentRangeEnd w:id="85"/>
      <w:r w:rsidRPr="0014486C" w:rsidR="00E1488D">
        <w:rPr>
          <w:rStyle w:val="CommentReference"/>
          <w:rFonts w:asciiTheme="minorHAnsi" w:hAnsiTheme="minorHAnsi" w:cstheme="minorHAnsi"/>
          <w:sz w:val="24"/>
          <w:szCs w:val="24"/>
        </w:rPr>
        <w:commentReference w:id="85"/>
      </w:r>
      <w:r w:rsidRPr="0014486C">
        <w:rPr>
          <w:rFonts w:asciiTheme="minorHAnsi" w:hAnsiTheme="minorHAnsi" w:cstheme="minorHAnsi"/>
          <w:szCs w:val="24"/>
        </w:rPr>
        <w:t>on the form and can add multiple customers in the grid.</w:t>
      </w:r>
      <w:r w:rsidR="0064485D">
        <w:rPr>
          <w:rFonts w:asciiTheme="minorHAnsi" w:hAnsiTheme="minorHAnsi" w:cstheme="minorHAnsi"/>
          <w:szCs w:val="24"/>
        </w:rPr>
        <w:t xml:space="preserve"> (</w:t>
      </w:r>
      <w:r w:rsidR="00D00D25">
        <w:rPr>
          <w:rFonts w:asciiTheme="minorHAnsi" w:hAnsiTheme="minorHAnsi" w:cstheme="minorHAnsi"/>
          <w:szCs w:val="24"/>
        </w:rPr>
        <w:t>Up to</w:t>
      </w:r>
      <w:r w:rsidR="0064485D">
        <w:rPr>
          <w:rFonts w:asciiTheme="minorHAnsi" w:hAnsiTheme="minorHAnsi" w:cstheme="minorHAnsi"/>
          <w:szCs w:val="24"/>
        </w:rPr>
        <w:t xml:space="preserve"> 10 Customers </w:t>
      </w:r>
      <w:r w:rsidR="008B2BF0">
        <w:rPr>
          <w:rFonts w:asciiTheme="minorHAnsi" w:hAnsiTheme="minorHAnsi" w:cstheme="minorHAnsi"/>
          <w:szCs w:val="24"/>
        </w:rPr>
        <w:t xml:space="preserve">only </w:t>
      </w:r>
      <w:r w:rsidR="0064485D">
        <w:rPr>
          <w:rFonts w:asciiTheme="minorHAnsi" w:hAnsiTheme="minorHAnsi" w:cstheme="minorHAnsi"/>
          <w:szCs w:val="24"/>
        </w:rPr>
        <w:t>in one WI)</w:t>
      </w:r>
    </w:p>
    <w:p w:rsidRPr="0014486C" w:rsidR="00BF34D9" w:rsidP="000714C8" w:rsidRDefault="00190AC2" w14:paraId="10B1F232" w14:textId="2C37B32F">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the user is adding multiple customer </w:t>
      </w:r>
      <w:r w:rsidRPr="0014486C" w:rsidR="001F10F1">
        <w:rPr>
          <w:rFonts w:asciiTheme="minorHAnsi" w:hAnsiTheme="minorHAnsi" w:cstheme="minorHAnsi"/>
          <w:szCs w:val="24"/>
        </w:rPr>
        <w:t>requests</w:t>
      </w:r>
      <w:r w:rsidRPr="0014486C">
        <w:rPr>
          <w:rFonts w:asciiTheme="minorHAnsi" w:hAnsiTheme="minorHAnsi" w:cstheme="minorHAnsi"/>
          <w:szCs w:val="24"/>
        </w:rPr>
        <w:t xml:space="preserve"> in one WI, it is mandatory that </w:t>
      </w:r>
      <w:r w:rsidRPr="0014486C" w:rsidR="001F10F1">
        <w:rPr>
          <w:rFonts w:asciiTheme="minorHAnsi" w:hAnsiTheme="minorHAnsi" w:cstheme="minorHAnsi"/>
          <w:szCs w:val="24"/>
        </w:rPr>
        <w:t xml:space="preserve">the requested channel and request type should remain same. For e.g., If the user is entering data for two customers in one WI under FIU and the request type is Freeze. This means </w:t>
      </w:r>
      <w:r w:rsidRPr="0014486C" w:rsidR="001F10F1">
        <w:rPr>
          <w:rFonts w:asciiTheme="minorHAnsi" w:hAnsiTheme="minorHAnsi" w:cstheme="minorHAnsi"/>
          <w:szCs w:val="24"/>
        </w:rPr>
        <w:t xml:space="preserve">that both the customer requests are aligned with Freeze only. </w:t>
      </w:r>
      <w:r w:rsidRPr="0014486C" w:rsidR="004116C1">
        <w:rPr>
          <w:rFonts w:asciiTheme="minorHAnsi" w:hAnsiTheme="minorHAnsi" w:cstheme="minorHAnsi"/>
          <w:szCs w:val="24"/>
        </w:rPr>
        <w:t xml:space="preserve">The same will happen in </w:t>
      </w:r>
      <w:r w:rsidRPr="0014486C" w:rsidR="002F7EDA">
        <w:rPr>
          <w:rFonts w:asciiTheme="minorHAnsi" w:hAnsiTheme="minorHAnsi" w:cstheme="minorHAnsi"/>
          <w:szCs w:val="24"/>
        </w:rPr>
        <w:t>the case</w:t>
      </w:r>
      <w:r w:rsidRPr="0014486C" w:rsidR="004116C1">
        <w:rPr>
          <w:rFonts w:asciiTheme="minorHAnsi" w:hAnsiTheme="minorHAnsi" w:cstheme="minorHAnsi"/>
          <w:szCs w:val="24"/>
        </w:rPr>
        <w:t xml:space="preserve"> of </w:t>
      </w:r>
      <w:r w:rsidRPr="0014486C" w:rsidR="002F7EDA">
        <w:rPr>
          <w:rFonts w:asciiTheme="minorHAnsi" w:hAnsiTheme="minorHAnsi" w:cstheme="minorHAnsi"/>
          <w:szCs w:val="24"/>
        </w:rPr>
        <w:t>the other</w:t>
      </w:r>
      <w:r w:rsidRPr="0014486C" w:rsidR="004116C1">
        <w:rPr>
          <w:rFonts w:asciiTheme="minorHAnsi" w:hAnsiTheme="minorHAnsi" w:cstheme="minorHAnsi"/>
          <w:szCs w:val="24"/>
        </w:rPr>
        <w:t xml:space="preserve"> two request types. </w:t>
      </w:r>
    </w:p>
    <w:p w:rsidRPr="0014486C" w:rsidR="002F7EDA" w:rsidP="000714C8" w:rsidRDefault="00964BBC" w14:paraId="3574A76E" w14:textId="1A2E49EB">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The user will enter the reference no. and previous reference no. (if applicable). </w:t>
      </w:r>
      <w:r w:rsidRPr="0014486C" w:rsidR="002309AF">
        <w:rPr>
          <w:rFonts w:asciiTheme="minorHAnsi" w:hAnsiTheme="minorHAnsi" w:cstheme="minorHAnsi"/>
          <w:szCs w:val="24"/>
        </w:rPr>
        <w:t xml:space="preserve">The user can click on </w:t>
      </w:r>
      <w:r w:rsidRPr="00B826AD" w:rsidR="002309AF">
        <w:rPr>
          <w:rFonts w:asciiTheme="minorHAnsi" w:hAnsiTheme="minorHAnsi" w:cstheme="minorHAnsi"/>
          <w:b/>
          <w:bCs/>
          <w:szCs w:val="24"/>
        </w:rPr>
        <w:t>‘Generate PDF’</w:t>
      </w:r>
      <w:r w:rsidRPr="0014486C" w:rsidR="002309AF">
        <w:rPr>
          <w:rFonts w:asciiTheme="minorHAnsi" w:hAnsiTheme="minorHAnsi" w:cstheme="minorHAnsi"/>
          <w:szCs w:val="24"/>
        </w:rPr>
        <w:t xml:space="preserve"> button to </w:t>
      </w:r>
      <w:r w:rsidRPr="0014486C" w:rsidR="003A0890">
        <w:rPr>
          <w:rFonts w:asciiTheme="minorHAnsi" w:hAnsiTheme="minorHAnsi" w:cstheme="minorHAnsi"/>
          <w:szCs w:val="24"/>
        </w:rPr>
        <w:t>extr</w:t>
      </w:r>
      <w:r w:rsidR="003A0890">
        <w:rPr>
          <w:rFonts w:asciiTheme="minorHAnsi" w:hAnsiTheme="minorHAnsi" w:cstheme="minorHAnsi"/>
          <w:szCs w:val="24"/>
        </w:rPr>
        <w:t>act</w:t>
      </w:r>
      <w:r w:rsidRPr="0014486C" w:rsidR="002309AF">
        <w:rPr>
          <w:rFonts w:asciiTheme="minorHAnsi" w:hAnsiTheme="minorHAnsi" w:cstheme="minorHAnsi"/>
          <w:szCs w:val="24"/>
        </w:rPr>
        <w:t xml:space="preserve"> the details of </w:t>
      </w:r>
      <w:r w:rsidR="0025235A">
        <w:rPr>
          <w:rFonts w:asciiTheme="minorHAnsi" w:hAnsiTheme="minorHAnsi" w:cstheme="minorHAnsi"/>
          <w:szCs w:val="24"/>
        </w:rPr>
        <w:t xml:space="preserve">all </w:t>
      </w:r>
      <w:r w:rsidRPr="0014486C" w:rsidR="002309AF">
        <w:rPr>
          <w:rFonts w:asciiTheme="minorHAnsi" w:hAnsiTheme="minorHAnsi" w:cstheme="minorHAnsi"/>
          <w:szCs w:val="24"/>
        </w:rPr>
        <w:t>previous WI existing with t</w:t>
      </w:r>
      <w:r w:rsidRPr="0014486C" w:rsidR="00867CD6">
        <w:rPr>
          <w:rFonts w:asciiTheme="minorHAnsi" w:hAnsiTheme="minorHAnsi" w:cstheme="minorHAnsi"/>
          <w:szCs w:val="24"/>
        </w:rPr>
        <w:t xml:space="preserve">he same ‘Reference No.’ entered in ‘Previous Reference No.’ field. </w:t>
      </w:r>
    </w:p>
    <w:p w:rsidR="00867CD6" w:rsidP="00867CD6" w:rsidRDefault="00867CD6" w14:paraId="5C47589B" w14:textId="50B59980">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Previous Reference No. = </w:t>
      </w:r>
      <w:r w:rsidRPr="0014486C" w:rsidR="00124ADF">
        <w:rPr>
          <w:rFonts w:asciiTheme="minorHAnsi" w:hAnsiTheme="minorHAnsi" w:cstheme="minorHAnsi"/>
          <w:szCs w:val="24"/>
        </w:rPr>
        <w:t xml:space="preserve">Reference No. (Of another existing WI). </w:t>
      </w:r>
    </w:p>
    <w:p w:rsidR="007560C9" w:rsidP="007560C9" w:rsidRDefault="007560C9" w14:paraId="27BA6B49" w14:textId="36B46823">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‘Generate PDF’ button will be enabled only </w:t>
      </w:r>
      <w:r w:rsidR="00840510">
        <w:rPr>
          <w:rFonts w:asciiTheme="minorHAnsi" w:hAnsiTheme="minorHAnsi" w:cstheme="minorHAnsi"/>
          <w:szCs w:val="24"/>
        </w:rPr>
        <w:t xml:space="preserve">if the user will enter ‘Previous Reference No.’, otherwise it will remain disabled. </w:t>
      </w:r>
    </w:p>
    <w:p w:rsidRPr="003915CA" w:rsidR="00840510" w:rsidP="007560C9" w:rsidRDefault="00840510" w14:paraId="5A4B54EF" w14:textId="69C7A9A4">
      <w:pPr>
        <w:pStyle w:val="ListParagraph"/>
        <w:numPr>
          <w:ilvl w:val="0"/>
          <w:numId w:val="6"/>
        </w:numPr>
        <w:suppressAutoHyphens w:val="0"/>
        <w:spacing w:before="120" w:after="120" w:line="360" w:lineRule="auto"/>
        <w:jc w:val="both"/>
        <w:rPr>
          <w:rFonts w:asciiTheme="minorHAnsi" w:hAnsiTheme="minorHAnsi" w:cstheme="minorHAnsi"/>
          <w:b/>
          <w:bCs/>
          <w:szCs w:val="24"/>
        </w:rPr>
      </w:pPr>
      <w:r>
        <w:rPr>
          <w:rFonts w:asciiTheme="minorHAnsi" w:hAnsiTheme="minorHAnsi" w:cstheme="minorHAnsi"/>
          <w:szCs w:val="24"/>
        </w:rPr>
        <w:t xml:space="preserve">If the WI with Previous Reference No. as Reference Number exists, then only </w:t>
      </w:r>
      <w:r w:rsidR="003915CA">
        <w:rPr>
          <w:rFonts w:asciiTheme="minorHAnsi" w:hAnsiTheme="minorHAnsi" w:cstheme="minorHAnsi"/>
          <w:szCs w:val="24"/>
        </w:rPr>
        <w:t xml:space="preserve">the PDF will get generated. If there is no WI with Previous Reference No. as Reference No., then there will be error message for the user as </w:t>
      </w:r>
      <w:r w:rsidRPr="003915CA" w:rsidR="003915CA">
        <w:rPr>
          <w:rFonts w:asciiTheme="minorHAnsi" w:hAnsiTheme="minorHAnsi" w:cstheme="minorHAnsi"/>
          <w:b/>
          <w:bCs/>
          <w:szCs w:val="24"/>
        </w:rPr>
        <w:t xml:space="preserve">‘There is no WI with such Reference Number’. </w:t>
      </w:r>
    </w:p>
    <w:p w:rsidRPr="0014486C" w:rsidR="00134317" w:rsidP="000714C8" w:rsidRDefault="00EE373F" w14:paraId="35F83500" w14:textId="0F13A943">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PDF will be generated based on</w:t>
      </w:r>
      <w:r w:rsidRPr="0014486C" w:rsidR="00134317">
        <w:rPr>
          <w:rFonts w:asciiTheme="minorHAnsi" w:hAnsiTheme="minorHAnsi" w:cstheme="minorHAnsi"/>
          <w:szCs w:val="24"/>
        </w:rPr>
        <w:t xml:space="preserve"> previous reference </w:t>
      </w:r>
      <w:r w:rsidRPr="0014486C" w:rsidR="00D5647B">
        <w:rPr>
          <w:rFonts w:asciiTheme="minorHAnsi" w:hAnsiTheme="minorHAnsi" w:cstheme="minorHAnsi"/>
          <w:szCs w:val="24"/>
        </w:rPr>
        <w:t>number</w:t>
      </w:r>
      <w:r w:rsidRPr="0014486C" w:rsidR="00AD5DAC">
        <w:rPr>
          <w:rFonts w:asciiTheme="minorHAnsi" w:hAnsiTheme="minorHAnsi" w:cstheme="minorHAnsi"/>
          <w:szCs w:val="24"/>
        </w:rPr>
        <w:t xml:space="preserve"> once the user clicks on a button “Generate PDF”, </w:t>
      </w:r>
      <w:r w:rsidRPr="0014486C" w:rsidR="00134317">
        <w:rPr>
          <w:rFonts w:asciiTheme="minorHAnsi" w:hAnsiTheme="minorHAnsi" w:cstheme="minorHAnsi"/>
          <w:szCs w:val="24"/>
        </w:rPr>
        <w:t>this document will contain all open</w:t>
      </w:r>
      <w:r w:rsidR="007E1EAC">
        <w:rPr>
          <w:rFonts w:asciiTheme="minorHAnsi" w:hAnsiTheme="minorHAnsi" w:cstheme="minorHAnsi"/>
          <w:szCs w:val="24"/>
        </w:rPr>
        <w:t xml:space="preserve"> </w:t>
      </w:r>
      <w:r w:rsidRPr="0014486C" w:rsidR="00134317">
        <w:rPr>
          <w:rFonts w:asciiTheme="minorHAnsi" w:hAnsiTheme="minorHAnsi" w:cstheme="minorHAnsi"/>
          <w:szCs w:val="24"/>
        </w:rPr>
        <w:t>/</w:t>
      </w:r>
      <w:r w:rsidR="007E1EAC">
        <w:rPr>
          <w:rFonts w:asciiTheme="minorHAnsi" w:hAnsiTheme="minorHAnsi" w:cstheme="minorHAnsi"/>
          <w:szCs w:val="24"/>
        </w:rPr>
        <w:t xml:space="preserve"> </w:t>
      </w:r>
      <w:r w:rsidRPr="0014486C" w:rsidR="00134317">
        <w:rPr>
          <w:rFonts w:asciiTheme="minorHAnsi" w:hAnsiTheme="minorHAnsi" w:cstheme="minorHAnsi"/>
          <w:szCs w:val="24"/>
        </w:rPr>
        <w:t>closed work-items’ details</w:t>
      </w:r>
      <w:r w:rsidRPr="0014486C" w:rsidR="00AD5DAC">
        <w:rPr>
          <w:rFonts w:asciiTheme="minorHAnsi" w:hAnsiTheme="minorHAnsi" w:cstheme="minorHAnsi"/>
          <w:szCs w:val="24"/>
        </w:rPr>
        <w:t xml:space="preserve"> and get attached with the WI</w:t>
      </w:r>
      <w:r w:rsidR="002B628F">
        <w:rPr>
          <w:rFonts w:asciiTheme="minorHAnsi" w:hAnsiTheme="minorHAnsi" w:cstheme="minorHAnsi"/>
          <w:szCs w:val="24"/>
        </w:rPr>
        <w:t xml:space="preserve"> along with previous </w:t>
      </w:r>
      <w:r w:rsidRPr="002B628F" w:rsidR="002B628F">
        <w:rPr>
          <w:rFonts w:asciiTheme="minorHAnsi" w:hAnsiTheme="minorHAnsi" w:cstheme="minorHAnsi"/>
          <w:b/>
          <w:bCs/>
          <w:szCs w:val="24"/>
        </w:rPr>
        <w:t>‘Central Bank Attachment’</w:t>
      </w:r>
      <w:r w:rsidR="002B628F">
        <w:rPr>
          <w:rFonts w:asciiTheme="minorHAnsi" w:hAnsiTheme="minorHAnsi" w:cstheme="minorHAnsi"/>
          <w:szCs w:val="24"/>
        </w:rPr>
        <w:t>.</w:t>
      </w:r>
      <w:r w:rsidRPr="0014486C" w:rsidR="00134317">
        <w:rPr>
          <w:rFonts w:asciiTheme="minorHAnsi" w:hAnsiTheme="minorHAnsi" w:cstheme="minorHAnsi"/>
          <w:szCs w:val="24"/>
        </w:rPr>
        <w:t xml:space="preserve"> The below fields will be </w:t>
      </w:r>
      <w:r w:rsidRPr="0014486C" w:rsidR="00AD5DAC">
        <w:rPr>
          <w:rFonts w:asciiTheme="minorHAnsi" w:hAnsiTheme="minorHAnsi" w:cstheme="minorHAnsi"/>
          <w:szCs w:val="24"/>
        </w:rPr>
        <w:t>available in the PDF file generated</w:t>
      </w:r>
      <w:r w:rsidRPr="0014486C" w:rsidR="00846855">
        <w:rPr>
          <w:rFonts w:asciiTheme="minorHAnsi" w:hAnsiTheme="minorHAnsi" w:cstheme="minorHAnsi"/>
          <w:szCs w:val="24"/>
        </w:rPr>
        <w:t>.</w:t>
      </w:r>
    </w:p>
    <w:p w:rsidRPr="0014486C" w:rsidR="00134317" w:rsidP="000714C8" w:rsidRDefault="00134317" w14:paraId="0307A9EC" w14:textId="2ACA23E1">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Work-item </w:t>
      </w:r>
      <w:r w:rsidRPr="0014486C" w:rsidR="00D12FE7">
        <w:rPr>
          <w:rFonts w:asciiTheme="minorHAnsi" w:hAnsiTheme="minorHAnsi" w:cstheme="minorHAnsi"/>
          <w:szCs w:val="24"/>
        </w:rPr>
        <w:t>Number.</w:t>
      </w:r>
    </w:p>
    <w:p w:rsidRPr="0014486C" w:rsidR="00134317" w:rsidP="000714C8" w:rsidRDefault="00134317" w14:paraId="7A1DBDB4" w14:textId="7FF3FEDD">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Requested Date</w:t>
      </w:r>
    </w:p>
    <w:p w:rsidRPr="0014486C" w:rsidR="00134317" w:rsidP="000714C8" w:rsidRDefault="00134317" w14:paraId="70022ED8" w14:textId="747E1E18">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Compliance Response</w:t>
      </w:r>
      <w:r w:rsidRPr="0014486C" w:rsidR="00124ADF">
        <w:rPr>
          <w:rFonts w:asciiTheme="minorHAnsi" w:hAnsiTheme="minorHAnsi" w:cstheme="minorHAnsi"/>
          <w:szCs w:val="24"/>
        </w:rPr>
        <w:t xml:space="preserve"> </w:t>
      </w:r>
      <w:r w:rsidRPr="00D12FE7" w:rsidR="009C2927">
        <w:rPr>
          <w:rFonts w:asciiTheme="minorHAnsi" w:hAnsiTheme="minorHAnsi" w:cstheme="minorHAnsi"/>
          <w:i/>
          <w:iCs/>
          <w:szCs w:val="24"/>
        </w:rPr>
        <w:t>(Pls refer appendix D</w:t>
      </w:r>
      <w:r w:rsidRPr="00D12FE7" w:rsidR="00D12FE7">
        <w:rPr>
          <w:rFonts w:asciiTheme="minorHAnsi" w:hAnsiTheme="minorHAnsi" w:cstheme="minorHAnsi"/>
          <w:i/>
          <w:iCs/>
          <w:szCs w:val="24"/>
        </w:rPr>
        <w:t xml:space="preserve"> for the template format</w:t>
      </w:r>
      <w:r w:rsidRPr="00D12FE7" w:rsidR="009C2927">
        <w:rPr>
          <w:rFonts w:asciiTheme="minorHAnsi" w:hAnsiTheme="minorHAnsi" w:cstheme="minorHAnsi"/>
          <w:i/>
          <w:iCs/>
          <w:szCs w:val="24"/>
        </w:rPr>
        <w:t>)</w:t>
      </w:r>
    </w:p>
    <w:p w:rsidR="000B2CEE" w:rsidP="000714C8" w:rsidRDefault="00EB26F7" w14:paraId="70CBF4CE" w14:textId="6721F3AC">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86"/>
      <w:commentRangeStart w:id="87"/>
      <w:r w:rsidRPr="0014486C">
        <w:rPr>
          <w:rFonts w:asciiTheme="minorHAnsi" w:hAnsiTheme="minorHAnsi" w:cstheme="minorHAnsi"/>
          <w:szCs w:val="24"/>
        </w:rPr>
        <w:t>User</w:t>
      </w:r>
      <w:r w:rsidRPr="0014486C" w:rsidR="00740DF3">
        <w:rPr>
          <w:rFonts w:asciiTheme="minorHAnsi" w:hAnsiTheme="minorHAnsi" w:cstheme="minorHAnsi"/>
          <w:szCs w:val="24"/>
        </w:rPr>
        <w:t>s</w:t>
      </w:r>
      <w:r w:rsidRPr="0014486C">
        <w:rPr>
          <w:rFonts w:asciiTheme="minorHAnsi" w:hAnsiTheme="minorHAnsi" w:cstheme="minorHAnsi"/>
          <w:szCs w:val="24"/>
        </w:rPr>
        <w:t xml:space="preserve"> will be able to create cases for multiple customers based on the Customer Type: Individual / Non</w:t>
      </w:r>
      <w:r w:rsidRPr="0014486C" w:rsidR="00371ED9">
        <w:rPr>
          <w:rFonts w:asciiTheme="minorHAnsi" w:hAnsiTheme="minorHAnsi" w:cstheme="minorHAnsi"/>
          <w:szCs w:val="24"/>
        </w:rPr>
        <w:t>-</w:t>
      </w:r>
      <w:r w:rsidRPr="0014486C">
        <w:rPr>
          <w:rFonts w:asciiTheme="minorHAnsi" w:hAnsiTheme="minorHAnsi" w:cstheme="minorHAnsi"/>
          <w:szCs w:val="24"/>
        </w:rPr>
        <w:t xml:space="preserve">Individual or Both. </w:t>
      </w:r>
      <w:commentRangeEnd w:id="86"/>
      <w:r w:rsidRPr="0014486C" w:rsidR="00FA0CAA">
        <w:rPr>
          <w:rStyle w:val="CommentReference"/>
          <w:rFonts w:asciiTheme="minorHAnsi" w:hAnsiTheme="minorHAnsi" w:cstheme="minorHAnsi"/>
          <w:sz w:val="24"/>
          <w:szCs w:val="24"/>
        </w:rPr>
        <w:commentReference w:id="86"/>
      </w:r>
      <w:commentRangeEnd w:id="87"/>
      <w:r w:rsidRPr="0014486C" w:rsidR="00C43C1C">
        <w:rPr>
          <w:rStyle w:val="CommentReference"/>
          <w:rFonts w:asciiTheme="minorHAnsi" w:hAnsiTheme="minorHAnsi" w:cstheme="minorHAnsi"/>
          <w:sz w:val="24"/>
          <w:szCs w:val="24"/>
        </w:rPr>
        <w:commentReference w:id="87"/>
      </w:r>
    </w:p>
    <w:p w:rsidRPr="0014486C" w:rsidR="008B6336" w:rsidP="000714C8" w:rsidRDefault="008B6336" w14:paraId="64B41E49" w14:textId="0002260B">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w:t>
      </w:r>
      <w:r w:rsidR="00676C70">
        <w:rPr>
          <w:rFonts w:asciiTheme="minorHAnsi" w:hAnsiTheme="minorHAnsi" w:cstheme="minorHAnsi"/>
          <w:szCs w:val="24"/>
        </w:rPr>
        <w:t xml:space="preserve"> user has selected Individual first, filled the </w:t>
      </w:r>
      <w:r w:rsidR="00D0521E">
        <w:rPr>
          <w:rFonts w:asciiTheme="minorHAnsi" w:hAnsiTheme="minorHAnsi" w:cstheme="minorHAnsi"/>
          <w:szCs w:val="24"/>
        </w:rPr>
        <w:t>customer data and performed all the searches,</w:t>
      </w:r>
      <w:r w:rsidR="00676C70">
        <w:rPr>
          <w:rFonts w:asciiTheme="minorHAnsi" w:hAnsiTheme="minorHAnsi" w:cstheme="minorHAnsi"/>
          <w:szCs w:val="24"/>
        </w:rPr>
        <w:t xml:space="preserve"> post that </w:t>
      </w:r>
      <w:r w:rsidR="00D0521E">
        <w:rPr>
          <w:rFonts w:asciiTheme="minorHAnsi" w:hAnsiTheme="minorHAnsi" w:cstheme="minorHAnsi"/>
          <w:szCs w:val="24"/>
        </w:rPr>
        <w:t xml:space="preserve">if </w:t>
      </w:r>
      <w:r w:rsidR="00676C70">
        <w:rPr>
          <w:rFonts w:asciiTheme="minorHAnsi" w:hAnsiTheme="minorHAnsi" w:cstheme="minorHAnsi"/>
          <w:szCs w:val="24"/>
        </w:rPr>
        <w:t xml:space="preserve">he is selecting </w:t>
      </w:r>
      <w:r w:rsidR="00D0521E">
        <w:rPr>
          <w:rFonts w:asciiTheme="minorHAnsi" w:hAnsiTheme="minorHAnsi" w:cstheme="minorHAnsi"/>
          <w:szCs w:val="24"/>
        </w:rPr>
        <w:t>non-individual</w:t>
      </w:r>
      <w:r w:rsidR="00676C70">
        <w:rPr>
          <w:rFonts w:asciiTheme="minorHAnsi" w:hAnsiTheme="minorHAnsi" w:cstheme="minorHAnsi"/>
          <w:szCs w:val="24"/>
        </w:rPr>
        <w:t xml:space="preserve"> also</w:t>
      </w:r>
      <w:r w:rsidR="00D0521E">
        <w:rPr>
          <w:rFonts w:asciiTheme="minorHAnsi" w:hAnsiTheme="minorHAnsi" w:cstheme="minorHAnsi"/>
          <w:szCs w:val="24"/>
        </w:rPr>
        <w:t xml:space="preserve">, </w:t>
      </w:r>
      <w:r w:rsidR="00676C70">
        <w:rPr>
          <w:rFonts w:asciiTheme="minorHAnsi" w:hAnsiTheme="minorHAnsi" w:cstheme="minorHAnsi"/>
          <w:szCs w:val="24"/>
        </w:rPr>
        <w:t>then there will be</w:t>
      </w:r>
      <w:r w:rsidR="00D0521E">
        <w:rPr>
          <w:rFonts w:asciiTheme="minorHAnsi" w:hAnsiTheme="minorHAnsi" w:cstheme="minorHAnsi"/>
          <w:szCs w:val="24"/>
        </w:rPr>
        <w:t xml:space="preserve"> a pop-up for the user to select ‘Both’ only for filling data for both Individual and Non-Individual. Same goes </w:t>
      </w:r>
      <w:r w:rsidR="00F86BDF">
        <w:rPr>
          <w:rFonts w:asciiTheme="minorHAnsi" w:hAnsiTheme="minorHAnsi" w:cstheme="minorHAnsi"/>
          <w:szCs w:val="24"/>
        </w:rPr>
        <w:t xml:space="preserve">for vice versa. </w:t>
      </w:r>
    </w:p>
    <w:p w:rsidRPr="0014486C" w:rsidR="006E74AA" w:rsidP="000714C8" w:rsidRDefault="006E74AA" w14:paraId="18A20FD1" w14:textId="36D2B22C">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88"/>
      <w:r w:rsidRPr="0014486C">
        <w:rPr>
          <w:rFonts w:asciiTheme="minorHAnsi" w:hAnsiTheme="minorHAnsi" w:cstheme="minorHAnsi"/>
          <w:szCs w:val="24"/>
        </w:rPr>
        <w:t>A Report will be implemented that will display the list of archived and active WIs based on CIF.</w:t>
      </w:r>
      <w:r w:rsidRPr="0014486C" w:rsidR="000E5F57">
        <w:rPr>
          <w:rFonts w:asciiTheme="minorHAnsi" w:hAnsiTheme="minorHAnsi" w:cstheme="minorHAnsi"/>
          <w:szCs w:val="24"/>
        </w:rPr>
        <w:t xml:space="preserve"> </w:t>
      </w:r>
      <w:r w:rsidRPr="00DF2F60" w:rsidR="000E5F57">
        <w:rPr>
          <w:rFonts w:asciiTheme="minorHAnsi" w:hAnsiTheme="minorHAnsi" w:cstheme="minorHAnsi"/>
          <w:strike/>
          <w:szCs w:val="24"/>
        </w:rPr>
        <w:t xml:space="preserve">– </w:t>
      </w:r>
      <w:r w:rsidRPr="00DF2F60" w:rsidR="000E5F57">
        <w:rPr>
          <w:rFonts w:asciiTheme="minorHAnsi" w:hAnsiTheme="minorHAnsi" w:cstheme="minorHAnsi"/>
          <w:b/>
          <w:bCs/>
          <w:strike/>
          <w:szCs w:val="24"/>
        </w:rPr>
        <w:t>BAM report</w:t>
      </w:r>
      <w:r w:rsidRPr="0014486C" w:rsidR="000E5F57">
        <w:rPr>
          <w:rFonts w:asciiTheme="minorHAnsi" w:hAnsiTheme="minorHAnsi" w:cstheme="minorHAnsi"/>
          <w:szCs w:val="24"/>
        </w:rPr>
        <w:t xml:space="preserve"> </w:t>
      </w:r>
      <w:r w:rsidR="0086228F">
        <w:rPr>
          <w:rFonts w:asciiTheme="minorHAnsi" w:hAnsiTheme="minorHAnsi" w:cstheme="minorHAnsi"/>
          <w:szCs w:val="24"/>
        </w:rPr>
        <w:t xml:space="preserve">– Advance Search </w:t>
      </w:r>
      <w:r w:rsidR="004B4E44">
        <w:rPr>
          <w:rFonts w:asciiTheme="minorHAnsi" w:hAnsiTheme="minorHAnsi" w:cstheme="minorHAnsi"/>
          <w:szCs w:val="24"/>
        </w:rPr>
        <w:t xml:space="preserve">parameter will be available for CIF. </w:t>
      </w:r>
      <w:commentRangeEnd w:id="88"/>
      <w:r w:rsidR="00DF2F60">
        <w:rPr>
          <w:rStyle w:val="CommentReference"/>
        </w:rPr>
        <w:commentReference w:id="88"/>
      </w:r>
    </w:p>
    <w:p w:rsidR="003B39A3" w:rsidP="000714C8" w:rsidRDefault="0008798B" w14:paraId="34165F51" w14:textId="2479AC53">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On entering the customer data (Individual/ Non-Individual), u</w:t>
      </w:r>
      <w:r w:rsidRPr="0014486C" w:rsidR="00153ECE">
        <w:rPr>
          <w:rFonts w:asciiTheme="minorHAnsi" w:hAnsiTheme="minorHAnsi" w:cstheme="minorHAnsi"/>
          <w:szCs w:val="24"/>
        </w:rPr>
        <w:t xml:space="preserve">ser will perform a Dedupe check </w:t>
      </w:r>
      <w:r w:rsidRPr="0014486C" w:rsidR="00134317">
        <w:rPr>
          <w:rFonts w:asciiTheme="minorHAnsi" w:hAnsiTheme="minorHAnsi" w:cstheme="minorHAnsi"/>
          <w:szCs w:val="24"/>
        </w:rPr>
        <w:t xml:space="preserve">to identify whether the customer is RAK Bank </w:t>
      </w:r>
      <w:r w:rsidRPr="0014486C">
        <w:rPr>
          <w:rFonts w:asciiTheme="minorHAnsi" w:hAnsiTheme="minorHAnsi" w:cstheme="minorHAnsi"/>
          <w:szCs w:val="24"/>
        </w:rPr>
        <w:t>C</w:t>
      </w:r>
      <w:r w:rsidRPr="0014486C" w:rsidR="00134317">
        <w:rPr>
          <w:rFonts w:asciiTheme="minorHAnsi" w:hAnsiTheme="minorHAnsi" w:cstheme="minorHAnsi"/>
          <w:szCs w:val="24"/>
        </w:rPr>
        <w:t xml:space="preserve">ustomer or Non - RAK Bank </w:t>
      </w:r>
      <w:r w:rsidRPr="0014486C">
        <w:rPr>
          <w:rFonts w:asciiTheme="minorHAnsi" w:hAnsiTheme="minorHAnsi" w:cstheme="minorHAnsi"/>
          <w:szCs w:val="24"/>
        </w:rPr>
        <w:t>C</w:t>
      </w:r>
      <w:r w:rsidRPr="0014486C" w:rsidR="00134317">
        <w:rPr>
          <w:rFonts w:asciiTheme="minorHAnsi" w:hAnsiTheme="minorHAnsi" w:cstheme="minorHAnsi"/>
          <w:szCs w:val="24"/>
        </w:rPr>
        <w:t>ustomer.</w:t>
      </w:r>
      <w:r w:rsidRPr="0014486C" w:rsidR="008D5EAF">
        <w:rPr>
          <w:rFonts w:asciiTheme="minorHAnsi" w:hAnsiTheme="minorHAnsi" w:cstheme="minorHAnsi"/>
          <w:szCs w:val="24"/>
        </w:rPr>
        <w:t xml:space="preserve"> </w:t>
      </w:r>
      <w:r w:rsidRPr="0014486C" w:rsidR="003B39A3">
        <w:rPr>
          <w:rFonts w:asciiTheme="minorHAnsi" w:hAnsiTheme="minorHAnsi" w:cstheme="minorHAnsi"/>
          <w:szCs w:val="24"/>
        </w:rPr>
        <w:t>The details for CIF will be fetched in the</w:t>
      </w:r>
      <w:r w:rsidRPr="0014486C" w:rsidR="00D97F0B">
        <w:rPr>
          <w:rFonts w:asciiTheme="minorHAnsi" w:hAnsiTheme="minorHAnsi" w:cstheme="minorHAnsi"/>
          <w:szCs w:val="24"/>
        </w:rPr>
        <w:t xml:space="preserve"> same</w:t>
      </w:r>
      <w:r w:rsidRPr="0014486C" w:rsidR="003B39A3">
        <w:rPr>
          <w:rFonts w:asciiTheme="minorHAnsi" w:hAnsiTheme="minorHAnsi" w:cstheme="minorHAnsi"/>
          <w:szCs w:val="24"/>
        </w:rPr>
        <w:t xml:space="preserve"> grid </w:t>
      </w:r>
      <w:r w:rsidRPr="0014486C" w:rsidR="00AD5DAC">
        <w:rPr>
          <w:rFonts w:asciiTheme="minorHAnsi" w:hAnsiTheme="minorHAnsi" w:cstheme="minorHAnsi"/>
          <w:szCs w:val="24"/>
        </w:rPr>
        <w:t>as</w:t>
      </w:r>
      <w:r w:rsidRPr="0014486C" w:rsidR="00D97F0B">
        <w:rPr>
          <w:rFonts w:asciiTheme="minorHAnsi" w:hAnsiTheme="minorHAnsi" w:cstheme="minorHAnsi"/>
          <w:szCs w:val="24"/>
        </w:rPr>
        <w:t xml:space="preserve"> </w:t>
      </w:r>
      <w:r w:rsidRPr="0014486C" w:rsidR="003B39A3">
        <w:rPr>
          <w:rFonts w:asciiTheme="minorHAnsi" w:hAnsiTheme="minorHAnsi" w:cstheme="minorHAnsi"/>
          <w:szCs w:val="24"/>
        </w:rPr>
        <w:t xml:space="preserve">Customer </w:t>
      </w:r>
      <w:r w:rsidRPr="0014486C" w:rsidR="00D97F0B">
        <w:rPr>
          <w:rFonts w:asciiTheme="minorHAnsi" w:hAnsiTheme="minorHAnsi" w:cstheme="minorHAnsi"/>
          <w:szCs w:val="24"/>
        </w:rPr>
        <w:t>D</w:t>
      </w:r>
      <w:r w:rsidRPr="0014486C" w:rsidR="003B39A3">
        <w:rPr>
          <w:rFonts w:asciiTheme="minorHAnsi" w:hAnsiTheme="minorHAnsi" w:cstheme="minorHAnsi"/>
          <w:szCs w:val="24"/>
        </w:rPr>
        <w:t>etail</w:t>
      </w:r>
      <w:r w:rsidR="009C2927">
        <w:rPr>
          <w:rFonts w:asciiTheme="minorHAnsi" w:hAnsiTheme="minorHAnsi" w:cstheme="minorHAnsi"/>
          <w:szCs w:val="24"/>
        </w:rPr>
        <w:t xml:space="preserve">s in </w:t>
      </w:r>
      <w:r w:rsidR="0023366C">
        <w:rPr>
          <w:rFonts w:asciiTheme="minorHAnsi" w:hAnsiTheme="minorHAnsi" w:cstheme="minorHAnsi"/>
          <w:szCs w:val="24"/>
        </w:rPr>
        <w:t xml:space="preserve">the </w:t>
      </w:r>
      <w:r w:rsidR="0023366C">
        <w:rPr>
          <w:rFonts w:asciiTheme="minorHAnsi" w:hAnsiTheme="minorHAnsi" w:cstheme="minorHAnsi"/>
          <w:szCs w:val="24"/>
        </w:rPr>
        <w:t>case</w:t>
      </w:r>
      <w:r w:rsidR="009C2927">
        <w:rPr>
          <w:rFonts w:asciiTheme="minorHAnsi" w:hAnsiTheme="minorHAnsi" w:cstheme="minorHAnsi"/>
          <w:szCs w:val="24"/>
        </w:rPr>
        <w:t xml:space="preserve"> of Internal Customer. If no CIF is received in the dedupe search, then it will be considered as a ‘Non-RAK Bank Customer’ based on the API response. </w:t>
      </w:r>
    </w:p>
    <w:p w:rsidR="000E5A89" w:rsidP="000714C8" w:rsidRDefault="000E5A89" w14:paraId="5FFC8985" w14:textId="770FDF52">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dedupe check will happen as soon as the user </w:t>
      </w:r>
      <w:proofErr w:type="gramStart"/>
      <w:r>
        <w:rPr>
          <w:rFonts w:asciiTheme="minorHAnsi" w:hAnsiTheme="minorHAnsi" w:cstheme="minorHAnsi"/>
          <w:szCs w:val="24"/>
        </w:rPr>
        <w:t>fills</w:t>
      </w:r>
      <w:proofErr w:type="gramEnd"/>
      <w:r>
        <w:rPr>
          <w:rFonts w:asciiTheme="minorHAnsi" w:hAnsiTheme="minorHAnsi" w:cstheme="minorHAnsi"/>
          <w:szCs w:val="24"/>
        </w:rPr>
        <w:t xml:space="preserve"> the details and clicks on </w:t>
      </w:r>
      <w:r w:rsidR="002120A9">
        <w:rPr>
          <w:rFonts w:asciiTheme="minorHAnsi" w:hAnsiTheme="minorHAnsi" w:cstheme="minorHAnsi"/>
          <w:szCs w:val="24"/>
        </w:rPr>
        <w:t xml:space="preserve">‘Search’ and the data will be populated in the Customer Details Grid. </w:t>
      </w:r>
    </w:p>
    <w:p w:rsidR="009C2927" w:rsidP="009C2927" w:rsidRDefault="0023366C" w14:paraId="3B33C238" w14:textId="689D307B">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While filling in the customer details; </w:t>
      </w:r>
      <w:commentRangeStart w:id="89"/>
      <w:commentRangeStart w:id="90"/>
      <w:r w:rsidR="009C2927">
        <w:rPr>
          <w:rFonts w:asciiTheme="minorHAnsi" w:hAnsiTheme="minorHAnsi" w:cstheme="minorHAnsi"/>
          <w:szCs w:val="24"/>
        </w:rPr>
        <w:t xml:space="preserve">Passport/Emirates ID </w:t>
      </w:r>
      <w:r>
        <w:rPr>
          <w:rFonts w:asciiTheme="minorHAnsi" w:hAnsiTheme="minorHAnsi" w:cstheme="minorHAnsi"/>
          <w:szCs w:val="24"/>
        </w:rPr>
        <w:t xml:space="preserve">(one out of both) </w:t>
      </w:r>
      <w:commentRangeEnd w:id="89"/>
      <w:r w:rsidR="00B4376A">
        <w:rPr>
          <w:rStyle w:val="CommentReference"/>
        </w:rPr>
        <w:commentReference w:id="89"/>
      </w:r>
      <w:commentRangeEnd w:id="90"/>
      <w:r w:rsidR="00FD1764">
        <w:rPr>
          <w:rStyle w:val="CommentReference"/>
        </w:rPr>
        <w:commentReference w:id="90"/>
      </w:r>
      <w:r w:rsidR="009C2927">
        <w:rPr>
          <w:rFonts w:asciiTheme="minorHAnsi" w:hAnsiTheme="minorHAnsi" w:cstheme="minorHAnsi"/>
          <w:szCs w:val="24"/>
        </w:rPr>
        <w:t xml:space="preserve">in case of Individual Customers and Trade License Number in case of Non-Individual Customer will always be unique. </w:t>
      </w:r>
      <w:commentRangeStart w:id="91"/>
      <w:commentRangeStart w:id="92"/>
      <w:r w:rsidR="009C2927">
        <w:rPr>
          <w:rFonts w:asciiTheme="minorHAnsi" w:hAnsiTheme="minorHAnsi" w:cstheme="minorHAnsi"/>
          <w:szCs w:val="24"/>
        </w:rPr>
        <w:t xml:space="preserve">The user will not be able to enter the same </w:t>
      </w:r>
      <w:r w:rsidR="00631D26">
        <w:rPr>
          <w:rFonts w:asciiTheme="minorHAnsi" w:hAnsiTheme="minorHAnsi" w:cstheme="minorHAnsi"/>
          <w:szCs w:val="24"/>
        </w:rPr>
        <w:t>data (Passport/ Emirates Id/Trade License)</w:t>
      </w:r>
      <w:r w:rsidR="009C2927">
        <w:rPr>
          <w:rFonts w:asciiTheme="minorHAnsi" w:hAnsiTheme="minorHAnsi" w:cstheme="minorHAnsi"/>
          <w:szCs w:val="24"/>
        </w:rPr>
        <w:t xml:space="preserve"> for another customer. If the user enters the same fields, </w:t>
      </w:r>
      <w:r w:rsidR="0020084E">
        <w:rPr>
          <w:rFonts w:asciiTheme="minorHAnsi" w:hAnsiTheme="minorHAnsi" w:cstheme="minorHAnsi"/>
          <w:szCs w:val="24"/>
        </w:rPr>
        <w:t>the system</w:t>
      </w:r>
      <w:r w:rsidR="009C2927">
        <w:rPr>
          <w:rFonts w:asciiTheme="minorHAnsi" w:hAnsiTheme="minorHAnsi" w:cstheme="minorHAnsi"/>
          <w:szCs w:val="24"/>
        </w:rPr>
        <w:t xml:space="preserve"> will throw an error message. </w:t>
      </w:r>
      <w:commentRangeEnd w:id="91"/>
      <w:r w:rsidR="00F522AD">
        <w:rPr>
          <w:rStyle w:val="CommentReference"/>
        </w:rPr>
        <w:commentReference w:id="91"/>
      </w:r>
      <w:commentRangeEnd w:id="92"/>
      <w:r w:rsidR="00C26890">
        <w:rPr>
          <w:rStyle w:val="CommentReference"/>
        </w:rPr>
        <w:commentReference w:id="92"/>
      </w:r>
    </w:p>
    <w:p w:rsidR="00AD7506" w:rsidP="00D25CAD" w:rsidRDefault="006B4A5C" w14:paraId="53865061" w14:textId="7777777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Data to be filled for Individual Customer</w:t>
      </w:r>
      <w:r w:rsidR="00AD7506">
        <w:rPr>
          <w:rFonts w:asciiTheme="minorHAnsi" w:hAnsiTheme="minorHAnsi" w:cstheme="minorHAnsi"/>
          <w:szCs w:val="24"/>
        </w:rPr>
        <w:t xml:space="preserve"> to perform the Dedupe Check:</w:t>
      </w:r>
    </w:p>
    <w:p w:rsidR="00AD7506" w:rsidP="00AD7506" w:rsidRDefault="00AD7506" w14:paraId="3CF14F04" w14:textId="77777777">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First Name </w:t>
      </w:r>
    </w:p>
    <w:p w:rsidR="00AD7506" w:rsidP="00AD7506" w:rsidRDefault="00AD7506" w14:paraId="5A20E229" w14:textId="0BC1BA4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Middle Name </w:t>
      </w:r>
    </w:p>
    <w:p w:rsidR="00AD7506" w:rsidP="00AD7506" w:rsidRDefault="00AD7506" w14:paraId="0ED575B2" w14:textId="77777777">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Last Name </w:t>
      </w:r>
    </w:p>
    <w:p w:rsidR="006B4A5C" w:rsidP="00AD7506" w:rsidRDefault="006B4A5C" w14:paraId="7EEF5748" w14:textId="4C24B375">
      <w:pPr>
        <w:pStyle w:val="ListParagraph"/>
        <w:numPr>
          <w:ilvl w:val="0"/>
          <w:numId w:val="66"/>
        </w:numPr>
        <w:suppressAutoHyphens w:val="0"/>
        <w:spacing w:before="120" w:after="120" w:line="360" w:lineRule="auto"/>
        <w:jc w:val="both"/>
        <w:rPr>
          <w:rFonts w:asciiTheme="minorHAnsi" w:hAnsiTheme="minorHAnsi" w:cstheme="minorHAnsi"/>
          <w:szCs w:val="24"/>
        </w:rPr>
      </w:pPr>
      <w:r w:rsidRPr="00AD7506">
        <w:rPr>
          <w:rFonts w:asciiTheme="minorHAnsi" w:hAnsiTheme="minorHAnsi" w:cstheme="minorHAnsi"/>
          <w:szCs w:val="24"/>
        </w:rPr>
        <w:t xml:space="preserve"> </w:t>
      </w:r>
      <w:r w:rsidR="00AD7506">
        <w:rPr>
          <w:rFonts w:asciiTheme="minorHAnsi" w:hAnsiTheme="minorHAnsi" w:cstheme="minorHAnsi"/>
          <w:szCs w:val="24"/>
        </w:rPr>
        <w:t>DOB</w:t>
      </w:r>
    </w:p>
    <w:p w:rsidR="00AD7506" w:rsidP="00AD7506" w:rsidRDefault="00AD7506" w14:paraId="670B969A" w14:textId="1040FBEA">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Nationality </w:t>
      </w:r>
    </w:p>
    <w:p w:rsidR="00AD7506" w:rsidP="00AD7506" w:rsidRDefault="00AD7506" w14:paraId="13FF8C8F" w14:textId="3B9DDC49">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Passport</w:t>
      </w:r>
    </w:p>
    <w:p w:rsidR="00AD7506" w:rsidP="00AD7506" w:rsidRDefault="00AD7506" w14:paraId="757842DD" w14:textId="5FB86541">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Emirates ID </w:t>
      </w:r>
    </w:p>
    <w:p w:rsidR="00D37C7D" w:rsidP="00D37C7D" w:rsidRDefault="00D37C7D" w14:paraId="0312D8DA" w14:textId="67F4CFD2">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Data to be filled for Non-Individual Customer to perform the Dedupe Check: </w:t>
      </w:r>
    </w:p>
    <w:p w:rsidR="00D37C7D" w:rsidP="00D37C7D" w:rsidRDefault="00D37C7D" w14:paraId="5C020D6B" w14:textId="523D98E8">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Company Name </w:t>
      </w:r>
    </w:p>
    <w:p w:rsidR="00D37C7D" w:rsidP="00D37C7D" w:rsidRDefault="00363F59" w14:paraId="7ED3C709" w14:textId="60241A93">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Trade License No. </w:t>
      </w:r>
    </w:p>
    <w:p w:rsidR="00363F59" w:rsidP="00D37C7D" w:rsidRDefault="00E02D4D" w14:paraId="326C6CC0" w14:textId="38B7866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Date of Establishment</w:t>
      </w:r>
    </w:p>
    <w:p w:rsidR="00E02D4D" w:rsidP="00D37C7D" w:rsidRDefault="00E02D4D" w14:paraId="1DE1DC40" w14:textId="2DBB0B5C">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TL Issuing Authority </w:t>
      </w:r>
    </w:p>
    <w:p w:rsidRPr="00D37C7D" w:rsidR="00E02D4D" w:rsidP="00D37C7D" w:rsidRDefault="00E02D4D" w14:paraId="1910D71F" w14:textId="6B41144C">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Country of Incorporation</w:t>
      </w:r>
    </w:p>
    <w:p w:rsidRPr="00D25CAD" w:rsidR="006B4A5C" w:rsidP="00D25CAD" w:rsidRDefault="006B4A5C" w14:paraId="4F45883E" w14:textId="77777777">
      <w:pPr>
        <w:suppressAutoHyphens w:val="0"/>
        <w:spacing w:before="120" w:after="120" w:line="360" w:lineRule="auto"/>
        <w:jc w:val="both"/>
        <w:rPr>
          <w:rFonts w:asciiTheme="minorHAnsi" w:hAnsiTheme="minorHAnsi" w:cstheme="minorHAnsi"/>
          <w:szCs w:val="24"/>
        </w:rPr>
      </w:pPr>
    </w:p>
    <w:p w:rsidR="000B2CEE" w:rsidP="000714C8" w:rsidRDefault="000B2CEE" w14:paraId="28F58944" w14:textId="4A923B72">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The details of RAK Bank Customer and Non-</w:t>
      </w:r>
      <w:r w:rsidRPr="0014486C" w:rsidR="00ED22B1">
        <w:rPr>
          <w:rFonts w:asciiTheme="minorHAnsi" w:hAnsiTheme="minorHAnsi" w:cstheme="minorHAnsi"/>
          <w:szCs w:val="24"/>
        </w:rPr>
        <w:t xml:space="preserve">RAK Bank </w:t>
      </w:r>
      <w:r w:rsidRPr="0014486C">
        <w:rPr>
          <w:rFonts w:asciiTheme="minorHAnsi" w:hAnsiTheme="minorHAnsi" w:cstheme="minorHAnsi"/>
          <w:szCs w:val="24"/>
        </w:rPr>
        <w:t xml:space="preserve">Customer will be present throughout the workflow for each </w:t>
      </w:r>
      <w:r w:rsidRPr="0014486C" w:rsidR="00ED22B1">
        <w:rPr>
          <w:rFonts w:asciiTheme="minorHAnsi" w:hAnsiTheme="minorHAnsi" w:cstheme="minorHAnsi"/>
          <w:szCs w:val="24"/>
        </w:rPr>
        <w:t>work step</w:t>
      </w:r>
      <w:r w:rsidRPr="0014486C">
        <w:rPr>
          <w:rFonts w:asciiTheme="minorHAnsi" w:hAnsiTheme="minorHAnsi" w:cstheme="minorHAnsi"/>
          <w:szCs w:val="24"/>
        </w:rPr>
        <w:t>.</w:t>
      </w:r>
    </w:p>
    <w:p w:rsidR="001C1F30" w:rsidP="001C1F30" w:rsidRDefault="009C2927" w14:paraId="105F6158" w14:textId="62F5E226">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 user will select the main CIF</w:t>
      </w:r>
      <w:r w:rsidR="00425B46">
        <w:rPr>
          <w:rFonts w:asciiTheme="minorHAnsi" w:hAnsiTheme="minorHAnsi" w:cstheme="minorHAnsi"/>
          <w:szCs w:val="24"/>
        </w:rPr>
        <w:t>/external customer</w:t>
      </w:r>
      <w:r>
        <w:rPr>
          <w:rFonts w:asciiTheme="minorHAnsi" w:hAnsiTheme="minorHAnsi" w:cstheme="minorHAnsi"/>
          <w:szCs w:val="24"/>
        </w:rPr>
        <w:t xml:space="preserve"> by clicking on a tick box and </w:t>
      </w:r>
      <w:r w:rsidR="00296638">
        <w:rPr>
          <w:rFonts w:asciiTheme="minorHAnsi" w:hAnsiTheme="minorHAnsi" w:cstheme="minorHAnsi"/>
          <w:szCs w:val="24"/>
        </w:rPr>
        <w:t xml:space="preserve">then </w:t>
      </w:r>
      <w:r>
        <w:rPr>
          <w:rFonts w:asciiTheme="minorHAnsi" w:hAnsiTheme="minorHAnsi" w:cstheme="minorHAnsi"/>
          <w:szCs w:val="24"/>
        </w:rPr>
        <w:t xml:space="preserve">click on ‘Matched’ for the </w:t>
      </w:r>
      <w:r w:rsidR="00425B46">
        <w:rPr>
          <w:rFonts w:asciiTheme="minorHAnsi" w:hAnsiTheme="minorHAnsi" w:cstheme="minorHAnsi"/>
          <w:szCs w:val="24"/>
        </w:rPr>
        <w:t>customer’s</w:t>
      </w:r>
      <w:r>
        <w:rPr>
          <w:rFonts w:asciiTheme="minorHAnsi" w:hAnsiTheme="minorHAnsi" w:cstheme="minorHAnsi"/>
          <w:szCs w:val="24"/>
        </w:rPr>
        <w:t xml:space="preserve"> identified. </w:t>
      </w:r>
    </w:p>
    <w:p w:rsidR="001C1F30" w:rsidP="001C1F30" w:rsidRDefault="00FE3F64" w14:paraId="6A47FB8F" w14:textId="4A5D9201">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 user needs to un-match the CIF</w:t>
      </w:r>
      <w:r w:rsidR="00425B46">
        <w:rPr>
          <w:rFonts w:asciiTheme="minorHAnsi" w:hAnsiTheme="minorHAnsi" w:cstheme="minorHAnsi"/>
          <w:szCs w:val="24"/>
        </w:rPr>
        <w:t>/external customer</w:t>
      </w:r>
      <w:r>
        <w:rPr>
          <w:rFonts w:asciiTheme="minorHAnsi" w:hAnsiTheme="minorHAnsi" w:cstheme="minorHAnsi"/>
          <w:szCs w:val="24"/>
        </w:rPr>
        <w:t xml:space="preserve">, he will click on the tick box and </w:t>
      </w:r>
      <w:r w:rsidR="001E2CFB">
        <w:rPr>
          <w:rFonts w:asciiTheme="minorHAnsi" w:hAnsiTheme="minorHAnsi" w:cstheme="minorHAnsi"/>
          <w:szCs w:val="24"/>
        </w:rPr>
        <w:t>click on un-matched button, that CIF</w:t>
      </w:r>
      <w:r w:rsidR="00425B46">
        <w:rPr>
          <w:rFonts w:asciiTheme="minorHAnsi" w:hAnsiTheme="minorHAnsi" w:cstheme="minorHAnsi"/>
          <w:szCs w:val="24"/>
        </w:rPr>
        <w:t>/external customer</w:t>
      </w:r>
      <w:r w:rsidR="001E2CFB">
        <w:rPr>
          <w:rFonts w:asciiTheme="minorHAnsi" w:hAnsiTheme="minorHAnsi" w:cstheme="minorHAnsi"/>
          <w:szCs w:val="24"/>
        </w:rPr>
        <w:t xml:space="preserve"> will be de-selected</w:t>
      </w:r>
      <w:r w:rsidR="00AE07DB">
        <w:rPr>
          <w:rFonts w:asciiTheme="minorHAnsi" w:hAnsiTheme="minorHAnsi" w:cstheme="minorHAnsi"/>
          <w:szCs w:val="24"/>
        </w:rPr>
        <w:t xml:space="preserve"> or unmatched. </w:t>
      </w:r>
      <w:r w:rsidR="001E2CFB">
        <w:rPr>
          <w:rFonts w:asciiTheme="minorHAnsi" w:hAnsiTheme="minorHAnsi" w:cstheme="minorHAnsi"/>
          <w:szCs w:val="24"/>
        </w:rPr>
        <w:t xml:space="preserve"> </w:t>
      </w:r>
    </w:p>
    <w:p w:rsidR="0083110D" w:rsidP="001C1F30" w:rsidRDefault="0083110D" w14:paraId="20DB8C34" w14:textId="4B40A0E3">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user will be able to </w:t>
      </w:r>
      <w:r w:rsidR="00545E1A">
        <w:rPr>
          <w:rFonts w:asciiTheme="minorHAnsi" w:hAnsiTheme="minorHAnsi" w:cstheme="minorHAnsi"/>
          <w:szCs w:val="24"/>
        </w:rPr>
        <w:t>match multiple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at one time by selecting the required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and clicking on ‘Matched’. With this, all the selected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will be matched. </w:t>
      </w:r>
    </w:p>
    <w:p w:rsidR="001E2CFB" w:rsidP="001C1F30" w:rsidRDefault="001E2CFB" w14:paraId="1F5E78F9" w14:textId="57E0EF13">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There will be a button named ‘</w:t>
      </w:r>
      <w:r w:rsidRPr="007D08A9">
        <w:rPr>
          <w:rFonts w:asciiTheme="minorHAnsi" w:hAnsiTheme="minorHAnsi" w:cstheme="minorHAnsi"/>
          <w:b/>
          <w:bCs/>
          <w:szCs w:val="24"/>
        </w:rPr>
        <w:t>Fetch Related Parties’</w:t>
      </w:r>
      <w:r w:rsidR="00FD7D1B">
        <w:rPr>
          <w:rFonts w:asciiTheme="minorHAnsi" w:hAnsiTheme="minorHAnsi" w:cstheme="minorHAnsi"/>
          <w:szCs w:val="24"/>
        </w:rPr>
        <w:t>. The user will click on that button and all the related parties for the ‘Matched’ CIFs</w:t>
      </w:r>
      <w:r w:rsidR="00425B46">
        <w:rPr>
          <w:rFonts w:asciiTheme="minorHAnsi" w:hAnsiTheme="minorHAnsi" w:cstheme="minorHAnsi"/>
          <w:szCs w:val="24"/>
        </w:rPr>
        <w:t>/external customers</w:t>
      </w:r>
      <w:r w:rsidR="00FD7D1B">
        <w:rPr>
          <w:rFonts w:asciiTheme="minorHAnsi" w:hAnsiTheme="minorHAnsi" w:cstheme="minorHAnsi"/>
          <w:szCs w:val="24"/>
        </w:rPr>
        <w:t xml:space="preserve"> will be </w:t>
      </w:r>
      <w:r w:rsidR="00B55B00">
        <w:rPr>
          <w:rFonts w:asciiTheme="minorHAnsi" w:hAnsiTheme="minorHAnsi" w:cstheme="minorHAnsi"/>
          <w:szCs w:val="24"/>
        </w:rPr>
        <w:t>fetched. They will be populated in the next grid named ‘</w:t>
      </w:r>
      <w:r w:rsidRPr="007D08A9" w:rsidR="00B55B00">
        <w:rPr>
          <w:rFonts w:asciiTheme="minorHAnsi" w:hAnsiTheme="minorHAnsi" w:cstheme="minorHAnsi"/>
          <w:b/>
          <w:bCs/>
          <w:szCs w:val="24"/>
        </w:rPr>
        <w:t>Related Party Details’</w:t>
      </w:r>
      <w:r w:rsidR="00B55B00">
        <w:rPr>
          <w:rFonts w:asciiTheme="minorHAnsi" w:hAnsiTheme="minorHAnsi" w:cstheme="minorHAnsi"/>
          <w:szCs w:val="24"/>
        </w:rPr>
        <w:t xml:space="preserve">. </w:t>
      </w:r>
    </w:p>
    <w:p w:rsidRPr="001C1F30" w:rsidR="00FE2709" w:rsidP="001C1F30" w:rsidRDefault="00FE2709" w14:paraId="79B5E5B4" w14:textId="43A0276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w:t>
      </w:r>
      <w:r w:rsidR="005668A1">
        <w:rPr>
          <w:rFonts w:asciiTheme="minorHAnsi" w:hAnsiTheme="minorHAnsi" w:cstheme="minorHAnsi"/>
          <w:szCs w:val="24"/>
        </w:rPr>
        <w:t xml:space="preserve">the user is fetching related parties for </w:t>
      </w:r>
      <w:r w:rsidR="00E3439F">
        <w:rPr>
          <w:rFonts w:asciiTheme="minorHAnsi" w:hAnsiTheme="minorHAnsi" w:cstheme="minorHAnsi"/>
          <w:szCs w:val="24"/>
        </w:rPr>
        <w:t>the first</w:t>
      </w:r>
      <w:r w:rsidR="005668A1">
        <w:rPr>
          <w:rFonts w:asciiTheme="minorHAnsi" w:hAnsiTheme="minorHAnsi" w:cstheme="minorHAnsi"/>
          <w:szCs w:val="24"/>
        </w:rPr>
        <w:t xml:space="preserve"> time by matching certain CIFs, then the matched CIFs will be considered for the search. But, if the user is again adding a customer and matching a CIF and </w:t>
      </w:r>
      <w:proofErr w:type="gramStart"/>
      <w:r w:rsidR="005668A1">
        <w:rPr>
          <w:rFonts w:asciiTheme="minorHAnsi" w:hAnsiTheme="minorHAnsi" w:cstheme="minorHAnsi"/>
          <w:szCs w:val="24"/>
        </w:rPr>
        <w:t>post</w:t>
      </w:r>
      <w:proofErr w:type="gramEnd"/>
      <w:r w:rsidR="005668A1">
        <w:rPr>
          <w:rFonts w:asciiTheme="minorHAnsi" w:hAnsiTheme="minorHAnsi" w:cstheme="minorHAnsi"/>
          <w:szCs w:val="24"/>
        </w:rPr>
        <w:t xml:space="preserve"> that again clicking on fetch related parties</w:t>
      </w:r>
      <w:r w:rsidR="00DF6681">
        <w:rPr>
          <w:rFonts w:asciiTheme="minorHAnsi" w:hAnsiTheme="minorHAnsi" w:cstheme="minorHAnsi"/>
          <w:szCs w:val="24"/>
        </w:rPr>
        <w:t>’</w:t>
      </w:r>
      <w:r w:rsidR="005668A1">
        <w:rPr>
          <w:rFonts w:asciiTheme="minorHAnsi" w:hAnsiTheme="minorHAnsi" w:cstheme="minorHAnsi"/>
          <w:szCs w:val="24"/>
        </w:rPr>
        <w:t xml:space="preserve"> button, then only</w:t>
      </w:r>
      <w:r w:rsidR="007872C8">
        <w:rPr>
          <w:rFonts w:asciiTheme="minorHAnsi" w:hAnsiTheme="minorHAnsi" w:cstheme="minorHAnsi"/>
          <w:szCs w:val="24"/>
        </w:rPr>
        <w:t xml:space="preserve"> the new match</w:t>
      </w:r>
      <w:r w:rsidR="00DF6681">
        <w:rPr>
          <w:rFonts w:asciiTheme="minorHAnsi" w:hAnsiTheme="minorHAnsi" w:cstheme="minorHAnsi"/>
          <w:szCs w:val="24"/>
        </w:rPr>
        <w:t>ed CIF</w:t>
      </w:r>
      <w:r w:rsidR="007872C8">
        <w:rPr>
          <w:rFonts w:asciiTheme="minorHAnsi" w:hAnsiTheme="minorHAnsi" w:cstheme="minorHAnsi"/>
          <w:szCs w:val="24"/>
        </w:rPr>
        <w:t xml:space="preserve"> will be considered. The CIFs for which related parties are already fetched will be excluded from </w:t>
      </w:r>
      <w:r w:rsidR="00E3439F">
        <w:rPr>
          <w:rFonts w:asciiTheme="minorHAnsi" w:hAnsiTheme="minorHAnsi" w:cstheme="minorHAnsi"/>
          <w:szCs w:val="24"/>
        </w:rPr>
        <w:t>the fetch</w:t>
      </w:r>
      <w:r w:rsidR="00DF6681">
        <w:rPr>
          <w:rFonts w:asciiTheme="minorHAnsi" w:hAnsiTheme="minorHAnsi" w:cstheme="minorHAnsi"/>
          <w:szCs w:val="24"/>
        </w:rPr>
        <w:t xml:space="preserve"> in the second time.</w:t>
      </w:r>
    </w:p>
    <w:p w:rsidR="00153ECE" w:rsidP="000714C8" w:rsidRDefault="00153ECE" w14:paraId="06DD1384" w14:textId="504A735A">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93"/>
      <w:commentRangeStart w:id="94"/>
      <w:r w:rsidRPr="0014486C">
        <w:rPr>
          <w:rFonts w:asciiTheme="minorHAnsi" w:hAnsiTheme="minorHAnsi" w:cstheme="minorHAnsi"/>
          <w:szCs w:val="24"/>
        </w:rPr>
        <w:t>User will fetch related party CIFs and associated fields</w:t>
      </w:r>
      <w:r w:rsidRPr="0014486C" w:rsidR="003B39A3">
        <w:rPr>
          <w:rFonts w:asciiTheme="minorHAnsi" w:hAnsiTheme="minorHAnsi" w:cstheme="minorHAnsi"/>
          <w:szCs w:val="24"/>
        </w:rPr>
        <w:t xml:space="preserve"> in the grid</w:t>
      </w:r>
      <w:r w:rsidRPr="0014486C" w:rsidR="00242DF0">
        <w:rPr>
          <w:rFonts w:asciiTheme="minorHAnsi" w:hAnsiTheme="minorHAnsi" w:cstheme="minorHAnsi"/>
          <w:szCs w:val="24"/>
        </w:rPr>
        <w:t xml:space="preserve"> below Customer Details grid</w:t>
      </w:r>
      <w:r w:rsidRPr="0014486C" w:rsidR="00D97F0B">
        <w:rPr>
          <w:rFonts w:asciiTheme="minorHAnsi" w:hAnsiTheme="minorHAnsi" w:cstheme="minorHAnsi"/>
          <w:szCs w:val="24"/>
        </w:rPr>
        <w:t>.</w:t>
      </w:r>
      <w:r w:rsidRPr="0014486C" w:rsidR="00AD5DAC">
        <w:rPr>
          <w:rFonts w:asciiTheme="minorHAnsi" w:hAnsiTheme="minorHAnsi" w:cstheme="minorHAnsi"/>
          <w:szCs w:val="24"/>
        </w:rPr>
        <w:t xml:space="preserve"> </w:t>
      </w:r>
      <w:commentRangeEnd w:id="93"/>
      <w:r w:rsidRPr="0014486C" w:rsidR="002819B1">
        <w:rPr>
          <w:rStyle w:val="CommentReference"/>
          <w:rFonts w:asciiTheme="minorHAnsi" w:hAnsiTheme="minorHAnsi" w:cstheme="minorHAnsi"/>
          <w:sz w:val="24"/>
          <w:szCs w:val="24"/>
        </w:rPr>
        <w:commentReference w:id="93"/>
      </w:r>
      <w:commentRangeEnd w:id="94"/>
      <w:r w:rsidRPr="0014486C" w:rsidR="00C43C1C">
        <w:rPr>
          <w:rStyle w:val="CommentReference"/>
          <w:rFonts w:asciiTheme="minorHAnsi" w:hAnsiTheme="minorHAnsi" w:cstheme="minorHAnsi"/>
          <w:sz w:val="24"/>
          <w:szCs w:val="24"/>
        </w:rPr>
        <w:commentReference w:id="94"/>
      </w:r>
      <w:r w:rsidR="00176E54">
        <w:rPr>
          <w:rFonts w:asciiTheme="minorHAnsi" w:hAnsiTheme="minorHAnsi" w:cstheme="minorHAnsi"/>
          <w:szCs w:val="24"/>
        </w:rPr>
        <w:t xml:space="preserve">will appear. </w:t>
      </w:r>
    </w:p>
    <w:p w:rsidRPr="008D4E25" w:rsidR="00837CD4" w:rsidP="00837CD4" w:rsidRDefault="00837CD4" w14:paraId="413115F9" w14:textId="6F094DBC">
      <w:pPr>
        <w:suppressAutoHyphens w:val="0"/>
        <w:spacing w:before="120" w:after="120" w:line="360" w:lineRule="auto"/>
        <w:jc w:val="both"/>
        <w:rPr>
          <w:rFonts w:asciiTheme="minorHAnsi" w:hAnsiTheme="minorHAnsi" w:cstheme="minorHAnsi"/>
          <w:b/>
          <w:bCs/>
          <w:szCs w:val="24"/>
        </w:rPr>
      </w:pPr>
      <w:r w:rsidRPr="008D4E25">
        <w:rPr>
          <w:rFonts w:asciiTheme="minorHAnsi" w:hAnsiTheme="minorHAnsi" w:cstheme="minorHAnsi"/>
          <w:b/>
          <w:bCs/>
          <w:szCs w:val="24"/>
        </w:rPr>
        <w:t xml:space="preserve">Related Party Details </w:t>
      </w:r>
      <w:r w:rsidR="008351A6">
        <w:rPr>
          <w:rFonts w:asciiTheme="minorHAnsi" w:hAnsiTheme="minorHAnsi" w:cstheme="minorHAnsi"/>
          <w:b/>
          <w:bCs/>
          <w:szCs w:val="24"/>
        </w:rPr>
        <w:t>(</w:t>
      </w:r>
      <w:r w:rsidR="0099706E">
        <w:rPr>
          <w:rFonts w:asciiTheme="minorHAnsi" w:hAnsiTheme="minorHAnsi" w:cstheme="minorHAnsi"/>
          <w:b/>
          <w:bCs/>
          <w:szCs w:val="24"/>
        </w:rPr>
        <w:t>Individual &amp;</w:t>
      </w:r>
      <w:r w:rsidR="008351A6">
        <w:rPr>
          <w:rFonts w:asciiTheme="minorHAnsi" w:hAnsiTheme="minorHAnsi" w:cstheme="minorHAnsi"/>
          <w:b/>
          <w:bCs/>
          <w:szCs w:val="24"/>
        </w:rPr>
        <w:t xml:space="preserve"> Non-Individual)</w:t>
      </w:r>
    </w:p>
    <w:tbl>
      <w:tblPr>
        <w:tblStyle w:val="TableGrid"/>
        <w:tblW w:w="0" w:type="auto"/>
        <w:tblLook w:val="04A0" w:firstRow="1" w:lastRow="0" w:firstColumn="1" w:lastColumn="0" w:noHBand="0" w:noVBand="1"/>
      </w:tblPr>
      <w:tblGrid>
        <w:gridCol w:w="1129"/>
        <w:gridCol w:w="1701"/>
        <w:gridCol w:w="1418"/>
        <w:gridCol w:w="1984"/>
        <w:gridCol w:w="3118"/>
      </w:tblGrid>
      <w:tr w:rsidR="008D4E25" w:rsidTr="008D4E25" w14:paraId="70B391A5" w14:textId="77777777">
        <w:tc>
          <w:tcPr>
            <w:tcW w:w="1129" w:type="dxa"/>
          </w:tcPr>
          <w:p w:rsidR="00A14E64" w:rsidP="00837CD4" w:rsidRDefault="00A14E64" w14:paraId="72F75E62" w14:textId="0C55D1E3">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Main CIF</w:t>
            </w:r>
            <w:r w:rsidR="008351A6">
              <w:rPr>
                <w:rFonts w:asciiTheme="minorHAnsi" w:hAnsiTheme="minorHAnsi" w:cstheme="minorHAnsi"/>
                <w:szCs w:val="24"/>
              </w:rPr>
              <w:t xml:space="preserve"> ID</w:t>
            </w:r>
            <w:r>
              <w:rPr>
                <w:rFonts w:asciiTheme="minorHAnsi" w:hAnsiTheme="minorHAnsi" w:cstheme="minorHAnsi"/>
                <w:szCs w:val="24"/>
              </w:rPr>
              <w:t xml:space="preserve"> </w:t>
            </w:r>
          </w:p>
        </w:tc>
        <w:tc>
          <w:tcPr>
            <w:tcW w:w="1701" w:type="dxa"/>
          </w:tcPr>
          <w:p w:rsidR="00A14E64" w:rsidP="00837CD4" w:rsidRDefault="008351A6" w14:paraId="16ECB9DC" w14:textId="1B666755">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CIF ID Name </w:t>
            </w:r>
          </w:p>
        </w:tc>
        <w:tc>
          <w:tcPr>
            <w:tcW w:w="1418" w:type="dxa"/>
          </w:tcPr>
          <w:p w:rsidR="00A14E64" w:rsidP="00837CD4" w:rsidRDefault="00A14E64" w14:paraId="12A2E1E6" w14:textId="3138FA6C">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Related CIF </w:t>
            </w:r>
            <w:r w:rsidR="008351A6">
              <w:rPr>
                <w:rFonts w:asciiTheme="minorHAnsi" w:hAnsiTheme="minorHAnsi" w:cstheme="minorHAnsi"/>
                <w:szCs w:val="24"/>
              </w:rPr>
              <w:t>ID</w:t>
            </w:r>
          </w:p>
        </w:tc>
        <w:tc>
          <w:tcPr>
            <w:tcW w:w="1984" w:type="dxa"/>
          </w:tcPr>
          <w:p w:rsidR="00A14E64" w:rsidP="00837CD4" w:rsidRDefault="00A14E64" w14:paraId="0DC0F825" w14:textId="526FD27A">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Related CIF Name </w:t>
            </w:r>
            <w:r w:rsidR="008351A6">
              <w:rPr>
                <w:rFonts w:asciiTheme="minorHAnsi" w:hAnsiTheme="minorHAnsi" w:cstheme="minorHAnsi"/>
                <w:szCs w:val="24"/>
              </w:rPr>
              <w:t>(Customer / Company)</w:t>
            </w:r>
          </w:p>
        </w:tc>
        <w:tc>
          <w:tcPr>
            <w:tcW w:w="3118" w:type="dxa"/>
          </w:tcPr>
          <w:p w:rsidR="00A14E64" w:rsidP="00837CD4" w:rsidRDefault="008D4E25" w14:paraId="3EFC50C6" w14:textId="6ABBC556">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Relationship </w:t>
            </w:r>
          </w:p>
        </w:tc>
      </w:tr>
      <w:tr w:rsidR="008D4E25" w:rsidTr="008D4E25" w14:paraId="7791475B" w14:textId="77777777">
        <w:trPr>
          <w:trHeight w:val="1208"/>
        </w:trPr>
        <w:tc>
          <w:tcPr>
            <w:tcW w:w="1129" w:type="dxa"/>
          </w:tcPr>
          <w:p w:rsidR="00A14E64" w:rsidP="00837CD4" w:rsidRDefault="00A14E64" w14:paraId="33E75F5A" w14:textId="77777777">
            <w:pPr>
              <w:suppressAutoHyphens w:val="0"/>
              <w:spacing w:before="120" w:after="120" w:line="360" w:lineRule="auto"/>
              <w:jc w:val="both"/>
              <w:rPr>
                <w:rFonts w:asciiTheme="minorHAnsi" w:hAnsiTheme="minorHAnsi" w:cstheme="minorHAnsi"/>
                <w:szCs w:val="24"/>
              </w:rPr>
            </w:pPr>
          </w:p>
        </w:tc>
        <w:tc>
          <w:tcPr>
            <w:tcW w:w="1701" w:type="dxa"/>
          </w:tcPr>
          <w:p w:rsidR="00A14E64" w:rsidP="00837CD4" w:rsidRDefault="00A14E64" w14:paraId="4E41D5A3" w14:textId="77777777">
            <w:pPr>
              <w:suppressAutoHyphens w:val="0"/>
              <w:spacing w:before="120" w:after="120" w:line="360" w:lineRule="auto"/>
              <w:jc w:val="both"/>
              <w:rPr>
                <w:rFonts w:asciiTheme="minorHAnsi" w:hAnsiTheme="minorHAnsi" w:cstheme="minorHAnsi"/>
                <w:szCs w:val="24"/>
              </w:rPr>
            </w:pPr>
          </w:p>
        </w:tc>
        <w:tc>
          <w:tcPr>
            <w:tcW w:w="1418" w:type="dxa"/>
          </w:tcPr>
          <w:p w:rsidR="00A14E64" w:rsidP="00837CD4" w:rsidRDefault="00A14E64" w14:paraId="4EADB52A" w14:textId="77777777">
            <w:pPr>
              <w:suppressAutoHyphens w:val="0"/>
              <w:spacing w:before="120" w:after="120" w:line="360" w:lineRule="auto"/>
              <w:jc w:val="both"/>
              <w:rPr>
                <w:rFonts w:asciiTheme="minorHAnsi" w:hAnsiTheme="minorHAnsi" w:cstheme="minorHAnsi"/>
                <w:szCs w:val="24"/>
              </w:rPr>
            </w:pPr>
          </w:p>
        </w:tc>
        <w:tc>
          <w:tcPr>
            <w:tcW w:w="1984" w:type="dxa"/>
          </w:tcPr>
          <w:p w:rsidR="00A14E64" w:rsidP="00837CD4" w:rsidRDefault="00A14E64" w14:paraId="790BFC1F" w14:textId="77777777">
            <w:pPr>
              <w:suppressAutoHyphens w:val="0"/>
              <w:spacing w:before="120" w:after="120" w:line="360" w:lineRule="auto"/>
              <w:jc w:val="both"/>
              <w:rPr>
                <w:rFonts w:asciiTheme="minorHAnsi" w:hAnsiTheme="minorHAnsi" w:cstheme="minorHAnsi"/>
                <w:szCs w:val="24"/>
              </w:rPr>
            </w:pPr>
          </w:p>
        </w:tc>
        <w:tc>
          <w:tcPr>
            <w:tcW w:w="3118" w:type="dxa"/>
          </w:tcPr>
          <w:p w:rsidRPr="008D4E25" w:rsidR="00A14E64" w:rsidP="00837CD4" w:rsidRDefault="008D4E25" w14:paraId="5BD438BB" w14:textId="6D0DEAC0">
            <w:pPr>
              <w:suppressAutoHyphens w:val="0"/>
              <w:spacing w:before="120" w:after="120" w:line="360" w:lineRule="auto"/>
              <w:jc w:val="both"/>
              <w:rPr>
                <w:rFonts w:asciiTheme="minorHAnsi" w:hAnsiTheme="minorHAnsi" w:cstheme="minorHAnsi"/>
                <w:i/>
                <w:iCs/>
                <w:szCs w:val="24"/>
              </w:rPr>
            </w:pPr>
            <w:r>
              <w:rPr>
                <w:rFonts w:asciiTheme="minorHAnsi" w:hAnsiTheme="minorHAnsi" w:cstheme="minorHAnsi"/>
                <w:i/>
                <w:iCs/>
                <w:szCs w:val="24"/>
              </w:rPr>
              <w:t>(This will only be available for external customers – while fetching linked CIFs)</w:t>
            </w:r>
          </w:p>
        </w:tc>
      </w:tr>
    </w:tbl>
    <w:p w:rsidRPr="00837CD4" w:rsidR="00837CD4" w:rsidP="00837CD4" w:rsidRDefault="00837CD4" w14:paraId="00E80974" w14:textId="77777777">
      <w:pPr>
        <w:suppressAutoHyphens w:val="0"/>
        <w:spacing w:before="120" w:after="120" w:line="360" w:lineRule="auto"/>
        <w:jc w:val="both"/>
        <w:rPr>
          <w:rFonts w:asciiTheme="minorHAnsi" w:hAnsiTheme="minorHAnsi" w:cstheme="minorHAnsi"/>
          <w:szCs w:val="24"/>
        </w:rPr>
      </w:pPr>
    </w:p>
    <w:p w:rsidRPr="006C560E" w:rsidR="006C560E" w:rsidP="006C560E" w:rsidRDefault="00296638" w14:paraId="55B489D6" w14:textId="34BC192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user will select the related party CIFs in a similar way, by clicking on the tick box and selecting ‘matched’. </w:t>
      </w:r>
    </w:p>
    <w:p w:rsidR="003B39A3" w:rsidP="000714C8" w:rsidRDefault="003B39A3" w14:paraId="097862D7" w14:textId="1E81D314">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95"/>
      <w:commentRangeStart w:id="96"/>
      <w:r w:rsidRPr="0014486C">
        <w:rPr>
          <w:rFonts w:asciiTheme="minorHAnsi" w:hAnsiTheme="minorHAnsi" w:cstheme="minorHAnsi"/>
          <w:szCs w:val="24"/>
        </w:rPr>
        <w:t xml:space="preserve">Once related party CIFs are fetched, the user will fetch the products for all the </w:t>
      </w:r>
      <w:r w:rsidR="005A2186">
        <w:rPr>
          <w:rFonts w:asciiTheme="minorHAnsi" w:hAnsiTheme="minorHAnsi" w:cstheme="minorHAnsi"/>
          <w:szCs w:val="24"/>
        </w:rPr>
        <w:t>matched</w:t>
      </w:r>
      <w:r w:rsidRPr="0014486C">
        <w:rPr>
          <w:rFonts w:asciiTheme="minorHAnsi" w:hAnsiTheme="minorHAnsi" w:cstheme="minorHAnsi"/>
          <w:szCs w:val="24"/>
        </w:rPr>
        <w:t xml:space="preserve"> main CIFs and related party CIFs one at a time.</w:t>
      </w:r>
      <w:commentRangeEnd w:id="95"/>
      <w:r w:rsidRPr="0014486C" w:rsidR="00AE215E">
        <w:rPr>
          <w:rStyle w:val="CommentReference"/>
          <w:rFonts w:asciiTheme="minorHAnsi" w:hAnsiTheme="minorHAnsi" w:cstheme="minorHAnsi"/>
          <w:sz w:val="24"/>
          <w:szCs w:val="24"/>
        </w:rPr>
        <w:commentReference w:id="95"/>
      </w:r>
      <w:commentRangeEnd w:id="96"/>
      <w:r w:rsidRPr="0014486C" w:rsidR="00C43C1C">
        <w:rPr>
          <w:rStyle w:val="CommentReference"/>
          <w:rFonts w:asciiTheme="minorHAnsi" w:hAnsiTheme="minorHAnsi" w:cstheme="minorHAnsi"/>
          <w:sz w:val="24"/>
          <w:szCs w:val="24"/>
        </w:rPr>
        <w:commentReference w:id="96"/>
      </w:r>
      <w:r w:rsidRPr="0014486C" w:rsidR="00C43A3C">
        <w:rPr>
          <w:rFonts w:asciiTheme="minorHAnsi" w:hAnsiTheme="minorHAnsi" w:cstheme="minorHAnsi"/>
          <w:szCs w:val="24"/>
        </w:rPr>
        <w:t xml:space="preserve"> </w:t>
      </w:r>
      <w:r w:rsidR="00D8446E">
        <w:rPr>
          <w:rFonts w:asciiTheme="minorHAnsi" w:hAnsiTheme="minorHAnsi" w:cstheme="minorHAnsi"/>
          <w:szCs w:val="24"/>
        </w:rPr>
        <w:t xml:space="preserve"> By clicking on a</w:t>
      </w:r>
      <w:r w:rsidR="006C560E">
        <w:rPr>
          <w:rFonts w:asciiTheme="minorHAnsi" w:hAnsiTheme="minorHAnsi" w:cstheme="minorHAnsi"/>
          <w:szCs w:val="24"/>
        </w:rPr>
        <w:t xml:space="preserve"> button</w:t>
      </w:r>
      <w:r w:rsidR="00B34ADD">
        <w:rPr>
          <w:rFonts w:asciiTheme="minorHAnsi" w:hAnsiTheme="minorHAnsi" w:cstheme="minorHAnsi"/>
          <w:szCs w:val="24"/>
        </w:rPr>
        <w:t xml:space="preserve"> “</w:t>
      </w:r>
      <w:r w:rsidRPr="001F51B7" w:rsidR="00B34ADD">
        <w:rPr>
          <w:rFonts w:asciiTheme="minorHAnsi" w:hAnsiTheme="minorHAnsi" w:cstheme="minorHAnsi"/>
          <w:b/>
          <w:bCs/>
          <w:szCs w:val="24"/>
        </w:rPr>
        <w:t>Fetch Products</w:t>
      </w:r>
      <w:r w:rsidR="00B34ADD">
        <w:rPr>
          <w:rFonts w:asciiTheme="minorHAnsi" w:hAnsiTheme="minorHAnsi" w:cstheme="minorHAnsi"/>
          <w:szCs w:val="24"/>
        </w:rPr>
        <w:t>”</w:t>
      </w:r>
      <w:r w:rsidR="006C560E">
        <w:rPr>
          <w:rFonts w:asciiTheme="minorHAnsi" w:hAnsiTheme="minorHAnsi" w:cstheme="minorHAnsi"/>
          <w:szCs w:val="24"/>
        </w:rPr>
        <w:t xml:space="preserve"> against each </w:t>
      </w:r>
      <w:r w:rsidR="00D8446E">
        <w:rPr>
          <w:rFonts w:asciiTheme="minorHAnsi" w:hAnsiTheme="minorHAnsi" w:cstheme="minorHAnsi"/>
          <w:szCs w:val="24"/>
        </w:rPr>
        <w:t xml:space="preserve">CIF in both grids. (Main CIF &amp; Related Parties). </w:t>
      </w:r>
    </w:p>
    <w:p w:rsidR="00384A7C" w:rsidP="000714C8" w:rsidRDefault="00384A7C" w14:paraId="44CF9E78" w14:textId="264AD8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For </w:t>
      </w:r>
      <w:r w:rsidR="00CB16F4">
        <w:rPr>
          <w:rFonts w:asciiTheme="minorHAnsi" w:hAnsiTheme="minorHAnsi" w:cstheme="minorHAnsi"/>
          <w:szCs w:val="24"/>
        </w:rPr>
        <w:t>Non-RAK</w:t>
      </w:r>
      <w:r>
        <w:rPr>
          <w:rFonts w:asciiTheme="minorHAnsi" w:hAnsiTheme="minorHAnsi" w:cstheme="minorHAnsi"/>
          <w:szCs w:val="24"/>
        </w:rPr>
        <w:t xml:space="preserve"> Customers, the related shareholder details will be searched </w:t>
      </w:r>
      <w:r w:rsidR="00CB16F4">
        <w:rPr>
          <w:rFonts w:asciiTheme="minorHAnsi" w:hAnsiTheme="minorHAnsi" w:cstheme="minorHAnsi"/>
          <w:szCs w:val="24"/>
        </w:rPr>
        <w:t xml:space="preserve">for the matched customer. The user will be able to fetch products for the related shareholder CIFs in this case </w:t>
      </w:r>
      <w:r w:rsidR="00F81543">
        <w:rPr>
          <w:rFonts w:asciiTheme="minorHAnsi" w:hAnsiTheme="minorHAnsi" w:cstheme="minorHAnsi"/>
          <w:szCs w:val="24"/>
        </w:rPr>
        <w:t>but will</w:t>
      </w:r>
      <w:r w:rsidR="00CB16F4">
        <w:rPr>
          <w:rFonts w:asciiTheme="minorHAnsi" w:hAnsiTheme="minorHAnsi" w:cstheme="minorHAnsi"/>
          <w:szCs w:val="24"/>
        </w:rPr>
        <w:t xml:space="preserve"> not be able to fetch products for </w:t>
      </w:r>
      <w:r w:rsidR="00F81543">
        <w:rPr>
          <w:rFonts w:asciiTheme="minorHAnsi" w:hAnsiTheme="minorHAnsi" w:cstheme="minorHAnsi"/>
          <w:szCs w:val="24"/>
        </w:rPr>
        <w:t>the main</w:t>
      </w:r>
      <w:r w:rsidR="00CB16F4">
        <w:rPr>
          <w:rFonts w:asciiTheme="minorHAnsi" w:hAnsiTheme="minorHAnsi" w:cstheme="minorHAnsi"/>
          <w:szCs w:val="24"/>
        </w:rPr>
        <w:t xml:space="preserve"> customer.</w:t>
      </w:r>
    </w:p>
    <w:p w:rsidR="005A2186" w:rsidP="005A2186" w:rsidRDefault="001F51B7" w14:paraId="7E59149D" w14:textId="5ED72121">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In the Customer Details grid, for Non-RAK Customers, the button </w:t>
      </w:r>
      <w:r w:rsidRPr="001F51B7">
        <w:rPr>
          <w:rFonts w:asciiTheme="minorHAnsi" w:hAnsiTheme="minorHAnsi" w:cstheme="minorHAnsi"/>
          <w:b/>
          <w:bCs/>
          <w:szCs w:val="24"/>
        </w:rPr>
        <w:t>‘Fetch Products’</w:t>
      </w:r>
      <w:r>
        <w:rPr>
          <w:rFonts w:asciiTheme="minorHAnsi" w:hAnsiTheme="minorHAnsi" w:cstheme="minorHAnsi"/>
          <w:szCs w:val="24"/>
        </w:rPr>
        <w:t xml:space="preserve"> will be disabled. </w:t>
      </w:r>
    </w:p>
    <w:p w:rsidRPr="005A2186" w:rsidR="005A2186" w:rsidP="005A2186" w:rsidRDefault="005A2186" w14:paraId="7E6CFA49" w14:textId="3F39C114">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Once the user has fetched related parties or products for a matched CIF, he will not be able to unmatch it. The user will delete the custo</w:t>
      </w:r>
      <w:r w:rsidR="00DF5562">
        <w:rPr>
          <w:rFonts w:asciiTheme="minorHAnsi" w:hAnsiTheme="minorHAnsi" w:cstheme="minorHAnsi"/>
          <w:szCs w:val="24"/>
        </w:rPr>
        <w:t xml:space="preserve">mer. </w:t>
      </w:r>
    </w:p>
    <w:p w:rsidR="00296638" w:rsidP="000714C8" w:rsidRDefault="00296638" w14:paraId="1E5B705F" w14:textId="37090792">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products retrieved from Finacle API will be displayed in the </w:t>
      </w:r>
      <w:r w:rsidRPr="00706D51">
        <w:rPr>
          <w:rFonts w:asciiTheme="minorHAnsi" w:hAnsiTheme="minorHAnsi" w:cstheme="minorHAnsi"/>
          <w:b/>
          <w:bCs/>
          <w:szCs w:val="24"/>
        </w:rPr>
        <w:t xml:space="preserve">Product Details </w:t>
      </w:r>
      <w:r>
        <w:rPr>
          <w:rFonts w:asciiTheme="minorHAnsi" w:hAnsiTheme="minorHAnsi" w:cstheme="minorHAnsi"/>
          <w:szCs w:val="24"/>
        </w:rPr>
        <w:t xml:space="preserve">Grid. The products can be repetitive based on the </w:t>
      </w:r>
      <w:r w:rsidR="00706D51">
        <w:rPr>
          <w:rFonts w:asciiTheme="minorHAnsi" w:hAnsiTheme="minorHAnsi" w:cstheme="minorHAnsi"/>
          <w:szCs w:val="24"/>
        </w:rPr>
        <w:t xml:space="preserve">existing </w:t>
      </w:r>
      <w:r>
        <w:rPr>
          <w:rFonts w:asciiTheme="minorHAnsi" w:hAnsiTheme="minorHAnsi" w:cstheme="minorHAnsi"/>
          <w:szCs w:val="24"/>
        </w:rPr>
        <w:t xml:space="preserve">freeze type &amp; </w:t>
      </w:r>
      <w:r w:rsidR="00706D51">
        <w:rPr>
          <w:rFonts w:asciiTheme="minorHAnsi" w:hAnsiTheme="minorHAnsi" w:cstheme="minorHAnsi"/>
          <w:szCs w:val="24"/>
        </w:rPr>
        <w:t xml:space="preserve">existing </w:t>
      </w:r>
      <w:r>
        <w:rPr>
          <w:rFonts w:asciiTheme="minorHAnsi" w:hAnsiTheme="minorHAnsi" w:cstheme="minorHAnsi"/>
          <w:szCs w:val="24"/>
        </w:rPr>
        <w:t xml:space="preserve">freeze reason codes received. All the rows will be considered uniquely for the user selection for further actions. </w:t>
      </w:r>
    </w:p>
    <w:p w:rsidR="0099706E" w:rsidP="0099706E" w:rsidRDefault="0099706E" w14:paraId="37B23A06" w14:textId="58D22C17">
      <w:pPr>
        <w:suppressAutoHyphens w:val="0"/>
        <w:spacing w:before="120" w:after="120" w:line="360" w:lineRule="auto"/>
        <w:jc w:val="both"/>
        <w:rPr>
          <w:rFonts w:asciiTheme="minorHAnsi" w:hAnsiTheme="minorHAnsi" w:cstheme="minorHAnsi"/>
          <w:b/>
          <w:bCs/>
          <w:szCs w:val="24"/>
        </w:rPr>
      </w:pPr>
      <w:r w:rsidRPr="0099706E">
        <w:rPr>
          <w:rFonts w:asciiTheme="minorHAnsi" w:hAnsiTheme="minorHAnsi" w:cstheme="minorHAnsi"/>
          <w:b/>
          <w:bCs/>
          <w:szCs w:val="24"/>
        </w:rPr>
        <w:t xml:space="preserve">Product Details </w:t>
      </w:r>
    </w:p>
    <w:tbl>
      <w:tblPr>
        <w:tblStyle w:val="TableGrid"/>
        <w:tblW w:w="0" w:type="auto"/>
        <w:tblLook w:val="04A0" w:firstRow="1" w:lastRow="0" w:firstColumn="1" w:lastColumn="0" w:noHBand="0" w:noVBand="1"/>
      </w:tblPr>
      <w:tblGrid>
        <w:gridCol w:w="827"/>
        <w:gridCol w:w="966"/>
        <w:gridCol w:w="966"/>
        <w:gridCol w:w="966"/>
        <w:gridCol w:w="966"/>
        <w:gridCol w:w="984"/>
        <w:gridCol w:w="804"/>
        <w:gridCol w:w="952"/>
        <w:gridCol w:w="941"/>
        <w:gridCol w:w="978"/>
      </w:tblGrid>
      <w:tr w:rsidRPr="00471029" w:rsidR="00240CC1" w:rsidTr="00240CC1" w14:paraId="567C7EFC" w14:textId="77777777">
        <w:tc>
          <w:tcPr>
            <w:tcW w:w="838" w:type="dxa"/>
          </w:tcPr>
          <w:p w:rsidRPr="00471029" w:rsidR="00240CC1" w:rsidP="0099706E" w:rsidRDefault="00240CC1" w14:paraId="74AC9FEC" w14:textId="1C9E6C59">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CIF ID</w:t>
            </w:r>
          </w:p>
        </w:tc>
        <w:tc>
          <w:tcPr>
            <w:tcW w:w="969" w:type="dxa"/>
          </w:tcPr>
          <w:p w:rsidRPr="00471029" w:rsidR="00240CC1" w:rsidP="0099706E" w:rsidRDefault="00240CC1" w14:paraId="1D8025B2" w14:textId="6B4C488D">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Account ID</w:t>
            </w:r>
          </w:p>
        </w:tc>
        <w:tc>
          <w:tcPr>
            <w:tcW w:w="969" w:type="dxa"/>
          </w:tcPr>
          <w:p w:rsidRPr="00471029" w:rsidR="00240CC1" w:rsidP="0099706E" w:rsidRDefault="00240CC1" w14:paraId="5832F0C2" w14:textId="7B256A41">
            <w:pPr>
              <w:suppressAutoHyphens w:val="0"/>
              <w:spacing w:before="120" w:after="120" w:line="360" w:lineRule="auto"/>
              <w:jc w:val="both"/>
              <w:rPr>
                <w:rFonts w:asciiTheme="minorHAnsi" w:hAnsiTheme="minorHAnsi" w:cstheme="minorHAnsi"/>
                <w:b/>
                <w:bCs/>
                <w:sz w:val="18"/>
                <w:szCs w:val="18"/>
              </w:rPr>
            </w:pPr>
            <w:r>
              <w:rPr>
                <w:rFonts w:asciiTheme="minorHAnsi" w:hAnsiTheme="minorHAnsi" w:cstheme="minorHAnsi"/>
                <w:b/>
                <w:bCs/>
                <w:sz w:val="18"/>
                <w:szCs w:val="18"/>
              </w:rPr>
              <w:t xml:space="preserve">Account </w:t>
            </w:r>
            <w:r w:rsidRPr="00471029">
              <w:rPr>
                <w:rFonts w:asciiTheme="minorHAnsi" w:hAnsiTheme="minorHAnsi" w:cstheme="minorHAnsi"/>
                <w:b/>
                <w:bCs/>
                <w:sz w:val="18"/>
                <w:szCs w:val="18"/>
              </w:rPr>
              <w:t xml:space="preserve">Type </w:t>
            </w:r>
          </w:p>
        </w:tc>
        <w:tc>
          <w:tcPr>
            <w:tcW w:w="969" w:type="dxa"/>
          </w:tcPr>
          <w:p w:rsidRPr="00471029" w:rsidR="00240CC1" w:rsidP="0099706E" w:rsidRDefault="00240CC1" w14:paraId="354B2D2D" w14:textId="10C81AC1">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Account Status </w:t>
            </w:r>
          </w:p>
        </w:tc>
        <w:tc>
          <w:tcPr>
            <w:tcW w:w="969" w:type="dxa"/>
          </w:tcPr>
          <w:p w:rsidRPr="00471029" w:rsidR="00240CC1" w:rsidP="0099706E" w:rsidRDefault="00240CC1" w14:paraId="2010E400" w14:textId="05659D2E">
            <w:pPr>
              <w:suppressAutoHyphens w:val="0"/>
              <w:spacing w:before="120" w:after="120" w:line="360" w:lineRule="auto"/>
              <w:jc w:val="both"/>
              <w:rPr>
                <w:rFonts w:asciiTheme="minorHAnsi" w:hAnsiTheme="minorHAnsi" w:cstheme="minorHAnsi"/>
                <w:b/>
                <w:bCs/>
                <w:sz w:val="18"/>
                <w:szCs w:val="18"/>
              </w:rPr>
            </w:pPr>
            <w:r>
              <w:rPr>
                <w:rFonts w:asciiTheme="minorHAnsi" w:hAnsiTheme="minorHAnsi" w:cstheme="minorHAnsi"/>
                <w:b/>
                <w:bCs/>
                <w:sz w:val="18"/>
                <w:szCs w:val="18"/>
              </w:rPr>
              <w:t>Is Joint Account</w:t>
            </w:r>
          </w:p>
        </w:tc>
        <w:tc>
          <w:tcPr>
            <w:tcW w:w="987" w:type="dxa"/>
          </w:tcPr>
          <w:p w:rsidRPr="00471029" w:rsidR="00240CC1" w:rsidP="0099706E" w:rsidRDefault="00240CC1" w14:paraId="4307A6DF" w14:textId="5675EBB4">
            <w:pPr>
              <w:suppressAutoHyphens w:val="0"/>
              <w:spacing w:before="120" w:after="120" w:line="360" w:lineRule="auto"/>
              <w:jc w:val="both"/>
              <w:rPr>
                <w:rFonts w:asciiTheme="minorHAnsi" w:hAnsiTheme="minorHAnsi" w:cstheme="minorHAnsi"/>
                <w:b/>
                <w:bCs/>
                <w:sz w:val="18"/>
                <w:szCs w:val="18"/>
              </w:rPr>
            </w:pPr>
            <w:r>
              <w:rPr>
                <w:rFonts w:asciiTheme="minorHAnsi" w:hAnsiTheme="minorHAnsi" w:cstheme="minorHAnsi"/>
                <w:b/>
                <w:bCs/>
                <w:sz w:val="18"/>
                <w:szCs w:val="18"/>
              </w:rPr>
              <w:t xml:space="preserve">Category </w:t>
            </w:r>
          </w:p>
        </w:tc>
        <w:tc>
          <w:tcPr>
            <w:tcW w:w="766" w:type="dxa"/>
          </w:tcPr>
          <w:p w:rsidRPr="00471029" w:rsidR="00240CC1" w:rsidP="0099706E" w:rsidRDefault="00240CC1" w14:paraId="23FA8E89" w14:textId="3EB49CA9">
            <w:pPr>
              <w:suppressAutoHyphens w:val="0"/>
              <w:spacing w:before="120" w:after="120" w:line="360" w:lineRule="auto"/>
              <w:jc w:val="both"/>
              <w:rPr>
                <w:rFonts w:asciiTheme="minorHAnsi" w:hAnsiTheme="minorHAnsi" w:cstheme="minorHAnsi"/>
                <w:b/>
                <w:bCs/>
                <w:sz w:val="18"/>
                <w:szCs w:val="18"/>
              </w:rPr>
            </w:pPr>
            <w:r>
              <w:rPr>
                <w:rFonts w:asciiTheme="minorHAnsi" w:hAnsiTheme="minorHAnsi" w:cstheme="minorHAnsi"/>
                <w:b/>
                <w:bCs/>
                <w:sz w:val="18"/>
                <w:szCs w:val="18"/>
              </w:rPr>
              <w:t>Product ID</w:t>
            </w:r>
          </w:p>
        </w:tc>
        <w:tc>
          <w:tcPr>
            <w:tcW w:w="956" w:type="dxa"/>
          </w:tcPr>
          <w:p w:rsidRPr="00471029" w:rsidR="00240CC1" w:rsidP="0099706E" w:rsidRDefault="00240CC1" w14:paraId="17998ECF" w14:textId="361D7AB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Existing Freeze Type </w:t>
            </w:r>
          </w:p>
        </w:tc>
        <w:tc>
          <w:tcPr>
            <w:tcW w:w="946" w:type="dxa"/>
          </w:tcPr>
          <w:p w:rsidRPr="00471029" w:rsidR="00240CC1" w:rsidP="0099706E" w:rsidRDefault="00240CC1" w14:paraId="79084DD9" w14:textId="18E73615">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Freeze Reason Code </w:t>
            </w:r>
          </w:p>
        </w:tc>
        <w:tc>
          <w:tcPr>
            <w:tcW w:w="981" w:type="dxa"/>
          </w:tcPr>
          <w:p w:rsidRPr="00471029" w:rsidR="00240CC1" w:rsidP="0099706E" w:rsidRDefault="00240CC1" w14:paraId="4E9F75F1" w14:textId="1F028BBF">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Freeze Remarks </w:t>
            </w:r>
          </w:p>
        </w:tc>
      </w:tr>
      <w:tr w:rsidRPr="00471029" w:rsidR="00240CC1" w:rsidTr="00240CC1" w14:paraId="41F1D869" w14:textId="77777777">
        <w:tc>
          <w:tcPr>
            <w:tcW w:w="838" w:type="dxa"/>
          </w:tcPr>
          <w:p w:rsidRPr="00471029" w:rsidR="00240CC1" w:rsidP="0099706E" w:rsidRDefault="00240CC1" w14:paraId="1BB0294A" w14:textId="77777777">
            <w:pPr>
              <w:suppressAutoHyphens w:val="0"/>
              <w:spacing w:before="120" w:after="120" w:line="360" w:lineRule="auto"/>
              <w:jc w:val="both"/>
              <w:rPr>
                <w:rFonts w:asciiTheme="minorHAnsi" w:hAnsiTheme="minorHAnsi" w:cstheme="minorHAnsi"/>
                <w:b/>
                <w:bCs/>
                <w:sz w:val="18"/>
                <w:szCs w:val="18"/>
              </w:rPr>
            </w:pPr>
          </w:p>
        </w:tc>
        <w:tc>
          <w:tcPr>
            <w:tcW w:w="969" w:type="dxa"/>
          </w:tcPr>
          <w:p w:rsidRPr="00471029" w:rsidR="00240CC1" w:rsidP="0099706E" w:rsidRDefault="00240CC1" w14:paraId="502CC6A9" w14:textId="77777777">
            <w:pPr>
              <w:suppressAutoHyphens w:val="0"/>
              <w:spacing w:before="120" w:after="120" w:line="360" w:lineRule="auto"/>
              <w:jc w:val="both"/>
              <w:rPr>
                <w:rFonts w:asciiTheme="minorHAnsi" w:hAnsiTheme="minorHAnsi" w:cstheme="minorHAnsi"/>
                <w:b/>
                <w:bCs/>
                <w:sz w:val="18"/>
                <w:szCs w:val="18"/>
              </w:rPr>
            </w:pPr>
          </w:p>
        </w:tc>
        <w:tc>
          <w:tcPr>
            <w:tcW w:w="969" w:type="dxa"/>
          </w:tcPr>
          <w:p w:rsidRPr="00471029" w:rsidR="00240CC1" w:rsidP="0099706E" w:rsidRDefault="00240CC1" w14:paraId="60CE25DF" w14:textId="77777777">
            <w:pPr>
              <w:suppressAutoHyphens w:val="0"/>
              <w:spacing w:before="120" w:after="120" w:line="360" w:lineRule="auto"/>
              <w:jc w:val="both"/>
              <w:rPr>
                <w:rFonts w:asciiTheme="minorHAnsi" w:hAnsiTheme="minorHAnsi" w:cstheme="minorHAnsi"/>
                <w:b/>
                <w:bCs/>
                <w:sz w:val="18"/>
                <w:szCs w:val="18"/>
              </w:rPr>
            </w:pPr>
          </w:p>
        </w:tc>
        <w:tc>
          <w:tcPr>
            <w:tcW w:w="969" w:type="dxa"/>
          </w:tcPr>
          <w:p w:rsidRPr="00471029" w:rsidR="00240CC1" w:rsidP="0099706E" w:rsidRDefault="00240CC1" w14:paraId="5F8FCC1A" w14:textId="77777777">
            <w:pPr>
              <w:suppressAutoHyphens w:val="0"/>
              <w:spacing w:before="120" w:after="120" w:line="360" w:lineRule="auto"/>
              <w:jc w:val="both"/>
              <w:rPr>
                <w:rFonts w:asciiTheme="minorHAnsi" w:hAnsiTheme="minorHAnsi" w:cstheme="minorHAnsi"/>
                <w:b/>
                <w:bCs/>
                <w:sz w:val="18"/>
                <w:szCs w:val="18"/>
              </w:rPr>
            </w:pPr>
          </w:p>
        </w:tc>
        <w:tc>
          <w:tcPr>
            <w:tcW w:w="969" w:type="dxa"/>
          </w:tcPr>
          <w:p w:rsidRPr="00471029" w:rsidR="00240CC1" w:rsidP="0099706E" w:rsidRDefault="00240CC1" w14:paraId="2A95F776" w14:textId="77777777">
            <w:pPr>
              <w:suppressAutoHyphens w:val="0"/>
              <w:spacing w:before="120" w:after="120" w:line="360" w:lineRule="auto"/>
              <w:jc w:val="both"/>
              <w:rPr>
                <w:rFonts w:asciiTheme="minorHAnsi" w:hAnsiTheme="minorHAnsi" w:cstheme="minorHAnsi"/>
                <w:b/>
                <w:bCs/>
                <w:sz w:val="18"/>
                <w:szCs w:val="18"/>
              </w:rPr>
            </w:pPr>
          </w:p>
        </w:tc>
        <w:tc>
          <w:tcPr>
            <w:tcW w:w="987" w:type="dxa"/>
          </w:tcPr>
          <w:p w:rsidRPr="00471029" w:rsidR="00240CC1" w:rsidP="0099706E" w:rsidRDefault="00240CC1" w14:paraId="56432090" w14:textId="77777777">
            <w:pPr>
              <w:suppressAutoHyphens w:val="0"/>
              <w:spacing w:before="120" w:after="120" w:line="360" w:lineRule="auto"/>
              <w:jc w:val="both"/>
              <w:rPr>
                <w:rFonts w:asciiTheme="minorHAnsi" w:hAnsiTheme="minorHAnsi" w:cstheme="minorHAnsi"/>
                <w:b/>
                <w:bCs/>
                <w:sz w:val="18"/>
                <w:szCs w:val="18"/>
              </w:rPr>
            </w:pPr>
          </w:p>
        </w:tc>
        <w:tc>
          <w:tcPr>
            <w:tcW w:w="766" w:type="dxa"/>
          </w:tcPr>
          <w:p w:rsidRPr="00471029" w:rsidR="00240CC1" w:rsidP="0099706E" w:rsidRDefault="00240CC1" w14:paraId="632F1E29" w14:textId="77777777">
            <w:pPr>
              <w:suppressAutoHyphens w:val="0"/>
              <w:spacing w:before="120" w:after="120" w:line="360" w:lineRule="auto"/>
              <w:jc w:val="both"/>
              <w:rPr>
                <w:rFonts w:asciiTheme="minorHAnsi" w:hAnsiTheme="minorHAnsi" w:cstheme="minorHAnsi"/>
                <w:b/>
                <w:bCs/>
                <w:sz w:val="18"/>
                <w:szCs w:val="18"/>
              </w:rPr>
            </w:pPr>
          </w:p>
        </w:tc>
        <w:tc>
          <w:tcPr>
            <w:tcW w:w="956" w:type="dxa"/>
          </w:tcPr>
          <w:p w:rsidRPr="00471029" w:rsidR="00240CC1" w:rsidP="0099706E" w:rsidRDefault="00240CC1" w14:paraId="68452514" w14:textId="4230BF7E">
            <w:pPr>
              <w:suppressAutoHyphens w:val="0"/>
              <w:spacing w:before="120" w:after="120" w:line="360" w:lineRule="auto"/>
              <w:jc w:val="both"/>
              <w:rPr>
                <w:rFonts w:asciiTheme="minorHAnsi" w:hAnsiTheme="minorHAnsi" w:cstheme="minorHAnsi"/>
                <w:b/>
                <w:bCs/>
                <w:sz w:val="18"/>
                <w:szCs w:val="18"/>
              </w:rPr>
            </w:pPr>
          </w:p>
        </w:tc>
        <w:tc>
          <w:tcPr>
            <w:tcW w:w="946" w:type="dxa"/>
          </w:tcPr>
          <w:p w:rsidRPr="00471029" w:rsidR="00240CC1" w:rsidP="0099706E" w:rsidRDefault="00240CC1" w14:paraId="3FAC5844" w14:textId="77777777">
            <w:pPr>
              <w:suppressAutoHyphens w:val="0"/>
              <w:spacing w:before="120" w:after="120" w:line="360" w:lineRule="auto"/>
              <w:jc w:val="both"/>
              <w:rPr>
                <w:rFonts w:asciiTheme="minorHAnsi" w:hAnsiTheme="minorHAnsi" w:cstheme="minorHAnsi"/>
                <w:b/>
                <w:bCs/>
                <w:sz w:val="18"/>
                <w:szCs w:val="18"/>
              </w:rPr>
            </w:pPr>
          </w:p>
        </w:tc>
        <w:tc>
          <w:tcPr>
            <w:tcW w:w="981" w:type="dxa"/>
          </w:tcPr>
          <w:p w:rsidRPr="00471029" w:rsidR="00240CC1" w:rsidP="0099706E" w:rsidRDefault="00240CC1" w14:paraId="51C30709" w14:textId="77777777">
            <w:pPr>
              <w:suppressAutoHyphens w:val="0"/>
              <w:spacing w:before="120" w:after="120" w:line="360" w:lineRule="auto"/>
              <w:jc w:val="both"/>
              <w:rPr>
                <w:rFonts w:asciiTheme="minorHAnsi" w:hAnsiTheme="minorHAnsi" w:cstheme="minorHAnsi"/>
                <w:b/>
                <w:bCs/>
                <w:sz w:val="18"/>
                <w:szCs w:val="18"/>
              </w:rPr>
            </w:pPr>
          </w:p>
        </w:tc>
      </w:tr>
    </w:tbl>
    <w:p w:rsidRPr="0099706E" w:rsidR="0099706E" w:rsidP="0099706E" w:rsidRDefault="0099706E" w14:paraId="190FFD96" w14:textId="77777777">
      <w:pPr>
        <w:suppressAutoHyphens w:val="0"/>
        <w:spacing w:before="120" w:after="120" w:line="360" w:lineRule="auto"/>
        <w:jc w:val="both"/>
        <w:rPr>
          <w:rFonts w:asciiTheme="minorHAnsi" w:hAnsiTheme="minorHAnsi" w:cstheme="minorHAnsi"/>
          <w:szCs w:val="24"/>
        </w:rPr>
      </w:pPr>
    </w:p>
    <w:p w:rsidRPr="009C2927" w:rsidR="009C2927" w:rsidP="009C2927" w:rsidRDefault="000878A7" w14:paraId="537069CA" w14:textId="0A437235">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While fetching the products for main CIFs, </w:t>
      </w:r>
      <w:r w:rsidR="00296638">
        <w:rPr>
          <w:rFonts w:asciiTheme="minorHAnsi" w:hAnsiTheme="minorHAnsi" w:cstheme="minorHAnsi"/>
          <w:szCs w:val="24"/>
        </w:rPr>
        <w:t xml:space="preserve">on the final submission of WI, </w:t>
      </w:r>
      <w:r w:rsidRPr="0014486C">
        <w:rPr>
          <w:rFonts w:asciiTheme="minorHAnsi" w:hAnsiTheme="minorHAnsi" w:cstheme="minorHAnsi"/>
          <w:szCs w:val="24"/>
        </w:rPr>
        <w:t>there will be a system alert if in case any CIF is missed for fetch</w:t>
      </w:r>
      <w:r w:rsidRPr="0014486C" w:rsidR="001766FE">
        <w:rPr>
          <w:rFonts w:asciiTheme="minorHAnsi" w:hAnsiTheme="minorHAnsi" w:cstheme="minorHAnsi"/>
          <w:szCs w:val="24"/>
        </w:rPr>
        <w:t xml:space="preserve">ing of products. It will be mandatory for the user </w:t>
      </w:r>
      <w:r w:rsidRPr="0014486C" w:rsidR="00164566">
        <w:rPr>
          <w:rFonts w:asciiTheme="minorHAnsi" w:hAnsiTheme="minorHAnsi" w:cstheme="minorHAnsi"/>
          <w:szCs w:val="24"/>
        </w:rPr>
        <w:t xml:space="preserve">to fetch products for all </w:t>
      </w:r>
      <w:r w:rsidR="00296638">
        <w:rPr>
          <w:rFonts w:asciiTheme="minorHAnsi" w:hAnsiTheme="minorHAnsi" w:cstheme="minorHAnsi"/>
          <w:szCs w:val="24"/>
        </w:rPr>
        <w:t xml:space="preserve">matched </w:t>
      </w:r>
      <w:r w:rsidRPr="0014486C" w:rsidR="00164566">
        <w:rPr>
          <w:rFonts w:asciiTheme="minorHAnsi" w:hAnsiTheme="minorHAnsi" w:cstheme="minorHAnsi"/>
          <w:szCs w:val="24"/>
        </w:rPr>
        <w:t xml:space="preserve">main CIFs identified during dedupe check. However, </w:t>
      </w:r>
      <w:r w:rsidRPr="0014486C" w:rsidR="001F36BC">
        <w:rPr>
          <w:rFonts w:asciiTheme="minorHAnsi" w:hAnsiTheme="minorHAnsi" w:cstheme="minorHAnsi"/>
          <w:szCs w:val="24"/>
        </w:rPr>
        <w:t>to fetch</w:t>
      </w:r>
      <w:r w:rsidRPr="0014486C" w:rsidR="00164566">
        <w:rPr>
          <w:rFonts w:asciiTheme="minorHAnsi" w:hAnsiTheme="minorHAnsi" w:cstheme="minorHAnsi"/>
          <w:szCs w:val="24"/>
        </w:rPr>
        <w:t xml:space="preserve"> p</w:t>
      </w:r>
      <w:r w:rsidRPr="0014486C" w:rsidR="00766BD4">
        <w:rPr>
          <w:rFonts w:asciiTheme="minorHAnsi" w:hAnsiTheme="minorHAnsi" w:cstheme="minorHAnsi"/>
          <w:szCs w:val="24"/>
        </w:rPr>
        <w:t xml:space="preserve">roducts for related party CIFs, there will be a pop up shown to customer if any </w:t>
      </w:r>
      <w:r w:rsidR="00296638">
        <w:rPr>
          <w:rFonts w:asciiTheme="minorHAnsi" w:hAnsiTheme="minorHAnsi" w:cstheme="minorHAnsi"/>
          <w:szCs w:val="24"/>
        </w:rPr>
        <w:t xml:space="preserve">matched </w:t>
      </w:r>
      <w:r w:rsidRPr="0014486C" w:rsidR="00766BD4">
        <w:rPr>
          <w:rFonts w:asciiTheme="minorHAnsi" w:hAnsiTheme="minorHAnsi" w:cstheme="minorHAnsi"/>
          <w:szCs w:val="24"/>
        </w:rPr>
        <w:t xml:space="preserve">CIF is missed. </w:t>
      </w:r>
      <w:r w:rsidRPr="0014486C" w:rsidR="00780F3D">
        <w:rPr>
          <w:rFonts w:asciiTheme="minorHAnsi" w:hAnsiTheme="minorHAnsi" w:cstheme="minorHAnsi"/>
          <w:szCs w:val="24"/>
        </w:rPr>
        <w:t xml:space="preserve">It will not be mandatory for the user to fetch in case of related party CIFs. </w:t>
      </w:r>
    </w:p>
    <w:p w:rsidR="00371ED9" w:rsidP="00790A71" w:rsidRDefault="00371ED9" w14:paraId="7C988205" w14:textId="0766BFBB">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For request type Inquiry and </w:t>
      </w:r>
      <w:commentRangeStart w:id="97"/>
      <w:commentRangeStart w:id="98"/>
      <w:r w:rsidRPr="0014486C">
        <w:rPr>
          <w:rFonts w:asciiTheme="minorHAnsi" w:hAnsiTheme="minorHAnsi" w:cstheme="minorHAnsi"/>
          <w:szCs w:val="24"/>
        </w:rPr>
        <w:t>Freeze</w:t>
      </w:r>
      <w:commentRangeEnd w:id="97"/>
      <w:r w:rsidRPr="0014486C" w:rsidR="00F63C5B">
        <w:rPr>
          <w:rStyle w:val="CommentReference"/>
          <w:rFonts w:asciiTheme="minorHAnsi" w:hAnsiTheme="minorHAnsi" w:cstheme="minorHAnsi"/>
          <w:sz w:val="24"/>
          <w:szCs w:val="24"/>
        </w:rPr>
        <w:commentReference w:id="97"/>
      </w:r>
      <w:commentRangeEnd w:id="98"/>
      <w:r w:rsidRPr="0014486C" w:rsidR="008A3318">
        <w:rPr>
          <w:rStyle w:val="CommentReference"/>
          <w:rFonts w:asciiTheme="minorHAnsi" w:hAnsiTheme="minorHAnsi" w:cstheme="minorHAnsi"/>
          <w:sz w:val="24"/>
          <w:szCs w:val="24"/>
        </w:rPr>
        <w:commentReference w:id="98"/>
      </w:r>
      <w:r w:rsidRPr="0014486C">
        <w:rPr>
          <w:rFonts w:asciiTheme="minorHAnsi" w:hAnsiTheme="minorHAnsi" w:cstheme="minorHAnsi"/>
          <w:szCs w:val="24"/>
        </w:rPr>
        <w:t>, user will not select any products. But for Un-Freeze request user will select the products from the product</w:t>
      </w:r>
      <w:r w:rsidR="00131327">
        <w:rPr>
          <w:rFonts w:asciiTheme="minorHAnsi" w:hAnsiTheme="minorHAnsi" w:cstheme="minorHAnsi"/>
          <w:szCs w:val="24"/>
        </w:rPr>
        <w:t xml:space="preserve"> details</w:t>
      </w:r>
      <w:r w:rsidRPr="0014486C">
        <w:rPr>
          <w:rFonts w:asciiTheme="minorHAnsi" w:hAnsiTheme="minorHAnsi" w:cstheme="minorHAnsi"/>
          <w:szCs w:val="24"/>
        </w:rPr>
        <w:t xml:space="preserve"> grid</w:t>
      </w:r>
      <w:r w:rsidR="00F260C5">
        <w:rPr>
          <w:rFonts w:asciiTheme="minorHAnsi" w:hAnsiTheme="minorHAnsi" w:cstheme="minorHAnsi"/>
          <w:szCs w:val="24"/>
        </w:rPr>
        <w:t xml:space="preserve"> and click on </w:t>
      </w:r>
      <w:r w:rsidRPr="00F260C5" w:rsidR="00F260C5">
        <w:rPr>
          <w:rFonts w:asciiTheme="minorHAnsi" w:hAnsiTheme="minorHAnsi" w:cstheme="minorHAnsi"/>
          <w:b/>
          <w:bCs/>
          <w:szCs w:val="24"/>
        </w:rPr>
        <w:t>‘Consider for Unfreeze’.</w:t>
      </w:r>
      <w:r w:rsidR="00F260C5">
        <w:rPr>
          <w:rFonts w:asciiTheme="minorHAnsi" w:hAnsiTheme="minorHAnsi" w:cstheme="minorHAnsi"/>
          <w:szCs w:val="24"/>
        </w:rPr>
        <w:t xml:space="preserve"> </w:t>
      </w:r>
    </w:p>
    <w:p w:rsidR="009C2927" w:rsidP="00215E52" w:rsidRDefault="008F3B5C" w14:paraId="35B10635" w14:textId="7B9F7D82">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w:t>
      </w:r>
      <w:r w:rsidR="009C2927">
        <w:rPr>
          <w:rFonts w:asciiTheme="minorHAnsi" w:hAnsiTheme="minorHAnsi" w:cstheme="minorHAnsi"/>
          <w:szCs w:val="24"/>
        </w:rPr>
        <w:t xml:space="preserve">system will display the </w:t>
      </w:r>
      <w:r w:rsidR="00215E52">
        <w:rPr>
          <w:rFonts w:asciiTheme="minorHAnsi" w:hAnsiTheme="minorHAnsi" w:cstheme="minorHAnsi"/>
          <w:szCs w:val="24"/>
        </w:rPr>
        <w:t xml:space="preserve">existing </w:t>
      </w:r>
      <w:r w:rsidR="009C2927">
        <w:rPr>
          <w:rFonts w:asciiTheme="minorHAnsi" w:hAnsiTheme="minorHAnsi" w:cstheme="minorHAnsi"/>
          <w:szCs w:val="24"/>
        </w:rPr>
        <w:t xml:space="preserve">type of freeze against each product when the products are fetched if available in the API response. </w:t>
      </w:r>
    </w:p>
    <w:p w:rsidR="00555C2B" w:rsidP="000714C8" w:rsidRDefault="00555C2B" w14:paraId="16E53A8D" w14:textId="06C16BB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 request type is ‘</w:t>
      </w:r>
      <w:proofErr w:type="gramStart"/>
      <w:r>
        <w:rPr>
          <w:rFonts w:asciiTheme="minorHAnsi" w:hAnsiTheme="minorHAnsi" w:cstheme="minorHAnsi"/>
          <w:szCs w:val="24"/>
        </w:rPr>
        <w:t>Unfreeze</w:t>
      </w:r>
      <w:proofErr w:type="gramEnd"/>
      <w:r>
        <w:rPr>
          <w:rFonts w:asciiTheme="minorHAnsi" w:hAnsiTheme="minorHAnsi" w:cstheme="minorHAnsi"/>
          <w:szCs w:val="24"/>
        </w:rPr>
        <w:t xml:space="preserve">’, the user will fetch the Blacklist Details for </w:t>
      </w:r>
      <w:r w:rsidR="0076027E">
        <w:rPr>
          <w:rFonts w:asciiTheme="minorHAnsi" w:hAnsiTheme="minorHAnsi" w:cstheme="minorHAnsi"/>
          <w:szCs w:val="24"/>
        </w:rPr>
        <w:t>matched</w:t>
      </w:r>
      <w:r>
        <w:rPr>
          <w:rFonts w:asciiTheme="minorHAnsi" w:hAnsiTheme="minorHAnsi" w:cstheme="minorHAnsi"/>
          <w:szCs w:val="24"/>
        </w:rPr>
        <w:t xml:space="preserve"> main CIFs/</w:t>
      </w:r>
      <w:r w:rsidR="0076027E">
        <w:rPr>
          <w:rFonts w:asciiTheme="minorHAnsi" w:hAnsiTheme="minorHAnsi" w:cstheme="minorHAnsi"/>
          <w:szCs w:val="24"/>
        </w:rPr>
        <w:t>external customers</w:t>
      </w:r>
      <w:r>
        <w:rPr>
          <w:rFonts w:asciiTheme="minorHAnsi" w:hAnsiTheme="minorHAnsi" w:cstheme="minorHAnsi"/>
          <w:szCs w:val="24"/>
        </w:rPr>
        <w:t xml:space="preserve"> and</w:t>
      </w:r>
      <w:r w:rsidR="0076027E">
        <w:rPr>
          <w:rFonts w:asciiTheme="minorHAnsi" w:hAnsiTheme="minorHAnsi" w:cstheme="minorHAnsi"/>
          <w:szCs w:val="24"/>
        </w:rPr>
        <w:t xml:space="preserve"> </w:t>
      </w:r>
      <w:r>
        <w:rPr>
          <w:rFonts w:asciiTheme="minorHAnsi" w:hAnsiTheme="minorHAnsi" w:cstheme="minorHAnsi"/>
          <w:szCs w:val="24"/>
        </w:rPr>
        <w:t xml:space="preserve">Related Party CIFs </w:t>
      </w:r>
      <w:r w:rsidR="0076027E">
        <w:rPr>
          <w:rFonts w:asciiTheme="minorHAnsi" w:hAnsiTheme="minorHAnsi" w:cstheme="minorHAnsi"/>
          <w:szCs w:val="24"/>
        </w:rPr>
        <w:t xml:space="preserve">by </w:t>
      </w:r>
      <w:r>
        <w:rPr>
          <w:rFonts w:asciiTheme="minorHAnsi" w:hAnsiTheme="minorHAnsi" w:cstheme="minorHAnsi"/>
          <w:szCs w:val="24"/>
        </w:rPr>
        <w:t>click</w:t>
      </w:r>
      <w:r w:rsidR="0076027E">
        <w:rPr>
          <w:rFonts w:asciiTheme="minorHAnsi" w:hAnsiTheme="minorHAnsi" w:cstheme="minorHAnsi"/>
          <w:szCs w:val="24"/>
        </w:rPr>
        <w:t>ing</w:t>
      </w:r>
      <w:r>
        <w:rPr>
          <w:rFonts w:asciiTheme="minorHAnsi" w:hAnsiTheme="minorHAnsi" w:cstheme="minorHAnsi"/>
          <w:szCs w:val="24"/>
        </w:rPr>
        <w:t xml:space="preserve"> on the button </w:t>
      </w:r>
      <w:r w:rsidRPr="00FB6655">
        <w:rPr>
          <w:rFonts w:asciiTheme="minorHAnsi" w:hAnsiTheme="minorHAnsi" w:cstheme="minorHAnsi"/>
          <w:b/>
          <w:bCs/>
          <w:szCs w:val="24"/>
        </w:rPr>
        <w:t>‘</w:t>
      </w:r>
      <w:r w:rsidRPr="00FB6655" w:rsidR="00A4013D">
        <w:rPr>
          <w:rFonts w:asciiTheme="minorHAnsi" w:hAnsiTheme="minorHAnsi" w:cstheme="minorHAnsi"/>
          <w:b/>
          <w:bCs/>
          <w:szCs w:val="24"/>
        </w:rPr>
        <w:t xml:space="preserve">Get </w:t>
      </w:r>
      <w:r w:rsidRPr="00FB6655">
        <w:rPr>
          <w:rFonts w:asciiTheme="minorHAnsi" w:hAnsiTheme="minorHAnsi" w:cstheme="minorHAnsi"/>
          <w:b/>
          <w:bCs/>
          <w:szCs w:val="24"/>
        </w:rPr>
        <w:t>Blacklist</w:t>
      </w:r>
      <w:r w:rsidRPr="00FB6655" w:rsidR="00A4013D">
        <w:rPr>
          <w:rFonts w:asciiTheme="minorHAnsi" w:hAnsiTheme="minorHAnsi" w:cstheme="minorHAnsi"/>
          <w:b/>
          <w:bCs/>
          <w:szCs w:val="24"/>
        </w:rPr>
        <w:t xml:space="preserve"> Details</w:t>
      </w:r>
      <w:r w:rsidRPr="00FB6655">
        <w:rPr>
          <w:rFonts w:asciiTheme="minorHAnsi" w:hAnsiTheme="minorHAnsi" w:cstheme="minorHAnsi"/>
          <w:b/>
          <w:bCs/>
          <w:szCs w:val="24"/>
        </w:rPr>
        <w:t>’</w:t>
      </w:r>
      <w:r>
        <w:rPr>
          <w:rFonts w:asciiTheme="minorHAnsi" w:hAnsiTheme="minorHAnsi" w:cstheme="minorHAnsi"/>
          <w:szCs w:val="24"/>
        </w:rPr>
        <w:t xml:space="preserve"> and the blacklist details from Finacle will appear in a grid below. The user will select the rows from the Blacklist Details grid for which Blacklists have to be removed, internal as well as external. </w:t>
      </w:r>
      <w:r w:rsidR="00F260C5">
        <w:rPr>
          <w:rFonts w:asciiTheme="minorHAnsi" w:hAnsiTheme="minorHAnsi" w:cstheme="minorHAnsi"/>
          <w:szCs w:val="24"/>
        </w:rPr>
        <w:t xml:space="preserve">On selecting blacklist details user will click on the button </w:t>
      </w:r>
      <w:r w:rsidRPr="00F260C5" w:rsidR="00F260C5">
        <w:rPr>
          <w:rFonts w:asciiTheme="minorHAnsi" w:hAnsiTheme="minorHAnsi" w:cstheme="minorHAnsi"/>
          <w:b/>
          <w:bCs/>
          <w:szCs w:val="24"/>
        </w:rPr>
        <w:t>‘Consider for Blacklist Update’</w:t>
      </w:r>
      <w:r w:rsidR="00F260C5">
        <w:rPr>
          <w:rFonts w:asciiTheme="minorHAnsi" w:hAnsiTheme="minorHAnsi" w:cstheme="minorHAnsi"/>
          <w:b/>
          <w:bCs/>
          <w:szCs w:val="24"/>
        </w:rPr>
        <w:t xml:space="preserve">. </w:t>
      </w:r>
    </w:p>
    <w:p w:rsidRPr="0076027E" w:rsidR="0076027E" w:rsidP="0076027E" w:rsidRDefault="0076027E" w14:paraId="1B8086E2" w14:textId="616C5783">
      <w:pPr>
        <w:suppressAutoHyphens w:val="0"/>
        <w:spacing w:before="120" w:after="120" w:line="360" w:lineRule="auto"/>
        <w:jc w:val="both"/>
        <w:rPr>
          <w:rFonts w:asciiTheme="minorHAnsi" w:hAnsiTheme="minorHAnsi" w:cstheme="minorHAnsi"/>
          <w:b/>
          <w:bCs/>
          <w:szCs w:val="24"/>
        </w:rPr>
      </w:pPr>
      <w:r w:rsidRPr="0076027E">
        <w:rPr>
          <w:rFonts w:asciiTheme="minorHAnsi" w:hAnsiTheme="minorHAnsi" w:cstheme="minorHAnsi"/>
          <w:b/>
          <w:bCs/>
          <w:szCs w:val="24"/>
        </w:rPr>
        <w:t xml:space="preserve">Blacklist Details </w:t>
      </w:r>
    </w:p>
    <w:tbl>
      <w:tblPr>
        <w:tblStyle w:val="TableGrid"/>
        <w:tblW w:w="0" w:type="auto"/>
        <w:tblLook w:val="04A0" w:firstRow="1" w:lastRow="0" w:firstColumn="1" w:lastColumn="0" w:noHBand="0" w:noVBand="1"/>
      </w:tblPr>
      <w:tblGrid>
        <w:gridCol w:w="533"/>
        <w:gridCol w:w="687"/>
        <w:gridCol w:w="1389"/>
        <w:gridCol w:w="1015"/>
        <w:gridCol w:w="843"/>
        <w:gridCol w:w="743"/>
        <w:gridCol w:w="727"/>
        <w:gridCol w:w="727"/>
        <w:gridCol w:w="638"/>
        <w:gridCol w:w="638"/>
        <w:gridCol w:w="705"/>
        <w:gridCol w:w="705"/>
      </w:tblGrid>
      <w:tr w:rsidRPr="00735095" w:rsidR="00735095" w:rsidTr="004D1A15" w14:paraId="21972743" w14:textId="604A33E2">
        <w:tc>
          <w:tcPr>
            <w:tcW w:w="780" w:type="dxa"/>
          </w:tcPr>
          <w:p w:rsidRPr="00735095" w:rsidR="004D1A15" w:rsidP="0076027E" w:rsidRDefault="004D1A15" w14:paraId="00A10185" w14:textId="2D01B251">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CIF ID</w:t>
            </w:r>
          </w:p>
        </w:tc>
        <w:tc>
          <w:tcPr>
            <w:tcW w:w="780" w:type="dxa"/>
          </w:tcPr>
          <w:p w:rsidRPr="00735095" w:rsidR="004D1A15" w:rsidP="0076027E" w:rsidRDefault="004D1A15" w14:paraId="3BC3F1D5" w14:textId="37E67EB4">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Master Data ID </w:t>
            </w:r>
          </w:p>
        </w:tc>
        <w:tc>
          <w:tcPr>
            <w:tcW w:w="779" w:type="dxa"/>
          </w:tcPr>
          <w:p w:rsidRPr="00735095" w:rsidR="004D1A15" w:rsidP="0076027E" w:rsidRDefault="008154FD" w14:paraId="672139CA" w14:textId="4E098E3B">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Customer/Company Name </w:t>
            </w:r>
          </w:p>
        </w:tc>
        <w:tc>
          <w:tcPr>
            <w:tcW w:w="779" w:type="dxa"/>
          </w:tcPr>
          <w:p w:rsidRPr="00735095" w:rsidR="004D1A15" w:rsidP="0076027E" w:rsidRDefault="008154FD" w14:paraId="00B2F5A5" w14:textId="4BFD569A">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Date of Birth / Date </w:t>
            </w:r>
            <w:r w:rsidRPr="00735095" w:rsidR="00735095">
              <w:rPr>
                <w:rFonts w:asciiTheme="minorHAnsi" w:hAnsiTheme="minorHAnsi" w:cstheme="minorHAnsi"/>
                <w:b/>
                <w:bCs/>
                <w:sz w:val="14"/>
                <w:szCs w:val="14"/>
              </w:rPr>
              <w:t>of</w:t>
            </w:r>
            <w:r w:rsidRPr="00735095">
              <w:rPr>
                <w:rFonts w:asciiTheme="minorHAnsi" w:hAnsiTheme="minorHAnsi" w:cstheme="minorHAnsi"/>
                <w:b/>
                <w:bCs/>
                <w:sz w:val="14"/>
                <w:szCs w:val="14"/>
              </w:rPr>
              <w:t xml:space="preserve"> Incorporation </w:t>
            </w:r>
          </w:p>
        </w:tc>
        <w:tc>
          <w:tcPr>
            <w:tcW w:w="779" w:type="dxa"/>
          </w:tcPr>
          <w:p w:rsidRPr="00735095" w:rsidR="004D1A15" w:rsidP="0076027E" w:rsidRDefault="008154FD" w14:paraId="6C8666B2" w14:textId="48B6307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Blacklisted Flag</w:t>
            </w:r>
          </w:p>
        </w:tc>
        <w:tc>
          <w:tcPr>
            <w:tcW w:w="779" w:type="dxa"/>
          </w:tcPr>
          <w:p w:rsidRPr="00735095" w:rsidR="004D1A15" w:rsidP="0076027E" w:rsidRDefault="008154FD" w14:paraId="7B1EBDDD" w14:textId="2835571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Remarks </w:t>
            </w:r>
          </w:p>
        </w:tc>
        <w:tc>
          <w:tcPr>
            <w:tcW w:w="779" w:type="dxa"/>
          </w:tcPr>
          <w:p w:rsidRPr="00735095" w:rsidR="004D1A15" w:rsidP="0076027E" w:rsidRDefault="008154FD" w14:paraId="6566AEC2" w14:textId="36B82F4F">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Reason Code </w:t>
            </w:r>
          </w:p>
        </w:tc>
        <w:tc>
          <w:tcPr>
            <w:tcW w:w="779" w:type="dxa"/>
          </w:tcPr>
          <w:p w:rsidRPr="00735095" w:rsidR="004D1A15" w:rsidP="0076027E" w:rsidRDefault="008154FD" w14:paraId="2F4B42D6" w14:textId="0B1ABB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Start Date </w:t>
            </w:r>
          </w:p>
        </w:tc>
        <w:tc>
          <w:tcPr>
            <w:tcW w:w="779" w:type="dxa"/>
          </w:tcPr>
          <w:p w:rsidRPr="00735095" w:rsidR="004D1A15" w:rsidP="0076027E" w:rsidRDefault="00735095" w14:paraId="754FD6F8" w14:textId="3029E4B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No. </w:t>
            </w:r>
          </w:p>
        </w:tc>
        <w:tc>
          <w:tcPr>
            <w:tcW w:w="779" w:type="dxa"/>
          </w:tcPr>
          <w:p w:rsidRPr="00735095" w:rsidR="004D1A15" w:rsidP="0076027E" w:rsidRDefault="00735095" w14:paraId="12F6D006" w14:textId="193C8FD0">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Date </w:t>
            </w:r>
          </w:p>
        </w:tc>
        <w:tc>
          <w:tcPr>
            <w:tcW w:w="779" w:type="dxa"/>
          </w:tcPr>
          <w:p w:rsidRPr="00735095" w:rsidR="004D1A15" w:rsidP="0076027E" w:rsidRDefault="00735095" w14:paraId="0D86D589" w14:textId="4C507B1D">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No. </w:t>
            </w:r>
          </w:p>
        </w:tc>
        <w:tc>
          <w:tcPr>
            <w:tcW w:w="779" w:type="dxa"/>
          </w:tcPr>
          <w:p w:rsidRPr="00735095" w:rsidR="004D1A15" w:rsidP="0076027E" w:rsidRDefault="00735095" w14:paraId="19B54876" w14:textId="7C0597EB">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date </w:t>
            </w:r>
          </w:p>
        </w:tc>
      </w:tr>
      <w:tr w:rsidRPr="00735095" w:rsidR="00735095" w:rsidTr="004D1A15" w14:paraId="5C7E296F" w14:textId="77777777">
        <w:tc>
          <w:tcPr>
            <w:tcW w:w="780" w:type="dxa"/>
          </w:tcPr>
          <w:p w:rsidRPr="00735095" w:rsidR="00735095" w:rsidP="0076027E" w:rsidRDefault="00735095" w14:paraId="4419CE0D" w14:textId="77777777">
            <w:pPr>
              <w:suppressAutoHyphens w:val="0"/>
              <w:spacing w:before="120" w:after="120" w:line="360" w:lineRule="auto"/>
              <w:jc w:val="both"/>
              <w:rPr>
                <w:rFonts w:asciiTheme="minorHAnsi" w:hAnsiTheme="minorHAnsi" w:cstheme="minorHAnsi"/>
                <w:sz w:val="14"/>
                <w:szCs w:val="14"/>
              </w:rPr>
            </w:pPr>
          </w:p>
        </w:tc>
        <w:tc>
          <w:tcPr>
            <w:tcW w:w="780" w:type="dxa"/>
          </w:tcPr>
          <w:p w:rsidRPr="00735095" w:rsidR="00735095" w:rsidP="0076027E" w:rsidRDefault="00735095" w14:paraId="2D0299DF"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57D5CEFC"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4072849F"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045690E5"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08015F76"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37B7E32C"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2492D665"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30379824"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5FD46070"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71848DD7"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735095" w:rsidP="0076027E" w:rsidRDefault="00735095" w14:paraId="05425331" w14:textId="77777777">
            <w:pPr>
              <w:suppressAutoHyphens w:val="0"/>
              <w:spacing w:before="120" w:after="120" w:line="360" w:lineRule="auto"/>
              <w:jc w:val="both"/>
              <w:rPr>
                <w:rFonts w:asciiTheme="minorHAnsi" w:hAnsiTheme="minorHAnsi" w:cstheme="minorHAnsi"/>
                <w:sz w:val="14"/>
                <w:szCs w:val="14"/>
              </w:rPr>
            </w:pPr>
          </w:p>
        </w:tc>
      </w:tr>
    </w:tbl>
    <w:p w:rsidRPr="0076027E" w:rsidR="00735095" w:rsidP="0076027E" w:rsidRDefault="00735095" w14:paraId="318CA286" w14:textId="77777777">
      <w:pPr>
        <w:suppressAutoHyphens w:val="0"/>
        <w:spacing w:before="120" w:after="120" w:line="360" w:lineRule="auto"/>
        <w:jc w:val="both"/>
        <w:rPr>
          <w:rFonts w:asciiTheme="minorHAnsi" w:hAnsiTheme="minorHAnsi" w:cstheme="minorHAnsi"/>
          <w:szCs w:val="24"/>
        </w:rPr>
      </w:pPr>
    </w:p>
    <w:p w:rsidR="000B2CEE" w:rsidP="000714C8" w:rsidRDefault="003B39A3" w14:paraId="17AE52FC" w14:textId="7E41DEFA">
      <w:pPr>
        <w:pStyle w:val="ListParagraph"/>
        <w:numPr>
          <w:ilvl w:val="0"/>
          <w:numId w:val="6"/>
        </w:numPr>
        <w:spacing w:line="360" w:lineRule="auto"/>
        <w:rPr>
          <w:rFonts w:asciiTheme="minorHAnsi" w:hAnsiTheme="minorHAnsi" w:cstheme="minorHAnsi"/>
          <w:szCs w:val="24"/>
        </w:rPr>
      </w:pPr>
      <w:r w:rsidRPr="0014486C">
        <w:rPr>
          <w:rFonts w:asciiTheme="minorHAnsi" w:hAnsiTheme="minorHAnsi" w:cstheme="minorHAnsi"/>
          <w:szCs w:val="24"/>
        </w:rPr>
        <w:t xml:space="preserve">To modify the customer details user must delete the row </w:t>
      </w:r>
      <w:r w:rsidRPr="0014486C" w:rsidR="00A35B76">
        <w:rPr>
          <w:rFonts w:asciiTheme="minorHAnsi" w:hAnsiTheme="minorHAnsi" w:cstheme="minorHAnsi"/>
          <w:szCs w:val="24"/>
        </w:rPr>
        <w:t>from customer details grid</w:t>
      </w:r>
      <w:r w:rsidR="004E28C0">
        <w:rPr>
          <w:rFonts w:asciiTheme="minorHAnsi" w:hAnsiTheme="minorHAnsi" w:cstheme="minorHAnsi"/>
          <w:szCs w:val="24"/>
        </w:rPr>
        <w:t xml:space="preserve"> one by one</w:t>
      </w:r>
      <w:r w:rsidRPr="0014486C" w:rsidR="00A35B76">
        <w:rPr>
          <w:rFonts w:asciiTheme="minorHAnsi" w:hAnsiTheme="minorHAnsi" w:cstheme="minorHAnsi"/>
          <w:szCs w:val="24"/>
        </w:rPr>
        <w:t xml:space="preserve">, </w:t>
      </w:r>
      <w:r w:rsidRPr="0014486C">
        <w:rPr>
          <w:rFonts w:asciiTheme="minorHAnsi" w:hAnsiTheme="minorHAnsi" w:cstheme="minorHAnsi"/>
          <w:szCs w:val="24"/>
        </w:rPr>
        <w:t>to</w:t>
      </w:r>
      <w:r w:rsidRPr="0014486C" w:rsidR="00A35B76">
        <w:rPr>
          <w:rFonts w:asciiTheme="minorHAnsi" w:hAnsiTheme="minorHAnsi" w:cstheme="minorHAnsi"/>
          <w:szCs w:val="24"/>
        </w:rPr>
        <w:t xml:space="preserve"> </w:t>
      </w:r>
      <w:r w:rsidRPr="0014486C" w:rsidR="00242DF0">
        <w:rPr>
          <w:rFonts w:asciiTheme="minorHAnsi" w:hAnsiTheme="minorHAnsi" w:cstheme="minorHAnsi"/>
          <w:szCs w:val="24"/>
        </w:rPr>
        <w:t>automatically clear</w:t>
      </w:r>
      <w:r w:rsidRPr="0014486C">
        <w:rPr>
          <w:rFonts w:asciiTheme="minorHAnsi" w:hAnsiTheme="minorHAnsi" w:cstheme="minorHAnsi"/>
          <w:szCs w:val="24"/>
        </w:rPr>
        <w:t xml:space="preserve"> all the related party CIFs and products</w:t>
      </w:r>
      <w:r w:rsidR="004E28C0">
        <w:rPr>
          <w:rFonts w:asciiTheme="minorHAnsi" w:hAnsiTheme="minorHAnsi" w:cstheme="minorHAnsi"/>
          <w:szCs w:val="24"/>
        </w:rPr>
        <w:t xml:space="preserve"> searched for that customer</w:t>
      </w:r>
      <w:r w:rsidRPr="0014486C">
        <w:rPr>
          <w:rFonts w:asciiTheme="minorHAnsi" w:hAnsiTheme="minorHAnsi" w:cstheme="minorHAnsi"/>
          <w:szCs w:val="24"/>
        </w:rPr>
        <w:t xml:space="preserve">. Post that user will add the customer details </w:t>
      </w:r>
      <w:r w:rsidR="004E28C0">
        <w:rPr>
          <w:rFonts w:asciiTheme="minorHAnsi" w:hAnsiTheme="minorHAnsi" w:cstheme="minorHAnsi"/>
          <w:szCs w:val="24"/>
        </w:rPr>
        <w:t xml:space="preserve">again </w:t>
      </w:r>
      <w:r w:rsidRPr="0014486C">
        <w:rPr>
          <w:rFonts w:asciiTheme="minorHAnsi" w:hAnsiTheme="minorHAnsi" w:cstheme="minorHAnsi"/>
          <w:szCs w:val="24"/>
        </w:rPr>
        <w:t>and will perform the dedupe check, fetch the related party CIFs and will fetch all the products associated with the selected CIFs.</w:t>
      </w:r>
    </w:p>
    <w:p w:rsidRPr="00392D92" w:rsidR="009C2927" w:rsidP="009C2927" w:rsidRDefault="009C2927" w14:paraId="6716BA49" w14:textId="1D448FA3">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PDF document to be generated on </w:t>
      </w:r>
      <w:r w:rsidR="008B51D3">
        <w:rPr>
          <w:rFonts w:asciiTheme="minorHAnsi" w:hAnsiTheme="minorHAnsi" w:cstheme="minorHAnsi"/>
          <w:szCs w:val="24"/>
        </w:rPr>
        <w:t>Customer</w:t>
      </w:r>
      <w:r w:rsidRPr="0014486C">
        <w:rPr>
          <w:rFonts w:asciiTheme="minorHAnsi" w:hAnsiTheme="minorHAnsi" w:cstheme="minorHAnsi"/>
          <w:szCs w:val="24"/>
        </w:rPr>
        <w:t xml:space="preserve"> </w:t>
      </w:r>
      <w:r w:rsidR="008B51D3">
        <w:rPr>
          <w:rFonts w:asciiTheme="minorHAnsi" w:hAnsiTheme="minorHAnsi" w:cstheme="minorHAnsi"/>
          <w:szCs w:val="24"/>
        </w:rPr>
        <w:t>S</w:t>
      </w:r>
      <w:r w:rsidRPr="0014486C">
        <w:rPr>
          <w:rFonts w:asciiTheme="minorHAnsi" w:hAnsiTheme="minorHAnsi" w:cstheme="minorHAnsi"/>
          <w:szCs w:val="24"/>
        </w:rPr>
        <w:t>earch</w:t>
      </w:r>
      <w:r>
        <w:rPr>
          <w:rFonts w:asciiTheme="minorHAnsi" w:hAnsiTheme="minorHAnsi" w:cstheme="minorHAnsi"/>
          <w:szCs w:val="24"/>
        </w:rPr>
        <w:t xml:space="preserve"> when the WI is submitted by the user. </w:t>
      </w:r>
      <w:r w:rsidR="00392D92">
        <w:rPr>
          <w:rFonts w:asciiTheme="minorHAnsi" w:hAnsiTheme="minorHAnsi" w:cstheme="minorHAnsi"/>
          <w:i/>
          <w:iCs/>
          <w:szCs w:val="24"/>
        </w:rPr>
        <w:t xml:space="preserve">&lt;Kindly refer Appendix D for the template format&gt; </w:t>
      </w:r>
    </w:p>
    <w:p w:rsidRPr="009C2927" w:rsidR="00392D92" w:rsidP="009C2927" w:rsidRDefault="00392D92" w14:paraId="3EF23BE5" w14:textId="43D424B9">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While submitting the WI, </w:t>
      </w:r>
      <w:r w:rsidR="00360E22">
        <w:rPr>
          <w:rFonts w:asciiTheme="minorHAnsi" w:hAnsiTheme="minorHAnsi" w:cstheme="minorHAnsi"/>
          <w:szCs w:val="24"/>
        </w:rPr>
        <w:t xml:space="preserve">Central Bank Attachment will be a mandatory document for the user to upload. Without this, the user will not be able to submit the WI and </w:t>
      </w:r>
      <w:r w:rsidR="000B1B27">
        <w:rPr>
          <w:rFonts w:asciiTheme="minorHAnsi" w:hAnsiTheme="minorHAnsi" w:cstheme="minorHAnsi"/>
          <w:szCs w:val="24"/>
        </w:rPr>
        <w:t>the system</w:t>
      </w:r>
      <w:r w:rsidR="00360E22">
        <w:rPr>
          <w:rFonts w:asciiTheme="minorHAnsi" w:hAnsiTheme="minorHAnsi" w:cstheme="minorHAnsi"/>
          <w:szCs w:val="24"/>
        </w:rPr>
        <w:t xml:space="preserve"> will throw error message as ‘</w:t>
      </w:r>
      <w:r w:rsidRPr="00D86F15" w:rsidR="00F62917">
        <w:rPr>
          <w:rFonts w:asciiTheme="minorHAnsi" w:hAnsiTheme="minorHAnsi" w:cstheme="minorHAnsi"/>
          <w:b/>
          <w:bCs/>
          <w:szCs w:val="24"/>
        </w:rPr>
        <w:t>Mandatory Documents not attached’</w:t>
      </w:r>
      <w:r w:rsidR="00F62917">
        <w:rPr>
          <w:rFonts w:asciiTheme="minorHAnsi" w:hAnsiTheme="minorHAnsi" w:cstheme="minorHAnsi"/>
          <w:szCs w:val="24"/>
        </w:rPr>
        <w:t xml:space="preserve">. </w:t>
      </w:r>
    </w:p>
    <w:p w:rsidRPr="00F260C5" w:rsidR="004E267E" w:rsidP="000714C8" w:rsidRDefault="004E267E" w14:paraId="6D70F1BD" w14:textId="117E7D23">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User will select decision as </w:t>
      </w:r>
      <w:r w:rsidRPr="0014486C">
        <w:rPr>
          <w:rFonts w:asciiTheme="minorHAnsi" w:hAnsiTheme="minorHAnsi" w:cstheme="minorHAnsi"/>
          <w:b/>
          <w:bCs/>
          <w:szCs w:val="24"/>
        </w:rPr>
        <w:t>‘Submit</w:t>
      </w:r>
      <w:r w:rsidRPr="0014486C" w:rsidR="000B1B27">
        <w:rPr>
          <w:rFonts w:asciiTheme="minorHAnsi" w:hAnsiTheme="minorHAnsi" w:cstheme="minorHAnsi"/>
          <w:b/>
          <w:bCs/>
          <w:szCs w:val="24"/>
        </w:rPr>
        <w:t>’</w:t>
      </w:r>
      <w:r w:rsidRPr="0014486C" w:rsidR="000B1B27">
        <w:rPr>
          <w:rFonts w:asciiTheme="minorHAnsi" w:hAnsiTheme="minorHAnsi" w:cstheme="minorHAnsi"/>
          <w:szCs w:val="24"/>
        </w:rPr>
        <w:t>,</w:t>
      </w:r>
      <w:r w:rsidR="000B1B27">
        <w:rPr>
          <w:rFonts w:asciiTheme="minorHAnsi" w:hAnsiTheme="minorHAnsi" w:cstheme="minorHAnsi"/>
          <w:szCs w:val="24"/>
        </w:rPr>
        <w:t xml:space="preserve"> click on </w:t>
      </w:r>
      <w:r w:rsidRPr="000B1B27" w:rsidR="000B1B27">
        <w:rPr>
          <w:rFonts w:asciiTheme="minorHAnsi" w:hAnsiTheme="minorHAnsi" w:cstheme="minorHAnsi"/>
          <w:b/>
          <w:bCs/>
          <w:szCs w:val="24"/>
        </w:rPr>
        <w:t>‘Done’</w:t>
      </w:r>
      <w:r w:rsidR="000B1B27">
        <w:rPr>
          <w:rFonts w:asciiTheme="minorHAnsi" w:hAnsiTheme="minorHAnsi" w:cstheme="minorHAnsi"/>
          <w:szCs w:val="24"/>
        </w:rPr>
        <w:t xml:space="preserve"> </w:t>
      </w:r>
      <w:r w:rsidRPr="0014486C">
        <w:rPr>
          <w:rFonts w:asciiTheme="minorHAnsi" w:hAnsiTheme="minorHAnsi" w:cstheme="minorHAnsi"/>
          <w:szCs w:val="24"/>
        </w:rPr>
        <w:t xml:space="preserve">and the work-item will move to </w:t>
      </w:r>
      <w:r w:rsidRPr="0014486C" w:rsidR="00A35B76">
        <w:rPr>
          <w:rFonts w:asciiTheme="minorHAnsi" w:hAnsiTheme="minorHAnsi" w:cstheme="minorHAnsi"/>
          <w:szCs w:val="24"/>
        </w:rPr>
        <w:t>‘</w:t>
      </w:r>
      <w:r w:rsidRPr="0014486C">
        <w:rPr>
          <w:rFonts w:asciiTheme="minorHAnsi" w:hAnsiTheme="minorHAnsi" w:cstheme="minorHAnsi"/>
          <w:b/>
          <w:bCs/>
          <w:szCs w:val="24"/>
        </w:rPr>
        <w:t>Initiation Checker queue</w:t>
      </w:r>
      <w:r w:rsidRPr="0014486C" w:rsidR="00A35B76">
        <w:rPr>
          <w:rFonts w:asciiTheme="minorHAnsi" w:hAnsiTheme="minorHAnsi" w:cstheme="minorHAnsi"/>
          <w:b/>
          <w:bCs/>
          <w:szCs w:val="24"/>
        </w:rPr>
        <w:t>’.</w:t>
      </w:r>
    </w:p>
    <w:p w:rsidRPr="0014486C" w:rsidR="00F260C5" w:rsidP="00F260C5" w:rsidRDefault="00F260C5" w14:paraId="3314EDE5" w14:textId="77777777">
      <w:pPr>
        <w:pStyle w:val="ListParagraph"/>
        <w:suppressAutoHyphens w:val="0"/>
        <w:spacing w:before="120" w:after="120" w:line="360" w:lineRule="auto"/>
        <w:jc w:val="both"/>
        <w:rPr>
          <w:rFonts w:asciiTheme="minorHAnsi" w:hAnsiTheme="minorHAnsi" w:cstheme="minorHAnsi"/>
          <w:szCs w:val="24"/>
        </w:rPr>
      </w:pPr>
    </w:p>
    <w:p w:rsidRPr="0014486C" w:rsidR="00A84283" w:rsidP="00A84283" w:rsidRDefault="00A84283" w14:paraId="2A553B2A" w14:textId="77777777">
      <w:pPr>
        <w:suppressAutoHyphens w:val="0"/>
        <w:spacing w:before="120" w:after="120" w:line="360" w:lineRule="auto"/>
        <w:jc w:val="both"/>
        <w:rPr>
          <w:rFonts w:asciiTheme="minorHAnsi" w:hAnsiTheme="minorHAnsi" w:cstheme="minorHAnsi"/>
          <w:szCs w:val="24"/>
        </w:rPr>
      </w:pPr>
    </w:p>
    <w:tbl>
      <w:tblPr>
        <w:tblStyle w:val="TableGrid"/>
        <w:tblW w:w="0" w:type="auto"/>
        <w:tblInd w:w="360" w:type="dxa"/>
        <w:tblLook w:val="04A0" w:firstRow="1" w:lastRow="0" w:firstColumn="1" w:lastColumn="0" w:noHBand="0" w:noVBand="1"/>
      </w:tblPr>
      <w:tblGrid>
        <w:gridCol w:w="2329"/>
        <w:gridCol w:w="3969"/>
        <w:gridCol w:w="2358"/>
      </w:tblGrid>
      <w:tr w:rsidRPr="0014486C" w:rsidR="00BA3937" w:rsidTr="00276E14" w14:paraId="6B27CAB0" w14:textId="77777777">
        <w:tc>
          <w:tcPr>
            <w:tcW w:w="2329" w:type="dxa"/>
          </w:tcPr>
          <w:p w:rsidRPr="0014486C" w:rsidR="00BA3937" w:rsidP="00276E14" w:rsidRDefault="00BA3937" w14:paraId="77BD6A23"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969" w:type="dxa"/>
          </w:tcPr>
          <w:p w:rsidRPr="0014486C" w:rsidR="00BA3937" w:rsidP="00276E14" w:rsidRDefault="00BA3937" w14:paraId="389DB707"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2358" w:type="dxa"/>
          </w:tcPr>
          <w:p w:rsidRPr="0014486C" w:rsidR="00BA3937" w:rsidP="00276E14" w:rsidRDefault="00BA3937" w14:paraId="15835A31"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BA3937" w:rsidTr="00276E14" w14:paraId="1E0D477A" w14:textId="77777777">
        <w:tc>
          <w:tcPr>
            <w:tcW w:w="2329" w:type="dxa"/>
          </w:tcPr>
          <w:p w:rsidRPr="0014486C" w:rsidR="00BA3937" w:rsidP="00276E14" w:rsidRDefault="00BA3937" w14:paraId="7097A750" w14:textId="2311D29C">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rsidRPr="0014486C" w:rsidR="00BA3937" w:rsidP="00276E14" w:rsidRDefault="00BA3937" w14:paraId="04FA9F21" w14:textId="432279E1">
            <w:pPr>
              <w:spacing w:line="360" w:lineRule="auto"/>
              <w:rPr>
                <w:rFonts w:asciiTheme="minorHAnsi" w:hAnsiTheme="minorHAnsi" w:cstheme="minorHAnsi"/>
                <w:szCs w:val="24"/>
              </w:rPr>
            </w:pPr>
            <w:r w:rsidRPr="0014486C">
              <w:rPr>
                <w:rFonts w:asciiTheme="minorHAnsi" w:hAnsiTheme="minorHAnsi" w:cstheme="minorHAnsi"/>
                <w:szCs w:val="24"/>
              </w:rPr>
              <w:t>All the mandatory field</w:t>
            </w:r>
            <w:r w:rsidR="000B1B27">
              <w:rPr>
                <w:rFonts w:asciiTheme="minorHAnsi" w:hAnsiTheme="minorHAnsi" w:cstheme="minorHAnsi"/>
                <w:szCs w:val="24"/>
              </w:rPr>
              <w:t xml:space="preserve">/ doc </w:t>
            </w:r>
            <w:r w:rsidRPr="0014486C">
              <w:rPr>
                <w:rFonts w:asciiTheme="minorHAnsi" w:hAnsiTheme="minorHAnsi" w:cstheme="minorHAnsi"/>
                <w:szCs w:val="24"/>
              </w:rPr>
              <w:t xml:space="preserve">are filled. </w:t>
            </w:r>
          </w:p>
        </w:tc>
        <w:tc>
          <w:tcPr>
            <w:tcW w:w="2358" w:type="dxa"/>
          </w:tcPr>
          <w:p w:rsidRPr="0014486C" w:rsidR="00BA3937" w:rsidP="00276E14" w:rsidRDefault="00BA3937" w14:paraId="1DB75A3B" w14:textId="1DD57809">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bl>
    <w:p w:rsidRPr="0014486C" w:rsidR="00BA3937" w:rsidP="00A84283" w:rsidRDefault="00BA3937" w14:paraId="4374ED39" w14:textId="77777777">
      <w:pPr>
        <w:suppressAutoHyphens w:val="0"/>
        <w:spacing w:before="120" w:after="120" w:line="360" w:lineRule="auto"/>
        <w:jc w:val="both"/>
        <w:rPr>
          <w:rFonts w:asciiTheme="minorHAnsi" w:hAnsiTheme="minorHAnsi" w:cstheme="minorHAnsi"/>
          <w:szCs w:val="24"/>
        </w:rPr>
      </w:pPr>
    </w:p>
    <w:p w:rsidRPr="00A84283" w:rsidR="00A84283" w:rsidP="00A84283" w:rsidRDefault="00A84283" w14:paraId="17C56A86" w14:textId="77777777">
      <w:pPr>
        <w:suppressAutoHyphens w:val="0"/>
        <w:spacing w:before="120" w:after="120" w:line="360" w:lineRule="auto"/>
        <w:jc w:val="both"/>
        <w:rPr>
          <w:rFonts w:asciiTheme="minorHAnsi" w:hAnsiTheme="minorHAnsi" w:cstheme="minorHAnsi"/>
          <w:sz w:val="22"/>
          <w:szCs w:val="22"/>
        </w:rPr>
      </w:pPr>
    </w:p>
    <w:p w:rsidRPr="0014486C" w:rsidR="00D2079B" w:rsidP="000714C8" w:rsidRDefault="00D2079B" w14:paraId="35A780E4" w14:textId="2AC8BDE0">
      <w:pPr>
        <w:suppressAutoHyphens w:val="0"/>
        <w:spacing w:before="120" w:after="120" w:line="360" w:lineRule="auto"/>
        <w:jc w:val="both"/>
        <w:rPr>
          <w:rFonts w:asciiTheme="minorHAnsi" w:hAnsiTheme="minorHAnsi" w:cstheme="minorHAnsi"/>
          <w:color w:val="FF0000"/>
          <w:szCs w:val="24"/>
        </w:rPr>
      </w:pPr>
      <w:r w:rsidRPr="0014486C">
        <w:rPr>
          <w:rFonts w:asciiTheme="minorHAnsi" w:hAnsiTheme="minorHAnsi" w:cstheme="minorHAnsi"/>
          <w:b/>
          <w:bCs/>
          <w:color w:val="FF0000"/>
          <w:szCs w:val="24"/>
        </w:rPr>
        <w:t xml:space="preserve">Please Note: </w:t>
      </w:r>
      <w:r w:rsidRPr="0014486C" w:rsidR="00DF03FB">
        <w:rPr>
          <w:rFonts w:asciiTheme="minorHAnsi" w:hAnsiTheme="minorHAnsi" w:cstheme="minorHAnsi"/>
          <w:color w:val="FF0000"/>
          <w:szCs w:val="24"/>
        </w:rPr>
        <w:t xml:space="preserve">Dedupe Check </w:t>
      </w:r>
      <w:r w:rsidRPr="0014486C">
        <w:rPr>
          <w:rFonts w:asciiTheme="minorHAnsi" w:hAnsiTheme="minorHAnsi" w:cstheme="minorHAnsi"/>
          <w:color w:val="FF0000"/>
          <w:szCs w:val="24"/>
        </w:rPr>
        <w:t xml:space="preserve">/ </w:t>
      </w:r>
      <w:r w:rsidRPr="0014486C" w:rsidR="00DF03FB">
        <w:rPr>
          <w:rFonts w:asciiTheme="minorHAnsi" w:hAnsiTheme="minorHAnsi" w:cstheme="minorHAnsi"/>
          <w:color w:val="FF0000"/>
          <w:szCs w:val="24"/>
        </w:rPr>
        <w:t>Fetching related party details</w:t>
      </w:r>
      <w:r w:rsidR="00D04E99">
        <w:rPr>
          <w:rFonts w:asciiTheme="minorHAnsi" w:hAnsiTheme="minorHAnsi" w:cstheme="minorHAnsi"/>
          <w:color w:val="FF0000"/>
          <w:szCs w:val="24"/>
        </w:rPr>
        <w:t>/Products fetching</w:t>
      </w:r>
      <w:r w:rsidR="00D17B59">
        <w:rPr>
          <w:rFonts w:asciiTheme="minorHAnsi" w:hAnsiTheme="minorHAnsi" w:cstheme="minorHAnsi"/>
          <w:color w:val="FF0000"/>
          <w:szCs w:val="24"/>
        </w:rPr>
        <w:t>/Blacklist Inquiry</w:t>
      </w:r>
      <w:r w:rsidRPr="0014486C">
        <w:rPr>
          <w:rFonts w:asciiTheme="minorHAnsi" w:hAnsiTheme="minorHAnsi" w:cstheme="minorHAnsi"/>
          <w:color w:val="FF0000"/>
          <w:szCs w:val="24"/>
        </w:rPr>
        <w:t xml:space="preserve"> is </w:t>
      </w:r>
      <w:r w:rsidRPr="0014486C" w:rsidR="002F568A">
        <w:rPr>
          <w:rFonts w:asciiTheme="minorHAnsi" w:hAnsiTheme="minorHAnsi" w:cstheme="minorHAnsi"/>
          <w:color w:val="FF0000"/>
          <w:szCs w:val="24"/>
        </w:rPr>
        <w:t>indicative;</w:t>
      </w:r>
      <w:r w:rsidRPr="0014486C">
        <w:rPr>
          <w:rFonts w:asciiTheme="minorHAnsi" w:hAnsiTheme="minorHAnsi" w:cstheme="minorHAnsi"/>
          <w:color w:val="FF0000"/>
          <w:szCs w:val="24"/>
        </w:rPr>
        <w:t xml:space="preserve"> the actual details of call will be mentioned in TSD document. The details mentioned in TSD document will be final for Development / SIT / UAT / Production</w:t>
      </w:r>
      <w:r w:rsidRPr="0014486C" w:rsidR="00DF03FB">
        <w:rPr>
          <w:rFonts w:asciiTheme="minorHAnsi" w:hAnsiTheme="minorHAnsi" w:cstheme="minorHAnsi"/>
          <w:color w:val="FF0000"/>
          <w:szCs w:val="24"/>
        </w:rPr>
        <w:t>.</w:t>
      </w:r>
    </w:p>
    <w:p w:rsidRPr="000714C8" w:rsidR="00A84283" w:rsidP="000714C8" w:rsidRDefault="00A84283" w14:paraId="1603E539" w14:textId="13030679">
      <w:pPr>
        <w:suppressAutoHyphens w:val="0"/>
        <w:spacing w:before="120" w:after="120" w:line="360" w:lineRule="auto"/>
        <w:jc w:val="both"/>
        <w:rPr>
          <w:rFonts w:asciiTheme="minorHAnsi" w:hAnsiTheme="minorHAnsi" w:cstheme="minorHAnsi"/>
          <w:sz w:val="22"/>
          <w:szCs w:val="22"/>
        </w:rPr>
      </w:pPr>
    </w:p>
    <w:p w:rsidRPr="00956FD8" w:rsidR="00272D68" w:rsidP="007C1709" w:rsidRDefault="00272D68" w14:paraId="3E581D63" w14:textId="77777777">
      <w:pPr>
        <w:pStyle w:val="Heading3"/>
        <w:rPr>
          <w:i/>
        </w:rPr>
      </w:pPr>
      <w:bookmarkStart w:name="_Toc484538781" w:id="99"/>
      <w:bookmarkStart w:name="_Toc80017968" w:id="100"/>
      <w:bookmarkStart w:name="_Toc156159513" w:id="101"/>
      <w:bookmarkStart w:name="_Toc166061892" w:id="102"/>
      <w:r w:rsidRPr="00956FD8">
        <w:t>Access Details:</w:t>
      </w:r>
      <w:bookmarkEnd w:id="99"/>
      <w:bookmarkEnd w:id="100"/>
      <w:bookmarkEnd w:id="101"/>
      <w:bookmarkEnd w:id="102"/>
      <w:r w:rsidRPr="00956FD8">
        <w:t xml:space="preserve"> </w:t>
      </w:r>
    </w:p>
    <w:p w:rsidRPr="00C15266" w:rsidR="00272D68" w:rsidP="00C15266" w:rsidRDefault="00272D68" w14:paraId="556C3189"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272D68" w:rsidTr="00C15266" w14:paraId="478AE3F5" w14:textId="77777777">
        <w:tc>
          <w:tcPr>
            <w:tcW w:w="4321" w:type="dxa"/>
          </w:tcPr>
          <w:p w:rsidRPr="0014486C" w:rsidR="00272D68" w:rsidP="000714C8" w:rsidRDefault="00272D68" w14:paraId="32B5350E"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272D68" w:rsidP="000714C8" w:rsidRDefault="00272D68" w14:paraId="6CC11D38" w14:textId="466B53B9">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w:t>
            </w:r>
            <w:r w:rsidRPr="0014486C" w:rsidR="00DF03FB">
              <w:rPr>
                <w:rFonts w:eastAsia="Calibri" w:asciiTheme="minorHAnsi" w:hAnsiTheme="minorHAnsi" w:cstheme="minorHAnsi"/>
                <w:szCs w:val="24"/>
              </w:rPr>
              <w:t>Operations initiation</w:t>
            </w:r>
            <w:r w:rsidRPr="0014486C">
              <w:rPr>
                <w:rFonts w:eastAsia="Calibri" w:asciiTheme="minorHAnsi" w:hAnsiTheme="minorHAnsi" w:cstheme="minorHAnsi"/>
                <w:szCs w:val="24"/>
              </w:rPr>
              <w:t xml:space="preserve"> user</w:t>
            </w:r>
            <w:r w:rsidRPr="0014486C" w:rsidR="00DF03FB">
              <w:rPr>
                <w:rFonts w:eastAsia="Calibri" w:asciiTheme="minorHAnsi" w:hAnsiTheme="minorHAnsi" w:cstheme="minorHAnsi"/>
                <w:szCs w:val="24"/>
              </w:rPr>
              <w:t>s</w:t>
            </w:r>
            <w:r w:rsidRPr="0014486C">
              <w:rPr>
                <w:rFonts w:eastAsia="Calibri" w:asciiTheme="minorHAnsi" w:hAnsiTheme="minorHAnsi" w:cstheme="minorHAnsi"/>
                <w:szCs w:val="24"/>
              </w:rPr>
              <w:t xml:space="preserve">. </w:t>
            </w:r>
          </w:p>
        </w:tc>
      </w:tr>
      <w:tr w:rsidRPr="0014486C" w:rsidR="00272D68" w:rsidTr="00C15266" w14:paraId="67FB8F45" w14:textId="77777777">
        <w:tc>
          <w:tcPr>
            <w:tcW w:w="4321" w:type="dxa"/>
          </w:tcPr>
          <w:p w:rsidRPr="0014486C" w:rsidR="00272D68" w:rsidP="000714C8" w:rsidRDefault="00272D68" w14:paraId="3657F629"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272D68" w:rsidP="000714C8" w:rsidRDefault="00272D68" w14:paraId="678B59A9"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272D68" w:rsidTr="00C15266" w14:paraId="41282A0E" w14:textId="77777777">
        <w:tc>
          <w:tcPr>
            <w:tcW w:w="4321" w:type="dxa"/>
          </w:tcPr>
          <w:p w:rsidRPr="0014486C" w:rsidR="00272D68" w:rsidP="000714C8" w:rsidRDefault="00272D68" w14:paraId="38B432F7"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272D68" w:rsidP="000714C8" w:rsidRDefault="00272D68" w14:paraId="741412F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272D68" w:rsidTr="00C15266" w14:paraId="2B06EEC3" w14:textId="77777777">
        <w:tc>
          <w:tcPr>
            <w:tcW w:w="4321" w:type="dxa"/>
          </w:tcPr>
          <w:p w:rsidRPr="0014486C" w:rsidR="00272D68" w:rsidP="000714C8" w:rsidRDefault="00272D68" w14:paraId="3CE2280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272D68" w:rsidP="000714C8" w:rsidRDefault="00272D68" w14:paraId="4B26D003"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272D68" w:rsidTr="00C15266" w14:paraId="5B060C81" w14:textId="77777777">
        <w:tc>
          <w:tcPr>
            <w:tcW w:w="4321" w:type="dxa"/>
          </w:tcPr>
          <w:p w:rsidRPr="0014486C" w:rsidR="00272D68" w:rsidP="000714C8" w:rsidRDefault="00272D68" w14:paraId="4402895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C15266" w:rsidP="000714C8" w:rsidRDefault="00272D68" w14:paraId="305C2BB8" w14:textId="2E3BE250">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BA3937" w:rsidP="00611859" w:rsidRDefault="00BA3937" w14:paraId="12D789B8" w14:textId="77777777">
      <w:pPr>
        <w:spacing w:line="360" w:lineRule="auto"/>
        <w:jc w:val="both"/>
        <w:rPr>
          <w:rFonts w:asciiTheme="minorHAnsi" w:hAnsiTheme="minorHAnsi" w:cstheme="minorHAnsi"/>
          <w:sz w:val="20"/>
        </w:rPr>
      </w:pPr>
    </w:p>
    <w:p w:rsidR="00422238" w:rsidP="00611859" w:rsidRDefault="00422238" w14:paraId="78ACE785" w14:textId="77777777">
      <w:pPr>
        <w:spacing w:line="360" w:lineRule="auto"/>
        <w:jc w:val="both"/>
        <w:rPr>
          <w:rFonts w:asciiTheme="minorHAnsi" w:hAnsiTheme="minorHAnsi" w:cstheme="minorHAnsi"/>
          <w:sz w:val="20"/>
        </w:rPr>
      </w:pPr>
    </w:p>
    <w:p w:rsidR="00422238" w:rsidP="00611859" w:rsidRDefault="00422238" w14:paraId="176A2411" w14:textId="77777777">
      <w:pPr>
        <w:spacing w:line="360" w:lineRule="auto"/>
        <w:jc w:val="both"/>
        <w:rPr>
          <w:rFonts w:asciiTheme="minorHAnsi" w:hAnsiTheme="minorHAnsi" w:cstheme="minorHAnsi"/>
          <w:sz w:val="20"/>
        </w:rPr>
      </w:pPr>
    </w:p>
    <w:p w:rsidR="00422238" w:rsidP="00611859" w:rsidRDefault="00422238" w14:paraId="3F668739" w14:textId="77777777">
      <w:pPr>
        <w:spacing w:line="360" w:lineRule="auto"/>
        <w:jc w:val="both"/>
        <w:rPr>
          <w:rFonts w:asciiTheme="minorHAnsi" w:hAnsiTheme="minorHAnsi" w:cstheme="minorHAnsi"/>
          <w:sz w:val="20"/>
        </w:rPr>
      </w:pPr>
    </w:p>
    <w:p w:rsidR="00422238" w:rsidP="00611859" w:rsidRDefault="00422238" w14:paraId="13D052C8" w14:textId="77777777">
      <w:pPr>
        <w:spacing w:line="360" w:lineRule="auto"/>
        <w:jc w:val="both"/>
        <w:rPr>
          <w:rFonts w:asciiTheme="minorHAnsi" w:hAnsiTheme="minorHAnsi" w:cstheme="minorHAnsi"/>
          <w:sz w:val="20"/>
        </w:rPr>
      </w:pPr>
    </w:p>
    <w:p w:rsidR="00422238" w:rsidP="00611859" w:rsidRDefault="00422238" w14:paraId="6A72391D" w14:textId="77777777">
      <w:pPr>
        <w:spacing w:line="360" w:lineRule="auto"/>
        <w:jc w:val="both"/>
        <w:rPr>
          <w:rFonts w:asciiTheme="minorHAnsi" w:hAnsiTheme="minorHAnsi" w:cstheme="minorHAnsi"/>
          <w:sz w:val="20"/>
        </w:rPr>
      </w:pPr>
    </w:p>
    <w:p w:rsidR="00422238" w:rsidP="00611859" w:rsidRDefault="00422238" w14:paraId="0DEF70DF" w14:textId="77777777">
      <w:pPr>
        <w:spacing w:line="360" w:lineRule="auto"/>
        <w:jc w:val="both"/>
        <w:rPr>
          <w:rFonts w:asciiTheme="minorHAnsi" w:hAnsiTheme="minorHAnsi" w:cstheme="minorHAnsi"/>
          <w:sz w:val="20"/>
        </w:rPr>
      </w:pPr>
    </w:p>
    <w:p w:rsidR="00422238" w:rsidP="00611859" w:rsidRDefault="00422238" w14:paraId="0D2F021E" w14:textId="77777777">
      <w:pPr>
        <w:spacing w:line="360" w:lineRule="auto"/>
        <w:jc w:val="both"/>
        <w:rPr>
          <w:rFonts w:asciiTheme="minorHAnsi" w:hAnsiTheme="minorHAnsi" w:cstheme="minorHAnsi"/>
          <w:sz w:val="20"/>
        </w:rPr>
      </w:pPr>
    </w:p>
    <w:p w:rsidR="00422238" w:rsidP="00611859" w:rsidRDefault="00422238" w14:paraId="6FEAA105" w14:textId="77777777">
      <w:pPr>
        <w:spacing w:line="360" w:lineRule="auto"/>
        <w:jc w:val="both"/>
        <w:rPr>
          <w:rFonts w:asciiTheme="minorHAnsi" w:hAnsiTheme="minorHAnsi" w:cstheme="minorHAnsi"/>
          <w:sz w:val="20"/>
        </w:rPr>
      </w:pPr>
    </w:p>
    <w:p w:rsidR="00422238" w:rsidP="00611859" w:rsidRDefault="00422238" w14:paraId="3C92E865" w14:textId="77777777">
      <w:pPr>
        <w:spacing w:line="360" w:lineRule="auto"/>
        <w:jc w:val="both"/>
        <w:rPr>
          <w:rFonts w:asciiTheme="minorHAnsi" w:hAnsiTheme="minorHAnsi" w:cstheme="minorHAnsi"/>
          <w:sz w:val="20"/>
        </w:rPr>
      </w:pPr>
    </w:p>
    <w:p w:rsidR="00422238" w:rsidP="00611859" w:rsidRDefault="00422238" w14:paraId="7DE8C8C0" w14:textId="77777777">
      <w:pPr>
        <w:spacing w:line="360" w:lineRule="auto"/>
        <w:jc w:val="both"/>
        <w:rPr>
          <w:rFonts w:asciiTheme="minorHAnsi" w:hAnsiTheme="minorHAnsi" w:cstheme="minorHAnsi"/>
          <w:sz w:val="20"/>
        </w:rPr>
      </w:pPr>
    </w:p>
    <w:p w:rsidRPr="00956FD8" w:rsidR="00D651F7" w:rsidP="000714C8" w:rsidRDefault="000714C8" w14:paraId="39D678B4" w14:textId="1635F49A">
      <w:pPr>
        <w:pStyle w:val="Heading2"/>
      </w:pPr>
      <w:bookmarkStart w:name="_Toc153554674" w:id="103"/>
      <w:r>
        <w:t xml:space="preserve"> </w:t>
      </w:r>
      <w:bookmarkStart w:name="_Toc156159514" w:id="104"/>
      <w:bookmarkStart w:name="_Toc166061893" w:id="105"/>
      <w:r w:rsidR="00D651F7">
        <w:t>Initiation Maker Return</w:t>
      </w:r>
      <w:bookmarkEnd w:id="103"/>
      <w:bookmarkEnd w:id="104"/>
      <w:bookmarkEnd w:id="105"/>
    </w:p>
    <w:p w:rsidRPr="00956FD8" w:rsidR="00D651F7" w:rsidP="007C1709" w:rsidRDefault="00D651F7" w14:paraId="73E16708" w14:textId="77777777">
      <w:pPr>
        <w:pStyle w:val="Heading3"/>
        <w:rPr>
          <w:i/>
        </w:rPr>
      </w:pPr>
      <w:bookmarkStart w:name="_Toc156159515" w:id="106"/>
      <w:bookmarkStart w:name="_Toc166061894" w:id="107"/>
      <w:r w:rsidRPr="00956FD8">
        <w:t>Description</w:t>
      </w:r>
      <w:bookmarkEnd w:id="106"/>
      <w:bookmarkEnd w:id="107"/>
    </w:p>
    <w:p w:rsidRPr="0014486C" w:rsidR="00697D5A" w:rsidP="00697D5A" w:rsidRDefault="00697D5A" w14:paraId="1EA7A0CE" w14:textId="77777777">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This is a user queue. i.e., the user will have access to this queue. </w:t>
      </w:r>
    </w:p>
    <w:p w:rsidRPr="0014486C" w:rsidR="00D677CC" w:rsidP="00D677CC" w:rsidRDefault="00697D5A" w14:paraId="034A8BC8" w14:textId="77777777">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w:t>
      </w:r>
      <w:r w:rsidRPr="0014486C" w:rsidR="001F152B">
        <w:rPr>
          <w:rFonts w:asciiTheme="minorHAnsi" w:hAnsiTheme="minorHAnsi" w:cstheme="minorHAnsi"/>
          <w:szCs w:val="24"/>
        </w:rPr>
        <w:t>his queue is for modification, used by initiation maker.</w:t>
      </w:r>
    </w:p>
    <w:p w:rsidRPr="0014486C" w:rsidR="00D677CC" w:rsidP="00D677CC" w:rsidRDefault="001F152B" w14:paraId="6F335B8F" w14:textId="77777777">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Once any user</w:t>
      </w:r>
      <w:r w:rsidRPr="0014486C" w:rsidR="00A35B76">
        <w:rPr>
          <w:rFonts w:asciiTheme="minorHAnsi" w:hAnsiTheme="minorHAnsi" w:cstheme="minorHAnsi"/>
          <w:szCs w:val="24"/>
        </w:rPr>
        <w:t xml:space="preserve"> </w:t>
      </w:r>
      <w:r w:rsidRPr="0014486C">
        <w:rPr>
          <w:rFonts w:asciiTheme="minorHAnsi" w:hAnsiTheme="minorHAnsi" w:cstheme="minorHAnsi"/>
          <w:szCs w:val="24"/>
        </w:rPr>
        <w:t>submits</w:t>
      </w:r>
      <w:r w:rsidRPr="0014486C" w:rsidR="00A35B76">
        <w:rPr>
          <w:rFonts w:asciiTheme="minorHAnsi" w:hAnsiTheme="minorHAnsi" w:cstheme="minorHAnsi"/>
          <w:szCs w:val="24"/>
        </w:rPr>
        <w:t xml:space="preserve"> or</w:t>
      </w:r>
      <w:r w:rsidRPr="0014486C" w:rsidR="005D7F63">
        <w:rPr>
          <w:rFonts w:asciiTheme="minorHAnsi" w:hAnsiTheme="minorHAnsi" w:cstheme="minorHAnsi"/>
          <w:szCs w:val="24"/>
        </w:rPr>
        <w:t xml:space="preserve"> rejects</w:t>
      </w:r>
      <w:r w:rsidRPr="0014486C" w:rsidR="00A35B76">
        <w:rPr>
          <w:rFonts w:asciiTheme="minorHAnsi" w:hAnsiTheme="minorHAnsi" w:cstheme="minorHAnsi"/>
          <w:szCs w:val="24"/>
        </w:rPr>
        <w:t xml:space="preserve"> back</w:t>
      </w:r>
      <w:r w:rsidRPr="0014486C">
        <w:rPr>
          <w:rFonts w:asciiTheme="minorHAnsi" w:hAnsiTheme="minorHAnsi" w:cstheme="minorHAnsi"/>
          <w:szCs w:val="24"/>
        </w:rPr>
        <w:t xml:space="preserve"> the WI </w:t>
      </w:r>
      <w:r w:rsidRPr="0014486C" w:rsidR="008D5EAF">
        <w:rPr>
          <w:rFonts w:asciiTheme="minorHAnsi" w:hAnsiTheme="minorHAnsi" w:cstheme="minorHAnsi"/>
          <w:szCs w:val="24"/>
        </w:rPr>
        <w:t>to</w:t>
      </w:r>
      <w:r w:rsidRPr="0014486C">
        <w:rPr>
          <w:rFonts w:asciiTheme="minorHAnsi" w:hAnsiTheme="minorHAnsi" w:cstheme="minorHAnsi"/>
          <w:szCs w:val="24"/>
        </w:rPr>
        <w:t xml:space="preserve"> initiation maker, </w:t>
      </w:r>
      <w:r w:rsidRPr="0014486C" w:rsidR="008D5EAF">
        <w:rPr>
          <w:rFonts w:asciiTheme="minorHAnsi" w:hAnsiTheme="minorHAnsi" w:cstheme="minorHAnsi"/>
          <w:szCs w:val="24"/>
        </w:rPr>
        <w:t>it will move</w:t>
      </w:r>
      <w:r w:rsidRPr="0014486C">
        <w:rPr>
          <w:rFonts w:asciiTheme="minorHAnsi" w:hAnsiTheme="minorHAnsi" w:cstheme="minorHAnsi"/>
          <w:szCs w:val="24"/>
        </w:rPr>
        <w:t xml:space="preserve"> to</w:t>
      </w:r>
      <w:r w:rsidRPr="0014486C" w:rsidR="008D5EAF">
        <w:rPr>
          <w:rFonts w:asciiTheme="minorHAnsi" w:hAnsiTheme="minorHAnsi" w:cstheme="minorHAnsi"/>
          <w:szCs w:val="24"/>
        </w:rPr>
        <w:t xml:space="preserve"> Initiation Maker Return queue.</w:t>
      </w:r>
    </w:p>
    <w:p w:rsidRPr="0014486C" w:rsidR="00D677CC" w:rsidP="00D677CC" w:rsidRDefault="00D651F7" w14:paraId="44F8C725" w14:textId="255BCD2A">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All the </w:t>
      </w:r>
      <w:r w:rsidRPr="0014486C" w:rsidR="008D5EAF">
        <w:rPr>
          <w:rFonts w:asciiTheme="minorHAnsi" w:hAnsiTheme="minorHAnsi" w:cstheme="minorHAnsi"/>
          <w:szCs w:val="24"/>
        </w:rPr>
        <w:t xml:space="preserve">rights and access will be </w:t>
      </w:r>
      <w:r w:rsidRPr="0014486C" w:rsidR="00D677CC">
        <w:rPr>
          <w:rFonts w:asciiTheme="minorHAnsi" w:hAnsiTheme="minorHAnsi" w:cstheme="minorHAnsi"/>
          <w:szCs w:val="24"/>
        </w:rPr>
        <w:t>the same</w:t>
      </w:r>
      <w:r w:rsidRPr="0014486C" w:rsidR="008D5EAF">
        <w:rPr>
          <w:rFonts w:asciiTheme="minorHAnsi" w:hAnsiTheme="minorHAnsi" w:cstheme="minorHAnsi"/>
          <w:szCs w:val="24"/>
        </w:rPr>
        <w:t xml:space="preserve"> as Initiation Maker. </w:t>
      </w:r>
    </w:p>
    <w:p w:rsidRPr="0014486C" w:rsidR="00D677CC" w:rsidP="00D677CC" w:rsidRDefault="0005142B" w14:paraId="0480002E" w14:textId="77777777">
      <w:pPr>
        <w:pStyle w:val="ListParagraph"/>
        <w:numPr>
          <w:ilvl w:val="0"/>
          <w:numId w:val="12"/>
        </w:numPr>
        <w:spacing w:line="360" w:lineRule="auto"/>
        <w:rPr>
          <w:rFonts w:asciiTheme="minorHAnsi" w:hAnsiTheme="minorHAnsi" w:cstheme="minorHAnsi"/>
          <w:szCs w:val="24"/>
        </w:rPr>
      </w:pPr>
      <w:commentRangeStart w:id="108"/>
      <w:commentRangeStart w:id="109"/>
      <w:r w:rsidRPr="0014486C">
        <w:rPr>
          <w:rFonts w:asciiTheme="minorHAnsi" w:hAnsiTheme="minorHAnsi" w:cstheme="minorHAnsi"/>
          <w:szCs w:val="24"/>
        </w:rPr>
        <w:t xml:space="preserve">To modify the customer details user must delete </w:t>
      </w:r>
      <w:commentRangeEnd w:id="108"/>
      <w:r w:rsidRPr="0014486C">
        <w:rPr>
          <w:rFonts w:asciiTheme="minorHAnsi" w:hAnsiTheme="minorHAnsi" w:cstheme="minorHAnsi"/>
          <w:szCs w:val="24"/>
        </w:rPr>
        <w:commentReference w:id="108"/>
      </w:r>
      <w:commentRangeEnd w:id="109"/>
      <w:r w:rsidRPr="0014486C" w:rsidR="00E1488D">
        <w:rPr>
          <w:rStyle w:val="CommentReference"/>
          <w:rFonts w:asciiTheme="minorHAnsi" w:hAnsiTheme="minorHAnsi" w:cstheme="minorHAnsi"/>
          <w:sz w:val="24"/>
          <w:szCs w:val="24"/>
        </w:rPr>
        <w:commentReference w:id="109"/>
      </w:r>
      <w:r w:rsidRPr="0014486C">
        <w:rPr>
          <w:rFonts w:asciiTheme="minorHAnsi" w:hAnsiTheme="minorHAnsi" w:cstheme="minorHAnsi"/>
          <w:szCs w:val="24"/>
        </w:rPr>
        <w:t xml:space="preserve">the row to clear all the related party CIFs and products. </w:t>
      </w:r>
      <w:r w:rsidRPr="0014486C" w:rsidR="008D5EAF">
        <w:rPr>
          <w:rFonts w:asciiTheme="minorHAnsi" w:hAnsiTheme="minorHAnsi" w:cstheme="minorHAnsi"/>
          <w:szCs w:val="24"/>
        </w:rPr>
        <w:t>Post that user will add the customer details and will perform the dedupe check, fetch the related party</w:t>
      </w:r>
      <w:r w:rsidRPr="0014486C">
        <w:rPr>
          <w:rFonts w:asciiTheme="minorHAnsi" w:hAnsiTheme="minorHAnsi" w:cstheme="minorHAnsi"/>
          <w:szCs w:val="24"/>
        </w:rPr>
        <w:t xml:space="preserve"> </w:t>
      </w:r>
      <w:r w:rsidRPr="0014486C" w:rsidR="008D5EAF">
        <w:rPr>
          <w:rFonts w:asciiTheme="minorHAnsi" w:hAnsiTheme="minorHAnsi" w:cstheme="minorHAnsi"/>
          <w:szCs w:val="24"/>
        </w:rPr>
        <w:t>CIFs and will fetch all the products associated with the selected CIFs</w:t>
      </w:r>
      <w:r w:rsidRPr="0014486C" w:rsidR="003B39A3">
        <w:rPr>
          <w:rFonts w:asciiTheme="minorHAnsi" w:hAnsiTheme="minorHAnsi" w:cstheme="minorHAnsi"/>
          <w:szCs w:val="24"/>
        </w:rPr>
        <w:t>.</w:t>
      </w:r>
    </w:p>
    <w:p w:rsidRPr="005F41B6" w:rsidR="00831E02" w:rsidP="005F41B6" w:rsidRDefault="00A35B76" w14:paraId="270D55D9" w14:textId="2EFE87FB">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8C6C62">
        <w:rPr>
          <w:rFonts w:asciiTheme="minorHAnsi" w:hAnsiTheme="minorHAnsi" w:cstheme="minorHAnsi"/>
          <w:b/>
          <w:bCs/>
          <w:szCs w:val="24"/>
        </w:rPr>
        <w:t>Submit</w:t>
      </w:r>
      <w:r w:rsidRPr="0014486C">
        <w:rPr>
          <w:rFonts w:asciiTheme="minorHAnsi" w:hAnsiTheme="minorHAnsi" w:cstheme="minorHAnsi"/>
          <w:szCs w:val="24"/>
        </w:rPr>
        <w:t>’ and the work-item will move to Previous Work-step.</w:t>
      </w:r>
    </w:p>
    <w:p w:rsidR="00D677CC" w:rsidP="00D677CC" w:rsidRDefault="00D677CC" w14:paraId="745FECBF" w14:textId="77777777">
      <w:pPr>
        <w:spacing w:line="360" w:lineRule="auto"/>
        <w:rPr>
          <w:rFonts w:asciiTheme="minorHAnsi" w:hAnsiTheme="minorHAnsi" w:cstheme="minorHAnsi"/>
          <w:szCs w:val="24"/>
        </w:rPr>
      </w:pPr>
    </w:p>
    <w:p w:rsidRPr="0014486C" w:rsidR="00DE1BB4" w:rsidP="00D677CC" w:rsidRDefault="00DE1BB4" w14:paraId="13540660" w14:textId="77777777">
      <w:pPr>
        <w:spacing w:line="360" w:lineRule="auto"/>
        <w:rPr>
          <w:rFonts w:asciiTheme="minorHAnsi" w:hAnsiTheme="minorHAnsi" w:cstheme="minorHAnsi"/>
          <w:szCs w:val="24"/>
        </w:rPr>
      </w:pPr>
    </w:p>
    <w:tbl>
      <w:tblPr>
        <w:tblStyle w:val="TableGrid"/>
        <w:tblW w:w="0" w:type="auto"/>
        <w:tblInd w:w="360" w:type="dxa"/>
        <w:tblLook w:val="04A0" w:firstRow="1" w:lastRow="0" w:firstColumn="1" w:lastColumn="0" w:noHBand="0" w:noVBand="1"/>
      </w:tblPr>
      <w:tblGrid>
        <w:gridCol w:w="2329"/>
        <w:gridCol w:w="3969"/>
        <w:gridCol w:w="2358"/>
      </w:tblGrid>
      <w:tr w:rsidRPr="0014486C" w:rsidR="00D677CC" w:rsidTr="00276E14" w14:paraId="102E173D" w14:textId="77777777">
        <w:tc>
          <w:tcPr>
            <w:tcW w:w="2329" w:type="dxa"/>
          </w:tcPr>
          <w:p w:rsidRPr="0014486C" w:rsidR="00D677CC" w:rsidP="00276E14" w:rsidRDefault="00D677CC" w14:paraId="04C6C1F6"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969" w:type="dxa"/>
          </w:tcPr>
          <w:p w:rsidRPr="0014486C" w:rsidR="00D677CC" w:rsidP="00276E14" w:rsidRDefault="00D677CC" w14:paraId="580BB21D"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2358" w:type="dxa"/>
          </w:tcPr>
          <w:p w:rsidRPr="0014486C" w:rsidR="00D677CC" w:rsidP="00276E14" w:rsidRDefault="00D677CC" w14:paraId="53BCE1C5"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D677CC" w:rsidTr="00276E14" w14:paraId="1B0D4B25" w14:textId="77777777">
        <w:tc>
          <w:tcPr>
            <w:tcW w:w="2329" w:type="dxa"/>
          </w:tcPr>
          <w:p w:rsidRPr="0014486C" w:rsidR="00D677CC" w:rsidP="00276E14" w:rsidRDefault="00D677CC" w14:paraId="533E3C60" w14:textId="77777777">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rsidRPr="0014486C" w:rsidR="00D677CC" w:rsidP="00276E14" w:rsidRDefault="005838C5" w14:paraId="159F1814" w14:textId="148F3264">
            <w:pPr>
              <w:spacing w:line="360" w:lineRule="auto"/>
              <w:rPr>
                <w:rFonts w:asciiTheme="minorHAnsi" w:hAnsiTheme="minorHAnsi" w:cstheme="minorHAnsi"/>
                <w:szCs w:val="24"/>
              </w:rPr>
            </w:pPr>
            <w:r w:rsidRPr="0014486C">
              <w:rPr>
                <w:rFonts w:asciiTheme="minorHAnsi" w:hAnsiTheme="minorHAnsi" w:cstheme="minorHAnsi"/>
                <w:szCs w:val="24"/>
              </w:rPr>
              <w:t xml:space="preserve">If request was received from ‘Compliance Referral Checker’ </w:t>
            </w:r>
          </w:p>
        </w:tc>
        <w:tc>
          <w:tcPr>
            <w:tcW w:w="2358" w:type="dxa"/>
          </w:tcPr>
          <w:p w:rsidRPr="0014486C" w:rsidR="00D677CC" w:rsidP="00276E14" w:rsidRDefault="00D677CC" w14:paraId="136B6BA5" w14:textId="77777777">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r w:rsidRPr="0014486C" w:rsidR="00F317C0" w:rsidTr="00276E14" w14:paraId="53A58180" w14:textId="77777777">
        <w:tc>
          <w:tcPr>
            <w:tcW w:w="2329" w:type="dxa"/>
          </w:tcPr>
          <w:p w:rsidRPr="0014486C" w:rsidR="00F317C0" w:rsidP="00276E14" w:rsidRDefault="00F317C0" w14:paraId="59AD8ED5" w14:textId="59417298">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rsidRPr="0014486C" w:rsidR="00F317C0" w:rsidP="00276E14" w:rsidRDefault="00F317C0" w14:paraId="724D5F90" w14:textId="6266C984">
            <w:pPr>
              <w:spacing w:line="360" w:lineRule="auto"/>
              <w:rPr>
                <w:rFonts w:asciiTheme="minorHAnsi" w:hAnsiTheme="minorHAnsi" w:cstheme="minorHAnsi"/>
                <w:szCs w:val="24"/>
              </w:rPr>
            </w:pPr>
            <w:r w:rsidRPr="0014486C">
              <w:rPr>
                <w:rFonts w:asciiTheme="minorHAnsi" w:hAnsiTheme="minorHAnsi" w:cstheme="minorHAnsi"/>
                <w:szCs w:val="24"/>
              </w:rPr>
              <w:t xml:space="preserve">If request was ‘Rejected to Initiator’ </w:t>
            </w:r>
          </w:p>
        </w:tc>
        <w:tc>
          <w:tcPr>
            <w:tcW w:w="2358" w:type="dxa"/>
          </w:tcPr>
          <w:p w:rsidRPr="0014486C" w:rsidR="00F317C0" w:rsidP="00276E14" w:rsidRDefault="00F317C0" w14:paraId="1D57FD84" w14:textId="6ACD3F93">
            <w:pPr>
              <w:spacing w:line="360" w:lineRule="auto"/>
              <w:rPr>
                <w:rFonts w:asciiTheme="minorHAnsi" w:hAnsiTheme="minorHAnsi" w:cstheme="minorHAnsi"/>
                <w:szCs w:val="24"/>
              </w:rPr>
            </w:pPr>
            <w:r w:rsidRPr="0014486C">
              <w:rPr>
                <w:rFonts w:asciiTheme="minorHAnsi" w:hAnsiTheme="minorHAnsi" w:cstheme="minorHAnsi"/>
                <w:szCs w:val="24"/>
              </w:rPr>
              <w:t>Previous WS</w:t>
            </w:r>
          </w:p>
        </w:tc>
      </w:tr>
    </w:tbl>
    <w:p w:rsidRPr="00D677CC" w:rsidR="00DE1BB4" w:rsidP="00D677CC" w:rsidRDefault="00DE1BB4" w14:paraId="2AC3E98A" w14:textId="77777777">
      <w:pPr>
        <w:spacing w:line="360" w:lineRule="auto"/>
        <w:rPr>
          <w:rFonts w:asciiTheme="minorHAnsi" w:hAnsiTheme="minorHAnsi" w:cstheme="minorHAnsi"/>
          <w:sz w:val="22"/>
          <w:szCs w:val="22"/>
        </w:rPr>
      </w:pPr>
    </w:p>
    <w:p w:rsidRPr="00956FD8" w:rsidR="00D651F7" w:rsidP="007C1709" w:rsidRDefault="00D651F7" w14:paraId="125B8065" w14:textId="77777777">
      <w:pPr>
        <w:pStyle w:val="Heading3"/>
        <w:rPr>
          <w:i/>
        </w:rPr>
      </w:pPr>
      <w:bookmarkStart w:name="_Toc156159516" w:id="110"/>
      <w:bookmarkStart w:name="_Toc166061895" w:id="111"/>
      <w:r w:rsidRPr="00956FD8">
        <w:t>Access Details:</w:t>
      </w:r>
      <w:bookmarkEnd w:id="110"/>
      <w:bookmarkEnd w:id="111"/>
      <w:r w:rsidRPr="00956FD8">
        <w:t xml:space="preserve"> </w:t>
      </w:r>
    </w:p>
    <w:p w:rsidR="00D651F7" w:rsidP="00611859" w:rsidRDefault="00D651F7" w14:paraId="24A4D3EC"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A35B76" w:rsidTr="00D336E2" w14:paraId="010DED15" w14:textId="77777777">
        <w:tc>
          <w:tcPr>
            <w:tcW w:w="4321" w:type="dxa"/>
          </w:tcPr>
          <w:p w:rsidRPr="0014486C" w:rsidR="00A35B76" w:rsidP="004E7025" w:rsidRDefault="00A35B76" w14:paraId="585DEA2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A35B76" w:rsidP="004E7025" w:rsidRDefault="00A35B76" w14:paraId="25EC9B48" w14:textId="77777777">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Operations initiation users. </w:t>
            </w:r>
          </w:p>
        </w:tc>
      </w:tr>
      <w:tr w:rsidRPr="0014486C" w:rsidR="00A35B76" w:rsidTr="00D336E2" w14:paraId="78EA7E0F" w14:textId="77777777">
        <w:tc>
          <w:tcPr>
            <w:tcW w:w="4321" w:type="dxa"/>
          </w:tcPr>
          <w:p w:rsidRPr="0014486C" w:rsidR="00A35B76" w:rsidP="004E7025" w:rsidRDefault="00A35B76" w14:paraId="0E4CDC87"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A35B76" w:rsidP="004E7025" w:rsidRDefault="00A35B76" w14:paraId="35B4ECB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A35B76" w:rsidTr="00D336E2" w14:paraId="0417F305" w14:textId="77777777">
        <w:tc>
          <w:tcPr>
            <w:tcW w:w="4321" w:type="dxa"/>
          </w:tcPr>
          <w:p w:rsidRPr="0014486C" w:rsidR="00A35B76" w:rsidP="004E7025" w:rsidRDefault="00A35B76" w14:paraId="56F30FE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A35B76" w:rsidP="004E7025" w:rsidRDefault="00A35B76" w14:paraId="45B6779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A35B76" w:rsidTr="00D336E2" w14:paraId="51BAA2CB" w14:textId="77777777">
        <w:tc>
          <w:tcPr>
            <w:tcW w:w="4321" w:type="dxa"/>
          </w:tcPr>
          <w:p w:rsidRPr="0014486C" w:rsidR="00A35B76" w:rsidP="004E7025" w:rsidRDefault="00A35B76" w14:paraId="25D2BBA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A35B76" w:rsidP="004E7025" w:rsidRDefault="00A35B76" w14:paraId="20755E9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A35B76" w:rsidTr="00D336E2" w14:paraId="636C34C1" w14:textId="77777777">
        <w:tc>
          <w:tcPr>
            <w:tcW w:w="4321" w:type="dxa"/>
          </w:tcPr>
          <w:p w:rsidRPr="0014486C" w:rsidR="00A35B76" w:rsidP="004E7025" w:rsidRDefault="00A35B76" w14:paraId="00041AB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A35B76" w:rsidP="004E7025" w:rsidRDefault="00A35B76" w14:paraId="3881B792"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436AC4" w:rsidP="00611859" w:rsidRDefault="00436AC4" w14:paraId="52F01FA6" w14:textId="77777777">
      <w:pPr>
        <w:spacing w:line="360" w:lineRule="auto"/>
        <w:jc w:val="both"/>
        <w:rPr>
          <w:rFonts w:asciiTheme="minorHAnsi" w:hAnsiTheme="minorHAnsi" w:cstheme="minorHAnsi"/>
          <w:sz w:val="20"/>
        </w:rPr>
      </w:pPr>
    </w:p>
    <w:p w:rsidRPr="00956FD8" w:rsidR="00D651F7" w:rsidP="004E7025" w:rsidRDefault="004E7025" w14:paraId="59348C70" w14:textId="0D064858">
      <w:pPr>
        <w:pStyle w:val="Heading2"/>
      </w:pPr>
      <w:bookmarkStart w:name="_Toc153554675" w:id="112"/>
      <w:r>
        <w:t xml:space="preserve"> </w:t>
      </w:r>
      <w:bookmarkStart w:name="_Toc156159517" w:id="113"/>
      <w:bookmarkStart w:name="_Toc166061896" w:id="114"/>
      <w:r w:rsidR="00D651F7">
        <w:t>Initiation Checker</w:t>
      </w:r>
      <w:bookmarkEnd w:id="112"/>
      <w:bookmarkEnd w:id="113"/>
      <w:bookmarkEnd w:id="114"/>
    </w:p>
    <w:p w:rsidRPr="00956FD8" w:rsidR="00D651F7" w:rsidP="007C1709" w:rsidRDefault="00D651F7" w14:paraId="4FFC9873" w14:textId="77777777">
      <w:pPr>
        <w:pStyle w:val="Heading3"/>
        <w:rPr>
          <w:i/>
        </w:rPr>
      </w:pPr>
      <w:bookmarkStart w:name="_Toc156159518" w:id="115"/>
      <w:bookmarkStart w:name="_Toc166061897" w:id="116"/>
      <w:r w:rsidRPr="00956FD8">
        <w:t>Description</w:t>
      </w:r>
      <w:bookmarkEnd w:id="115"/>
      <w:bookmarkEnd w:id="116"/>
    </w:p>
    <w:p w:rsidRPr="0014486C" w:rsidR="005838C5" w:rsidP="005838C5" w:rsidRDefault="00AD5DAC" w14:paraId="20D465C6" w14:textId="77777777">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work-step. i.e., </w:t>
      </w:r>
      <w:r w:rsidRPr="0014486C" w:rsidR="005838C5">
        <w:rPr>
          <w:rFonts w:asciiTheme="minorHAnsi" w:hAnsiTheme="minorHAnsi" w:cstheme="minorHAnsi"/>
          <w:szCs w:val="24"/>
        </w:rPr>
        <w:t xml:space="preserve">the </w:t>
      </w:r>
      <w:r w:rsidRPr="0014486C">
        <w:rPr>
          <w:rFonts w:asciiTheme="minorHAnsi" w:hAnsiTheme="minorHAnsi" w:cstheme="minorHAnsi"/>
          <w:szCs w:val="24"/>
        </w:rPr>
        <w:t xml:space="preserve">user will have access to this queue. </w:t>
      </w:r>
    </w:p>
    <w:p w:rsidRPr="0014486C" w:rsidR="005838C5" w:rsidP="005838C5" w:rsidRDefault="00D651F7" w14:paraId="5A6BCE08" w14:textId="77777777">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Initiation Maker. </w:t>
      </w:r>
    </w:p>
    <w:p w:rsidRPr="0014486C" w:rsidR="005838C5" w:rsidP="005838C5" w:rsidRDefault="00D651F7" w14:paraId="11F2E859" w14:textId="77777777">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rsidRPr="0014486C" w:rsidR="005838C5" w:rsidP="005838C5" w:rsidRDefault="005838C5" w14:paraId="59F8AF92" w14:textId="5AAA0510">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Users</w:t>
      </w:r>
      <w:r w:rsidRPr="0014486C" w:rsidR="00844D72">
        <w:rPr>
          <w:rFonts w:asciiTheme="minorHAnsi" w:hAnsiTheme="minorHAnsi" w:cstheme="minorHAnsi"/>
          <w:szCs w:val="24"/>
        </w:rPr>
        <w:t xml:space="preserve"> will enter the comments in the remarks section of decision.</w:t>
      </w:r>
    </w:p>
    <w:p w:rsidRPr="0014486C" w:rsidR="005838C5" w:rsidP="005838C5" w:rsidRDefault="00D651F7" w14:paraId="42C55B0D" w14:textId="77777777">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Pr="0014486C" w:rsidR="005838C5">
        <w:rPr>
          <w:rFonts w:asciiTheme="minorHAnsi" w:hAnsiTheme="minorHAnsi" w:cstheme="minorHAnsi"/>
          <w:szCs w:val="24"/>
        </w:rPr>
        <w:t>work step</w:t>
      </w:r>
      <w:r w:rsidRPr="0014486C">
        <w:rPr>
          <w:rFonts w:asciiTheme="minorHAnsi" w:hAnsiTheme="minorHAnsi" w:cstheme="minorHAnsi"/>
          <w:szCs w:val="24"/>
        </w:rPr>
        <w:t xml:space="preserve"> as below:</w:t>
      </w:r>
    </w:p>
    <w:p w:rsidRPr="0014486C" w:rsidR="005838C5" w:rsidP="005838C5" w:rsidRDefault="00D651F7" w14:paraId="5540BB1A" w14:textId="77777777">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queue</w:t>
      </w:r>
      <w:r w:rsidRPr="0014486C" w:rsidR="002268E6">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Pr="0014486C" w:rsidR="002268E6">
        <w:rPr>
          <w:rFonts w:asciiTheme="minorHAnsi" w:hAnsiTheme="minorHAnsi" w:cstheme="minorHAnsi"/>
          <w:szCs w:val="24"/>
        </w:rPr>
        <w:t>, the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Pr="0014486C" w:rsidR="00BA729A">
        <w:rPr>
          <w:rFonts w:asciiTheme="minorHAnsi" w:hAnsiTheme="minorHAnsi" w:cstheme="minorHAnsi"/>
          <w:szCs w:val="24"/>
        </w:rPr>
        <w:t xml:space="preserve"> and WI will move to this queue. </w:t>
      </w:r>
    </w:p>
    <w:p w:rsidRPr="0014486C" w:rsidR="00D651F7" w:rsidP="005838C5" w:rsidRDefault="00D651F7" w14:paraId="7800A99C" w14:textId="0BF1C5DF">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‘Compliance Referral Maker’</w:t>
      </w:r>
      <w:r w:rsidRPr="0014486C">
        <w:rPr>
          <w:rFonts w:asciiTheme="minorHAnsi" w:hAnsiTheme="minorHAnsi" w:cstheme="minorHAnsi"/>
          <w:szCs w:val="24"/>
        </w:rPr>
        <w:t xml:space="preserve"> queue</w:t>
      </w:r>
      <w:r w:rsidRPr="0014486C" w:rsidR="00BA729A">
        <w:rPr>
          <w:rFonts w:asciiTheme="minorHAnsi" w:hAnsiTheme="minorHAnsi" w:cstheme="minorHAnsi"/>
          <w:szCs w:val="24"/>
        </w:rPr>
        <w:t>: If</w:t>
      </w:r>
      <w:r w:rsidRPr="0014486C">
        <w:rPr>
          <w:rFonts w:asciiTheme="minorHAnsi" w:hAnsiTheme="minorHAnsi" w:cstheme="minorHAnsi"/>
          <w:szCs w:val="24"/>
        </w:rPr>
        <w:t xml:space="preserve"> there are some clarifications required from complianc</w:t>
      </w:r>
      <w:r w:rsidRPr="0014486C" w:rsidR="00BA729A">
        <w:rPr>
          <w:rFonts w:asciiTheme="minorHAnsi" w:hAnsiTheme="minorHAnsi" w:cstheme="minorHAnsi"/>
          <w:szCs w:val="24"/>
        </w:rPr>
        <w:t>e, the</w:t>
      </w:r>
      <w:r w:rsidRPr="0014486C">
        <w:rPr>
          <w:rFonts w:asciiTheme="minorHAnsi" w:hAnsiTheme="minorHAnsi" w:cstheme="minorHAnsi"/>
          <w:szCs w:val="24"/>
        </w:rPr>
        <w:t xml:space="preserve"> </w:t>
      </w:r>
      <w:r w:rsidRPr="0014486C" w:rsidR="00BA729A">
        <w:rPr>
          <w:rFonts w:asciiTheme="minorHAnsi" w:hAnsiTheme="minorHAnsi" w:cstheme="minorHAnsi"/>
          <w:szCs w:val="24"/>
        </w:rPr>
        <w:t>u</w:t>
      </w:r>
      <w:r w:rsidRPr="0014486C">
        <w:rPr>
          <w:rFonts w:asciiTheme="minorHAnsi" w:hAnsiTheme="minorHAnsi" w:cstheme="minorHAnsi"/>
          <w:szCs w:val="24"/>
        </w:rPr>
        <w:t>ser will select the decision as ‘</w:t>
      </w:r>
      <w:r w:rsidRPr="0014486C">
        <w:rPr>
          <w:rFonts w:asciiTheme="minorHAnsi" w:hAnsiTheme="minorHAnsi" w:cstheme="minorHAnsi"/>
          <w:b/>
          <w:bCs/>
          <w:szCs w:val="24"/>
        </w:rPr>
        <w:t>Refer to Compliance’</w:t>
      </w:r>
      <w:r w:rsidRPr="0014486C" w:rsidR="00BA729A">
        <w:rPr>
          <w:rFonts w:asciiTheme="minorHAnsi" w:hAnsiTheme="minorHAnsi" w:cstheme="minorHAnsi"/>
          <w:szCs w:val="24"/>
        </w:rPr>
        <w:t xml:space="preserve"> and WI will move to this queue. </w:t>
      </w:r>
    </w:p>
    <w:p w:rsidRPr="0014486C" w:rsidR="00E148D9" w:rsidP="00E148D9" w:rsidRDefault="00D651F7" w14:paraId="563DED07" w14:textId="32FD28A7">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‘System Integration’</w:t>
      </w:r>
      <w:r w:rsidRPr="0014486C">
        <w:rPr>
          <w:rFonts w:asciiTheme="minorHAnsi" w:hAnsiTheme="minorHAnsi" w:cstheme="minorHAnsi"/>
          <w:szCs w:val="24"/>
        </w:rPr>
        <w:t xml:space="preserve"> queue</w:t>
      </w:r>
      <w:r w:rsidRPr="0014486C" w:rsidR="00D85302">
        <w:rPr>
          <w:rFonts w:asciiTheme="minorHAnsi" w:hAnsiTheme="minorHAnsi" w:cstheme="minorHAnsi"/>
          <w:szCs w:val="24"/>
        </w:rPr>
        <w:t>: I</w:t>
      </w:r>
      <w:r w:rsidRPr="0014486C">
        <w:rPr>
          <w:rFonts w:asciiTheme="minorHAnsi" w:hAnsiTheme="minorHAnsi" w:cstheme="minorHAnsi"/>
          <w:szCs w:val="24"/>
        </w:rPr>
        <w:t>f</w:t>
      </w:r>
      <w:r w:rsidRPr="0014486C" w:rsidR="00095CC8">
        <w:rPr>
          <w:rFonts w:asciiTheme="minorHAnsi" w:hAnsiTheme="minorHAnsi" w:cstheme="minorHAnsi"/>
          <w:szCs w:val="24"/>
        </w:rPr>
        <w:t xml:space="preserve"> the</w:t>
      </w:r>
      <w:r w:rsidRPr="0014486C">
        <w:rPr>
          <w:rFonts w:asciiTheme="minorHAnsi" w:hAnsiTheme="minorHAnsi" w:cstheme="minorHAnsi"/>
          <w:szCs w:val="24"/>
        </w:rPr>
        <w:t xml:space="preserve"> user takes the decision as </w:t>
      </w:r>
      <w:r w:rsidRPr="0014486C">
        <w:rPr>
          <w:rFonts w:asciiTheme="minorHAnsi" w:hAnsiTheme="minorHAnsi" w:cstheme="minorHAnsi"/>
          <w:b/>
          <w:bCs/>
          <w:szCs w:val="24"/>
        </w:rPr>
        <w:t>‘Approve’</w:t>
      </w:r>
      <w:r w:rsidRPr="0014486C" w:rsidR="00D85302">
        <w:rPr>
          <w:rFonts w:asciiTheme="minorHAnsi" w:hAnsiTheme="minorHAnsi" w:cstheme="minorHAnsi"/>
          <w:szCs w:val="24"/>
        </w:rPr>
        <w:t xml:space="preserve">, the WI will move to this queue. </w:t>
      </w:r>
    </w:p>
    <w:p w:rsidRPr="0014486C" w:rsidR="00095CC8" w:rsidP="00E148D9" w:rsidRDefault="00095CC8" w14:paraId="42E3BFD1" w14:textId="652E47C4">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 xml:space="preserve">‘Archival’ </w:t>
      </w:r>
      <w:r w:rsidRPr="0014486C">
        <w:rPr>
          <w:rFonts w:asciiTheme="minorHAnsi" w:hAnsiTheme="minorHAnsi" w:cstheme="minorHAnsi"/>
          <w:szCs w:val="24"/>
        </w:rPr>
        <w:t xml:space="preserve">queue: If the user takes decision as </w:t>
      </w:r>
      <w:r w:rsidRPr="0014486C">
        <w:rPr>
          <w:rFonts w:asciiTheme="minorHAnsi" w:hAnsiTheme="minorHAnsi" w:cstheme="minorHAnsi"/>
          <w:b/>
          <w:bCs/>
          <w:szCs w:val="24"/>
        </w:rPr>
        <w:t>‘Discard’</w:t>
      </w:r>
      <w:r w:rsidRPr="0014486C">
        <w:rPr>
          <w:rFonts w:asciiTheme="minorHAnsi" w:hAnsiTheme="minorHAnsi" w:cstheme="minorHAnsi"/>
          <w:szCs w:val="24"/>
        </w:rPr>
        <w:t>, the WI will move to this queue.</w:t>
      </w:r>
    </w:p>
    <w:p w:rsidRPr="0014486C" w:rsidR="005838C5" w:rsidP="005838C5" w:rsidRDefault="005838C5" w14:paraId="2B12BC13" w14:textId="7777777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Pr="0014486C" w:rsidR="005838C5" w:rsidTr="005838C5" w14:paraId="39DEB547" w14:textId="77777777">
        <w:trPr>
          <w:jc w:val="center"/>
        </w:trPr>
        <w:tc>
          <w:tcPr>
            <w:tcW w:w="2689" w:type="dxa"/>
          </w:tcPr>
          <w:p w:rsidRPr="0014486C" w:rsidR="005838C5" w:rsidP="00276E14" w:rsidRDefault="005838C5" w14:paraId="6B256EF0"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rsidRPr="0014486C" w:rsidR="005838C5" w:rsidP="00276E14" w:rsidRDefault="005838C5" w14:paraId="1473CF27"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5838C5" w:rsidTr="005838C5" w14:paraId="60792D47" w14:textId="77777777">
        <w:trPr>
          <w:jc w:val="center"/>
        </w:trPr>
        <w:tc>
          <w:tcPr>
            <w:tcW w:w="2689" w:type="dxa"/>
          </w:tcPr>
          <w:p w:rsidRPr="0014486C" w:rsidR="005838C5" w:rsidP="00276E14" w:rsidRDefault="005838C5" w14:paraId="2FDD41C8" w14:textId="72E7736D">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677" w:type="dxa"/>
          </w:tcPr>
          <w:p w:rsidRPr="0014486C" w:rsidR="005838C5" w:rsidP="00276E14" w:rsidRDefault="005838C5" w14:paraId="3E33B37A" w14:textId="5E31E6B1">
            <w:pPr>
              <w:spacing w:line="360" w:lineRule="auto"/>
              <w:rPr>
                <w:rFonts w:asciiTheme="minorHAnsi" w:hAnsiTheme="minorHAnsi" w:cstheme="minorHAnsi"/>
                <w:szCs w:val="24"/>
              </w:rPr>
            </w:pPr>
            <w:r w:rsidRPr="0014486C">
              <w:rPr>
                <w:rFonts w:asciiTheme="minorHAnsi" w:hAnsiTheme="minorHAnsi" w:cstheme="minorHAnsi"/>
                <w:szCs w:val="24"/>
              </w:rPr>
              <w:t xml:space="preserve">System Integration  </w:t>
            </w:r>
          </w:p>
        </w:tc>
      </w:tr>
      <w:tr w:rsidRPr="0014486C" w:rsidR="005838C5" w:rsidTr="005838C5" w14:paraId="20FCAD78" w14:textId="77777777">
        <w:trPr>
          <w:jc w:val="center"/>
        </w:trPr>
        <w:tc>
          <w:tcPr>
            <w:tcW w:w="2689" w:type="dxa"/>
          </w:tcPr>
          <w:p w:rsidRPr="0014486C" w:rsidR="005838C5" w:rsidP="00276E14" w:rsidRDefault="006526B5" w14:paraId="23CAF475" w14:textId="7B23FAEF">
            <w:pPr>
              <w:spacing w:line="360" w:lineRule="auto"/>
              <w:rPr>
                <w:rFonts w:asciiTheme="minorHAnsi" w:hAnsiTheme="minorHAnsi" w:cstheme="minorHAnsi"/>
                <w:szCs w:val="24"/>
              </w:rPr>
            </w:pPr>
            <w:r w:rsidRPr="0014486C">
              <w:rPr>
                <w:rFonts w:asciiTheme="minorHAnsi" w:hAnsiTheme="minorHAnsi" w:cstheme="minorHAnsi"/>
                <w:szCs w:val="24"/>
              </w:rPr>
              <w:t xml:space="preserve">Refer To Compliance </w:t>
            </w:r>
          </w:p>
        </w:tc>
        <w:tc>
          <w:tcPr>
            <w:tcW w:w="4677" w:type="dxa"/>
          </w:tcPr>
          <w:p w:rsidRPr="0014486C" w:rsidR="005838C5" w:rsidP="00276E14" w:rsidRDefault="006526B5" w14:paraId="6EE34C8D" w14:textId="2BECF435">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Maker </w:t>
            </w:r>
          </w:p>
        </w:tc>
      </w:tr>
      <w:tr w:rsidRPr="0014486C" w:rsidR="006526B5" w:rsidTr="005838C5" w14:paraId="38A02ABC" w14:textId="77777777">
        <w:trPr>
          <w:jc w:val="center"/>
        </w:trPr>
        <w:tc>
          <w:tcPr>
            <w:tcW w:w="2689" w:type="dxa"/>
          </w:tcPr>
          <w:p w:rsidRPr="0014486C" w:rsidR="006526B5" w:rsidP="00276E14" w:rsidRDefault="006526B5" w14:paraId="6CA81CF7" w14:textId="0F80B01D">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677" w:type="dxa"/>
          </w:tcPr>
          <w:p w:rsidRPr="0014486C" w:rsidR="006526B5" w:rsidP="00276E14" w:rsidRDefault="006526B5" w14:paraId="086C2A51" w14:textId="58A7B62C">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Maker Return </w:t>
            </w:r>
          </w:p>
        </w:tc>
      </w:tr>
      <w:tr w:rsidRPr="0014486C" w:rsidR="00095CC8" w:rsidTr="005838C5" w14:paraId="5B0F2257" w14:textId="77777777">
        <w:trPr>
          <w:jc w:val="center"/>
        </w:trPr>
        <w:tc>
          <w:tcPr>
            <w:tcW w:w="2689" w:type="dxa"/>
          </w:tcPr>
          <w:p w:rsidRPr="0014486C" w:rsidR="00095CC8" w:rsidP="00276E14" w:rsidRDefault="00095CC8" w14:paraId="1E9E1AC2" w14:textId="7C93BFAD">
            <w:pPr>
              <w:spacing w:line="360" w:lineRule="auto"/>
              <w:rPr>
                <w:rFonts w:asciiTheme="minorHAnsi" w:hAnsiTheme="minorHAnsi" w:cstheme="minorHAnsi"/>
                <w:szCs w:val="24"/>
              </w:rPr>
            </w:pPr>
            <w:r w:rsidRPr="0014486C">
              <w:rPr>
                <w:rFonts w:asciiTheme="minorHAnsi" w:hAnsiTheme="minorHAnsi" w:cstheme="minorHAnsi"/>
                <w:szCs w:val="24"/>
              </w:rPr>
              <w:t xml:space="preserve">Discard </w:t>
            </w:r>
          </w:p>
        </w:tc>
        <w:tc>
          <w:tcPr>
            <w:tcW w:w="4677" w:type="dxa"/>
          </w:tcPr>
          <w:p w:rsidRPr="0014486C" w:rsidR="00095CC8" w:rsidP="00276E14" w:rsidRDefault="00095CC8" w14:paraId="32755A1F" w14:textId="2C871012">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bl>
    <w:p w:rsidR="00E148D9" w:rsidP="00095CC8" w:rsidRDefault="00E148D9" w14:paraId="589B91A3" w14:textId="77777777">
      <w:pPr>
        <w:spacing w:line="360" w:lineRule="auto"/>
        <w:rPr>
          <w:rFonts w:asciiTheme="minorHAnsi" w:hAnsiTheme="minorHAnsi" w:cstheme="minorHAnsi"/>
          <w:sz w:val="22"/>
          <w:szCs w:val="22"/>
        </w:rPr>
      </w:pPr>
    </w:p>
    <w:p w:rsidR="00D13EA4" w:rsidP="00095CC8" w:rsidRDefault="00D13EA4" w14:paraId="7FCF8EE0" w14:textId="77777777">
      <w:pPr>
        <w:spacing w:line="360" w:lineRule="auto"/>
        <w:rPr>
          <w:rFonts w:asciiTheme="minorHAnsi" w:hAnsiTheme="minorHAnsi" w:cstheme="minorHAnsi"/>
          <w:sz w:val="22"/>
          <w:szCs w:val="22"/>
        </w:rPr>
      </w:pPr>
    </w:p>
    <w:p w:rsidR="001C172C" w:rsidP="00095CC8" w:rsidRDefault="001C172C" w14:paraId="33E27C25" w14:textId="77777777">
      <w:pPr>
        <w:spacing w:line="360" w:lineRule="auto"/>
        <w:rPr>
          <w:rFonts w:asciiTheme="minorHAnsi" w:hAnsiTheme="minorHAnsi" w:cstheme="minorHAnsi"/>
          <w:sz w:val="22"/>
          <w:szCs w:val="22"/>
        </w:rPr>
      </w:pPr>
    </w:p>
    <w:p w:rsidR="001C172C" w:rsidP="00095CC8" w:rsidRDefault="001C172C" w14:paraId="255BEDF1" w14:textId="77777777">
      <w:pPr>
        <w:spacing w:line="360" w:lineRule="auto"/>
        <w:rPr>
          <w:rFonts w:asciiTheme="minorHAnsi" w:hAnsiTheme="minorHAnsi" w:cstheme="minorHAnsi"/>
          <w:sz w:val="22"/>
          <w:szCs w:val="22"/>
        </w:rPr>
      </w:pPr>
    </w:p>
    <w:p w:rsidRPr="00095CC8" w:rsidR="001C172C" w:rsidP="00095CC8" w:rsidRDefault="001C172C" w14:paraId="7AD74520" w14:textId="77777777">
      <w:pPr>
        <w:spacing w:line="360" w:lineRule="auto"/>
        <w:rPr>
          <w:rFonts w:asciiTheme="minorHAnsi" w:hAnsiTheme="minorHAnsi" w:cstheme="minorHAnsi"/>
          <w:sz w:val="22"/>
          <w:szCs w:val="22"/>
        </w:rPr>
      </w:pPr>
    </w:p>
    <w:p w:rsidRPr="00956FD8" w:rsidR="00D651F7" w:rsidP="007C1709" w:rsidRDefault="00D651F7" w14:paraId="0A18B540" w14:textId="77777777">
      <w:pPr>
        <w:pStyle w:val="Heading3"/>
        <w:rPr>
          <w:i/>
        </w:rPr>
      </w:pPr>
      <w:bookmarkStart w:name="_Toc156159519" w:id="117"/>
      <w:bookmarkStart w:name="_Toc166061898" w:id="118"/>
      <w:r w:rsidRPr="00956FD8">
        <w:t>Access Details:</w:t>
      </w:r>
      <w:bookmarkEnd w:id="117"/>
      <w:bookmarkEnd w:id="118"/>
      <w:r w:rsidRPr="00956FD8">
        <w:t xml:space="preserve"> </w:t>
      </w:r>
    </w:p>
    <w:p w:rsidR="00D651F7" w:rsidP="00611859" w:rsidRDefault="00D651F7" w14:paraId="4DAC56BB"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A35B76" w:rsidTr="00D336E2" w14:paraId="44BF4561" w14:textId="77777777">
        <w:tc>
          <w:tcPr>
            <w:tcW w:w="4321" w:type="dxa"/>
          </w:tcPr>
          <w:p w:rsidRPr="0014486C" w:rsidR="00A35B76" w:rsidP="00E148D9" w:rsidRDefault="00A35B76" w14:paraId="01BF60D0"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A35B76" w:rsidP="00E148D9" w:rsidRDefault="00A35B76" w14:paraId="25F1B526" w14:textId="77777777">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Operations initiation users. </w:t>
            </w:r>
          </w:p>
        </w:tc>
      </w:tr>
      <w:tr w:rsidRPr="0014486C" w:rsidR="00A35B76" w:rsidTr="00D336E2" w14:paraId="08503BAB" w14:textId="77777777">
        <w:tc>
          <w:tcPr>
            <w:tcW w:w="4321" w:type="dxa"/>
          </w:tcPr>
          <w:p w:rsidRPr="0014486C" w:rsidR="00A35B76" w:rsidP="00E148D9" w:rsidRDefault="00A35B76" w14:paraId="78D56B2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A35B76" w:rsidP="00E148D9" w:rsidRDefault="00A35B76" w14:paraId="2E7CE454"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A35B76" w:rsidTr="00D336E2" w14:paraId="519251DB" w14:textId="77777777">
        <w:tc>
          <w:tcPr>
            <w:tcW w:w="4321" w:type="dxa"/>
          </w:tcPr>
          <w:p w:rsidRPr="0014486C" w:rsidR="00A35B76" w:rsidP="00E148D9" w:rsidRDefault="00A35B76" w14:paraId="090DB7BC"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A35B76" w:rsidP="00E148D9" w:rsidRDefault="00A35B76" w14:paraId="6E4E6C0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A35B76" w:rsidTr="00D336E2" w14:paraId="7513935D" w14:textId="77777777">
        <w:tc>
          <w:tcPr>
            <w:tcW w:w="4321" w:type="dxa"/>
          </w:tcPr>
          <w:p w:rsidRPr="0014486C" w:rsidR="00A35B76" w:rsidP="00E148D9" w:rsidRDefault="00A35B76" w14:paraId="755B232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A35B76" w:rsidP="00E148D9" w:rsidRDefault="00A35B76" w14:paraId="4461C01B"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A35B76" w:rsidTr="00D336E2" w14:paraId="2414761C" w14:textId="77777777">
        <w:tc>
          <w:tcPr>
            <w:tcW w:w="4321" w:type="dxa"/>
          </w:tcPr>
          <w:p w:rsidRPr="0014486C" w:rsidR="00A35B76" w:rsidP="00E148D9" w:rsidRDefault="00A35B76" w14:paraId="0B094289"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A35B76" w:rsidP="00E148D9" w:rsidRDefault="00A35B76" w14:paraId="7D4A3D09"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1C172C" w:rsidP="00611859" w:rsidRDefault="001C172C" w14:paraId="56CA1468" w14:textId="77777777">
      <w:pPr>
        <w:spacing w:line="360" w:lineRule="auto"/>
        <w:jc w:val="both"/>
        <w:rPr>
          <w:rFonts w:asciiTheme="minorHAnsi" w:hAnsiTheme="minorHAnsi" w:cstheme="minorHAnsi"/>
          <w:sz w:val="20"/>
        </w:rPr>
      </w:pPr>
    </w:p>
    <w:p w:rsidR="00422238" w:rsidP="00611859" w:rsidRDefault="00422238" w14:paraId="37D5A2CF" w14:textId="77777777">
      <w:pPr>
        <w:spacing w:line="360" w:lineRule="auto"/>
        <w:jc w:val="both"/>
        <w:rPr>
          <w:rFonts w:asciiTheme="minorHAnsi" w:hAnsiTheme="minorHAnsi" w:cstheme="minorHAnsi"/>
          <w:sz w:val="20"/>
        </w:rPr>
      </w:pPr>
    </w:p>
    <w:p w:rsidR="00422238" w:rsidP="00611859" w:rsidRDefault="00422238" w14:paraId="67AB661E" w14:textId="77777777">
      <w:pPr>
        <w:spacing w:line="360" w:lineRule="auto"/>
        <w:jc w:val="both"/>
        <w:rPr>
          <w:rFonts w:asciiTheme="minorHAnsi" w:hAnsiTheme="minorHAnsi" w:cstheme="minorHAnsi"/>
          <w:sz w:val="20"/>
        </w:rPr>
      </w:pPr>
    </w:p>
    <w:p w:rsidRPr="00956FD8" w:rsidR="00D651F7" w:rsidP="00395E1C" w:rsidRDefault="00395E1C" w14:paraId="2B97E14F" w14:textId="175C8805">
      <w:pPr>
        <w:pStyle w:val="Heading2"/>
      </w:pPr>
      <w:bookmarkStart w:name="_Toc153554676" w:id="119"/>
      <w:r>
        <w:t xml:space="preserve"> </w:t>
      </w:r>
      <w:bookmarkStart w:name="_Toc156159520" w:id="120"/>
      <w:bookmarkStart w:name="_Toc166061899" w:id="121"/>
      <w:r w:rsidR="00D651F7">
        <w:t>Compliance Referral Maker</w:t>
      </w:r>
      <w:bookmarkEnd w:id="119"/>
      <w:bookmarkEnd w:id="120"/>
      <w:bookmarkEnd w:id="121"/>
    </w:p>
    <w:p w:rsidRPr="00956FD8" w:rsidR="00D651F7" w:rsidP="007C1709" w:rsidRDefault="00D651F7" w14:paraId="7CAB5974" w14:textId="77777777">
      <w:pPr>
        <w:pStyle w:val="Heading3"/>
        <w:rPr>
          <w:i/>
        </w:rPr>
      </w:pPr>
      <w:bookmarkStart w:name="_Toc156159521" w:id="122"/>
      <w:bookmarkStart w:name="_Toc166061900" w:id="123"/>
      <w:r w:rsidRPr="00956FD8">
        <w:t>Description</w:t>
      </w:r>
      <w:bookmarkEnd w:id="122"/>
      <w:bookmarkEnd w:id="123"/>
    </w:p>
    <w:p w:rsidRPr="0014486C" w:rsidR="00D10FB7" w:rsidP="00D10FB7" w:rsidRDefault="00095CC8" w14:paraId="29E17891" w14:textId="7777777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w:t>
      </w:r>
      <w:r w:rsidRPr="0014486C" w:rsidR="00D10FB7">
        <w:rPr>
          <w:rFonts w:asciiTheme="minorHAnsi" w:hAnsiTheme="minorHAnsi" w:cstheme="minorHAnsi"/>
          <w:szCs w:val="24"/>
        </w:rPr>
        <w:t xml:space="preserve">a user queue. i.e., the user will have access to this queue. </w:t>
      </w:r>
    </w:p>
    <w:p w:rsidRPr="0014486C" w:rsidR="00D10FB7" w:rsidP="00D10FB7" w:rsidRDefault="00D651F7" w14:paraId="314BA159" w14:textId="7777777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Initiation </w:t>
      </w:r>
      <w:r w:rsidRPr="0014486C" w:rsidR="00844D72">
        <w:rPr>
          <w:rFonts w:asciiTheme="minorHAnsi" w:hAnsiTheme="minorHAnsi" w:cstheme="minorHAnsi"/>
          <w:szCs w:val="24"/>
        </w:rPr>
        <w:t>Checker</w:t>
      </w:r>
      <w:r w:rsidRPr="0014486C">
        <w:rPr>
          <w:rFonts w:asciiTheme="minorHAnsi" w:hAnsiTheme="minorHAnsi" w:cstheme="minorHAnsi"/>
          <w:szCs w:val="24"/>
        </w:rPr>
        <w:t xml:space="preserve">. </w:t>
      </w:r>
    </w:p>
    <w:p w:rsidRPr="0014486C" w:rsidR="00D10FB7" w:rsidP="00D10FB7" w:rsidRDefault="00D651F7" w14:paraId="27280C51" w14:textId="7777777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rsidRPr="0014486C" w:rsidR="00D10FB7" w:rsidP="00D10FB7" w:rsidRDefault="00D10FB7" w14:paraId="6A2D6702" w14:textId="3D233573">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Users</w:t>
      </w:r>
      <w:r w:rsidRPr="0014486C" w:rsidR="00844D72">
        <w:rPr>
          <w:rFonts w:asciiTheme="minorHAnsi" w:hAnsiTheme="minorHAnsi" w:cstheme="minorHAnsi"/>
          <w:szCs w:val="24"/>
        </w:rPr>
        <w:t xml:space="preserve"> will enter the comments in the remarks section of decision.</w:t>
      </w:r>
    </w:p>
    <w:p w:rsidRPr="0014486C" w:rsidR="00D651F7" w:rsidP="00D10FB7" w:rsidRDefault="00844D72" w14:paraId="2F7C6233" w14:textId="4DAFBE89">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w:t>
      </w:r>
      <w:r w:rsidRPr="0014486C">
        <w:rPr>
          <w:rFonts w:asciiTheme="minorHAnsi" w:hAnsiTheme="minorHAnsi" w:cstheme="minorHAnsi"/>
          <w:b/>
          <w:bCs/>
          <w:szCs w:val="24"/>
        </w:rPr>
        <w:t>‘Compliance Referral Checker’</w:t>
      </w:r>
      <w:r w:rsidRPr="0014486C">
        <w:rPr>
          <w:rFonts w:asciiTheme="minorHAnsi" w:hAnsiTheme="minorHAnsi" w:cstheme="minorHAnsi"/>
          <w:szCs w:val="24"/>
        </w:rPr>
        <w:t xml:space="preserve"> Work-step.</w:t>
      </w:r>
    </w:p>
    <w:p w:rsidRPr="0014486C" w:rsidR="00D10FB7" w:rsidP="00D10FB7" w:rsidRDefault="00D10FB7" w14:paraId="72BFA20E" w14:textId="7777777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Pr="0014486C" w:rsidR="00D10FB7" w:rsidTr="00276E14" w14:paraId="60BE8103" w14:textId="77777777">
        <w:trPr>
          <w:jc w:val="center"/>
        </w:trPr>
        <w:tc>
          <w:tcPr>
            <w:tcW w:w="2689" w:type="dxa"/>
          </w:tcPr>
          <w:p w:rsidRPr="0014486C" w:rsidR="00D10FB7" w:rsidP="00276E14" w:rsidRDefault="00D10FB7" w14:paraId="0823FE5D"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rsidRPr="0014486C" w:rsidR="00D10FB7" w:rsidP="00276E14" w:rsidRDefault="00D10FB7" w14:paraId="67E1E942"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D10FB7" w:rsidTr="00276E14" w14:paraId="667DB365" w14:textId="77777777">
        <w:trPr>
          <w:jc w:val="center"/>
        </w:trPr>
        <w:tc>
          <w:tcPr>
            <w:tcW w:w="2689" w:type="dxa"/>
          </w:tcPr>
          <w:p w:rsidRPr="0014486C" w:rsidR="00D10FB7" w:rsidP="00276E14" w:rsidRDefault="00D10FB7" w14:paraId="0768297C" w14:textId="5D6A3E33">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4677" w:type="dxa"/>
          </w:tcPr>
          <w:p w:rsidRPr="0014486C" w:rsidR="00D10FB7" w:rsidP="00276E14" w:rsidRDefault="00D10FB7" w14:paraId="420C21E9" w14:textId="467261E6">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Checker </w:t>
            </w:r>
          </w:p>
        </w:tc>
      </w:tr>
    </w:tbl>
    <w:p w:rsidRPr="00D10FB7" w:rsidR="00D10FB7" w:rsidP="00D10FB7" w:rsidRDefault="00D10FB7" w14:paraId="7D34C002" w14:textId="77777777">
      <w:pPr>
        <w:spacing w:line="360" w:lineRule="auto"/>
        <w:rPr>
          <w:rFonts w:asciiTheme="minorHAnsi" w:hAnsiTheme="minorHAnsi" w:cstheme="minorHAnsi"/>
          <w:sz w:val="22"/>
          <w:szCs w:val="22"/>
        </w:rPr>
      </w:pPr>
    </w:p>
    <w:p w:rsidRPr="00956FD8" w:rsidR="00D651F7" w:rsidP="007C1709" w:rsidRDefault="00D651F7" w14:paraId="0C3AF275" w14:textId="77777777">
      <w:pPr>
        <w:pStyle w:val="Heading3"/>
        <w:rPr>
          <w:i/>
        </w:rPr>
      </w:pPr>
      <w:bookmarkStart w:name="_Toc156159522" w:id="124"/>
      <w:bookmarkStart w:name="_Toc166061901" w:id="125"/>
      <w:r w:rsidRPr="00956FD8">
        <w:t>Access Details:</w:t>
      </w:r>
      <w:bookmarkEnd w:id="124"/>
      <w:bookmarkEnd w:id="125"/>
      <w:r w:rsidRPr="00956FD8">
        <w:t xml:space="preserve"> </w:t>
      </w:r>
    </w:p>
    <w:p w:rsidR="00D651F7" w:rsidP="00611859" w:rsidRDefault="00D651F7" w14:paraId="37567E60"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844D72" w:rsidTr="00D336E2" w14:paraId="73041F6C" w14:textId="77777777">
        <w:tc>
          <w:tcPr>
            <w:tcW w:w="4321" w:type="dxa"/>
          </w:tcPr>
          <w:p w:rsidRPr="0014486C" w:rsidR="00844D72" w:rsidP="00EC0DAD" w:rsidRDefault="00844D72" w14:paraId="027795E9"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844D72" w:rsidP="00EC0DAD" w:rsidRDefault="00844D72" w14:paraId="40BECE7B" w14:textId="1FBF01E1">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w:t>
            </w:r>
            <w:r w:rsidRPr="0014486C" w:rsidR="0098038E">
              <w:rPr>
                <w:rFonts w:eastAsia="Calibri" w:asciiTheme="minorHAnsi" w:hAnsiTheme="minorHAnsi" w:cstheme="minorHAnsi"/>
                <w:szCs w:val="24"/>
              </w:rPr>
              <w:t>Compliance referral</w:t>
            </w:r>
            <w:r w:rsidRPr="0014486C">
              <w:rPr>
                <w:rFonts w:eastAsia="Calibri" w:asciiTheme="minorHAnsi" w:hAnsiTheme="minorHAnsi" w:cstheme="minorHAnsi"/>
                <w:szCs w:val="24"/>
              </w:rPr>
              <w:t xml:space="preserve"> users. </w:t>
            </w:r>
          </w:p>
        </w:tc>
      </w:tr>
      <w:tr w:rsidRPr="0014486C" w:rsidR="00844D72" w:rsidTr="00D336E2" w14:paraId="239422F5" w14:textId="77777777">
        <w:tc>
          <w:tcPr>
            <w:tcW w:w="4321" w:type="dxa"/>
          </w:tcPr>
          <w:p w:rsidRPr="0014486C" w:rsidR="00844D72" w:rsidP="00EC0DAD" w:rsidRDefault="00844D72" w14:paraId="003661C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844D72" w:rsidP="00EC0DAD" w:rsidRDefault="00844D72" w14:paraId="4152E12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844D72" w:rsidTr="00D336E2" w14:paraId="36B063D7" w14:textId="77777777">
        <w:tc>
          <w:tcPr>
            <w:tcW w:w="4321" w:type="dxa"/>
          </w:tcPr>
          <w:p w:rsidRPr="0014486C" w:rsidR="00844D72" w:rsidP="00EC0DAD" w:rsidRDefault="00844D72" w14:paraId="050DE30E"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844D72" w:rsidP="00EC0DAD" w:rsidRDefault="00844D72" w14:paraId="00CC3F9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844D72" w:rsidTr="00D336E2" w14:paraId="52B19CEA" w14:textId="77777777">
        <w:tc>
          <w:tcPr>
            <w:tcW w:w="4321" w:type="dxa"/>
          </w:tcPr>
          <w:p w:rsidRPr="0014486C" w:rsidR="00844D72" w:rsidP="00EC0DAD" w:rsidRDefault="00844D72" w14:paraId="27F2FCBC"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844D72" w:rsidP="00EC0DAD" w:rsidRDefault="00844D72" w14:paraId="2FD67E22"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844D72" w:rsidTr="00D336E2" w14:paraId="376D12C1" w14:textId="77777777">
        <w:tc>
          <w:tcPr>
            <w:tcW w:w="4321" w:type="dxa"/>
          </w:tcPr>
          <w:p w:rsidRPr="0014486C" w:rsidR="00844D72" w:rsidP="00EC0DAD" w:rsidRDefault="00844D72" w14:paraId="02DDB08D"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844D72" w:rsidP="00EC0DAD" w:rsidRDefault="00844D72" w14:paraId="0DCAC82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844D72" w:rsidP="00611859" w:rsidRDefault="00844D72" w14:paraId="2380CCB9" w14:textId="77777777">
      <w:pPr>
        <w:spacing w:line="360" w:lineRule="auto"/>
        <w:jc w:val="both"/>
        <w:rPr>
          <w:rFonts w:asciiTheme="minorHAnsi" w:hAnsiTheme="minorHAnsi" w:cstheme="minorHAnsi"/>
          <w:sz w:val="20"/>
        </w:rPr>
      </w:pPr>
    </w:p>
    <w:p w:rsidRPr="00956FD8" w:rsidR="00D651F7" w:rsidP="00EC0DAD" w:rsidRDefault="00EC0DAD" w14:paraId="1CC9658F" w14:textId="38F10005">
      <w:pPr>
        <w:pStyle w:val="Heading2"/>
      </w:pPr>
      <w:bookmarkStart w:name="_Toc153554677" w:id="126"/>
      <w:r>
        <w:t xml:space="preserve"> </w:t>
      </w:r>
      <w:bookmarkStart w:name="_Toc156159523" w:id="127"/>
      <w:bookmarkStart w:name="_Toc166061902" w:id="128"/>
      <w:r w:rsidR="00D651F7">
        <w:t>Compliance Referral Checker</w:t>
      </w:r>
      <w:bookmarkEnd w:id="126"/>
      <w:bookmarkEnd w:id="127"/>
      <w:bookmarkEnd w:id="128"/>
    </w:p>
    <w:p w:rsidRPr="00956FD8" w:rsidR="00744EE2" w:rsidP="00744EE2" w:rsidRDefault="00744EE2" w14:paraId="19577DEF" w14:textId="77777777">
      <w:pPr>
        <w:pStyle w:val="Heading3"/>
        <w:rPr>
          <w:i/>
        </w:rPr>
      </w:pPr>
      <w:bookmarkStart w:name="_Toc156159525" w:id="129"/>
      <w:bookmarkStart w:name="_Toc156159524" w:id="130"/>
      <w:bookmarkStart w:name="_Toc166061903" w:id="131"/>
      <w:r w:rsidRPr="00956FD8">
        <w:t>Description</w:t>
      </w:r>
      <w:bookmarkEnd w:id="131"/>
    </w:p>
    <w:p w:rsidRPr="0014486C" w:rsidR="00744EE2" w:rsidP="00744EE2" w:rsidRDefault="00744EE2" w14:paraId="4C870833" w14:textId="77777777">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rsidRPr="0014486C" w:rsidR="00744EE2" w:rsidP="00744EE2" w:rsidRDefault="00744EE2" w14:paraId="73526637" w14:textId="77777777">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 xml:space="preserve">Users will review the WI submitted by Compliance Referral Maker. </w:t>
      </w:r>
    </w:p>
    <w:p w:rsidRPr="0014486C" w:rsidR="00744EE2" w:rsidP="00744EE2" w:rsidRDefault="00744EE2" w14:paraId="3B283614" w14:textId="77777777">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rsidRPr="0014486C" w:rsidR="00744EE2" w:rsidP="00744EE2" w:rsidRDefault="00744EE2" w14:paraId="10AF7EE7" w14:textId="77777777">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Users will review the comments given by ‘Compliance Referral Maker’.</w:t>
      </w:r>
    </w:p>
    <w:p w:rsidRPr="0014486C" w:rsidR="00744EE2" w:rsidP="00744EE2" w:rsidRDefault="00744EE2" w14:paraId="37A40B08" w14:textId="77777777">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User will select the decision and WI will move to the next work step as below:</w:t>
      </w:r>
    </w:p>
    <w:p w:rsidRPr="0014486C" w:rsidR="00744EE2" w:rsidP="00744EE2" w:rsidRDefault="00744EE2" w14:paraId="2B4804B4" w14:textId="77777777">
      <w:pPr>
        <w:pStyle w:val="ListParagraph"/>
        <w:numPr>
          <w:ilvl w:val="1"/>
          <w:numId w:val="15"/>
        </w:numPr>
        <w:spacing w:line="360" w:lineRule="auto"/>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queue: If user will select the decision as </w:t>
      </w:r>
      <w:r w:rsidRPr="0014486C">
        <w:rPr>
          <w:rFonts w:asciiTheme="minorHAnsi" w:hAnsiTheme="minorHAnsi" w:cstheme="minorHAnsi"/>
          <w:b/>
          <w:bCs/>
          <w:szCs w:val="24"/>
        </w:rPr>
        <w:t>‘Submit’.</w:t>
      </w:r>
    </w:p>
    <w:p w:rsidRPr="0014486C" w:rsidR="00744EE2" w:rsidP="00744EE2" w:rsidRDefault="00744EE2" w14:paraId="04E93C38" w14:textId="77777777">
      <w:pPr>
        <w:pStyle w:val="ListParagraph"/>
        <w:numPr>
          <w:ilvl w:val="1"/>
          <w:numId w:val="15"/>
        </w:numPr>
        <w:spacing w:line="360" w:lineRule="auto"/>
        <w:rPr>
          <w:rFonts w:asciiTheme="minorHAnsi" w:hAnsiTheme="minorHAnsi" w:cstheme="minorHAnsi"/>
          <w:szCs w:val="24"/>
        </w:rPr>
      </w:pPr>
      <w:r w:rsidRPr="0014486C">
        <w:rPr>
          <w:rFonts w:asciiTheme="minorHAnsi" w:hAnsiTheme="minorHAnsi" w:cstheme="minorHAnsi"/>
          <w:b/>
          <w:bCs/>
          <w:szCs w:val="24"/>
        </w:rPr>
        <w:t>‘Compliance Referral Maker’</w:t>
      </w:r>
      <w:r w:rsidRPr="0014486C">
        <w:rPr>
          <w:rFonts w:asciiTheme="minorHAnsi" w:hAnsiTheme="minorHAnsi" w:cstheme="minorHAnsi"/>
          <w:szCs w:val="24"/>
        </w:rPr>
        <w:t xml:space="preserve"> queue: If there are some clarifications/amendments required from compliance referral maker, user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rsidRPr="0014486C" w:rsidR="00744EE2" w:rsidP="00744EE2" w:rsidRDefault="00744EE2" w14:paraId="02B7E71F" w14:textId="77777777">
      <w:pPr>
        <w:pStyle w:val="ListParagraph"/>
        <w:spacing w:line="360" w:lineRule="auto"/>
        <w:ind w:left="1440"/>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Pr="0014486C" w:rsidR="00744EE2" w:rsidTr="006F6CAC" w14:paraId="3CF49EA0" w14:textId="77777777">
        <w:trPr>
          <w:jc w:val="center"/>
        </w:trPr>
        <w:tc>
          <w:tcPr>
            <w:tcW w:w="2689" w:type="dxa"/>
          </w:tcPr>
          <w:p w:rsidRPr="0014486C" w:rsidR="00744EE2" w:rsidP="006F6CAC" w:rsidRDefault="00744EE2" w14:paraId="642A3B45"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rsidRPr="0014486C" w:rsidR="00744EE2" w:rsidP="006F6CAC" w:rsidRDefault="00744EE2" w14:paraId="4330A9F3"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744EE2" w:rsidTr="006F6CAC" w14:paraId="29121CCD" w14:textId="77777777">
        <w:trPr>
          <w:jc w:val="center"/>
        </w:trPr>
        <w:tc>
          <w:tcPr>
            <w:tcW w:w="2689" w:type="dxa"/>
          </w:tcPr>
          <w:p w:rsidRPr="0014486C" w:rsidR="00744EE2" w:rsidP="006F6CAC" w:rsidRDefault="00744EE2" w14:paraId="0F7647AE" w14:textId="77777777">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4677" w:type="dxa"/>
          </w:tcPr>
          <w:p w:rsidRPr="0014486C" w:rsidR="00744EE2" w:rsidP="006F6CAC" w:rsidRDefault="00744EE2" w14:paraId="47A892BC" w14:textId="77777777">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Maker Return   </w:t>
            </w:r>
          </w:p>
        </w:tc>
      </w:tr>
      <w:tr w:rsidRPr="0014486C" w:rsidR="00744EE2" w:rsidTr="006F6CAC" w14:paraId="5E5CD68D" w14:textId="77777777">
        <w:trPr>
          <w:jc w:val="center"/>
        </w:trPr>
        <w:tc>
          <w:tcPr>
            <w:tcW w:w="2689" w:type="dxa"/>
          </w:tcPr>
          <w:p w:rsidRPr="0014486C" w:rsidR="00744EE2" w:rsidP="006F6CAC" w:rsidRDefault="00744EE2" w14:paraId="36E7AA88" w14:textId="77777777">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677" w:type="dxa"/>
          </w:tcPr>
          <w:p w:rsidRPr="0014486C" w:rsidR="00744EE2" w:rsidP="006F6CAC" w:rsidRDefault="00744EE2" w14:paraId="7085F6E0" w14:textId="77777777">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Maker  </w:t>
            </w:r>
          </w:p>
        </w:tc>
      </w:tr>
    </w:tbl>
    <w:p w:rsidRPr="003856AA" w:rsidR="00744EE2" w:rsidP="00744EE2" w:rsidRDefault="00744EE2" w14:paraId="2A9FBDB5" w14:textId="77777777">
      <w:pPr>
        <w:spacing w:line="360" w:lineRule="auto"/>
        <w:rPr>
          <w:rFonts w:asciiTheme="minorHAnsi" w:hAnsiTheme="minorHAnsi" w:cstheme="minorHAnsi"/>
          <w:sz w:val="22"/>
          <w:szCs w:val="22"/>
        </w:rPr>
      </w:pPr>
    </w:p>
    <w:p w:rsidRPr="00426505" w:rsidR="002B5982" w:rsidP="00426505" w:rsidRDefault="002B5982" w14:paraId="03B1E43E" w14:textId="369D8F38">
      <w:pPr>
        <w:pStyle w:val="Heading3"/>
        <w:rPr>
          <w:i/>
        </w:rPr>
      </w:pPr>
      <w:bookmarkStart w:name="_Toc166061904" w:id="132"/>
      <w:r w:rsidRPr="00956FD8">
        <w:t>Access Details:</w:t>
      </w:r>
      <w:bookmarkEnd w:id="129"/>
      <w:bookmarkEnd w:id="132"/>
      <w:r w:rsidRPr="00956FD8">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2B5982" w:rsidTr="00FE691D" w14:paraId="2D870871" w14:textId="77777777">
        <w:tc>
          <w:tcPr>
            <w:tcW w:w="4321" w:type="dxa"/>
          </w:tcPr>
          <w:p w:rsidRPr="0014486C" w:rsidR="002B5982" w:rsidP="00FE691D" w:rsidRDefault="002B5982" w14:paraId="5A8DDBE3"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2B5982" w:rsidP="00FE691D" w:rsidRDefault="002B5982" w14:paraId="0F398A9B" w14:textId="77777777">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Compliance referral users. </w:t>
            </w:r>
          </w:p>
        </w:tc>
      </w:tr>
      <w:tr w:rsidRPr="0014486C" w:rsidR="002B5982" w:rsidTr="00FE691D" w14:paraId="6999DEA7" w14:textId="77777777">
        <w:tc>
          <w:tcPr>
            <w:tcW w:w="4321" w:type="dxa"/>
          </w:tcPr>
          <w:p w:rsidRPr="0014486C" w:rsidR="002B5982" w:rsidP="00FE691D" w:rsidRDefault="002B5982" w14:paraId="305BB05E"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2B5982" w:rsidP="00FE691D" w:rsidRDefault="002B5982" w14:paraId="4889CD6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2B5982" w:rsidTr="00FE691D" w14:paraId="1C5253BD" w14:textId="77777777">
        <w:tc>
          <w:tcPr>
            <w:tcW w:w="4321" w:type="dxa"/>
          </w:tcPr>
          <w:p w:rsidRPr="0014486C" w:rsidR="002B5982" w:rsidP="00FE691D" w:rsidRDefault="002B5982" w14:paraId="4EFF9EA2"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2B5982" w:rsidP="00FE691D" w:rsidRDefault="002B5982" w14:paraId="3F75914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2B5982" w:rsidTr="00FE691D" w14:paraId="25AF1B3B" w14:textId="77777777">
        <w:tc>
          <w:tcPr>
            <w:tcW w:w="4321" w:type="dxa"/>
          </w:tcPr>
          <w:p w:rsidRPr="0014486C" w:rsidR="002B5982" w:rsidP="00FE691D" w:rsidRDefault="002B5982" w14:paraId="1D634D6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2B5982" w:rsidP="00FE691D" w:rsidRDefault="002B5982" w14:paraId="059E51A7"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2B5982" w:rsidTr="00FE691D" w14:paraId="5C471715" w14:textId="77777777">
        <w:tc>
          <w:tcPr>
            <w:tcW w:w="4321" w:type="dxa"/>
          </w:tcPr>
          <w:p w:rsidRPr="0014486C" w:rsidR="002B5982" w:rsidP="00FE691D" w:rsidRDefault="002B5982" w14:paraId="49B47CAD"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2B5982" w:rsidP="00FE691D" w:rsidRDefault="002B5982" w14:paraId="2C1FD550"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2B5982" w:rsidP="002B5982" w:rsidRDefault="002B5982" w14:paraId="103A14C4" w14:textId="77777777">
      <w:pPr>
        <w:spacing w:line="360" w:lineRule="auto"/>
        <w:jc w:val="both"/>
        <w:rPr>
          <w:rFonts w:asciiTheme="minorHAnsi" w:hAnsiTheme="minorHAnsi" w:cstheme="minorHAnsi"/>
          <w:sz w:val="20"/>
        </w:rPr>
      </w:pPr>
    </w:p>
    <w:p w:rsidRPr="00956FD8" w:rsidR="005E4824" w:rsidP="00EC0DAD" w:rsidRDefault="002E102E" w14:paraId="6F07D284" w14:textId="707C37CA">
      <w:pPr>
        <w:pStyle w:val="Heading2"/>
      </w:pPr>
      <w:bookmarkStart w:name="_Toc153554678" w:id="133"/>
      <w:bookmarkStart w:name="_Toc156159526" w:id="134"/>
      <w:bookmarkEnd w:id="130"/>
      <w:r>
        <w:t xml:space="preserve"> </w:t>
      </w:r>
      <w:bookmarkStart w:name="_Toc166061905" w:id="135"/>
      <w:r w:rsidR="005E4824">
        <w:t>System Integration</w:t>
      </w:r>
      <w:bookmarkEnd w:id="133"/>
      <w:bookmarkEnd w:id="134"/>
      <w:bookmarkEnd w:id="135"/>
    </w:p>
    <w:p w:rsidRPr="00956FD8" w:rsidR="005E4824" w:rsidP="007C1709" w:rsidRDefault="005E4824" w14:paraId="1A23F9A8" w14:textId="77777777">
      <w:pPr>
        <w:pStyle w:val="Heading3"/>
        <w:rPr>
          <w:i/>
        </w:rPr>
      </w:pPr>
      <w:bookmarkStart w:name="_Toc156159527" w:id="136"/>
      <w:bookmarkStart w:name="_Toc166061906" w:id="137"/>
      <w:r w:rsidRPr="00956FD8">
        <w:t>Description</w:t>
      </w:r>
      <w:bookmarkEnd w:id="136"/>
      <w:bookmarkEnd w:id="137"/>
    </w:p>
    <w:p w:rsidRPr="0014486C" w:rsidR="00DE6D8B" w:rsidP="00DE6D8B" w:rsidRDefault="00DE6D8B" w14:paraId="26F529C2" w14:textId="77777777">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This will be a system queue (i.e., users will not have excess to this queue).</w:t>
      </w:r>
    </w:p>
    <w:p w:rsidRPr="0014486C" w:rsidR="00DE6D8B" w:rsidP="00DE6D8B" w:rsidRDefault="002F0CEF" w14:paraId="10E89709" w14:textId="62687B79">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Once Initiation Checker selects the decision as </w:t>
      </w:r>
      <w:r w:rsidRPr="0014486C">
        <w:rPr>
          <w:rFonts w:asciiTheme="minorHAnsi" w:hAnsiTheme="minorHAnsi" w:cstheme="minorHAnsi"/>
          <w:b/>
          <w:bCs/>
          <w:szCs w:val="24"/>
        </w:rPr>
        <w:t>‘Approve’</w:t>
      </w:r>
      <w:r w:rsidRPr="0014486C">
        <w:rPr>
          <w:rFonts w:asciiTheme="minorHAnsi" w:hAnsiTheme="minorHAnsi" w:cstheme="minorHAnsi"/>
          <w:szCs w:val="24"/>
        </w:rPr>
        <w:t xml:space="preserve"> the WI will move to this queue.</w:t>
      </w:r>
    </w:p>
    <w:p w:rsidRPr="0014486C" w:rsidR="002F0CEF" w:rsidP="00DE6D8B" w:rsidRDefault="002F0CEF" w14:paraId="7E4F7DA2" w14:textId="4CAFC359">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 this queue integration calls will be placed</w:t>
      </w:r>
      <w:r w:rsidR="0088475C">
        <w:rPr>
          <w:rFonts w:asciiTheme="minorHAnsi" w:hAnsiTheme="minorHAnsi" w:cstheme="minorHAnsi"/>
          <w:szCs w:val="24"/>
        </w:rPr>
        <w:t xml:space="preserve"> as per the request types: </w:t>
      </w:r>
    </w:p>
    <w:p w:rsidRPr="006A2E47" w:rsidR="00A809D8" w:rsidP="00EC0DAD" w:rsidRDefault="002F0CEF" w14:paraId="364FAF96" w14:textId="1187B8E2">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Inquiry</w:t>
      </w:r>
      <w:r w:rsidRPr="0014486C" w:rsidR="00A90C8B">
        <w:rPr>
          <w:rFonts w:asciiTheme="minorHAnsi" w:hAnsiTheme="minorHAnsi" w:cstheme="minorHAnsi"/>
          <w:szCs w:val="24"/>
        </w:rPr>
        <w:t xml:space="preserve"> – </w:t>
      </w:r>
      <w:commentRangeStart w:id="138"/>
      <w:commentRangeStart w:id="139"/>
      <w:r w:rsidRPr="0014486C">
        <w:rPr>
          <w:rFonts w:asciiTheme="minorHAnsi" w:hAnsiTheme="minorHAnsi" w:cstheme="minorHAnsi"/>
          <w:szCs w:val="24"/>
        </w:rPr>
        <w:t>An existing Update CIF API to be modified to create internal blacklist for RAK bank customers. For Non-RAK Bank customers, an API will be used to mark external blacklists</w:t>
      </w:r>
      <w:commentRangeEnd w:id="138"/>
      <w:r w:rsidRPr="0014486C" w:rsidR="009739CA">
        <w:rPr>
          <w:rStyle w:val="CommentReference"/>
          <w:rFonts w:asciiTheme="minorHAnsi" w:hAnsiTheme="minorHAnsi" w:cstheme="minorHAnsi"/>
          <w:sz w:val="24"/>
          <w:szCs w:val="24"/>
        </w:rPr>
        <w:commentReference w:id="138"/>
      </w:r>
      <w:commentRangeEnd w:id="139"/>
      <w:r w:rsidRPr="0014486C" w:rsidR="008A3318">
        <w:rPr>
          <w:rStyle w:val="CommentReference"/>
          <w:rFonts w:asciiTheme="minorHAnsi" w:hAnsiTheme="minorHAnsi" w:cstheme="minorHAnsi"/>
          <w:sz w:val="24"/>
          <w:szCs w:val="24"/>
        </w:rPr>
        <w:commentReference w:id="139"/>
      </w:r>
      <w:r w:rsidRPr="006A2E47">
        <w:rPr>
          <w:rFonts w:asciiTheme="minorHAnsi" w:hAnsiTheme="minorHAnsi" w:cstheme="minorHAnsi"/>
          <w:szCs w:val="24"/>
        </w:rPr>
        <w:t>.</w:t>
      </w:r>
      <w:r w:rsidRPr="006A2E47" w:rsidR="00852AD7">
        <w:rPr>
          <w:rFonts w:asciiTheme="minorHAnsi" w:hAnsiTheme="minorHAnsi" w:cstheme="minorHAnsi"/>
          <w:szCs w:val="24"/>
        </w:rPr>
        <w:t xml:space="preserve"> </w:t>
      </w:r>
      <w:r w:rsidRPr="006A2E47" w:rsidR="00A97616">
        <w:rPr>
          <w:rFonts w:asciiTheme="minorHAnsi" w:hAnsiTheme="minorHAnsi" w:cstheme="minorHAnsi"/>
          <w:szCs w:val="24"/>
        </w:rPr>
        <w:t xml:space="preserve"> The </w:t>
      </w:r>
      <w:r w:rsidR="006B0765">
        <w:rPr>
          <w:rFonts w:asciiTheme="minorHAnsi" w:hAnsiTheme="minorHAnsi" w:cstheme="minorHAnsi"/>
          <w:szCs w:val="24"/>
        </w:rPr>
        <w:t>selected main CIFs</w:t>
      </w:r>
      <w:r w:rsidR="001F366D">
        <w:rPr>
          <w:rFonts w:asciiTheme="minorHAnsi" w:hAnsiTheme="minorHAnsi" w:cstheme="minorHAnsi"/>
          <w:szCs w:val="24"/>
        </w:rPr>
        <w:t xml:space="preserve"> will be considered for blacklist as below: </w:t>
      </w:r>
    </w:p>
    <w:p w:rsidRPr="0014486C" w:rsidR="00B460CE" w:rsidP="00B460CE" w:rsidRDefault="00A9743D" w14:paraId="2840E648" w14:textId="1C38F49B">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w:t>
      </w:r>
      <w:r w:rsidRPr="0014486C" w:rsidR="00AE21D9">
        <w:rPr>
          <w:rFonts w:asciiTheme="minorHAnsi" w:hAnsiTheme="minorHAnsi" w:cstheme="minorHAnsi"/>
          <w:szCs w:val="24"/>
        </w:rPr>
        <w:t>the request</w:t>
      </w:r>
      <w:r w:rsidRPr="0014486C">
        <w:rPr>
          <w:rFonts w:asciiTheme="minorHAnsi" w:hAnsiTheme="minorHAnsi" w:cstheme="minorHAnsi"/>
          <w:szCs w:val="24"/>
        </w:rPr>
        <w:t xml:space="preserve"> type is FIU:</w:t>
      </w:r>
      <w:r w:rsidRPr="0014486C" w:rsidR="00BD6E5D">
        <w:rPr>
          <w:rFonts w:asciiTheme="minorHAnsi" w:hAnsiTheme="minorHAnsi" w:cstheme="minorHAnsi"/>
          <w:szCs w:val="24"/>
        </w:rPr>
        <w:t xml:space="preserve"> </w:t>
      </w:r>
      <w:r w:rsidR="006A2E47">
        <w:rPr>
          <w:rFonts w:asciiTheme="minorHAnsi" w:hAnsiTheme="minorHAnsi" w:cstheme="minorHAnsi"/>
          <w:szCs w:val="24"/>
        </w:rPr>
        <w:t xml:space="preserve">Blacklists will be marked only for Main CIFs (Selected) and not for Related Party CIFs. </w:t>
      </w:r>
      <w:r w:rsidRPr="0014486C" w:rsidR="00BD6E5D">
        <w:rPr>
          <w:rFonts w:asciiTheme="minorHAnsi" w:hAnsiTheme="minorHAnsi" w:cstheme="minorHAnsi"/>
          <w:szCs w:val="24"/>
        </w:rPr>
        <w:t xml:space="preserve">In </w:t>
      </w:r>
      <w:r w:rsidRPr="0014486C" w:rsidR="00AE21D9">
        <w:rPr>
          <w:rFonts w:asciiTheme="minorHAnsi" w:hAnsiTheme="minorHAnsi" w:cstheme="minorHAnsi"/>
          <w:szCs w:val="24"/>
        </w:rPr>
        <w:t>the case</w:t>
      </w:r>
      <w:r w:rsidRPr="0014486C" w:rsidR="00BD6E5D">
        <w:rPr>
          <w:rFonts w:asciiTheme="minorHAnsi" w:hAnsiTheme="minorHAnsi" w:cstheme="minorHAnsi"/>
          <w:szCs w:val="24"/>
        </w:rPr>
        <w:t xml:space="preserve"> of RAK Bank Customers, the </w:t>
      </w:r>
      <w:r w:rsidRPr="0014486C" w:rsidR="00AE21D9">
        <w:rPr>
          <w:rFonts w:asciiTheme="minorHAnsi" w:hAnsiTheme="minorHAnsi" w:cstheme="minorHAnsi"/>
          <w:szCs w:val="24"/>
        </w:rPr>
        <w:t xml:space="preserve">Internal Blacklist will be placed. In the case of Non-RAK Bank Customers, </w:t>
      </w:r>
      <w:r w:rsidRPr="0014486C" w:rsidR="003A4379">
        <w:rPr>
          <w:rFonts w:asciiTheme="minorHAnsi" w:hAnsiTheme="minorHAnsi" w:cstheme="minorHAnsi"/>
          <w:szCs w:val="24"/>
        </w:rPr>
        <w:t>an</w:t>
      </w:r>
      <w:r w:rsidRPr="0014486C" w:rsidR="00AE21D9">
        <w:rPr>
          <w:rFonts w:asciiTheme="minorHAnsi" w:hAnsiTheme="minorHAnsi" w:cstheme="minorHAnsi"/>
          <w:szCs w:val="24"/>
        </w:rPr>
        <w:t xml:space="preserve"> External Blacklist will be placed. </w:t>
      </w:r>
    </w:p>
    <w:p w:rsidRPr="0014486C" w:rsidR="00AE21D9" w:rsidP="00B460CE" w:rsidRDefault="00AE21D9" w14:paraId="7217380D" w14:textId="40BD06FC">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request type if CIR: No Internal/External Blacklist to be placed. </w:t>
      </w:r>
    </w:p>
    <w:p w:rsidRPr="006A2E47" w:rsidR="006A2E47" w:rsidP="006A2E47" w:rsidRDefault="00AE21D9" w14:paraId="6704C42E" w14:textId="1BC8FF8A">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 both cases, for Non-RAK Bank customers, Ema</w:t>
      </w:r>
      <w:r w:rsidRPr="0014486C" w:rsidR="003A4379">
        <w:rPr>
          <w:rFonts w:asciiTheme="minorHAnsi" w:hAnsiTheme="minorHAnsi" w:cstheme="minorHAnsi"/>
          <w:szCs w:val="24"/>
        </w:rPr>
        <w:t xml:space="preserve">il will be triggered to Compliance. </w:t>
      </w:r>
      <w:r w:rsidR="00433E3E">
        <w:rPr>
          <w:rFonts w:asciiTheme="minorHAnsi" w:hAnsiTheme="minorHAnsi" w:cstheme="minorHAnsi"/>
          <w:i/>
          <w:iCs/>
          <w:szCs w:val="24"/>
        </w:rPr>
        <w:t>(Kindly refer appendix C for Internal Email Template)</w:t>
      </w:r>
    </w:p>
    <w:p w:rsidRPr="0014486C" w:rsidR="002F0CEF" w:rsidP="0056561A" w:rsidRDefault="002F0CEF" w14:paraId="3FD3C5B2" w14:textId="7970A502">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Freeze</w:t>
      </w:r>
      <w:r w:rsidRPr="0014486C">
        <w:rPr>
          <w:rFonts w:asciiTheme="minorHAnsi" w:hAnsiTheme="minorHAnsi" w:cstheme="minorHAnsi"/>
          <w:szCs w:val="24"/>
        </w:rPr>
        <w:t xml:space="preserve"> </w:t>
      </w:r>
      <w:r w:rsidRPr="0014486C" w:rsidR="00A90C8B">
        <w:rPr>
          <w:rFonts w:asciiTheme="minorHAnsi" w:hAnsiTheme="minorHAnsi" w:cstheme="minorHAnsi"/>
          <w:szCs w:val="24"/>
        </w:rPr>
        <w:t>–</w:t>
      </w:r>
      <w:r w:rsidRPr="0014486C">
        <w:rPr>
          <w:rFonts w:asciiTheme="minorHAnsi" w:hAnsiTheme="minorHAnsi" w:cstheme="minorHAnsi"/>
          <w:szCs w:val="24"/>
        </w:rPr>
        <w:t xml:space="preserve"> </w:t>
      </w:r>
      <w:r w:rsidRPr="0014486C" w:rsidR="00A90C8B">
        <w:rPr>
          <w:rFonts w:asciiTheme="minorHAnsi" w:hAnsiTheme="minorHAnsi" w:cstheme="minorHAnsi"/>
          <w:szCs w:val="24"/>
        </w:rPr>
        <w:t>An existing Update CIF API to be modified to create internal blacklist for RAK bank customers. For Non-RAK Bank customers, an API will be used to mark external blacklists.</w:t>
      </w:r>
      <w:r w:rsidRPr="0014486C" w:rsidR="00852AD7">
        <w:rPr>
          <w:rFonts w:asciiTheme="minorHAnsi" w:hAnsiTheme="minorHAnsi" w:cstheme="minorHAnsi"/>
          <w:szCs w:val="24"/>
        </w:rPr>
        <w:t xml:space="preserve"> Email will be triggered to Compliance email ID </w:t>
      </w:r>
      <w:commentRangeStart w:id="140"/>
      <w:commentRangeStart w:id="141"/>
      <w:commentRangeStart w:id="142"/>
      <w:commentRangeEnd w:id="140"/>
      <w:r w:rsidRPr="0014486C" w:rsidR="0056561A">
        <w:rPr>
          <w:rStyle w:val="CommentReference"/>
          <w:rFonts w:asciiTheme="minorHAnsi" w:hAnsiTheme="minorHAnsi" w:cstheme="minorHAnsi"/>
          <w:sz w:val="24"/>
          <w:szCs w:val="24"/>
        </w:rPr>
        <w:commentReference w:id="140"/>
      </w:r>
      <w:commentRangeEnd w:id="141"/>
      <w:r w:rsidRPr="0014486C" w:rsidR="007D2BC2">
        <w:rPr>
          <w:rStyle w:val="CommentReference"/>
          <w:rFonts w:asciiTheme="minorHAnsi" w:hAnsiTheme="minorHAnsi" w:cstheme="minorHAnsi"/>
          <w:sz w:val="24"/>
          <w:szCs w:val="24"/>
        </w:rPr>
        <w:commentReference w:id="141"/>
      </w:r>
      <w:commentRangeEnd w:id="142"/>
      <w:r w:rsidRPr="0014486C" w:rsidR="007A6DEF">
        <w:rPr>
          <w:rStyle w:val="CommentReference"/>
          <w:rFonts w:asciiTheme="minorHAnsi" w:hAnsiTheme="minorHAnsi" w:cstheme="minorHAnsi"/>
          <w:sz w:val="24"/>
          <w:szCs w:val="24"/>
        </w:rPr>
        <w:commentReference w:id="142"/>
      </w:r>
      <w:r w:rsidRPr="0014486C" w:rsidR="00E94E2C">
        <w:rPr>
          <w:rFonts w:asciiTheme="minorHAnsi" w:hAnsiTheme="minorHAnsi" w:cstheme="minorHAnsi"/>
          <w:szCs w:val="24"/>
        </w:rPr>
        <w:t xml:space="preserve">for </w:t>
      </w:r>
      <w:r w:rsidRPr="0014486C" w:rsidR="00EC0DAD">
        <w:rPr>
          <w:rFonts w:asciiTheme="minorHAnsi" w:hAnsiTheme="minorHAnsi" w:cstheme="minorHAnsi"/>
          <w:szCs w:val="24"/>
        </w:rPr>
        <w:t>Non-Rak Bank C</w:t>
      </w:r>
      <w:r w:rsidRPr="0014486C" w:rsidR="00852AD7">
        <w:rPr>
          <w:rFonts w:asciiTheme="minorHAnsi" w:hAnsiTheme="minorHAnsi" w:cstheme="minorHAnsi"/>
          <w:szCs w:val="24"/>
        </w:rPr>
        <w:t>ustomer</w:t>
      </w:r>
      <w:r w:rsidRPr="006A2E47" w:rsidR="00852AD7">
        <w:rPr>
          <w:rFonts w:asciiTheme="minorHAnsi" w:hAnsiTheme="minorHAnsi" w:cstheme="minorHAnsi"/>
          <w:szCs w:val="24"/>
        </w:rPr>
        <w:t>.</w:t>
      </w:r>
      <w:r w:rsidRPr="006A2E47" w:rsidR="00A97616">
        <w:rPr>
          <w:rFonts w:asciiTheme="minorHAnsi" w:hAnsiTheme="minorHAnsi" w:cstheme="minorHAnsi"/>
          <w:szCs w:val="24"/>
        </w:rPr>
        <w:t xml:space="preserve"> Blacklist will </w:t>
      </w:r>
      <w:r w:rsidRPr="006A2E47" w:rsidR="00C32261">
        <w:rPr>
          <w:rFonts w:asciiTheme="minorHAnsi" w:hAnsiTheme="minorHAnsi" w:cstheme="minorHAnsi"/>
          <w:szCs w:val="24"/>
        </w:rPr>
        <w:t>be placed</w:t>
      </w:r>
      <w:r w:rsidRPr="006A2E47" w:rsidR="00A97616">
        <w:rPr>
          <w:rFonts w:asciiTheme="minorHAnsi" w:hAnsiTheme="minorHAnsi" w:cstheme="minorHAnsi"/>
          <w:szCs w:val="24"/>
        </w:rPr>
        <w:t xml:space="preserve"> for both main CIFs as well as Related Party CIFs based on the CIFs selected by the user.</w:t>
      </w:r>
      <w:r w:rsidR="0030460D">
        <w:rPr>
          <w:rFonts w:asciiTheme="minorHAnsi" w:hAnsiTheme="minorHAnsi" w:cstheme="minorHAnsi"/>
          <w:szCs w:val="24"/>
        </w:rPr>
        <w:t xml:space="preserve"> Freeze </w:t>
      </w:r>
      <w:r w:rsidR="006648EB">
        <w:rPr>
          <w:rFonts w:asciiTheme="minorHAnsi" w:hAnsiTheme="minorHAnsi" w:cstheme="minorHAnsi"/>
          <w:szCs w:val="24"/>
        </w:rPr>
        <w:t>requests</w:t>
      </w:r>
      <w:r w:rsidR="0030460D">
        <w:rPr>
          <w:rFonts w:asciiTheme="minorHAnsi" w:hAnsiTheme="minorHAnsi" w:cstheme="minorHAnsi"/>
          <w:szCs w:val="24"/>
        </w:rPr>
        <w:t xml:space="preserve"> will be placed for all products under CIFs marked as matched (Main CIFs as well as Related Party CIFs).</w:t>
      </w:r>
      <w:r w:rsidRPr="0014486C" w:rsidR="00A90C8B">
        <w:rPr>
          <w:rFonts w:asciiTheme="minorHAnsi" w:hAnsiTheme="minorHAnsi" w:cstheme="minorHAnsi"/>
          <w:szCs w:val="24"/>
        </w:rPr>
        <w:t xml:space="preserve"> API will be used to </w:t>
      </w:r>
      <w:commentRangeStart w:id="143"/>
      <w:commentRangeStart w:id="144"/>
      <w:r w:rsidRPr="0014486C" w:rsidR="00A90C8B">
        <w:rPr>
          <w:rFonts w:asciiTheme="minorHAnsi" w:hAnsiTheme="minorHAnsi" w:cstheme="minorHAnsi"/>
          <w:szCs w:val="24"/>
        </w:rPr>
        <w:t>Freeze the following products for RAK Bank Customers</w:t>
      </w:r>
      <w:commentRangeEnd w:id="143"/>
      <w:r w:rsidRPr="0014486C" w:rsidR="0056561A">
        <w:rPr>
          <w:rStyle w:val="CommentReference"/>
          <w:rFonts w:asciiTheme="minorHAnsi" w:hAnsiTheme="minorHAnsi" w:cstheme="minorHAnsi"/>
          <w:sz w:val="24"/>
          <w:szCs w:val="24"/>
        </w:rPr>
        <w:commentReference w:id="143"/>
      </w:r>
      <w:commentRangeEnd w:id="144"/>
      <w:r w:rsidRPr="0014486C" w:rsidR="007D2BC2">
        <w:rPr>
          <w:rStyle w:val="CommentReference"/>
          <w:rFonts w:asciiTheme="minorHAnsi" w:hAnsiTheme="minorHAnsi" w:cstheme="minorHAnsi"/>
          <w:sz w:val="24"/>
          <w:szCs w:val="24"/>
        </w:rPr>
        <w:commentReference w:id="144"/>
      </w:r>
      <w:r w:rsidRPr="0014486C" w:rsidR="00A90C8B">
        <w:rPr>
          <w:rFonts w:asciiTheme="minorHAnsi" w:hAnsiTheme="minorHAnsi" w:cstheme="minorHAnsi"/>
          <w:szCs w:val="24"/>
        </w:rPr>
        <w:t>:</w:t>
      </w:r>
    </w:p>
    <w:p w:rsidRPr="0014486C" w:rsidR="00A90C8B" w:rsidP="00A90C8B" w:rsidRDefault="00A90C8B" w14:paraId="273823C4" w14:textId="2BE645F0">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CASA Accounts </w:t>
      </w:r>
    </w:p>
    <w:p w:rsidRPr="0014486C" w:rsidR="00A90C8B" w:rsidP="00A90C8B" w:rsidRDefault="00A90C8B" w14:paraId="3BACCB25" w14:textId="7678A414">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Cards</w:t>
      </w:r>
    </w:p>
    <w:p w:rsidRPr="0014486C" w:rsidR="00A90C8B" w:rsidP="00A90C8B" w:rsidRDefault="00A90C8B" w14:paraId="408FA009" w14:textId="7E3A69FD">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Fixed Deposits (Conventional)</w:t>
      </w:r>
    </w:p>
    <w:p w:rsidR="002B5982" w:rsidP="002B5982" w:rsidRDefault="00A90C8B" w14:paraId="7B16858C" w14:textId="3F941922">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Investments</w:t>
      </w:r>
    </w:p>
    <w:p w:rsidR="006A2E47" w:rsidP="006A2E47" w:rsidRDefault="006A2E47" w14:paraId="003D6FAC" w14:textId="4B22249F">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the request type is FIU: Blacklists will be marked for both Main CIFs and Related Party CIFs (Selected ones’). </w:t>
      </w:r>
    </w:p>
    <w:p w:rsidRPr="0090762D" w:rsidR="0090762D" w:rsidP="0090762D" w:rsidRDefault="006A2E47" w14:paraId="0A7B8476" w14:textId="09828113">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 request type is CIR: Blacklists will be marked for both Main CIFs and Related Party CIFs (Selected ones’).</w:t>
      </w:r>
    </w:p>
    <w:p w:rsidR="002B5982" w:rsidP="00C9414B" w:rsidRDefault="002B5982" w14:paraId="4FE3AA39" w14:textId="2BCAA7F4">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System to check the ‘</w:t>
      </w:r>
      <w:r w:rsidRPr="00962C48">
        <w:rPr>
          <w:rFonts w:asciiTheme="minorHAnsi" w:hAnsiTheme="minorHAnsi" w:cstheme="minorHAnsi"/>
          <w:b/>
          <w:bCs/>
          <w:szCs w:val="24"/>
        </w:rPr>
        <w:t>Existing Freeze Type’</w:t>
      </w:r>
      <w:r>
        <w:rPr>
          <w:rFonts w:asciiTheme="minorHAnsi" w:hAnsiTheme="minorHAnsi" w:cstheme="minorHAnsi"/>
          <w:szCs w:val="24"/>
        </w:rPr>
        <w:t xml:space="preserve"> in the product details and ‘</w:t>
      </w:r>
      <w:r w:rsidRPr="00962C48">
        <w:rPr>
          <w:rFonts w:asciiTheme="minorHAnsi" w:hAnsiTheme="minorHAnsi" w:cstheme="minorHAnsi"/>
          <w:b/>
          <w:bCs/>
          <w:szCs w:val="24"/>
        </w:rPr>
        <w:t>Freeze Type</w:t>
      </w:r>
      <w:r>
        <w:rPr>
          <w:rFonts w:asciiTheme="minorHAnsi" w:hAnsiTheme="minorHAnsi" w:cstheme="minorHAnsi"/>
          <w:szCs w:val="24"/>
        </w:rPr>
        <w:t>’ selected by the user</w:t>
      </w:r>
      <w:r w:rsidR="005009B6">
        <w:rPr>
          <w:rFonts w:asciiTheme="minorHAnsi" w:hAnsiTheme="minorHAnsi" w:cstheme="minorHAnsi"/>
          <w:szCs w:val="24"/>
        </w:rPr>
        <w:t xml:space="preserve"> during Initiation</w:t>
      </w:r>
      <w:r>
        <w:rPr>
          <w:rFonts w:asciiTheme="minorHAnsi" w:hAnsiTheme="minorHAnsi" w:cstheme="minorHAnsi"/>
          <w:szCs w:val="24"/>
        </w:rPr>
        <w:t xml:space="preserve">. Below actions to be performed based on the combination of both these fields: </w:t>
      </w:r>
    </w:p>
    <w:p w:rsidR="00C9414B" w:rsidP="00C9414B" w:rsidRDefault="00C9414B" w14:paraId="16F72CBB" w14:textId="77777777">
      <w:pPr>
        <w:pStyle w:val="ListParagraph"/>
        <w:suppressAutoHyphens w:val="0"/>
        <w:spacing w:before="120" w:after="120" w:line="360" w:lineRule="auto"/>
        <w:ind w:left="1800"/>
        <w:jc w:val="both"/>
        <w:rPr>
          <w:rFonts w:asciiTheme="minorHAnsi" w:hAnsiTheme="minorHAnsi" w:cstheme="minorHAnsi"/>
          <w:szCs w:val="24"/>
        </w:rPr>
      </w:pPr>
    </w:p>
    <w:tbl>
      <w:tblPr>
        <w:tblStyle w:val="ListTable3-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0"/>
        <w:gridCol w:w="1472"/>
        <w:gridCol w:w="3402"/>
        <w:gridCol w:w="1418"/>
        <w:gridCol w:w="1558"/>
      </w:tblGrid>
      <w:tr w:rsidR="00BA2129" w:rsidTr="00962C48" w14:paraId="3FD0B3E7" w14:textId="7AF01B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dxa"/>
          </w:tcPr>
          <w:p w:rsidR="00BA2129" w:rsidP="00C9414B" w:rsidRDefault="00BA2129" w14:paraId="75834A93" w14:textId="759E88B3">
            <w:pPr>
              <w:pStyle w:val="ListParagraph"/>
              <w:suppressAutoHyphens w:val="0"/>
              <w:spacing w:before="120" w:after="120" w:line="360" w:lineRule="auto"/>
              <w:ind w:left="0"/>
              <w:jc w:val="both"/>
              <w:rPr>
                <w:rFonts w:asciiTheme="minorHAnsi" w:hAnsiTheme="minorHAnsi" w:cstheme="minorHAnsi"/>
                <w:szCs w:val="24"/>
              </w:rPr>
            </w:pPr>
            <w:r>
              <w:rPr>
                <w:rFonts w:asciiTheme="minorHAnsi" w:hAnsiTheme="minorHAnsi" w:cstheme="minorHAnsi"/>
                <w:szCs w:val="24"/>
              </w:rPr>
              <w:t xml:space="preserve">Existing Freeze Type </w:t>
            </w:r>
          </w:p>
        </w:tc>
        <w:tc>
          <w:tcPr>
            <w:tcW w:w="1472" w:type="dxa"/>
          </w:tcPr>
          <w:p w:rsidR="00BA2129" w:rsidP="00C9414B" w:rsidRDefault="00BA2129" w14:paraId="48D0D2AD" w14:textId="66349908">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Freeze Type </w:t>
            </w:r>
          </w:p>
        </w:tc>
        <w:tc>
          <w:tcPr>
            <w:tcW w:w="3402" w:type="dxa"/>
          </w:tcPr>
          <w:p w:rsidR="00BA2129" w:rsidP="00C9414B" w:rsidRDefault="00BA2129" w14:paraId="0E2F18A2" w14:textId="17772804">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Action while placing freeze </w:t>
            </w:r>
          </w:p>
        </w:tc>
        <w:tc>
          <w:tcPr>
            <w:tcW w:w="1418" w:type="dxa"/>
          </w:tcPr>
          <w:p w:rsidR="00BA2129" w:rsidP="00C9414B" w:rsidRDefault="00BA2129" w14:paraId="451C44A4" w14:textId="06968E04">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Freeze Code </w:t>
            </w:r>
          </w:p>
        </w:tc>
        <w:tc>
          <w:tcPr>
            <w:tcW w:w="1558" w:type="dxa"/>
          </w:tcPr>
          <w:p w:rsidR="00BA2129" w:rsidP="00C9414B" w:rsidRDefault="001948CB" w14:paraId="6850E95D" w14:textId="7CA87494">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Modify Ind. </w:t>
            </w:r>
            <w:r w:rsidR="00962C48">
              <w:rPr>
                <w:rFonts w:asciiTheme="minorHAnsi" w:hAnsiTheme="minorHAnsi" w:cstheme="minorHAnsi"/>
                <w:szCs w:val="24"/>
              </w:rPr>
              <w:t>Flag in API request</w:t>
            </w:r>
          </w:p>
        </w:tc>
      </w:tr>
      <w:tr w:rsidR="00BA2129" w:rsidTr="00962C48" w14:paraId="1CFAF7CA" w14:textId="0994D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C9414B" w:rsidRDefault="00BA2129" w14:paraId="7F050CAC" w14:textId="00352AD9">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rsidR="00BA2129" w:rsidP="00C9414B" w:rsidRDefault="00BA2129" w14:paraId="7FC40C21" w14:textId="5509F6BF">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rsidR="00BA2129" w:rsidP="00C9414B" w:rsidRDefault="00BA2129" w14:paraId="1F1252B0" w14:textId="2A6AC44F">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w:t>
            </w:r>
            <w:r w:rsidR="00A2115F">
              <w:rPr>
                <w:rFonts w:asciiTheme="minorHAnsi" w:hAnsiTheme="minorHAnsi" w:cstheme="minorHAnsi"/>
                <w:szCs w:val="24"/>
              </w:rPr>
              <w:t xml:space="preserve"> &amp; Reason Code </w:t>
            </w:r>
          </w:p>
        </w:tc>
        <w:tc>
          <w:tcPr>
            <w:tcW w:w="1418" w:type="dxa"/>
          </w:tcPr>
          <w:p w:rsidR="00BA2129" w:rsidP="00C9414B" w:rsidRDefault="00BA2129" w14:paraId="1AA4B29A" w14:textId="072983A6">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rsidR="00BA2129" w:rsidP="00C9414B" w:rsidRDefault="001060BA" w14:paraId="2F283FE5" w14:textId="4A05DDA8">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rsidTr="00962C48" w14:paraId="30BEBE44" w14:textId="527BD06C">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C9414B" w:rsidRDefault="00BA2129" w14:paraId="37897F32" w14:textId="6FDAACE4">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rsidR="00BA2129" w:rsidP="00C9414B" w:rsidRDefault="00BA2129" w14:paraId="30E173BC" w14:textId="58A66D9C">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rsidR="00BA2129" w:rsidP="00C9414B" w:rsidRDefault="00A2115F" w14:paraId="5421D394" w14:textId="6951B559">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rsidR="00BA2129" w:rsidP="00C9414B" w:rsidRDefault="00BA2129" w14:paraId="5CD0482F" w14:textId="0C262106">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rsidR="00BA2129" w:rsidP="00C9414B" w:rsidRDefault="001060BA" w14:paraId="72F796D3" w14:textId="74FFD364">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rsidTr="00962C48" w14:paraId="158A6895" w14:textId="3051A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C9414B" w:rsidRDefault="00BA2129" w14:paraId="1722068C" w14:textId="23C6F4B8">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rsidR="00BA2129" w:rsidP="00C9414B" w:rsidRDefault="00BA2129" w14:paraId="0F61F224" w14:textId="5C253CFE">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rsidR="00BA2129" w:rsidP="00C9414B" w:rsidRDefault="00A2115F" w14:paraId="3B931B48" w14:textId="665F2C9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rsidR="00BA2129" w:rsidP="00C9414B" w:rsidRDefault="00BA2129" w14:paraId="28215C65" w14:textId="441C3110">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rsidR="00BA2129" w:rsidP="00C9414B" w:rsidRDefault="00A2115F" w14:paraId="4815AF24" w14:textId="1229868E">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rsidTr="00962C48" w14:paraId="5AAE5B35" w14:textId="79265545">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C32261" w:rsidRDefault="00BA2129" w14:paraId="4C343D49" w14:textId="1650B7DE">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rsidR="00BA2129" w:rsidP="00C32261" w:rsidRDefault="00BA2129" w14:paraId="0B1FFC34" w14:textId="4775E38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rsidR="00BA2129" w:rsidP="00C32261" w:rsidRDefault="00BA2129" w14:paraId="651B12D5" w14:textId="07424B8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commentRangeStart w:id="145"/>
            <w:commentRangeStart w:id="146"/>
            <w:r>
              <w:rPr>
                <w:rFonts w:asciiTheme="minorHAnsi" w:hAnsiTheme="minorHAnsi" w:cstheme="minorHAnsi"/>
                <w:szCs w:val="24"/>
              </w:rPr>
              <w:t xml:space="preserve">Place Modify Freeze Request along with Remarks. </w:t>
            </w:r>
            <w:commentRangeEnd w:id="145"/>
            <w:r w:rsidR="00A53DA5">
              <w:rPr>
                <w:rStyle w:val="CommentReference"/>
                <w:lang w:val="en-US"/>
              </w:rPr>
              <w:commentReference w:id="145"/>
            </w:r>
            <w:commentRangeEnd w:id="146"/>
            <w:r w:rsidR="003332A8">
              <w:rPr>
                <w:rStyle w:val="CommentReference"/>
                <w:lang w:val="en-US"/>
              </w:rPr>
              <w:commentReference w:id="146"/>
            </w:r>
            <w:r w:rsidR="003332A8">
              <w:rPr>
                <w:rFonts w:asciiTheme="minorHAnsi" w:hAnsiTheme="minorHAnsi" w:cstheme="minorHAnsi"/>
                <w:szCs w:val="24"/>
              </w:rPr>
              <w:t xml:space="preserve">&amp; Reason Code. </w:t>
            </w:r>
          </w:p>
        </w:tc>
        <w:tc>
          <w:tcPr>
            <w:tcW w:w="1418" w:type="dxa"/>
          </w:tcPr>
          <w:p w:rsidR="00BA2129" w:rsidP="00C32261" w:rsidRDefault="00BA2129" w14:paraId="3DD97C73" w14:textId="548A4AFF">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w:t>
            </w:r>
            <w:r w:rsidR="00A2115F">
              <w:rPr>
                <w:rFonts w:asciiTheme="minorHAnsi" w:hAnsiTheme="minorHAnsi" w:cstheme="minorHAnsi"/>
                <w:szCs w:val="24"/>
              </w:rPr>
              <w:t xml:space="preserve"> – Total Freeze</w:t>
            </w:r>
          </w:p>
        </w:tc>
        <w:tc>
          <w:tcPr>
            <w:tcW w:w="1558" w:type="dxa"/>
          </w:tcPr>
          <w:p w:rsidR="00BA2129" w:rsidP="00C32261" w:rsidRDefault="001948CB" w14:paraId="4EA23A71" w14:textId="5F19DA7E">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rsidTr="00962C48" w14:paraId="1208BCE2" w14:textId="17D25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8A202A" w:rsidRDefault="00BA2129" w14:paraId="0DC02D97" w14:textId="4E3854C0">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rsidR="00BA2129" w:rsidP="008A202A" w:rsidRDefault="00BA2129" w14:paraId="20A1AF35" w14:textId="10A5B4D7">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rsidR="00BA2129" w:rsidP="008A202A" w:rsidRDefault="00A2115F" w14:paraId="75CB4451" w14:textId="4075C1A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rsidR="00BA2129" w:rsidP="008A202A" w:rsidRDefault="00BA2129" w14:paraId="667AD88D" w14:textId="19E2CC8E">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NA </w:t>
            </w:r>
          </w:p>
        </w:tc>
        <w:tc>
          <w:tcPr>
            <w:tcW w:w="1558" w:type="dxa"/>
          </w:tcPr>
          <w:p w:rsidR="00BA2129" w:rsidP="008A202A" w:rsidRDefault="00A2115F" w14:paraId="7AC067BA" w14:textId="32937EF2">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rsidTr="00962C48" w14:paraId="5A9A6892" w14:textId="0CE58CB6">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8A202A" w:rsidRDefault="00BA2129" w14:paraId="3CB9C92E" w14:textId="1E19D263">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rsidR="00BA2129" w:rsidP="008A202A" w:rsidRDefault="00BA2129" w14:paraId="3E67CC78" w14:textId="401761F0">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rsidR="00BA2129" w:rsidP="008A202A" w:rsidRDefault="00BA2129" w14:paraId="2F1BDA82" w14:textId="0EC2535E">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commentRangeStart w:id="147"/>
            <w:commentRangeStart w:id="148"/>
            <w:r>
              <w:rPr>
                <w:rFonts w:asciiTheme="minorHAnsi" w:hAnsiTheme="minorHAnsi" w:cstheme="minorHAnsi"/>
                <w:szCs w:val="24"/>
              </w:rPr>
              <w:t>Place Modify Freeze Request along with Remarks</w:t>
            </w:r>
            <w:commentRangeEnd w:id="147"/>
            <w:r w:rsidR="00A53DA5">
              <w:rPr>
                <w:rStyle w:val="CommentReference"/>
                <w:lang w:val="en-US"/>
              </w:rPr>
              <w:commentReference w:id="147"/>
            </w:r>
            <w:commentRangeEnd w:id="148"/>
            <w:r w:rsidR="003332A8">
              <w:rPr>
                <w:rStyle w:val="CommentReference"/>
                <w:lang w:val="en-US"/>
              </w:rPr>
              <w:commentReference w:id="148"/>
            </w:r>
            <w:r>
              <w:rPr>
                <w:rFonts w:asciiTheme="minorHAnsi" w:hAnsiTheme="minorHAnsi" w:cstheme="minorHAnsi"/>
                <w:szCs w:val="24"/>
              </w:rPr>
              <w:t>.</w:t>
            </w:r>
            <w:r w:rsidR="003332A8">
              <w:rPr>
                <w:rFonts w:asciiTheme="minorHAnsi" w:hAnsiTheme="minorHAnsi" w:cstheme="minorHAnsi"/>
                <w:szCs w:val="24"/>
              </w:rPr>
              <w:t xml:space="preserve"> &amp; Reason Code </w:t>
            </w:r>
          </w:p>
        </w:tc>
        <w:tc>
          <w:tcPr>
            <w:tcW w:w="1418" w:type="dxa"/>
          </w:tcPr>
          <w:p w:rsidR="00BA2129" w:rsidP="008A202A" w:rsidRDefault="00BA2129" w14:paraId="04F2E786" w14:textId="5B763542">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w:t>
            </w:r>
            <w:r w:rsidR="00A2115F">
              <w:rPr>
                <w:rFonts w:asciiTheme="minorHAnsi" w:hAnsiTheme="minorHAnsi" w:cstheme="minorHAnsi"/>
                <w:szCs w:val="24"/>
              </w:rPr>
              <w:t xml:space="preserve"> for Credit Freeze </w:t>
            </w:r>
            <w:r>
              <w:rPr>
                <w:rFonts w:asciiTheme="minorHAnsi" w:hAnsiTheme="minorHAnsi" w:cstheme="minorHAnsi"/>
                <w:szCs w:val="24"/>
              </w:rPr>
              <w:t xml:space="preserve">– It will become Total Freeze in Finacle </w:t>
            </w:r>
          </w:p>
        </w:tc>
        <w:tc>
          <w:tcPr>
            <w:tcW w:w="1558" w:type="dxa"/>
          </w:tcPr>
          <w:p w:rsidR="00BA2129" w:rsidP="008A202A" w:rsidRDefault="001948CB" w14:paraId="5D53D1D8" w14:textId="7DFF37C6">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Yes </w:t>
            </w:r>
          </w:p>
        </w:tc>
      </w:tr>
      <w:tr w:rsidR="00BA2129" w:rsidTr="00962C48" w14:paraId="4ABE316F" w14:textId="2F0F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8A202A" w:rsidRDefault="00BA2129" w14:paraId="22DC1A74" w14:textId="54A8AEE9">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rsidR="00BA2129" w:rsidP="008A202A" w:rsidRDefault="00BA2129" w14:paraId="70EF99D2" w14:textId="3E07C3A4">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rsidR="00BA2129" w:rsidP="008A202A" w:rsidRDefault="00BA2129" w14:paraId="32ED0AA5" w14:textId="36B699CD">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commentRangeStart w:id="149"/>
            <w:commentRangeStart w:id="150"/>
            <w:r>
              <w:rPr>
                <w:rFonts w:asciiTheme="minorHAnsi" w:hAnsiTheme="minorHAnsi" w:cstheme="minorHAnsi"/>
                <w:szCs w:val="24"/>
              </w:rPr>
              <w:t>Place Modify Freeze Request along with Remarks</w:t>
            </w:r>
            <w:commentRangeEnd w:id="149"/>
            <w:r w:rsidR="00A53DA5">
              <w:rPr>
                <w:rStyle w:val="CommentReference"/>
                <w:lang w:val="en-US"/>
              </w:rPr>
              <w:commentReference w:id="149"/>
            </w:r>
            <w:commentRangeEnd w:id="150"/>
            <w:r w:rsidR="003332A8">
              <w:rPr>
                <w:rStyle w:val="CommentReference"/>
                <w:lang w:val="en-US"/>
              </w:rPr>
              <w:commentReference w:id="150"/>
            </w:r>
            <w:r>
              <w:rPr>
                <w:rFonts w:asciiTheme="minorHAnsi" w:hAnsiTheme="minorHAnsi" w:cstheme="minorHAnsi"/>
                <w:szCs w:val="24"/>
              </w:rPr>
              <w:t>.</w:t>
            </w:r>
            <w:r w:rsidR="003332A8">
              <w:rPr>
                <w:rFonts w:asciiTheme="minorHAnsi" w:hAnsiTheme="minorHAnsi" w:cstheme="minorHAnsi"/>
                <w:szCs w:val="24"/>
              </w:rPr>
              <w:t xml:space="preserve"> Reason Code </w:t>
            </w:r>
          </w:p>
        </w:tc>
        <w:tc>
          <w:tcPr>
            <w:tcW w:w="1418" w:type="dxa"/>
          </w:tcPr>
          <w:p w:rsidR="00BA2129" w:rsidP="008A202A" w:rsidRDefault="00BA2129" w14:paraId="5B33E88B" w14:textId="6EBD7F44">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w:t>
            </w:r>
            <w:r w:rsidR="00A2115F">
              <w:rPr>
                <w:rFonts w:asciiTheme="minorHAnsi" w:hAnsiTheme="minorHAnsi" w:cstheme="minorHAnsi"/>
                <w:szCs w:val="24"/>
              </w:rPr>
              <w:t xml:space="preserve"> – Total Freeze </w:t>
            </w:r>
          </w:p>
        </w:tc>
        <w:tc>
          <w:tcPr>
            <w:tcW w:w="1558" w:type="dxa"/>
          </w:tcPr>
          <w:p w:rsidR="00BA2129" w:rsidP="008A202A" w:rsidRDefault="00A2115F" w14:paraId="004EA737" w14:textId="2D226147">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rsidTr="00962C48" w14:paraId="32ED6CE7" w14:textId="624BBA79">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8A202A" w:rsidRDefault="00BA2129" w14:paraId="38D9991C" w14:textId="39277726">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rsidR="00BA2129" w:rsidP="008A202A" w:rsidRDefault="00BA2129" w14:paraId="0ED3A13D" w14:textId="4AE92DC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rsidR="00BA2129" w:rsidP="008A202A" w:rsidRDefault="00BA2129" w14:paraId="67DD615F" w14:textId="522C3D98">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commentRangeStart w:id="151"/>
            <w:commentRangeStart w:id="152"/>
            <w:r>
              <w:rPr>
                <w:rFonts w:asciiTheme="minorHAnsi" w:hAnsiTheme="minorHAnsi" w:cstheme="minorHAnsi"/>
                <w:szCs w:val="24"/>
              </w:rPr>
              <w:t>Place Modify Freeze Request along with Remarks</w:t>
            </w:r>
            <w:commentRangeEnd w:id="151"/>
            <w:r w:rsidR="00A53DA5">
              <w:rPr>
                <w:rStyle w:val="CommentReference"/>
                <w:lang w:val="en-US"/>
              </w:rPr>
              <w:commentReference w:id="151"/>
            </w:r>
            <w:commentRangeEnd w:id="152"/>
            <w:r w:rsidR="003332A8">
              <w:rPr>
                <w:rStyle w:val="CommentReference"/>
                <w:lang w:val="en-US"/>
              </w:rPr>
              <w:commentReference w:id="152"/>
            </w:r>
            <w:r>
              <w:rPr>
                <w:rFonts w:asciiTheme="minorHAnsi" w:hAnsiTheme="minorHAnsi" w:cstheme="minorHAnsi"/>
                <w:szCs w:val="24"/>
              </w:rPr>
              <w:t>.</w:t>
            </w:r>
            <w:r w:rsidR="003332A8">
              <w:rPr>
                <w:rFonts w:asciiTheme="minorHAnsi" w:hAnsiTheme="minorHAnsi" w:cstheme="minorHAnsi"/>
                <w:szCs w:val="24"/>
              </w:rPr>
              <w:t xml:space="preserve">&amp; Reason Code. </w:t>
            </w:r>
          </w:p>
        </w:tc>
        <w:tc>
          <w:tcPr>
            <w:tcW w:w="1418" w:type="dxa"/>
          </w:tcPr>
          <w:p w:rsidR="00BA2129" w:rsidP="008A202A" w:rsidRDefault="00BA2129" w14:paraId="4A940C5A" w14:textId="3F74AA36">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w:t>
            </w:r>
            <w:r w:rsidR="00A2115F">
              <w:rPr>
                <w:rFonts w:asciiTheme="minorHAnsi" w:hAnsiTheme="minorHAnsi" w:cstheme="minorHAnsi"/>
                <w:szCs w:val="24"/>
              </w:rPr>
              <w:t xml:space="preserve"> for Debit Freeze</w:t>
            </w:r>
            <w:r>
              <w:rPr>
                <w:rFonts w:asciiTheme="minorHAnsi" w:hAnsiTheme="minorHAnsi" w:cstheme="minorHAnsi"/>
                <w:szCs w:val="24"/>
              </w:rPr>
              <w:t xml:space="preserve"> – It will become a Total Freeze in Finacle </w:t>
            </w:r>
          </w:p>
        </w:tc>
        <w:tc>
          <w:tcPr>
            <w:tcW w:w="1558" w:type="dxa"/>
          </w:tcPr>
          <w:p w:rsidR="00BA2129" w:rsidP="008A202A" w:rsidRDefault="00A2115F" w14:paraId="0E3DA148" w14:textId="2FEADA05">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Yes </w:t>
            </w:r>
          </w:p>
        </w:tc>
      </w:tr>
      <w:tr w:rsidR="00BA2129" w:rsidTr="00962C48" w14:paraId="55EA4E40" w14:textId="7CCDD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F84855" w:rsidRDefault="00BA2129" w14:paraId="1322647F" w14:textId="1C5B6AC5">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rsidR="00BA2129" w:rsidP="00F84855" w:rsidRDefault="00BA2129" w14:paraId="29760F8A" w14:textId="6E8E7599">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rsidR="00BA2129" w:rsidP="00F84855" w:rsidRDefault="00A2115F" w14:paraId="313EEBD6" w14:textId="5819DB7C">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rsidR="00BA2129" w:rsidP="00F84855" w:rsidRDefault="00BA2129" w14:paraId="104A17BA" w14:textId="4F455DFE">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NA </w:t>
            </w:r>
          </w:p>
        </w:tc>
        <w:tc>
          <w:tcPr>
            <w:tcW w:w="1558" w:type="dxa"/>
          </w:tcPr>
          <w:p w:rsidR="00BA2129" w:rsidP="00F84855" w:rsidRDefault="00A2115F" w14:paraId="7F7FC20D" w14:textId="02BEBC63">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rsidTr="00962C48" w14:paraId="454CFE7A" w14:textId="584E1A63">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5F6371" w:rsidRDefault="00BA2129" w14:paraId="227F22DB" w14:textId="08FEA2E2">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No Freeze</w:t>
            </w:r>
          </w:p>
        </w:tc>
        <w:tc>
          <w:tcPr>
            <w:tcW w:w="1472" w:type="dxa"/>
          </w:tcPr>
          <w:p w:rsidR="00BA2129" w:rsidP="005F6371" w:rsidRDefault="00BA2129" w14:paraId="0268E2C9" w14:textId="4DD2A7C6">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rsidR="00BA2129" w:rsidP="005F6371" w:rsidRDefault="00A2115F" w14:paraId="0CD0E77B" w14:textId="493E27FD">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rsidR="00BA2129" w:rsidP="005F6371" w:rsidRDefault="00BA2129" w14:paraId="424A0106" w14:textId="5FA1A932">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 </w:t>
            </w:r>
            <w:r w:rsidR="00A2115F">
              <w:rPr>
                <w:rFonts w:asciiTheme="minorHAnsi" w:hAnsiTheme="minorHAnsi" w:cstheme="minorHAnsi"/>
                <w:szCs w:val="24"/>
              </w:rPr>
              <w:t>– Total Freeze</w:t>
            </w:r>
          </w:p>
        </w:tc>
        <w:tc>
          <w:tcPr>
            <w:tcW w:w="1558" w:type="dxa"/>
          </w:tcPr>
          <w:p w:rsidR="00BA2129" w:rsidP="005F6371" w:rsidRDefault="005A26DF" w14:paraId="475721F4" w14:textId="5ED153B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r w:rsidR="00BA2129" w:rsidTr="00962C48" w14:paraId="4D91D4DA" w14:textId="58AC7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5F6371" w:rsidRDefault="00BA2129" w14:paraId="278B9D24" w14:textId="501071E2">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No Freeze</w:t>
            </w:r>
          </w:p>
        </w:tc>
        <w:tc>
          <w:tcPr>
            <w:tcW w:w="1472" w:type="dxa"/>
          </w:tcPr>
          <w:p w:rsidR="00BA2129" w:rsidP="005F6371" w:rsidRDefault="00BA2129" w14:paraId="3218442C" w14:textId="257B3FAE">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rsidR="00BA2129" w:rsidP="005F6371" w:rsidRDefault="00A2115F" w14:paraId="67FC1A82" w14:textId="045A7F7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rsidR="00BA2129" w:rsidP="005F6371" w:rsidRDefault="00BA2129" w14:paraId="2066B4B3" w14:textId="5B0168A0">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w:t>
            </w:r>
            <w:r w:rsidR="00A2115F">
              <w:rPr>
                <w:rFonts w:asciiTheme="minorHAnsi" w:hAnsiTheme="minorHAnsi" w:cstheme="minorHAnsi"/>
                <w:szCs w:val="24"/>
              </w:rPr>
              <w:t xml:space="preserve"> – Debit Freeze </w:t>
            </w:r>
          </w:p>
        </w:tc>
        <w:tc>
          <w:tcPr>
            <w:tcW w:w="1558" w:type="dxa"/>
          </w:tcPr>
          <w:p w:rsidR="00BA2129" w:rsidP="005F6371" w:rsidRDefault="005A26DF" w14:paraId="6B15587C" w14:textId="1F860C8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r w:rsidR="00BA2129" w:rsidTr="00962C48" w14:paraId="1797C342" w14:textId="19479665">
        <w:tc>
          <w:tcPr>
            <w:cnfStyle w:val="001000000000" w:firstRow="0" w:lastRow="0" w:firstColumn="1" w:lastColumn="0" w:oddVBand="0" w:evenVBand="0" w:oddHBand="0" w:evenHBand="0" w:firstRowFirstColumn="0" w:firstRowLastColumn="0" w:lastRowFirstColumn="0" w:lastRowLastColumn="0"/>
            <w:tcW w:w="1500" w:type="dxa"/>
          </w:tcPr>
          <w:p w:rsidRPr="00C32261" w:rsidR="00BA2129" w:rsidP="005F6371" w:rsidRDefault="00BA2129" w14:paraId="7F6BD69C" w14:textId="4C61F4BC">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 xml:space="preserve">No Freeze </w:t>
            </w:r>
          </w:p>
        </w:tc>
        <w:tc>
          <w:tcPr>
            <w:tcW w:w="1472" w:type="dxa"/>
          </w:tcPr>
          <w:p w:rsidR="00BA2129" w:rsidP="005F6371" w:rsidRDefault="00BA2129" w14:paraId="671509F8" w14:textId="0446CD82">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rsidR="00BA2129" w:rsidP="005F6371" w:rsidRDefault="00A2115F" w14:paraId="2D2C4D21" w14:textId="6FFF7AFD">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rsidR="00BA2129" w:rsidP="005F6371" w:rsidRDefault="00BA2129" w14:paraId="1A3519D2" w14:textId="5836E046">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C </w:t>
            </w:r>
            <w:r w:rsidR="00A2115F">
              <w:rPr>
                <w:rFonts w:asciiTheme="minorHAnsi" w:hAnsiTheme="minorHAnsi" w:cstheme="minorHAnsi"/>
                <w:szCs w:val="24"/>
              </w:rPr>
              <w:t xml:space="preserve">– Credit Freeze </w:t>
            </w:r>
          </w:p>
        </w:tc>
        <w:tc>
          <w:tcPr>
            <w:tcW w:w="1558" w:type="dxa"/>
          </w:tcPr>
          <w:p w:rsidR="00BA2129" w:rsidP="005F6371" w:rsidRDefault="005A26DF" w14:paraId="6A614F5F" w14:textId="749C01A4">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bl>
    <w:p w:rsidRPr="00C9414B" w:rsidR="00C9414B" w:rsidP="00C9414B" w:rsidRDefault="00C9414B" w14:paraId="0BFF7613" w14:textId="77777777">
      <w:pPr>
        <w:pStyle w:val="ListParagraph"/>
        <w:suppressAutoHyphens w:val="0"/>
        <w:spacing w:before="120" w:after="120" w:line="360" w:lineRule="auto"/>
        <w:ind w:left="1800"/>
        <w:jc w:val="both"/>
        <w:rPr>
          <w:rFonts w:asciiTheme="minorHAnsi" w:hAnsiTheme="minorHAnsi" w:cstheme="minorHAnsi"/>
          <w:szCs w:val="24"/>
        </w:rPr>
      </w:pPr>
    </w:p>
    <w:p w:rsidRPr="0014486C" w:rsidR="00852AD7" w:rsidP="00852AD7" w:rsidRDefault="00A90C8B" w14:paraId="5FD5B1DB" w14:textId="2E5BC93D">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Un</w:t>
      </w:r>
      <w:r w:rsidRPr="0014486C" w:rsidR="00852AD7">
        <w:rPr>
          <w:rFonts w:asciiTheme="minorHAnsi" w:hAnsiTheme="minorHAnsi" w:cstheme="minorHAnsi"/>
          <w:b/>
          <w:bCs/>
          <w:szCs w:val="24"/>
        </w:rPr>
        <w:t>-F</w:t>
      </w:r>
      <w:r w:rsidRPr="0014486C">
        <w:rPr>
          <w:rFonts w:asciiTheme="minorHAnsi" w:hAnsiTheme="minorHAnsi" w:cstheme="minorHAnsi"/>
          <w:b/>
          <w:bCs/>
          <w:szCs w:val="24"/>
        </w:rPr>
        <w:t>reeze</w:t>
      </w:r>
      <w:r w:rsidRPr="0014486C">
        <w:rPr>
          <w:rFonts w:asciiTheme="minorHAnsi" w:hAnsiTheme="minorHAnsi" w:cstheme="minorHAnsi"/>
          <w:szCs w:val="24"/>
        </w:rPr>
        <w:t xml:space="preserve"> – An existing Update CIF API to be modified to </w:t>
      </w:r>
      <w:commentRangeStart w:id="153"/>
      <w:commentRangeStart w:id="154"/>
      <w:r w:rsidRPr="0014486C">
        <w:rPr>
          <w:rFonts w:asciiTheme="minorHAnsi" w:hAnsiTheme="minorHAnsi" w:cstheme="minorHAnsi"/>
          <w:szCs w:val="24"/>
        </w:rPr>
        <w:t xml:space="preserve">remove internal blacklist </w:t>
      </w:r>
      <w:commentRangeEnd w:id="153"/>
      <w:r w:rsidRPr="0014486C" w:rsidR="00632E48">
        <w:rPr>
          <w:rStyle w:val="CommentReference"/>
          <w:rFonts w:asciiTheme="minorHAnsi" w:hAnsiTheme="minorHAnsi" w:cstheme="minorHAnsi"/>
          <w:sz w:val="24"/>
          <w:szCs w:val="24"/>
        </w:rPr>
        <w:commentReference w:id="153"/>
      </w:r>
      <w:commentRangeEnd w:id="154"/>
      <w:r w:rsidRPr="0014486C" w:rsidR="007D2BC2">
        <w:rPr>
          <w:rStyle w:val="CommentReference"/>
          <w:rFonts w:asciiTheme="minorHAnsi" w:hAnsiTheme="minorHAnsi" w:cstheme="minorHAnsi"/>
          <w:sz w:val="24"/>
          <w:szCs w:val="24"/>
        </w:rPr>
        <w:commentReference w:id="154"/>
      </w:r>
      <w:r w:rsidRPr="0014486C">
        <w:rPr>
          <w:rFonts w:asciiTheme="minorHAnsi" w:hAnsiTheme="minorHAnsi" w:cstheme="minorHAnsi"/>
          <w:szCs w:val="24"/>
        </w:rPr>
        <w:t xml:space="preserve">for RAK bank customers. For Non-RAK Bank customers, an API will be used to </w:t>
      </w:r>
      <w:commentRangeStart w:id="155"/>
      <w:r w:rsidRPr="0014486C">
        <w:rPr>
          <w:rFonts w:asciiTheme="minorHAnsi" w:hAnsiTheme="minorHAnsi" w:cstheme="minorHAnsi"/>
          <w:szCs w:val="24"/>
        </w:rPr>
        <w:t>remove external blacklists</w:t>
      </w:r>
      <w:commentRangeEnd w:id="155"/>
      <w:r w:rsidRPr="0014486C" w:rsidR="00632E48">
        <w:rPr>
          <w:rStyle w:val="CommentReference"/>
          <w:rFonts w:asciiTheme="minorHAnsi" w:hAnsiTheme="minorHAnsi" w:cstheme="minorHAnsi"/>
          <w:sz w:val="24"/>
          <w:szCs w:val="24"/>
        </w:rPr>
        <w:commentReference w:id="155"/>
      </w:r>
      <w:r w:rsidRPr="0014486C">
        <w:rPr>
          <w:rFonts w:asciiTheme="minorHAnsi" w:hAnsiTheme="minorHAnsi" w:cstheme="minorHAnsi"/>
          <w:szCs w:val="24"/>
        </w:rPr>
        <w:t>.</w:t>
      </w:r>
      <w:r w:rsidRPr="0014486C" w:rsidR="00852AD7">
        <w:rPr>
          <w:rFonts w:asciiTheme="minorHAnsi" w:hAnsiTheme="minorHAnsi" w:cstheme="minorHAnsi"/>
          <w:szCs w:val="24"/>
        </w:rPr>
        <w:t xml:space="preserve"> Email will be triggered to Compliance email ID for both customer and </w:t>
      </w:r>
      <w:r w:rsidRPr="0014486C" w:rsidR="00EC0DAD">
        <w:rPr>
          <w:rFonts w:asciiTheme="minorHAnsi" w:hAnsiTheme="minorHAnsi" w:cstheme="minorHAnsi"/>
          <w:szCs w:val="24"/>
        </w:rPr>
        <w:t>Non-RAK Bank C</w:t>
      </w:r>
      <w:r w:rsidRPr="0014486C" w:rsidR="00852AD7">
        <w:rPr>
          <w:rFonts w:asciiTheme="minorHAnsi" w:hAnsiTheme="minorHAnsi" w:cstheme="minorHAnsi"/>
          <w:szCs w:val="24"/>
        </w:rPr>
        <w:t xml:space="preserve">ustomer for Un-Freeze cases with the details. </w:t>
      </w:r>
      <w:r w:rsidRPr="006A2E47" w:rsidR="00A97616">
        <w:rPr>
          <w:rFonts w:asciiTheme="minorHAnsi" w:hAnsiTheme="minorHAnsi" w:cstheme="minorHAnsi"/>
          <w:szCs w:val="24"/>
        </w:rPr>
        <w:t>Blacklist will be updated for both selected Main CIFs and Related Party CIFs.</w:t>
      </w:r>
      <w:r w:rsidR="00A97616">
        <w:rPr>
          <w:rFonts w:asciiTheme="minorHAnsi" w:hAnsiTheme="minorHAnsi" w:cstheme="minorHAnsi"/>
          <w:szCs w:val="24"/>
        </w:rPr>
        <w:t xml:space="preserve"> </w:t>
      </w:r>
      <w:r w:rsidR="0030460D">
        <w:rPr>
          <w:rFonts w:asciiTheme="minorHAnsi" w:hAnsiTheme="minorHAnsi" w:cstheme="minorHAnsi"/>
          <w:szCs w:val="24"/>
        </w:rPr>
        <w:t xml:space="preserve">Unfreeze requests will be placed for the products selected by the user. </w:t>
      </w:r>
      <w:r w:rsidRPr="0014486C" w:rsidR="00852AD7">
        <w:rPr>
          <w:rFonts w:asciiTheme="minorHAnsi" w:hAnsiTheme="minorHAnsi" w:cstheme="minorHAnsi"/>
          <w:szCs w:val="24"/>
        </w:rPr>
        <w:t xml:space="preserve">API will be used to </w:t>
      </w:r>
      <w:commentRangeStart w:id="156"/>
      <w:commentRangeStart w:id="157"/>
      <w:r w:rsidRPr="0014486C" w:rsidR="00852AD7">
        <w:rPr>
          <w:rFonts w:asciiTheme="minorHAnsi" w:hAnsiTheme="minorHAnsi" w:cstheme="minorHAnsi"/>
          <w:szCs w:val="24"/>
        </w:rPr>
        <w:t xml:space="preserve">Un-Freeze </w:t>
      </w:r>
      <w:r w:rsidRPr="0014486C" w:rsidR="00D300DE">
        <w:rPr>
          <w:rFonts w:asciiTheme="minorHAnsi" w:hAnsiTheme="minorHAnsi" w:cstheme="minorHAnsi"/>
          <w:szCs w:val="24"/>
        </w:rPr>
        <w:t>selected</w:t>
      </w:r>
      <w:r w:rsidRPr="0014486C" w:rsidR="00852AD7">
        <w:rPr>
          <w:rFonts w:asciiTheme="minorHAnsi" w:hAnsiTheme="minorHAnsi" w:cstheme="minorHAnsi"/>
          <w:szCs w:val="24"/>
        </w:rPr>
        <w:t xml:space="preserve"> products </w:t>
      </w:r>
      <w:commentRangeEnd w:id="156"/>
      <w:r w:rsidRPr="0014486C" w:rsidR="009E1380">
        <w:rPr>
          <w:rStyle w:val="CommentReference"/>
          <w:rFonts w:asciiTheme="minorHAnsi" w:hAnsiTheme="minorHAnsi" w:cstheme="minorHAnsi"/>
          <w:sz w:val="24"/>
          <w:szCs w:val="24"/>
        </w:rPr>
        <w:commentReference w:id="156"/>
      </w:r>
      <w:commentRangeEnd w:id="157"/>
      <w:r w:rsidRPr="0014486C" w:rsidR="00C43C1C">
        <w:rPr>
          <w:rStyle w:val="CommentReference"/>
          <w:rFonts w:asciiTheme="minorHAnsi" w:hAnsiTheme="minorHAnsi" w:cstheme="minorHAnsi"/>
          <w:sz w:val="24"/>
          <w:szCs w:val="24"/>
        </w:rPr>
        <w:commentReference w:id="157"/>
      </w:r>
      <w:r w:rsidRPr="0014486C" w:rsidR="00852AD7">
        <w:rPr>
          <w:rFonts w:asciiTheme="minorHAnsi" w:hAnsiTheme="minorHAnsi" w:cstheme="minorHAnsi"/>
          <w:szCs w:val="24"/>
        </w:rPr>
        <w:t>for RAK Bank Customers:</w:t>
      </w:r>
    </w:p>
    <w:p w:rsidRPr="0014486C" w:rsidR="00852AD7" w:rsidP="00852AD7" w:rsidRDefault="00852AD7" w14:paraId="24150DD4" w14:textId="5B880A3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CASA Accounts </w:t>
      </w:r>
    </w:p>
    <w:p w:rsidRPr="0014486C" w:rsidR="00852AD7" w:rsidP="00852AD7" w:rsidRDefault="00852AD7" w14:paraId="56C04DBD" w14:textId="7777777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Cards</w:t>
      </w:r>
    </w:p>
    <w:p w:rsidRPr="0014486C" w:rsidR="00852AD7" w:rsidP="00852AD7" w:rsidRDefault="00852AD7" w14:paraId="2A732FB1" w14:textId="7777777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Fixed Deposits (Conventional)</w:t>
      </w:r>
    </w:p>
    <w:p w:rsidR="00A90C8B" w:rsidP="00EE373F" w:rsidRDefault="00852AD7" w14:paraId="627B3446" w14:textId="6F872CAF">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Investments</w:t>
      </w:r>
    </w:p>
    <w:p w:rsidR="006A2E47" w:rsidP="006A2E47" w:rsidRDefault="006A2E47" w14:paraId="35D3151D" w14:textId="13A5EF6A">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 request type is FIU/CIR: Blacklists will be removed for the selected CIFs from Blacklist Details Grid</w:t>
      </w:r>
    </w:p>
    <w:p w:rsidR="006A2E47" w:rsidP="006A2E47" w:rsidRDefault="006A2E47" w14:paraId="46953292" w14:textId="390AC47C">
      <w:pPr>
        <w:suppressAutoHyphens w:val="0"/>
        <w:spacing w:before="120" w:after="120" w:line="360" w:lineRule="auto"/>
        <w:jc w:val="both"/>
        <w:rPr>
          <w:rFonts w:asciiTheme="minorHAnsi" w:hAnsiTheme="minorHAnsi" w:cstheme="minorHAnsi"/>
          <w:szCs w:val="24"/>
        </w:rPr>
      </w:pPr>
    </w:p>
    <w:p w:rsidRPr="007A1677" w:rsidR="006A2E47" w:rsidP="006A2E47" w:rsidRDefault="006A2E47" w14:paraId="0F4CA11A" w14:textId="563FC591">
      <w:pPr>
        <w:suppressAutoHyphens w:val="0"/>
        <w:spacing w:before="120" w:after="120" w:line="360" w:lineRule="auto"/>
        <w:jc w:val="both"/>
        <w:rPr>
          <w:rFonts w:asciiTheme="minorHAnsi" w:hAnsiTheme="minorHAnsi" w:cstheme="minorHAnsi"/>
          <w:b/>
          <w:bCs/>
          <w:szCs w:val="24"/>
        </w:rPr>
      </w:pPr>
      <w:r w:rsidRPr="007A1677">
        <w:rPr>
          <w:rFonts w:asciiTheme="minorHAnsi" w:hAnsiTheme="minorHAnsi" w:cstheme="minorHAnsi"/>
          <w:b/>
          <w:bCs/>
          <w:szCs w:val="24"/>
        </w:rPr>
        <w:t>Blacklist</w:t>
      </w:r>
      <w:r w:rsidR="005F6371">
        <w:rPr>
          <w:rFonts w:asciiTheme="minorHAnsi" w:hAnsiTheme="minorHAnsi" w:cstheme="minorHAnsi"/>
          <w:b/>
          <w:bCs/>
          <w:szCs w:val="24"/>
        </w:rPr>
        <w:t xml:space="preserve"> Update</w:t>
      </w:r>
      <w:r w:rsidRPr="007A1677">
        <w:rPr>
          <w:rFonts w:asciiTheme="minorHAnsi" w:hAnsiTheme="minorHAnsi" w:cstheme="minorHAnsi"/>
          <w:b/>
          <w:bCs/>
          <w:szCs w:val="24"/>
        </w:rPr>
        <w:t xml:space="preserve"> Applicable as per request types: </w:t>
      </w:r>
    </w:p>
    <w:tbl>
      <w:tblPr>
        <w:tblStyle w:val="ListTable3-Accen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8"/>
        <w:gridCol w:w="1638"/>
        <w:gridCol w:w="1638"/>
        <w:gridCol w:w="1638"/>
        <w:gridCol w:w="2798"/>
      </w:tblGrid>
      <w:tr w:rsidRPr="007C228E" w:rsidR="007A1677" w:rsidTr="007C228E" w14:paraId="7B42C864"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76" w:type="pct"/>
            <w:tcBorders>
              <w:bottom w:val="none" w:color="auto" w:sz="0" w:space="0"/>
              <w:right w:val="none" w:color="auto" w:sz="0" w:space="0"/>
            </w:tcBorders>
            <w:hideMark/>
          </w:tcPr>
          <w:p w:rsidRPr="007C228E" w:rsidR="007A1677" w:rsidP="007A1677" w:rsidRDefault="007A1677" w14:paraId="0755E902" w14:textId="77777777">
            <w:pPr>
              <w:suppressAutoHyphens w:val="0"/>
              <w:spacing w:line="240" w:lineRule="auto"/>
              <w:rPr>
                <w:rFonts w:ascii="Calibri" w:hAnsi="Calibri" w:cs="Calibri"/>
                <w:szCs w:val="24"/>
                <w:lang w:eastAsia="en-IN"/>
              </w:rPr>
            </w:pPr>
            <w:r w:rsidRPr="007C228E">
              <w:rPr>
                <w:rFonts w:ascii="Calibri" w:hAnsi="Calibri" w:cs="Calibri"/>
                <w:szCs w:val="24"/>
                <w:lang w:eastAsia="en-IN"/>
              </w:rPr>
              <w:t xml:space="preserve">Requested Channel </w:t>
            </w:r>
          </w:p>
        </w:tc>
        <w:tc>
          <w:tcPr>
            <w:tcW w:w="876" w:type="pct"/>
            <w:hideMark/>
          </w:tcPr>
          <w:p w:rsidRPr="007C228E" w:rsidR="007A1677" w:rsidP="007A1677" w:rsidRDefault="007A1677" w14:paraId="05D89BEA" w14:textId="777777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Request Type </w:t>
            </w:r>
          </w:p>
        </w:tc>
        <w:tc>
          <w:tcPr>
            <w:tcW w:w="876" w:type="pct"/>
            <w:hideMark/>
          </w:tcPr>
          <w:p w:rsidRPr="007C228E" w:rsidR="007A1677" w:rsidP="007A1677" w:rsidRDefault="007A1677" w14:paraId="61E21D99" w14:textId="777777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Main CIF </w:t>
            </w:r>
          </w:p>
        </w:tc>
        <w:tc>
          <w:tcPr>
            <w:tcW w:w="876" w:type="pct"/>
            <w:hideMark/>
          </w:tcPr>
          <w:p w:rsidRPr="007C228E" w:rsidR="007A1677" w:rsidP="007A1677" w:rsidRDefault="007A1677" w14:paraId="3A965C43" w14:textId="777777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Related Party CIF </w:t>
            </w:r>
          </w:p>
        </w:tc>
        <w:tc>
          <w:tcPr>
            <w:tcW w:w="1496" w:type="pct"/>
            <w:hideMark/>
          </w:tcPr>
          <w:p w:rsidRPr="007C228E" w:rsidR="007A1677" w:rsidP="007A1677" w:rsidRDefault="007A1677" w14:paraId="355E3C79" w14:textId="777777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Remarks </w:t>
            </w:r>
          </w:p>
        </w:tc>
      </w:tr>
      <w:tr w:rsidRPr="007C228E" w:rsidR="007C228E" w:rsidTr="007C228E" w14:paraId="3A91FB24"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val="restart"/>
            <w:hideMark/>
          </w:tcPr>
          <w:p w:rsidRPr="007C228E" w:rsidR="007C228E" w:rsidP="007A1677" w:rsidRDefault="007C228E" w14:paraId="1F8CEB92" w14:textId="777777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xml:space="preserve">FIU </w:t>
            </w:r>
          </w:p>
          <w:p w:rsidRPr="007C228E" w:rsidR="007C228E" w:rsidP="007A1677" w:rsidRDefault="007C228E" w14:paraId="7C3609FD" w14:textId="777777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w:t>
            </w:r>
          </w:p>
          <w:p w:rsidRPr="007C228E" w:rsidR="007C228E" w:rsidP="007A1677" w:rsidRDefault="007C228E" w14:paraId="4C0EADBF" w14:textId="402A39D4">
            <w:pPr>
              <w:spacing w:line="240" w:lineRule="auto"/>
              <w:rPr>
                <w:rFonts w:ascii="Calibri" w:hAnsi="Calibri" w:cs="Calibri"/>
                <w:color w:val="000000"/>
                <w:szCs w:val="24"/>
                <w:lang w:eastAsia="en-IN"/>
              </w:rPr>
            </w:pPr>
            <w:r w:rsidRPr="007C228E">
              <w:rPr>
                <w:rFonts w:ascii="Calibri" w:hAnsi="Calibri" w:cs="Calibri"/>
                <w:color w:val="000000"/>
                <w:szCs w:val="24"/>
                <w:lang w:eastAsia="en-IN"/>
              </w:rPr>
              <w:t> </w:t>
            </w:r>
          </w:p>
        </w:tc>
        <w:tc>
          <w:tcPr>
            <w:tcW w:w="876" w:type="pct"/>
            <w:hideMark/>
          </w:tcPr>
          <w:p w:rsidRPr="007C228E" w:rsidR="007C228E" w:rsidP="007A1677" w:rsidRDefault="007C228E" w14:paraId="6A2C5752"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Inquiry </w:t>
            </w:r>
          </w:p>
        </w:tc>
        <w:tc>
          <w:tcPr>
            <w:tcW w:w="876" w:type="pct"/>
            <w:hideMark/>
          </w:tcPr>
          <w:p w:rsidRPr="007C228E" w:rsidR="007C228E" w:rsidP="007A1677" w:rsidRDefault="007C228E" w14:paraId="421EC3F3"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rsidRPr="007C228E" w:rsidR="007C228E" w:rsidP="007A1677" w:rsidRDefault="007C228E" w14:paraId="31500EFB"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1496" w:type="pct"/>
            <w:hideMark/>
          </w:tcPr>
          <w:p w:rsidRPr="007C228E" w:rsidR="007C228E" w:rsidP="007A1677" w:rsidRDefault="007C228E" w14:paraId="675B7485"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Pr="007C228E" w:rsidR="007C228E" w:rsidTr="007C228E" w14:paraId="2CF1B70B" w14:textId="77777777">
        <w:trPr>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rsidRPr="007C228E" w:rsidR="007C228E" w:rsidP="007A1677" w:rsidRDefault="007C228E" w14:paraId="0D5C7257" w14:textId="03FEB45F">
            <w:pPr>
              <w:spacing w:line="240" w:lineRule="auto"/>
              <w:rPr>
                <w:rFonts w:ascii="Calibri" w:hAnsi="Calibri" w:cs="Calibri"/>
                <w:color w:val="000000"/>
                <w:szCs w:val="24"/>
                <w:lang w:eastAsia="en-IN"/>
              </w:rPr>
            </w:pPr>
          </w:p>
        </w:tc>
        <w:tc>
          <w:tcPr>
            <w:tcW w:w="876" w:type="pct"/>
            <w:hideMark/>
          </w:tcPr>
          <w:p w:rsidRPr="007C228E" w:rsidR="007C228E" w:rsidP="007A1677" w:rsidRDefault="007C228E" w14:paraId="2E9B3A6A"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Freeze</w:t>
            </w:r>
          </w:p>
        </w:tc>
        <w:tc>
          <w:tcPr>
            <w:tcW w:w="876" w:type="pct"/>
            <w:hideMark/>
          </w:tcPr>
          <w:p w:rsidRPr="007C228E" w:rsidR="007C228E" w:rsidP="007A1677" w:rsidRDefault="007C228E" w14:paraId="141CC0F0"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rsidRPr="007C228E" w:rsidR="007C228E" w:rsidP="007A1677" w:rsidRDefault="007C228E" w14:paraId="2E227528"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1496" w:type="pct"/>
            <w:hideMark/>
          </w:tcPr>
          <w:p w:rsidRPr="007C228E" w:rsidR="007C228E" w:rsidP="007A1677" w:rsidRDefault="007C228E" w14:paraId="7AF53B52"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Pr="007C228E" w:rsidR="007C228E" w:rsidTr="007C228E" w14:paraId="41FD37F1"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rsidRPr="007C228E" w:rsidR="007C228E" w:rsidP="007A1677" w:rsidRDefault="007C228E" w14:paraId="5007FD62" w14:textId="3B3B2D61">
            <w:pPr>
              <w:suppressAutoHyphens w:val="0"/>
              <w:spacing w:line="240" w:lineRule="auto"/>
              <w:rPr>
                <w:rFonts w:ascii="Calibri" w:hAnsi="Calibri" w:cs="Calibri"/>
                <w:color w:val="000000"/>
                <w:szCs w:val="24"/>
                <w:lang w:eastAsia="en-IN"/>
              </w:rPr>
            </w:pPr>
          </w:p>
        </w:tc>
        <w:tc>
          <w:tcPr>
            <w:tcW w:w="876" w:type="pct"/>
            <w:hideMark/>
          </w:tcPr>
          <w:p w:rsidRPr="007C228E" w:rsidR="007C228E" w:rsidP="007A1677" w:rsidRDefault="007C228E" w14:paraId="5D907104"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Unfreeze</w:t>
            </w:r>
          </w:p>
        </w:tc>
        <w:tc>
          <w:tcPr>
            <w:tcW w:w="876" w:type="pct"/>
            <w:hideMark/>
          </w:tcPr>
          <w:p w:rsidRPr="007C228E" w:rsidR="007C228E" w:rsidP="007A1677" w:rsidRDefault="007C228E" w14:paraId="094C8D2F"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rsidRPr="007C228E" w:rsidR="007C228E" w:rsidP="007A1677" w:rsidRDefault="007C228E" w14:paraId="58D0F8AC"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Yes </w:t>
            </w:r>
          </w:p>
        </w:tc>
        <w:tc>
          <w:tcPr>
            <w:tcW w:w="1496" w:type="pct"/>
            <w:hideMark/>
          </w:tcPr>
          <w:p w:rsidRPr="007C228E" w:rsidR="007C228E" w:rsidP="007A1677" w:rsidRDefault="007C228E" w14:paraId="63E0CBF4"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Selected CIFs from Blacklist Details </w:t>
            </w:r>
          </w:p>
        </w:tc>
      </w:tr>
      <w:tr w:rsidRPr="007C228E" w:rsidR="007C228E" w:rsidTr="007C228E" w14:paraId="2ACBE312" w14:textId="77777777">
        <w:trPr>
          <w:trHeight w:val="290"/>
        </w:trPr>
        <w:tc>
          <w:tcPr>
            <w:cnfStyle w:val="001000000000" w:firstRow="0" w:lastRow="0" w:firstColumn="1" w:lastColumn="0" w:oddVBand="0" w:evenVBand="0" w:oddHBand="0" w:evenHBand="0" w:firstRowFirstColumn="0" w:firstRowLastColumn="0" w:lastRowFirstColumn="0" w:lastRowLastColumn="0"/>
            <w:tcW w:w="876" w:type="pct"/>
            <w:vMerge w:val="restart"/>
            <w:hideMark/>
          </w:tcPr>
          <w:p w:rsidRPr="007C228E" w:rsidR="007C228E" w:rsidP="007A1677" w:rsidRDefault="007C228E" w14:paraId="0A614551" w14:textId="777777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xml:space="preserve">CIR </w:t>
            </w:r>
          </w:p>
          <w:p w:rsidRPr="007C228E" w:rsidR="007C228E" w:rsidP="007A1677" w:rsidRDefault="007C228E" w14:paraId="50ACDCD0" w14:textId="777777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w:t>
            </w:r>
          </w:p>
          <w:p w:rsidRPr="007C228E" w:rsidR="007C228E" w:rsidP="007A1677" w:rsidRDefault="007C228E" w14:paraId="2A57EC66" w14:textId="129FEDBC">
            <w:pPr>
              <w:spacing w:line="240" w:lineRule="auto"/>
              <w:rPr>
                <w:rFonts w:ascii="Calibri" w:hAnsi="Calibri" w:cs="Calibri"/>
                <w:color w:val="000000"/>
                <w:szCs w:val="24"/>
                <w:lang w:eastAsia="en-IN"/>
              </w:rPr>
            </w:pPr>
            <w:r w:rsidRPr="007C228E">
              <w:rPr>
                <w:rFonts w:ascii="Calibri" w:hAnsi="Calibri" w:cs="Calibri"/>
                <w:color w:val="000000"/>
                <w:szCs w:val="24"/>
                <w:lang w:eastAsia="en-IN"/>
              </w:rPr>
              <w:t> </w:t>
            </w:r>
          </w:p>
        </w:tc>
        <w:tc>
          <w:tcPr>
            <w:tcW w:w="876" w:type="pct"/>
            <w:hideMark/>
          </w:tcPr>
          <w:p w:rsidRPr="007C228E" w:rsidR="007C228E" w:rsidP="007A1677" w:rsidRDefault="007C228E" w14:paraId="0A14C25A"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Inquiry </w:t>
            </w:r>
          </w:p>
        </w:tc>
        <w:tc>
          <w:tcPr>
            <w:tcW w:w="876" w:type="pct"/>
            <w:hideMark/>
          </w:tcPr>
          <w:p w:rsidRPr="007C228E" w:rsidR="007C228E" w:rsidP="007A1677" w:rsidRDefault="007C228E" w14:paraId="59709A23"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876" w:type="pct"/>
            <w:hideMark/>
          </w:tcPr>
          <w:p w:rsidRPr="007C228E" w:rsidR="007C228E" w:rsidP="007A1677" w:rsidRDefault="007C228E" w14:paraId="4FD60755"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1496" w:type="pct"/>
            <w:hideMark/>
          </w:tcPr>
          <w:p w:rsidRPr="007C228E" w:rsidR="007C228E" w:rsidP="007A1677" w:rsidRDefault="007C228E" w14:paraId="60E420D1"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Blacklist </w:t>
            </w:r>
          </w:p>
        </w:tc>
      </w:tr>
      <w:tr w:rsidRPr="007C228E" w:rsidR="007C228E" w:rsidTr="007C228E" w14:paraId="02529E6D"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rsidRPr="007C228E" w:rsidR="007C228E" w:rsidP="007A1677" w:rsidRDefault="007C228E" w14:paraId="6AD2E7A7" w14:textId="35AA0059">
            <w:pPr>
              <w:spacing w:line="240" w:lineRule="auto"/>
              <w:rPr>
                <w:rFonts w:ascii="Calibri" w:hAnsi="Calibri" w:cs="Calibri"/>
                <w:color w:val="000000"/>
                <w:szCs w:val="24"/>
                <w:lang w:eastAsia="en-IN"/>
              </w:rPr>
            </w:pPr>
          </w:p>
        </w:tc>
        <w:tc>
          <w:tcPr>
            <w:tcW w:w="876" w:type="pct"/>
            <w:hideMark/>
          </w:tcPr>
          <w:p w:rsidRPr="007C228E" w:rsidR="007C228E" w:rsidP="007A1677" w:rsidRDefault="007C228E" w14:paraId="380DE1C3"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Freeze</w:t>
            </w:r>
          </w:p>
        </w:tc>
        <w:tc>
          <w:tcPr>
            <w:tcW w:w="876" w:type="pct"/>
            <w:hideMark/>
          </w:tcPr>
          <w:p w:rsidRPr="007C228E" w:rsidR="007C228E" w:rsidP="007A1677" w:rsidRDefault="007C228E" w14:paraId="079AC57E"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rsidRPr="007C228E" w:rsidR="007C228E" w:rsidP="007A1677" w:rsidRDefault="007C228E" w14:paraId="57972978"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1496" w:type="pct"/>
            <w:hideMark/>
          </w:tcPr>
          <w:p w:rsidRPr="007C228E" w:rsidR="007C228E" w:rsidP="007A1677" w:rsidRDefault="007C228E" w14:paraId="5D1ED15C" w14:textId="777777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Pr="007C228E" w:rsidR="007C228E" w:rsidTr="007C228E" w14:paraId="24BE9A3B" w14:textId="77777777">
        <w:trPr>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rsidRPr="007C228E" w:rsidR="007C228E" w:rsidP="007A1677" w:rsidRDefault="007C228E" w14:paraId="36947392" w14:textId="1A4775A3">
            <w:pPr>
              <w:suppressAutoHyphens w:val="0"/>
              <w:spacing w:line="240" w:lineRule="auto"/>
              <w:rPr>
                <w:rFonts w:ascii="Calibri" w:hAnsi="Calibri" w:cs="Calibri"/>
                <w:color w:val="000000"/>
                <w:szCs w:val="24"/>
                <w:lang w:eastAsia="en-IN"/>
              </w:rPr>
            </w:pPr>
          </w:p>
        </w:tc>
        <w:tc>
          <w:tcPr>
            <w:tcW w:w="876" w:type="pct"/>
            <w:hideMark/>
          </w:tcPr>
          <w:p w:rsidRPr="007C228E" w:rsidR="007C228E" w:rsidP="007A1677" w:rsidRDefault="007C228E" w14:paraId="782275D0"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Unfreeze</w:t>
            </w:r>
          </w:p>
        </w:tc>
        <w:tc>
          <w:tcPr>
            <w:tcW w:w="876" w:type="pct"/>
            <w:hideMark/>
          </w:tcPr>
          <w:p w:rsidRPr="007C228E" w:rsidR="007C228E" w:rsidP="007A1677" w:rsidRDefault="007C228E" w14:paraId="5D0EB23C"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rsidRPr="007C228E" w:rsidR="007C228E" w:rsidP="007A1677" w:rsidRDefault="007C228E" w14:paraId="17D88370"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Yes </w:t>
            </w:r>
          </w:p>
        </w:tc>
        <w:tc>
          <w:tcPr>
            <w:tcW w:w="1496" w:type="pct"/>
            <w:hideMark/>
          </w:tcPr>
          <w:p w:rsidRPr="007C228E" w:rsidR="007C228E" w:rsidP="007A1677" w:rsidRDefault="007C228E" w14:paraId="683718C8" w14:textId="777777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Selected CIFs from Blacklist Details </w:t>
            </w:r>
          </w:p>
        </w:tc>
      </w:tr>
    </w:tbl>
    <w:p w:rsidRPr="006A2E47" w:rsidR="006A2E47" w:rsidP="006A2E47" w:rsidRDefault="006A2E47" w14:paraId="347F59A9" w14:textId="702546F1">
      <w:pPr>
        <w:suppressAutoHyphens w:val="0"/>
        <w:spacing w:before="120" w:after="120" w:line="360" w:lineRule="auto"/>
        <w:jc w:val="both"/>
        <w:rPr>
          <w:rFonts w:asciiTheme="minorHAnsi" w:hAnsiTheme="minorHAnsi" w:cstheme="minorHAnsi"/>
          <w:szCs w:val="24"/>
        </w:rPr>
      </w:pPr>
    </w:p>
    <w:p w:rsidRPr="00714CC5" w:rsidR="00714CC5" w:rsidP="00714CC5" w:rsidRDefault="006B0CAC" w14:paraId="2837870B" w14:textId="24D1591F">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Freeze </w:t>
      </w:r>
      <w:r w:rsidR="0090762D">
        <w:rPr>
          <w:rFonts w:asciiTheme="minorHAnsi" w:hAnsiTheme="minorHAnsi" w:cstheme="minorHAnsi"/>
          <w:szCs w:val="24"/>
        </w:rPr>
        <w:t xml:space="preserve">&amp; </w:t>
      </w:r>
      <w:r w:rsidRPr="0014486C">
        <w:rPr>
          <w:rFonts w:asciiTheme="minorHAnsi" w:hAnsiTheme="minorHAnsi" w:cstheme="minorHAnsi"/>
          <w:szCs w:val="24"/>
        </w:rPr>
        <w:t xml:space="preserve">Unfreeze Remarks will be placed as </w:t>
      </w:r>
      <w:r w:rsidRPr="0014486C" w:rsidR="005B57C2">
        <w:rPr>
          <w:rFonts w:asciiTheme="minorHAnsi" w:hAnsiTheme="minorHAnsi" w:cstheme="minorHAnsi"/>
          <w:szCs w:val="24"/>
        </w:rPr>
        <w:t>below</w:t>
      </w:r>
      <w:r w:rsidRPr="0014486C">
        <w:rPr>
          <w:rFonts w:asciiTheme="minorHAnsi" w:hAnsiTheme="minorHAnsi" w:cstheme="minorHAnsi"/>
          <w:szCs w:val="24"/>
        </w:rPr>
        <w:t xml:space="preserve">: </w:t>
      </w:r>
    </w:p>
    <w:p w:rsidRPr="0014486C" w:rsidR="006B0CAC" w:rsidP="006B0CAC" w:rsidRDefault="006B0CAC" w14:paraId="61BCA835" w14:textId="11255372">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Freeze Remarks:</w:t>
      </w:r>
      <w:r w:rsidRPr="0014486C">
        <w:rPr>
          <w:rFonts w:asciiTheme="minorHAnsi" w:hAnsiTheme="minorHAnsi" w:cstheme="minorHAnsi"/>
          <w:szCs w:val="24"/>
        </w:rPr>
        <w:t xml:space="preserve"> </w:t>
      </w:r>
      <w:r w:rsidRPr="0014486C" w:rsidR="003611C8">
        <w:rPr>
          <w:rFonts w:asciiTheme="minorHAnsi" w:hAnsiTheme="minorHAnsi" w:cstheme="minorHAnsi"/>
          <w:szCs w:val="24"/>
        </w:rPr>
        <w:t>“</w:t>
      </w:r>
      <w:r w:rsidRPr="0090762D" w:rsidR="003611C8">
        <w:rPr>
          <w:rStyle w:val="cf01"/>
          <w:rFonts w:asciiTheme="minorHAnsi" w:hAnsiTheme="minorHAnsi" w:cstheme="minorHAnsi"/>
          <w:sz w:val="24"/>
          <w:szCs w:val="24"/>
        </w:rPr>
        <w:t>As</w:t>
      </w:r>
      <w:r w:rsidRPr="0090762D">
        <w:rPr>
          <w:rStyle w:val="cf01"/>
          <w:rFonts w:asciiTheme="minorHAnsi" w:hAnsiTheme="minorHAnsi" w:cstheme="minorHAnsi"/>
          <w:sz w:val="24"/>
          <w:szCs w:val="24"/>
        </w:rPr>
        <w:t xml:space="preserve"> per FIU/CIR reference no. </w:t>
      </w:r>
      <w:r w:rsidR="0090762D">
        <w:rPr>
          <w:rStyle w:val="cf01"/>
          <w:rFonts w:asciiTheme="minorHAnsi" w:hAnsiTheme="minorHAnsi" w:cstheme="minorHAnsi"/>
          <w:sz w:val="24"/>
          <w:szCs w:val="24"/>
        </w:rPr>
        <w:t>d</w:t>
      </w:r>
      <w:r w:rsidRPr="0090762D">
        <w:rPr>
          <w:rStyle w:val="cf01"/>
          <w:rFonts w:asciiTheme="minorHAnsi" w:hAnsiTheme="minorHAnsi" w:cstheme="minorHAnsi"/>
          <w:sz w:val="24"/>
          <w:szCs w:val="24"/>
        </w:rPr>
        <w:t>ated dd/</w:t>
      </w:r>
      <w:r w:rsidRPr="0090762D" w:rsidR="005B57C2">
        <w:rPr>
          <w:rStyle w:val="cf01"/>
          <w:rFonts w:asciiTheme="minorHAnsi" w:hAnsiTheme="minorHAnsi" w:cstheme="minorHAnsi"/>
          <w:sz w:val="24"/>
          <w:szCs w:val="24"/>
        </w:rPr>
        <w:t>mm</w:t>
      </w:r>
      <w:r w:rsidRPr="0090762D">
        <w:rPr>
          <w:rStyle w:val="cf01"/>
          <w:rFonts w:asciiTheme="minorHAnsi" w:hAnsiTheme="minorHAnsi" w:cstheme="minorHAnsi"/>
          <w:sz w:val="24"/>
          <w:szCs w:val="24"/>
        </w:rPr>
        <w:t>/</w:t>
      </w:r>
      <w:proofErr w:type="spellStart"/>
      <w:r w:rsidRPr="0090762D">
        <w:rPr>
          <w:rStyle w:val="cf01"/>
          <w:rFonts w:asciiTheme="minorHAnsi" w:hAnsiTheme="minorHAnsi" w:cstheme="minorHAnsi"/>
          <w:sz w:val="24"/>
          <w:szCs w:val="24"/>
        </w:rPr>
        <w:t>yy</w:t>
      </w:r>
      <w:proofErr w:type="spellEnd"/>
      <w:r w:rsidRPr="0090762D">
        <w:rPr>
          <w:rStyle w:val="cf01"/>
          <w:rFonts w:asciiTheme="minorHAnsi" w:hAnsiTheme="minorHAnsi" w:cstheme="minorHAnsi"/>
          <w:sz w:val="24"/>
          <w:szCs w:val="24"/>
        </w:rPr>
        <w:t xml:space="preserve"> Authority name case </w:t>
      </w:r>
      <w:r w:rsidRPr="0090762D" w:rsidR="00732C2E">
        <w:rPr>
          <w:rStyle w:val="cf01"/>
          <w:rFonts w:asciiTheme="minorHAnsi" w:hAnsiTheme="minorHAnsi" w:cstheme="minorHAnsi"/>
          <w:sz w:val="24"/>
          <w:szCs w:val="24"/>
        </w:rPr>
        <w:t>no</w:t>
      </w:r>
      <w:r w:rsidRPr="0014486C" w:rsidR="00732C2E">
        <w:rPr>
          <w:rFonts w:asciiTheme="minorHAnsi" w:hAnsiTheme="minorHAnsi" w:cstheme="minorHAnsi"/>
          <w:szCs w:val="24"/>
        </w:rPr>
        <w:t xml:space="preserve"> “</w:t>
      </w:r>
      <w:r w:rsidRPr="0014486C">
        <w:rPr>
          <w:rFonts w:asciiTheme="minorHAnsi" w:hAnsiTheme="minorHAnsi" w:cstheme="minorHAnsi"/>
          <w:szCs w:val="24"/>
        </w:rPr>
        <w:t xml:space="preserve">. </w:t>
      </w:r>
    </w:p>
    <w:p w:rsidRPr="0014486C" w:rsidR="003611C8" w:rsidP="003611C8" w:rsidRDefault="003611C8" w14:paraId="18E93162" w14:textId="38A4C619">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FIU/CIR Reference no. – Entered by the Initiation Maker </w:t>
      </w:r>
      <w:r w:rsidRPr="0014486C" w:rsidR="004A1BE8">
        <w:rPr>
          <w:rFonts w:asciiTheme="minorHAnsi" w:hAnsiTheme="minorHAnsi" w:cstheme="minorHAnsi"/>
          <w:szCs w:val="24"/>
        </w:rPr>
        <w:t>during</w:t>
      </w:r>
      <w:r w:rsidRPr="0014486C">
        <w:rPr>
          <w:rFonts w:asciiTheme="minorHAnsi" w:hAnsiTheme="minorHAnsi" w:cstheme="minorHAnsi"/>
          <w:szCs w:val="24"/>
        </w:rPr>
        <w:t xml:space="preserve"> data entry. </w:t>
      </w:r>
    </w:p>
    <w:p w:rsidRPr="0014486C" w:rsidR="003611C8" w:rsidP="003611C8" w:rsidRDefault="004A1BE8" w14:paraId="098F2F8C" w14:textId="6EA812DB">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Dd/mm/</w:t>
      </w:r>
      <w:proofErr w:type="spellStart"/>
      <w:r w:rsidRPr="0014486C">
        <w:rPr>
          <w:rFonts w:asciiTheme="minorHAnsi" w:hAnsiTheme="minorHAnsi" w:cstheme="minorHAnsi"/>
          <w:szCs w:val="24"/>
        </w:rPr>
        <w:t>yy</w:t>
      </w:r>
      <w:proofErr w:type="spellEnd"/>
      <w:r w:rsidRPr="0014486C">
        <w:rPr>
          <w:rFonts w:asciiTheme="minorHAnsi" w:hAnsiTheme="minorHAnsi" w:cstheme="minorHAnsi"/>
          <w:szCs w:val="24"/>
        </w:rPr>
        <w:t xml:space="preserve">: Request Date received </w:t>
      </w:r>
      <w:r w:rsidRPr="0014486C" w:rsidR="006A71CF">
        <w:rPr>
          <w:rFonts w:asciiTheme="minorHAnsi" w:hAnsiTheme="minorHAnsi" w:cstheme="minorHAnsi"/>
          <w:szCs w:val="24"/>
        </w:rPr>
        <w:t xml:space="preserve">in FIU/CIR request. </w:t>
      </w:r>
    </w:p>
    <w:p w:rsidRPr="0014486C" w:rsidR="006A71CF" w:rsidP="003611C8" w:rsidRDefault="006A71CF" w14:paraId="2B7A0C02" w14:textId="00704DC5">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Authority Name: Authority Name field filled by the Initiation Maker during data entry. </w:t>
      </w:r>
    </w:p>
    <w:p w:rsidRPr="0014486C" w:rsidR="006A71CF" w:rsidP="003611C8" w:rsidRDefault="005B57C2" w14:paraId="6FF517C8" w14:textId="09F27481">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Case No.: Notice/Case No. field filled by the Initiation Maker during data entry. </w:t>
      </w:r>
    </w:p>
    <w:p w:rsidRPr="0014486C" w:rsidR="006B0CAC" w:rsidP="006B0CAC" w:rsidRDefault="006B0CAC" w14:paraId="6816D613" w14:textId="649FBCD0">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Un</w:t>
      </w:r>
      <w:r w:rsidRPr="0014486C" w:rsidR="005B57C2">
        <w:rPr>
          <w:rFonts w:asciiTheme="minorHAnsi" w:hAnsiTheme="minorHAnsi" w:cstheme="minorHAnsi"/>
          <w:b/>
          <w:bCs/>
          <w:szCs w:val="24"/>
        </w:rPr>
        <w:t>fr</w:t>
      </w:r>
      <w:r w:rsidRPr="0014486C">
        <w:rPr>
          <w:rFonts w:asciiTheme="minorHAnsi" w:hAnsiTheme="minorHAnsi" w:cstheme="minorHAnsi"/>
          <w:b/>
          <w:bCs/>
          <w:szCs w:val="24"/>
        </w:rPr>
        <w:t>eeze Remarks:</w:t>
      </w:r>
      <w:r w:rsidRPr="0014486C">
        <w:rPr>
          <w:rFonts w:asciiTheme="minorHAnsi" w:hAnsiTheme="minorHAnsi" w:cstheme="minorHAnsi"/>
          <w:szCs w:val="24"/>
        </w:rPr>
        <w:t xml:space="preserve"> “</w:t>
      </w:r>
      <w:r w:rsidRPr="0014486C">
        <w:rPr>
          <w:rStyle w:val="cf01"/>
          <w:rFonts w:asciiTheme="minorHAnsi" w:hAnsiTheme="minorHAnsi" w:cstheme="minorHAnsi"/>
          <w:sz w:val="24"/>
          <w:szCs w:val="24"/>
        </w:rPr>
        <w:t>Cancelled as per FIU/CIR reference number dated DD/MM/YYYY</w:t>
      </w:r>
      <w:r w:rsidRPr="0014486C">
        <w:rPr>
          <w:rFonts w:asciiTheme="minorHAnsi" w:hAnsiTheme="minorHAnsi" w:cstheme="minorHAnsi"/>
          <w:szCs w:val="24"/>
        </w:rPr>
        <w:t xml:space="preserve"> “ </w:t>
      </w:r>
    </w:p>
    <w:p w:rsidRPr="0014486C" w:rsidR="005B57C2" w:rsidP="005B57C2" w:rsidRDefault="005B57C2" w14:paraId="0F8248A2" w14:textId="7777777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FIU/CIR Reference no. – Entered by the Initiation Maker during data entry. </w:t>
      </w:r>
    </w:p>
    <w:p w:rsidR="005B57C2" w:rsidP="005B57C2" w:rsidRDefault="005B57C2" w14:paraId="13AE431B" w14:textId="2E3BE406">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DD/MM/YYYY: Request Date received in FIU/CIR request. </w:t>
      </w:r>
    </w:p>
    <w:p w:rsidRPr="0014486C" w:rsidR="007F39D0" w:rsidP="007F39D0" w:rsidRDefault="007F39D0" w14:paraId="2B909F93" w14:textId="0C19943B">
      <w:pPr>
        <w:pStyle w:val="ListParagraph"/>
        <w:numPr>
          <w:ilvl w:val="0"/>
          <w:numId w:val="7"/>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For Non-RAK Customers, email will be triggered to compliance unit. </w:t>
      </w:r>
      <w:r>
        <w:rPr>
          <w:rFonts w:asciiTheme="minorHAnsi" w:hAnsiTheme="minorHAnsi" w:cstheme="minorHAnsi"/>
          <w:i/>
          <w:iCs/>
          <w:szCs w:val="24"/>
        </w:rPr>
        <w:t>(Kindl</w:t>
      </w:r>
      <w:r w:rsidR="00422238">
        <w:rPr>
          <w:rFonts w:asciiTheme="minorHAnsi" w:hAnsiTheme="minorHAnsi" w:cstheme="minorHAnsi"/>
          <w:i/>
          <w:iCs/>
          <w:szCs w:val="24"/>
        </w:rPr>
        <w:t>y</w:t>
      </w:r>
      <w:r>
        <w:rPr>
          <w:rFonts w:asciiTheme="minorHAnsi" w:hAnsiTheme="minorHAnsi" w:cstheme="minorHAnsi"/>
          <w:i/>
          <w:iCs/>
          <w:szCs w:val="24"/>
        </w:rPr>
        <w:t xml:space="preserve"> refer the appendix c for Internal Email Template). </w:t>
      </w:r>
    </w:p>
    <w:p w:rsidRPr="0030460D" w:rsidR="0030460D" w:rsidP="0030460D" w:rsidRDefault="00477088" w14:paraId="53D06DB5" w14:textId="57A828CD">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t>The WI will move to the next work-step, if all the integration calls are successful as per below conditions</w:t>
      </w:r>
      <w:r w:rsidR="0030460D">
        <w:rPr>
          <w:rFonts w:asciiTheme="minorHAnsi" w:hAnsiTheme="minorHAnsi" w:cstheme="minorHAnsi"/>
          <w:szCs w:val="24"/>
        </w:rPr>
        <w:t>:</w:t>
      </w:r>
    </w:p>
    <w:p w:rsidRPr="0014486C" w:rsidR="00EE373F" w:rsidP="00EE373F" w:rsidRDefault="00EE373F" w14:paraId="2A49FD55" w14:textId="7280307E">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w:t>
      </w:r>
      <w:r w:rsidRPr="0014486C" w:rsidR="007735D9">
        <w:rPr>
          <w:rFonts w:asciiTheme="minorHAnsi" w:hAnsiTheme="minorHAnsi" w:cstheme="minorHAnsi"/>
          <w:szCs w:val="24"/>
        </w:rPr>
        <w:t>queue if</w:t>
      </w:r>
      <w:r w:rsidRPr="0014486C">
        <w:rPr>
          <w:rFonts w:asciiTheme="minorHAnsi" w:hAnsiTheme="minorHAnsi" w:cstheme="minorHAnsi"/>
          <w:szCs w:val="24"/>
        </w:rPr>
        <w:t xml:space="preserve"> request type</w:t>
      </w:r>
      <w:r w:rsidR="00714CC5">
        <w:rPr>
          <w:rFonts w:asciiTheme="minorHAnsi" w:hAnsiTheme="minorHAnsi" w:cstheme="minorHAnsi"/>
          <w:szCs w:val="24"/>
        </w:rPr>
        <w:t xml:space="preserve"> is</w:t>
      </w:r>
      <w:r w:rsidRPr="0014486C">
        <w:rPr>
          <w:rFonts w:asciiTheme="minorHAnsi" w:hAnsiTheme="minorHAnsi" w:cstheme="minorHAnsi"/>
          <w:szCs w:val="24"/>
        </w:rPr>
        <w:t xml:space="preserve"> </w:t>
      </w:r>
      <w:r w:rsidRPr="0014486C">
        <w:rPr>
          <w:rFonts w:asciiTheme="minorHAnsi" w:hAnsiTheme="minorHAnsi" w:cstheme="minorHAnsi"/>
          <w:b/>
          <w:bCs/>
          <w:szCs w:val="24"/>
        </w:rPr>
        <w:t>‘Inquiry’</w:t>
      </w:r>
      <w:r w:rsidRPr="0014486C">
        <w:rPr>
          <w:rFonts w:asciiTheme="minorHAnsi" w:hAnsiTheme="minorHAnsi" w:cstheme="minorHAnsi"/>
          <w:szCs w:val="24"/>
        </w:rPr>
        <w:t xml:space="preserve"> and if all the integration calls </w:t>
      </w:r>
      <w:r w:rsidR="007F39D0">
        <w:rPr>
          <w:rFonts w:asciiTheme="minorHAnsi" w:hAnsiTheme="minorHAnsi" w:cstheme="minorHAnsi"/>
          <w:szCs w:val="24"/>
        </w:rPr>
        <w:t xml:space="preserve">are </w:t>
      </w:r>
      <w:r w:rsidRPr="0014486C">
        <w:rPr>
          <w:rFonts w:asciiTheme="minorHAnsi" w:hAnsiTheme="minorHAnsi" w:cstheme="minorHAnsi"/>
          <w:szCs w:val="24"/>
        </w:rPr>
        <w:t>successful</w:t>
      </w:r>
      <w:r w:rsidRPr="0014486C" w:rsidR="00477088">
        <w:rPr>
          <w:rFonts w:asciiTheme="minorHAnsi" w:hAnsiTheme="minorHAnsi" w:cstheme="minorHAnsi"/>
          <w:szCs w:val="24"/>
        </w:rPr>
        <w:t>.</w:t>
      </w:r>
    </w:p>
    <w:p w:rsidRPr="0014486C" w:rsidR="00EE373F" w:rsidP="00EE373F" w:rsidRDefault="00EE373F" w14:paraId="73887AFF" w14:textId="0B39EC27">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‘Freeze’</w:t>
      </w:r>
      <w:r w:rsidRPr="0014486C">
        <w:rPr>
          <w:rFonts w:asciiTheme="minorHAnsi" w:hAnsiTheme="minorHAnsi" w:cstheme="minorHAnsi"/>
          <w:szCs w:val="24"/>
        </w:rPr>
        <w:t xml:space="preserve"> and all the integration calls </w:t>
      </w:r>
      <w:r w:rsidRPr="0014486C" w:rsidR="00375665">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Pr="0014486C" w:rsidR="00375665">
        <w:rPr>
          <w:rFonts w:asciiTheme="minorHAnsi" w:hAnsiTheme="minorHAnsi" w:cstheme="minorHAnsi"/>
          <w:szCs w:val="24"/>
        </w:rPr>
        <w:t>the system will check</w:t>
      </w:r>
      <w:r w:rsidRPr="0014486C">
        <w:rPr>
          <w:rFonts w:asciiTheme="minorHAnsi" w:hAnsiTheme="minorHAnsi" w:cstheme="minorHAnsi"/>
          <w:szCs w:val="24"/>
        </w:rPr>
        <w:t xml:space="preserve"> if there are Islamic FDs</w:t>
      </w:r>
      <w:r w:rsidRPr="0014486C" w:rsidR="00477088">
        <w:rPr>
          <w:rFonts w:asciiTheme="minorHAnsi" w:hAnsiTheme="minorHAnsi" w:cstheme="minorHAnsi"/>
          <w:szCs w:val="24"/>
        </w:rPr>
        <w:t xml:space="preserve"> </w:t>
      </w:r>
      <w:r w:rsidRPr="0014486C" w:rsidR="007735D9">
        <w:rPr>
          <w:rFonts w:asciiTheme="minorHAnsi" w:hAnsiTheme="minorHAnsi" w:cstheme="minorHAnsi"/>
          <w:szCs w:val="24"/>
        </w:rPr>
        <w:t>in the products</w:t>
      </w:r>
      <w:r w:rsidRPr="0014486C">
        <w:rPr>
          <w:rFonts w:asciiTheme="minorHAnsi" w:hAnsiTheme="minorHAnsi" w:cstheme="minorHAnsi"/>
          <w:szCs w:val="24"/>
        </w:rPr>
        <w:t xml:space="preserve"> for freezing</w:t>
      </w:r>
      <w:r w:rsidRPr="0014486C" w:rsidR="007735D9">
        <w:rPr>
          <w:rFonts w:asciiTheme="minorHAnsi" w:hAnsiTheme="minorHAnsi" w:cstheme="minorHAnsi"/>
          <w:szCs w:val="24"/>
        </w:rPr>
        <w:t xml:space="preserve">. If yes, </w:t>
      </w:r>
      <w:r w:rsidRPr="0014486C" w:rsidR="00477088">
        <w:rPr>
          <w:rFonts w:asciiTheme="minorHAnsi" w:hAnsiTheme="minorHAnsi" w:cstheme="minorHAnsi"/>
          <w:szCs w:val="24"/>
        </w:rPr>
        <w:t xml:space="preserve">then </w:t>
      </w:r>
      <w:commentRangeStart w:id="158"/>
      <w:commentRangeStart w:id="159"/>
      <w:r w:rsidRPr="0014486C" w:rsidR="00BD69C8">
        <w:rPr>
          <w:rFonts w:asciiTheme="minorHAnsi" w:hAnsiTheme="minorHAnsi" w:cstheme="minorHAnsi"/>
          <w:szCs w:val="24"/>
        </w:rPr>
        <w:t>one</w:t>
      </w:r>
      <w:r w:rsidRPr="0014486C">
        <w:rPr>
          <w:rFonts w:asciiTheme="minorHAnsi" w:hAnsiTheme="minorHAnsi" w:cstheme="minorHAnsi"/>
          <w:szCs w:val="24"/>
        </w:rPr>
        <w:t xml:space="preserve"> </w:t>
      </w:r>
      <w:commentRangeEnd w:id="158"/>
      <w:r w:rsidRPr="0014486C" w:rsidR="00DB3B6D">
        <w:rPr>
          <w:rStyle w:val="CommentReference"/>
          <w:rFonts w:asciiTheme="minorHAnsi" w:hAnsiTheme="minorHAnsi" w:cstheme="minorHAnsi"/>
          <w:sz w:val="24"/>
          <w:szCs w:val="24"/>
        </w:rPr>
        <w:commentReference w:id="158"/>
      </w:r>
      <w:commentRangeEnd w:id="159"/>
      <w:r w:rsidRPr="0014486C" w:rsidR="00C43C1C">
        <w:rPr>
          <w:rStyle w:val="CommentReference"/>
          <w:rFonts w:asciiTheme="minorHAnsi" w:hAnsiTheme="minorHAnsi" w:cstheme="minorHAnsi"/>
          <w:sz w:val="24"/>
          <w:szCs w:val="24"/>
        </w:rPr>
        <w:commentReference w:id="159"/>
      </w:r>
      <w:r w:rsidRPr="0014486C">
        <w:rPr>
          <w:rFonts w:asciiTheme="minorHAnsi" w:hAnsiTheme="minorHAnsi" w:cstheme="minorHAnsi"/>
          <w:szCs w:val="24"/>
        </w:rPr>
        <w:t xml:space="preserve">parallel WI will be created. Parent WI will move to </w:t>
      </w: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 and the </w:t>
      </w:r>
      <w:r w:rsidRPr="0014486C" w:rsidR="007735D9">
        <w:rPr>
          <w:rFonts w:asciiTheme="minorHAnsi" w:hAnsiTheme="minorHAnsi" w:cstheme="minorHAnsi"/>
          <w:szCs w:val="24"/>
        </w:rPr>
        <w:t>C</w:t>
      </w:r>
      <w:r w:rsidRPr="0014486C">
        <w:rPr>
          <w:rFonts w:asciiTheme="minorHAnsi" w:hAnsiTheme="minorHAnsi" w:cstheme="minorHAnsi"/>
          <w:szCs w:val="24"/>
        </w:rPr>
        <w:t xml:space="preserve">hild WI will move to </w:t>
      </w:r>
      <w:r w:rsidRPr="0014486C" w:rsidR="007735D9">
        <w:rPr>
          <w:rFonts w:asciiTheme="minorHAnsi" w:hAnsiTheme="minorHAnsi" w:cstheme="minorHAnsi"/>
          <w:szCs w:val="24"/>
        </w:rPr>
        <w:t>‘</w:t>
      </w:r>
      <w:r w:rsidRPr="0014486C">
        <w:rPr>
          <w:rFonts w:asciiTheme="minorHAnsi" w:hAnsiTheme="minorHAnsi" w:cstheme="minorHAnsi"/>
          <w:b/>
          <w:bCs/>
          <w:szCs w:val="24"/>
        </w:rPr>
        <w:t>IOPS Maker</w:t>
      </w:r>
      <w:r w:rsidRPr="0014486C" w:rsidR="007735D9">
        <w:rPr>
          <w:rFonts w:asciiTheme="minorHAnsi" w:hAnsiTheme="minorHAnsi" w:cstheme="minorHAnsi"/>
          <w:b/>
          <w:bCs/>
          <w:szCs w:val="24"/>
        </w:rPr>
        <w:t>’</w:t>
      </w:r>
      <w:r w:rsidRPr="0014486C">
        <w:rPr>
          <w:rFonts w:asciiTheme="minorHAnsi" w:hAnsiTheme="minorHAnsi" w:cstheme="minorHAnsi"/>
          <w:szCs w:val="24"/>
        </w:rPr>
        <w:t>.</w:t>
      </w:r>
    </w:p>
    <w:p w:rsidRPr="0014486C" w:rsidR="00EE373F" w:rsidP="00EE373F" w:rsidRDefault="00EE373F" w14:paraId="55E36FAA" w14:textId="1196A4EE">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‘Freeze’ and all the integration calls </w:t>
      </w:r>
      <w:r w:rsidRPr="0014486C" w:rsidR="007735D9">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Pr="0014486C" w:rsidR="007735D9">
        <w:rPr>
          <w:rFonts w:asciiTheme="minorHAnsi" w:hAnsiTheme="minorHAnsi" w:cstheme="minorHAnsi"/>
          <w:szCs w:val="24"/>
        </w:rPr>
        <w:t>in case</w:t>
      </w:r>
      <w:r w:rsidRPr="0014486C">
        <w:rPr>
          <w:rFonts w:asciiTheme="minorHAnsi" w:hAnsiTheme="minorHAnsi" w:cstheme="minorHAnsi"/>
          <w:szCs w:val="24"/>
        </w:rPr>
        <w:t xml:space="preserve"> there are no Islamic FDs for freezing</w:t>
      </w:r>
      <w:r w:rsidRPr="0014486C" w:rsidR="00477088">
        <w:rPr>
          <w:rFonts w:asciiTheme="minorHAnsi" w:hAnsiTheme="minorHAnsi" w:cstheme="minorHAnsi"/>
          <w:szCs w:val="24"/>
        </w:rPr>
        <w:t>, then</w:t>
      </w:r>
      <w:r w:rsidRPr="0014486C">
        <w:rPr>
          <w:rFonts w:asciiTheme="minorHAnsi" w:hAnsiTheme="minorHAnsi" w:cstheme="minorHAnsi"/>
          <w:szCs w:val="24"/>
        </w:rPr>
        <w:t xml:space="preserve"> WI will move to </w:t>
      </w: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 Parallel </w:t>
      </w:r>
      <w:r w:rsidRPr="0014486C" w:rsidR="007735D9">
        <w:rPr>
          <w:rFonts w:asciiTheme="minorHAnsi" w:hAnsiTheme="minorHAnsi" w:cstheme="minorHAnsi"/>
          <w:szCs w:val="24"/>
        </w:rPr>
        <w:t xml:space="preserve">Child </w:t>
      </w:r>
      <w:r w:rsidRPr="0014486C">
        <w:rPr>
          <w:rFonts w:asciiTheme="minorHAnsi" w:hAnsiTheme="minorHAnsi" w:cstheme="minorHAnsi"/>
          <w:szCs w:val="24"/>
        </w:rPr>
        <w:t>WI will not be created.</w:t>
      </w:r>
    </w:p>
    <w:p w:rsidRPr="0014486C" w:rsidR="00EE373F" w:rsidP="009E2B7A" w:rsidRDefault="00EE373F" w14:paraId="113F9D4F" w14:textId="4E9E5291">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‘Un-Freeze’</w:t>
      </w:r>
      <w:r w:rsidRPr="0014486C">
        <w:rPr>
          <w:rFonts w:asciiTheme="minorHAnsi" w:hAnsiTheme="minorHAnsi" w:cstheme="minorHAnsi"/>
          <w:szCs w:val="24"/>
        </w:rPr>
        <w:t xml:space="preserve"> and all the system calls </w:t>
      </w:r>
      <w:r w:rsidRPr="0014486C" w:rsidR="007735D9">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Pr="0014486C" w:rsidR="007735D9">
        <w:rPr>
          <w:rFonts w:asciiTheme="minorHAnsi" w:hAnsiTheme="minorHAnsi" w:cstheme="minorHAnsi"/>
          <w:szCs w:val="24"/>
        </w:rPr>
        <w:t>system will check</w:t>
      </w:r>
      <w:r w:rsidRPr="0014486C">
        <w:rPr>
          <w:rFonts w:asciiTheme="minorHAnsi" w:hAnsiTheme="minorHAnsi" w:cstheme="minorHAnsi"/>
          <w:szCs w:val="24"/>
        </w:rPr>
        <w:t xml:space="preserve"> if there are Islamic FDs</w:t>
      </w:r>
      <w:r w:rsidRPr="0014486C" w:rsidR="007735D9">
        <w:rPr>
          <w:rFonts w:asciiTheme="minorHAnsi" w:hAnsiTheme="minorHAnsi" w:cstheme="minorHAnsi"/>
          <w:szCs w:val="24"/>
        </w:rPr>
        <w:t xml:space="preserve"> </w:t>
      </w:r>
      <w:r w:rsidRPr="0014486C" w:rsidR="009E2B7A">
        <w:rPr>
          <w:rFonts w:asciiTheme="minorHAnsi" w:hAnsiTheme="minorHAnsi" w:cstheme="minorHAnsi"/>
          <w:szCs w:val="24"/>
        </w:rPr>
        <w:t>to unfreeze</w:t>
      </w:r>
      <w:r w:rsidR="00714CC5">
        <w:rPr>
          <w:rFonts w:asciiTheme="minorHAnsi" w:hAnsiTheme="minorHAnsi" w:cstheme="minorHAnsi"/>
          <w:szCs w:val="24"/>
        </w:rPr>
        <w:t xml:space="preserve"> selected by the user</w:t>
      </w:r>
      <w:r w:rsidRPr="0014486C">
        <w:rPr>
          <w:rFonts w:asciiTheme="minorHAnsi" w:hAnsiTheme="minorHAnsi" w:cstheme="minorHAnsi"/>
          <w:szCs w:val="24"/>
        </w:rPr>
        <w:t xml:space="preserve">, </w:t>
      </w:r>
      <w:r w:rsidRPr="0014486C" w:rsidR="007735D9">
        <w:rPr>
          <w:rFonts w:asciiTheme="minorHAnsi" w:hAnsiTheme="minorHAnsi" w:cstheme="minorHAnsi"/>
          <w:szCs w:val="24"/>
        </w:rPr>
        <w:t xml:space="preserve">if yes, </w:t>
      </w:r>
      <w:r w:rsidRPr="0014486C" w:rsidR="009E2B7A">
        <w:rPr>
          <w:rFonts w:asciiTheme="minorHAnsi" w:hAnsiTheme="minorHAnsi" w:cstheme="minorHAnsi"/>
          <w:szCs w:val="24"/>
        </w:rPr>
        <w:t xml:space="preserve">one </w:t>
      </w:r>
      <w:r w:rsidRPr="0014486C">
        <w:rPr>
          <w:rFonts w:asciiTheme="minorHAnsi" w:hAnsiTheme="minorHAnsi" w:cstheme="minorHAnsi"/>
          <w:szCs w:val="24"/>
        </w:rPr>
        <w:t>parallel</w:t>
      </w:r>
      <w:r w:rsidR="00B34AE2">
        <w:rPr>
          <w:rFonts w:asciiTheme="minorHAnsi" w:hAnsiTheme="minorHAnsi" w:cstheme="minorHAnsi"/>
          <w:szCs w:val="24"/>
        </w:rPr>
        <w:t xml:space="preserve"> child</w:t>
      </w:r>
      <w:r w:rsidRPr="0014486C">
        <w:rPr>
          <w:rFonts w:asciiTheme="minorHAnsi" w:hAnsiTheme="minorHAnsi" w:cstheme="minorHAnsi"/>
          <w:szCs w:val="24"/>
        </w:rPr>
        <w:t xml:space="preserve"> WI will be created</w:t>
      </w:r>
      <w:r w:rsidR="00B34AE2">
        <w:rPr>
          <w:rFonts w:asciiTheme="minorHAnsi" w:hAnsiTheme="minorHAnsi" w:cstheme="minorHAnsi"/>
          <w:szCs w:val="24"/>
        </w:rPr>
        <w:t xml:space="preserve"> for IOPS Maker. </w:t>
      </w:r>
      <w:r w:rsidRPr="0014486C">
        <w:rPr>
          <w:rFonts w:asciiTheme="minorHAnsi" w:hAnsiTheme="minorHAnsi" w:cstheme="minorHAnsi"/>
          <w:szCs w:val="24"/>
        </w:rPr>
        <w:t xml:space="preserve">Parent WI will move to </w:t>
      </w:r>
      <w:r w:rsidRPr="0014486C">
        <w:rPr>
          <w:rFonts w:asciiTheme="minorHAnsi" w:hAnsiTheme="minorHAnsi" w:cstheme="minorHAnsi"/>
          <w:b/>
          <w:bCs/>
          <w:szCs w:val="24"/>
        </w:rPr>
        <w:t>‘</w:t>
      </w:r>
      <w:r w:rsidR="0030460D">
        <w:rPr>
          <w:rFonts w:asciiTheme="minorHAnsi" w:hAnsiTheme="minorHAnsi" w:cstheme="minorHAnsi"/>
          <w:b/>
          <w:bCs/>
          <w:szCs w:val="24"/>
        </w:rPr>
        <w:t xml:space="preserve">Hold’ </w:t>
      </w:r>
      <w:r w:rsidRPr="0014486C">
        <w:rPr>
          <w:rFonts w:asciiTheme="minorHAnsi" w:hAnsiTheme="minorHAnsi" w:cstheme="minorHAnsi"/>
          <w:szCs w:val="24"/>
        </w:rPr>
        <w:t xml:space="preserve">queue and the child WI will move to </w:t>
      </w:r>
      <w:r w:rsidRPr="0014486C">
        <w:rPr>
          <w:rFonts w:asciiTheme="minorHAnsi" w:hAnsiTheme="minorHAnsi" w:cstheme="minorHAnsi"/>
          <w:b/>
          <w:bCs/>
          <w:szCs w:val="24"/>
        </w:rPr>
        <w:t>‘IOPS Maker’</w:t>
      </w:r>
      <w:r w:rsidRPr="0014486C">
        <w:rPr>
          <w:rFonts w:asciiTheme="minorHAnsi" w:hAnsiTheme="minorHAnsi" w:cstheme="minorHAnsi"/>
          <w:szCs w:val="24"/>
        </w:rPr>
        <w:t>.</w:t>
      </w:r>
    </w:p>
    <w:p w:rsidRPr="0014486C" w:rsidR="00477088" w:rsidP="009E2B7A" w:rsidRDefault="00EE373F" w14:paraId="5E875737" w14:textId="18EEEE6C">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w:t>
      </w:r>
      <w:r w:rsidRPr="002D0873">
        <w:rPr>
          <w:rFonts w:asciiTheme="minorHAnsi" w:hAnsiTheme="minorHAnsi" w:cstheme="minorHAnsi"/>
          <w:szCs w:val="24"/>
        </w:rPr>
        <w:t>Un-Freeze’</w:t>
      </w:r>
      <w:r w:rsidRPr="0014486C">
        <w:rPr>
          <w:rFonts w:asciiTheme="minorHAnsi" w:hAnsiTheme="minorHAnsi" w:cstheme="minorHAnsi"/>
          <w:szCs w:val="24"/>
        </w:rPr>
        <w:t xml:space="preserve"> and all the integration calls </w:t>
      </w:r>
      <w:r w:rsidRPr="0014486C" w:rsidR="007735D9">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Pr="0014486C" w:rsidR="007735D9">
        <w:rPr>
          <w:rFonts w:asciiTheme="minorHAnsi" w:hAnsiTheme="minorHAnsi" w:cstheme="minorHAnsi"/>
          <w:szCs w:val="24"/>
        </w:rPr>
        <w:t>in case</w:t>
      </w:r>
      <w:r w:rsidRPr="0014486C">
        <w:rPr>
          <w:rFonts w:asciiTheme="minorHAnsi" w:hAnsiTheme="minorHAnsi" w:cstheme="minorHAnsi"/>
          <w:szCs w:val="24"/>
        </w:rPr>
        <w:t xml:space="preserve"> there are no Islamic FDs</w:t>
      </w:r>
      <w:r w:rsidRPr="0014486C" w:rsidR="007735D9">
        <w:rPr>
          <w:rFonts w:asciiTheme="minorHAnsi" w:hAnsiTheme="minorHAnsi" w:cstheme="minorHAnsi"/>
          <w:szCs w:val="24"/>
        </w:rPr>
        <w:t xml:space="preserve"> to </w:t>
      </w:r>
      <w:r w:rsidRPr="0014486C" w:rsidR="009E2B7A">
        <w:rPr>
          <w:rFonts w:asciiTheme="minorHAnsi" w:hAnsiTheme="minorHAnsi" w:cstheme="minorHAnsi"/>
          <w:szCs w:val="24"/>
        </w:rPr>
        <w:t>unfreeze</w:t>
      </w:r>
      <w:r w:rsidRPr="0014486C">
        <w:rPr>
          <w:rFonts w:asciiTheme="minorHAnsi" w:hAnsiTheme="minorHAnsi" w:cstheme="minorHAnsi"/>
          <w:szCs w:val="24"/>
        </w:rPr>
        <w:t xml:space="preserve">, then will move to </w:t>
      </w:r>
      <w:r w:rsidRPr="0014486C">
        <w:rPr>
          <w:rFonts w:asciiTheme="minorHAnsi" w:hAnsiTheme="minorHAnsi" w:cstheme="minorHAnsi"/>
          <w:b/>
          <w:bCs/>
          <w:szCs w:val="24"/>
        </w:rPr>
        <w:t>‘Operations Maker’</w:t>
      </w:r>
      <w:r w:rsidRPr="0014486C">
        <w:rPr>
          <w:rFonts w:asciiTheme="minorHAnsi" w:hAnsiTheme="minorHAnsi" w:cstheme="minorHAnsi"/>
          <w:szCs w:val="24"/>
        </w:rPr>
        <w:t xml:space="preserve"> queue. Parallel </w:t>
      </w:r>
      <w:r w:rsidR="007C44DC">
        <w:rPr>
          <w:rFonts w:asciiTheme="minorHAnsi" w:hAnsiTheme="minorHAnsi" w:cstheme="minorHAnsi"/>
          <w:szCs w:val="24"/>
        </w:rPr>
        <w:t xml:space="preserve">child </w:t>
      </w:r>
      <w:r w:rsidRPr="0014486C">
        <w:rPr>
          <w:rFonts w:asciiTheme="minorHAnsi" w:hAnsiTheme="minorHAnsi" w:cstheme="minorHAnsi"/>
          <w:szCs w:val="24"/>
        </w:rPr>
        <w:t>WI will not be created.</w:t>
      </w:r>
    </w:p>
    <w:p w:rsidRPr="0014486C" w:rsidR="00EE373F" w:rsidP="00477088" w:rsidRDefault="00EE373F" w14:paraId="076B795B" w14:textId="6F2161C2">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t>If any of the integration call fail</w:t>
      </w:r>
      <w:r w:rsidRPr="0014486C" w:rsidR="007735D9">
        <w:rPr>
          <w:rFonts w:asciiTheme="minorHAnsi" w:hAnsiTheme="minorHAnsi" w:cstheme="minorHAnsi"/>
          <w:szCs w:val="24"/>
        </w:rPr>
        <w:t>s</w:t>
      </w:r>
      <w:r w:rsidRPr="0014486C">
        <w:rPr>
          <w:rFonts w:asciiTheme="minorHAnsi" w:hAnsiTheme="minorHAnsi" w:cstheme="minorHAnsi"/>
          <w:szCs w:val="24"/>
        </w:rPr>
        <w:t xml:space="preserve">, the </w:t>
      </w:r>
      <w:r w:rsidR="007D6310">
        <w:rPr>
          <w:rFonts w:asciiTheme="minorHAnsi" w:hAnsiTheme="minorHAnsi" w:cstheme="minorHAnsi"/>
          <w:szCs w:val="24"/>
        </w:rPr>
        <w:t>WI routes to Integration Error Handling queue where it</w:t>
      </w:r>
      <w:r w:rsidRPr="0014486C">
        <w:rPr>
          <w:rFonts w:asciiTheme="minorHAnsi" w:hAnsiTheme="minorHAnsi" w:cstheme="minorHAnsi"/>
          <w:szCs w:val="24"/>
        </w:rPr>
        <w:t xml:space="preserve"> </w:t>
      </w:r>
      <w:commentRangeStart w:id="160"/>
      <w:commentRangeStart w:id="161"/>
      <w:r w:rsidRPr="0014486C">
        <w:rPr>
          <w:rFonts w:asciiTheme="minorHAnsi" w:hAnsiTheme="minorHAnsi" w:cstheme="minorHAnsi"/>
          <w:szCs w:val="24"/>
        </w:rPr>
        <w:t xml:space="preserve">will try five times to execute the integration </w:t>
      </w:r>
      <w:commentRangeEnd w:id="160"/>
      <w:r w:rsidRPr="0014486C" w:rsidR="009E2B7A">
        <w:rPr>
          <w:rStyle w:val="CommentReference"/>
          <w:rFonts w:asciiTheme="minorHAnsi" w:hAnsiTheme="minorHAnsi" w:cstheme="minorHAnsi"/>
          <w:sz w:val="24"/>
          <w:szCs w:val="24"/>
        </w:rPr>
        <w:commentReference w:id="160"/>
      </w:r>
      <w:commentRangeEnd w:id="161"/>
      <w:r w:rsidRPr="0014486C" w:rsidR="00BD69C8">
        <w:rPr>
          <w:rStyle w:val="CommentReference"/>
          <w:rFonts w:asciiTheme="minorHAnsi" w:hAnsiTheme="minorHAnsi" w:cstheme="minorHAnsi"/>
          <w:sz w:val="24"/>
          <w:szCs w:val="24"/>
        </w:rPr>
        <w:commentReference w:id="161"/>
      </w:r>
      <w:r w:rsidRPr="0014486C">
        <w:rPr>
          <w:rFonts w:asciiTheme="minorHAnsi" w:hAnsiTheme="minorHAnsi" w:cstheme="minorHAnsi"/>
          <w:szCs w:val="24"/>
        </w:rPr>
        <w:t xml:space="preserve">and despite that </w:t>
      </w:r>
      <w:r w:rsidR="00714CC5">
        <w:rPr>
          <w:rFonts w:asciiTheme="minorHAnsi" w:hAnsiTheme="minorHAnsi" w:cstheme="minorHAnsi"/>
          <w:szCs w:val="24"/>
        </w:rPr>
        <w:t xml:space="preserve">if </w:t>
      </w:r>
      <w:r w:rsidRPr="0014486C">
        <w:rPr>
          <w:rFonts w:asciiTheme="minorHAnsi" w:hAnsiTheme="minorHAnsi" w:cstheme="minorHAnsi"/>
          <w:szCs w:val="24"/>
        </w:rPr>
        <w:t>the call fail</w:t>
      </w:r>
      <w:r w:rsidR="00714CC5">
        <w:rPr>
          <w:rFonts w:asciiTheme="minorHAnsi" w:hAnsiTheme="minorHAnsi" w:cstheme="minorHAnsi"/>
          <w:szCs w:val="24"/>
        </w:rPr>
        <w:t>s</w:t>
      </w:r>
      <w:r w:rsidRPr="0014486C">
        <w:rPr>
          <w:rFonts w:asciiTheme="minorHAnsi" w:hAnsiTheme="minorHAnsi" w:cstheme="minorHAnsi"/>
          <w:szCs w:val="24"/>
        </w:rPr>
        <w:t xml:space="preserve">, then </w:t>
      </w:r>
      <w:r w:rsidR="00EB6BBC">
        <w:rPr>
          <w:rFonts w:asciiTheme="minorHAnsi" w:hAnsiTheme="minorHAnsi" w:cstheme="minorHAnsi"/>
          <w:szCs w:val="24"/>
        </w:rPr>
        <w:t xml:space="preserve">the </w:t>
      </w:r>
      <w:r w:rsidRPr="0014486C">
        <w:rPr>
          <w:rFonts w:asciiTheme="minorHAnsi" w:hAnsiTheme="minorHAnsi" w:cstheme="minorHAnsi"/>
          <w:szCs w:val="24"/>
        </w:rPr>
        <w:t>W</w:t>
      </w:r>
      <w:r w:rsidR="002E4974">
        <w:rPr>
          <w:rFonts w:asciiTheme="minorHAnsi" w:hAnsiTheme="minorHAnsi" w:cstheme="minorHAnsi"/>
          <w:szCs w:val="24"/>
        </w:rPr>
        <w:t>I will be handled by the user at</w:t>
      </w:r>
      <w:r w:rsidRPr="0014486C">
        <w:rPr>
          <w:rFonts w:asciiTheme="minorHAnsi" w:hAnsiTheme="minorHAnsi" w:cstheme="minorHAnsi"/>
          <w:szCs w:val="24"/>
        </w:rPr>
        <w:t xml:space="preserve"> </w:t>
      </w:r>
      <w:r w:rsidRPr="0014486C">
        <w:rPr>
          <w:rFonts w:asciiTheme="minorHAnsi" w:hAnsiTheme="minorHAnsi" w:cstheme="minorHAnsi"/>
          <w:b/>
          <w:bCs/>
          <w:szCs w:val="24"/>
        </w:rPr>
        <w:t>‘Integration Error Handling’</w:t>
      </w:r>
      <w:r w:rsidRPr="0014486C">
        <w:rPr>
          <w:rFonts w:asciiTheme="minorHAnsi" w:hAnsiTheme="minorHAnsi" w:cstheme="minorHAnsi"/>
          <w:szCs w:val="24"/>
        </w:rPr>
        <w:t xml:space="preserve"> queue</w:t>
      </w:r>
      <w:r w:rsidR="002E4974">
        <w:rPr>
          <w:rFonts w:asciiTheme="minorHAnsi" w:hAnsiTheme="minorHAnsi" w:cstheme="minorHAnsi"/>
          <w:szCs w:val="24"/>
        </w:rPr>
        <w:t xml:space="preserve"> along with email trigger to BPM support and Operations team based on the error message. </w:t>
      </w:r>
    </w:p>
    <w:p w:rsidR="00714CC5" w:rsidP="00714CC5" w:rsidRDefault="00CD7DEF" w14:paraId="52A76545" w14:textId="7EFD0928">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t>If the application only consists of Non</w:t>
      </w:r>
      <w:r w:rsidRPr="0014486C" w:rsidR="00E04F63">
        <w:rPr>
          <w:rFonts w:asciiTheme="minorHAnsi" w:hAnsiTheme="minorHAnsi" w:cstheme="minorHAnsi"/>
          <w:szCs w:val="24"/>
        </w:rPr>
        <w:t>-</w:t>
      </w:r>
      <w:r w:rsidRPr="0014486C">
        <w:rPr>
          <w:rFonts w:asciiTheme="minorHAnsi" w:hAnsiTheme="minorHAnsi" w:cstheme="minorHAnsi"/>
          <w:szCs w:val="24"/>
        </w:rPr>
        <w:t xml:space="preserve">RAK Bank Customer request, the WI will directly move to </w:t>
      </w:r>
      <w:r w:rsidRPr="0014486C">
        <w:rPr>
          <w:rFonts w:asciiTheme="minorHAnsi" w:hAnsiTheme="minorHAnsi" w:cstheme="minorHAnsi"/>
          <w:b/>
          <w:bCs/>
          <w:szCs w:val="24"/>
        </w:rPr>
        <w:t>Archival</w:t>
      </w:r>
      <w:r w:rsidR="00714CC5">
        <w:rPr>
          <w:rFonts w:asciiTheme="minorHAnsi" w:hAnsiTheme="minorHAnsi" w:cstheme="minorHAnsi"/>
          <w:b/>
          <w:bCs/>
          <w:szCs w:val="24"/>
        </w:rPr>
        <w:t xml:space="preserve"> </w:t>
      </w:r>
      <w:r w:rsidR="00714CC5">
        <w:rPr>
          <w:rFonts w:asciiTheme="minorHAnsi" w:hAnsiTheme="minorHAnsi" w:cstheme="minorHAnsi"/>
          <w:szCs w:val="24"/>
        </w:rPr>
        <w:t xml:space="preserve">along with </w:t>
      </w:r>
      <w:r w:rsidR="00ED2DFC">
        <w:rPr>
          <w:rFonts w:asciiTheme="minorHAnsi" w:hAnsiTheme="minorHAnsi" w:cstheme="minorHAnsi"/>
          <w:szCs w:val="24"/>
        </w:rPr>
        <w:t>email</w:t>
      </w:r>
      <w:r w:rsidR="00714CC5">
        <w:rPr>
          <w:rFonts w:asciiTheme="minorHAnsi" w:hAnsiTheme="minorHAnsi" w:cstheme="minorHAnsi"/>
          <w:szCs w:val="24"/>
        </w:rPr>
        <w:t xml:space="preserve"> trigger </w:t>
      </w:r>
      <w:r w:rsidR="00584A16">
        <w:rPr>
          <w:rFonts w:asciiTheme="minorHAnsi" w:hAnsiTheme="minorHAnsi" w:cstheme="minorHAnsi"/>
          <w:szCs w:val="24"/>
        </w:rPr>
        <w:t xml:space="preserve">to Compliance. </w:t>
      </w:r>
      <w:r w:rsidR="00EB6BBC">
        <w:rPr>
          <w:rFonts w:asciiTheme="minorHAnsi" w:hAnsiTheme="minorHAnsi" w:cstheme="minorHAnsi"/>
          <w:i/>
          <w:iCs/>
          <w:szCs w:val="24"/>
        </w:rPr>
        <w:t xml:space="preserve">(Kindly refer appendix C for Internal Email Template). </w:t>
      </w:r>
    </w:p>
    <w:p w:rsidR="00B17EF6" w:rsidP="00714CC5" w:rsidRDefault="00B17EF6" w14:paraId="27C341F3" w14:textId="32B1298E">
      <w:pPr>
        <w:pStyle w:val="ListParagraph"/>
        <w:numPr>
          <w:ilvl w:val="0"/>
          <w:numId w:val="7"/>
        </w:numPr>
        <w:spacing w:line="360" w:lineRule="auto"/>
        <w:rPr>
          <w:rFonts w:asciiTheme="minorHAnsi" w:hAnsiTheme="minorHAnsi" w:cstheme="minorHAnsi"/>
          <w:szCs w:val="24"/>
        </w:rPr>
      </w:pPr>
      <w:r>
        <w:rPr>
          <w:rFonts w:asciiTheme="minorHAnsi" w:hAnsiTheme="minorHAnsi" w:cstheme="minorHAnsi"/>
          <w:szCs w:val="24"/>
        </w:rPr>
        <w:t xml:space="preserve">For the requests having RAK Bank Customers and Non-RAK Bank Customers, once the integrations are successful, the WI will move ahead as per below routing along with Email Trigger to Compliance Unit for Non-RAK Bank Customers. </w:t>
      </w:r>
      <w:r w:rsidR="00AA390C">
        <w:rPr>
          <w:rFonts w:asciiTheme="minorHAnsi" w:hAnsiTheme="minorHAnsi" w:cstheme="minorHAnsi"/>
          <w:i/>
          <w:iCs/>
          <w:szCs w:val="24"/>
        </w:rPr>
        <w:t>(Kindly refer appendix C for Internal Email Template).</w:t>
      </w:r>
    </w:p>
    <w:p w:rsidRPr="00714CC5" w:rsidR="00B17EF6" w:rsidP="00B17EF6" w:rsidRDefault="00B17EF6" w14:paraId="18B5445D" w14:textId="77777777">
      <w:pPr>
        <w:pStyle w:val="ListParagraph"/>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358"/>
        <w:gridCol w:w="3696"/>
      </w:tblGrid>
      <w:tr w:rsidRPr="0014486C" w:rsidR="00024BFE" w:rsidTr="00024BFE" w14:paraId="2B3BC717" w14:textId="77777777">
        <w:trPr>
          <w:jc w:val="center"/>
        </w:trPr>
        <w:tc>
          <w:tcPr>
            <w:tcW w:w="2296" w:type="dxa"/>
          </w:tcPr>
          <w:p w:rsidRPr="0014486C" w:rsidR="00024BFE" w:rsidP="00276E14" w:rsidRDefault="00024BFE" w14:paraId="13199DC0"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358" w:type="dxa"/>
          </w:tcPr>
          <w:p w:rsidRPr="0014486C" w:rsidR="00024BFE" w:rsidP="00276E14" w:rsidRDefault="00024BFE" w14:paraId="50F6E948" w14:textId="2788AF78">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3696" w:type="dxa"/>
          </w:tcPr>
          <w:p w:rsidRPr="0014486C" w:rsidR="00024BFE" w:rsidP="00276E14" w:rsidRDefault="00024BFE" w14:paraId="58C57C3B" w14:textId="4DEB24FD">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024BFE" w:rsidTr="00024BFE" w14:paraId="52F5A887" w14:textId="77777777">
        <w:trPr>
          <w:jc w:val="center"/>
        </w:trPr>
        <w:tc>
          <w:tcPr>
            <w:tcW w:w="2296" w:type="dxa"/>
          </w:tcPr>
          <w:p w:rsidRPr="0014486C" w:rsidR="00024BFE" w:rsidP="00276E14" w:rsidRDefault="00024BFE" w14:paraId="2F518729" w14:textId="00E388AB">
            <w:pPr>
              <w:spacing w:line="360" w:lineRule="auto"/>
              <w:rPr>
                <w:rFonts w:asciiTheme="minorHAnsi" w:hAnsiTheme="minorHAnsi" w:cstheme="minorHAnsi"/>
                <w:szCs w:val="24"/>
              </w:rPr>
            </w:pPr>
            <w:r w:rsidRPr="0014486C">
              <w:rPr>
                <w:rFonts w:asciiTheme="minorHAnsi" w:hAnsiTheme="minorHAnsi" w:cstheme="minorHAnsi"/>
                <w:szCs w:val="24"/>
              </w:rPr>
              <w:t xml:space="preserve">Success </w:t>
            </w:r>
          </w:p>
        </w:tc>
        <w:tc>
          <w:tcPr>
            <w:tcW w:w="3358" w:type="dxa"/>
          </w:tcPr>
          <w:p w:rsidRPr="0014486C" w:rsidR="00024BFE" w:rsidP="00276E14" w:rsidRDefault="00434D89" w14:paraId="71AD8ECA" w14:textId="2A7EDB9F">
            <w:pPr>
              <w:spacing w:line="360" w:lineRule="auto"/>
              <w:rPr>
                <w:rFonts w:asciiTheme="minorHAnsi" w:hAnsiTheme="minorHAnsi" w:cstheme="minorHAnsi"/>
                <w:szCs w:val="24"/>
              </w:rPr>
            </w:pPr>
            <w:r w:rsidRPr="0014486C">
              <w:rPr>
                <w:rFonts w:asciiTheme="minorHAnsi" w:hAnsiTheme="minorHAnsi" w:cstheme="minorHAnsi"/>
                <w:szCs w:val="24"/>
              </w:rPr>
              <w:t>Request Type = Inquiry/Freeze</w:t>
            </w:r>
          </w:p>
        </w:tc>
        <w:tc>
          <w:tcPr>
            <w:tcW w:w="3696" w:type="dxa"/>
          </w:tcPr>
          <w:p w:rsidRPr="0014486C" w:rsidR="00024BFE" w:rsidP="00276E14" w:rsidRDefault="00434D89" w14:paraId="65BB0682" w14:textId="2E8ACC2B">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r w:rsidRPr="0014486C" w:rsidR="00024BFE" w:rsidTr="00024BFE" w14:paraId="076DB852" w14:textId="77777777">
        <w:trPr>
          <w:jc w:val="center"/>
        </w:trPr>
        <w:tc>
          <w:tcPr>
            <w:tcW w:w="2296" w:type="dxa"/>
          </w:tcPr>
          <w:p w:rsidRPr="0014486C" w:rsidR="00024BFE" w:rsidP="00276E14" w:rsidRDefault="00434D89" w14:paraId="354F3430" w14:textId="03710D7B">
            <w:pPr>
              <w:spacing w:line="360" w:lineRule="auto"/>
              <w:rPr>
                <w:rFonts w:asciiTheme="minorHAnsi" w:hAnsiTheme="minorHAnsi" w:cstheme="minorHAnsi"/>
                <w:szCs w:val="24"/>
              </w:rPr>
            </w:pPr>
            <w:r w:rsidRPr="0014486C">
              <w:rPr>
                <w:rFonts w:asciiTheme="minorHAnsi" w:hAnsiTheme="minorHAnsi" w:cstheme="minorHAnsi"/>
                <w:szCs w:val="24"/>
              </w:rPr>
              <w:t>Success</w:t>
            </w:r>
          </w:p>
        </w:tc>
        <w:tc>
          <w:tcPr>
            <w:tcW w:w="3358" w:type="dxa"/>
          </w:tcPr>
          <w:p w:rsidRPr="0014486C" w:rsidR="00024BFE" w:rsidP="00276E14" w:rsidRDefault="00434D89" w14:paraId="25FC80DE" w14:textId="51484B75">
            <w:pPr>
              <w:spacing w:line="360" w:lineRule="auto"/>
              <w:rPr>
                <w:rFonts w:asciiTheme="minorHAnsi" w:hAnsiTheme="minorHAnsi" w:cstheme="minorHAnsi"/>
                <w:szCs w:val="24"/>
              </w:rPr>
            </w:pPr>
            <w:r w:rsidRPr="0014486C">
              <w:rPr>
                <w:rFonts w:asciiTheme="minorHAnsi" w:hAnsiTheme="minorHAnsi" w:cstheme="minorHAnsi"/>
                <w:szCs w:val="24"/>
              </w:rPr>
              <w:t xml:space="preserve">Request Type = Unfreeze </w:t>
            </w:r>
            <w:r w:rsidR="006648EB">
              <w:rPr>
                <w:rFonts w:asciiTheme="minorHAnsi" w:hAnsiTheme="minorHAnsi" w:cstheme="minorHAnsi"/>
                <w:szCs w:val="24"/>
              </w:rPr>
              <w:t xml:space="preserve">and no Child to be created </w:t>
            </w:r>
          </w:p>
        </w:tc>
        <w:tc>
          <w:tcPr>
            <w:tcW w:w="3696" w:type="dxa"/>
          </w:tcPr>
          <w:p w:rsidRPr="0014486C" w:rsidR="00024BFE" w:rsidP="00276E14" w:rsidRDefault="00434D89" w14:paraId="3A91D38E" w14:textId="5447D68E">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Pr="0014486C" w:rsidR="006648EB" w:rsidTr="00024BFE" w14:paraId="7A9D97E7" w14:textId="77777777">
        <w:trPr>
          <w:jc w:val="center"/>
        </w:trPr>
        <w:tc>
          <w:tcPr>
            <w:tcW w:w="2296" w:type="dxa"/>
          </w:tcPr>
          <w:p w:rsidRPr="0014486C" w:rsidR="006648EB" w:rsidP="00276E14" w:rsidRDefault="006648EB" w14:paraId="19E879D8" w14:textId="73BD3223">
            <w:pPr>
              <w:spacing w:line="360" w:lineRule="auto"/>
              <w:rPr>
                <w:rFonts w:asciiTheme="minorHAnsi" w:hAnsiTheme="minorHAnsi" w:cstheme="minorHAnsi"/>
                <w:szCs w:val="24"/>
              </w:rPr>
            </w:pPr>
            <w:r>
              <w:rPr>
                <w:rFonts w:asciiTheme="minorHAnsi" w:hAnsiTheme="minorHAnsi" w:cstheme="minorHAnsi"/>
                <w:szCs w:val="24"/>
              </w:rPr>
              <w:t>Success</w:t>
            </w:r>
          </w:p>
        </w:tc>
        <w:tc>
          <w:tcPr>
            <w:tcW w:w="3358" w:type="dxa"/>
          </w:tcPr>
          <w:p w:rsidRPr="0014486C" w:rsidR="006648EB" w:rsidP="00276E14" w:rsidRDefault="006648EB" w14:paraId="0697065A" w14:textId="465C5CFC">
            <w:pPr>
              <w:spacing w:line="360" w:lineRule="auto"/>
              <w:rPr>
                <w:rFonts w:asciiTheme="minorHAnsi" w:hAnsiTheme="minorHAnsi" w:cstheme="minorHAnsi"/>
                <w:szCs w:val="24"/>
              </w:rPr>
            </w:pPr>
            <w:r>
              <w:rPr>
                <w:rFonts w:asciiTheme="minorHAnsi" w:hAnsiTheme="minorHAnsi" w:cstheme="minorHAnsi"/>
                <w:szCs w:val="24"/>
              </w:rPr>
              <w:t xml:space="preserve">Request Type = Unfreeze and child created </w:t>
            </w:r>
          </w:p>
        </w:tc>
        <w:tc>
          <w:tcPr>
            <w:tcW w:w="3696" w:type="dxa"/>
          </w:tcPr>
          <w:p w:rsidRPr="0014486C" w:rsidR="006648EB" w:rsidP="00276E14" w:rsidRDefault="006648EB" w14:paraId="6ADB501F" w14:textId="481E1616">
            <w:pPr>
              <w:spacing w:line="360" w:lineRule="auto"/>
              <w:rPr>
                <w:rFonts w:asciiTheme="minorHAnsi" w:hAnsiTheme="minorHAnsi" w:cstheme="minorHAnsi"/>
                <w:szCs w:val="24"/>
              </w:rPr>
            </w:pPr>
            <w:r>
              <w:rPr>
                <w:rFonts w:asciiTheme="minorHAnsi" w:hAnsiTheme="minorHAnsi" w:cstheme="minorHAnsi"/>
                <w:szCs w:val="24"/>
              </w:rPr>
              <w:t xml:space="preserve">Hold queue. </w:t>
            </w:r>
          </w:p>
        </w:tc>
      </w:tr>
      <w:tr w:rsidRPr="0014486C" w:rsidR="00024BFE" w:rsidTr="00024BFE" w14:paraId="48A6F222" w14:textId="77777777">
        <w:trPr>
          <w:jc w:val="center"/>
        </w:trPr>
        <w:tc>
          <w:tcPr>
            <w:tcW w:w="2296" w:type="dxa"/>
          </w:tcPr>
          <w:p w:rsidRPr="0014486C" w:rsidR="00024BFE" w:rsidP="00276E14" w:rsidRDefault="00434D89" w14:paraId="1744CB14" w14:textId="536038A6">
            <w:pPr>
              <w:spacing w:line="360" w:lineRule="auto"/>
              <w:rPr>
                <w:rFonts w:asciiTheme="minorHAnsi" w:hAnsiTheme="minorHAnsi" w:cstheme="minorHAnsi"/>
                <w:szCs w:val="24"/>
              </w:rPr>
            </w:pPr>
            <w:r w:rsidRPr="0014486C">
              <w:rPr>
                <w:rFonts w:asciiTheme="minorHAnsi" w:hAnsiTheme="minorHAnsi" w:cstheme="minorHAnsi"/>
                <w:szCs w:val="24"/>
              </w:rPr>
              <w:t xml:space="preserve">Success </w:t>
            </w:r>
          </w:p>
        </w:tc>
        <w:tc>
          <w:tcPr>
            <w:tcW w:w="3358" w:type="dxa"/>
          </w:tcPr>
          <w:p w:rsidRPr="0014486C" w:rsidR="00024BFE" w:rsidP="00276E14" w:rsidRDefault="00B033EE" w14:paraId="4D83F17B" w14:textId="1DD9A3BA">
            <w:pPr>
              <w:spacing w:line="360" w:lineRule="auto"/>
              <w:rPr>
                <w:rFonts w:asciiTheme="minorHAnsi" w:hAnsiTheme="minorHAnsi" w:cstheme="minorHAnsi"/>
                <w:szCs w:val="24"/>
              </w:rPr>
            </w:pPr>
            <w:r w:rsidRPr="0014486C">
              <w:rPr>
                <w:rFonts w:asciiTheme="minorHAnsi" w:hAnsiTheme="minorHAnsi" w:cstheme="minorHAnsi"/>
                <w:szCs w:val="24"/>
              </w:rPr>
              <w:t xml:space="preserve">In case of Islamic Products selected for Freeze/ Unfreeze </w:t>
            </w:r>
          </w:p>
        </w:tc>
        <w:tc>
          <w:tcPr>
            <w:tcW w:w="3696" w:type="dxa"/>
          </w:tcPr>
          <w:p w:rsidRPr="0014486C" w:rsidR="00024BFE" w:rsidP="00276E14" w:rsidRDefault="00434D89" w14:paraId="452F74F7" w14:textId="6E5B8B7F">
            <w:pPr>
              <w:spacing w:line="360" w:lineRule="auto"/>
              <w:rPr>
                <w:rFonts w:asciiTheme="minorHAnsi" w:hAnsiTheme="minorHAnsi" w:cstheme="minorHAnsi"/>
                <w:szCs w:val="24"/>
              </w:rPr>
            </w:pPr>
            <w:r w:rsidRPr="0014486C">
              <w:rPr>
                <w:rFonts w:asciiTheme="minorHAnsi" w:hAnsiTheme="minorHAnsi" w:cstheme="minorHAnsi"/>
                <w:szCs w:val="24"/>
              </w:rPr>
              <w:t xml:space="preserve">IOPS </w:t>
            </w:r>
            <w:r w:rsidRPr="0014486C" w:rsidR="00422238">
              <w:rPr>
                <w:rFonts w:asciiTheme="minorHAnsi" w:hAnsiTheme="minorHAnsi" w:cstheme="minorHAnsi"/>
                <w:szCs w:val="24"/>
              </w:rPr>
              <w:t xml:space="preserve">Maker </w:t>
            </w:r>
            <w:r w:rsidR="00422238">
              <w:rPr>
                <w:rFonts w:asciiTheme="minorHAnsi" w:hAnsiTheme="minorHAnsi" w:cstheme="minorHAnsi"/>
                <w:szCs w:val="24"/>
              </w:rPr>
              <w:t>-</w:t>
            </w:r>
            <w:r w:rsidR="00AA390C">
              <w:rPr>
                <w:rFonts w:asciiTheme="minorHAnsi" w:hAnsiTheme="minorHAnsi" w:cstheme="minorHAnsi"/>
                <w:szCs w:val="24"/>
              </w:rPr>
              <w:t xml:space="preserve"> Child WI</w:t>
            </w:r>
          </w:p>
        </w:tc>
      </w:tr>
      <w:tr w:rsidRPr="0014486C" w:rsidR="00024BFE" w:rsidTr="00024BFE" w14:paraId="3697C9AF" w14:textId="77777777">
        <w:trPr>
          <w:jc w:val="center"/>
        </w:trPr>
        <w:tc>
          <w:tcPr>
            <w:tcW w:w="2296" w:type="dxa"/>
          </w:tcPr>
          <w:p w:rsidRPr="0014486C" w:rsidR="00024BFE" w:rsidP="00276E14" w:rsidRDefault="00B033EE" w14:paraId="47A3EA5A" w14:textId="0D979DFD">
            <w:pPr>
              <w:spacing w:line="360" w:lineRule="auto"/>
              <w:rPr>
                <w:rFonts w:asciiTheme="minorHAnsi" w:hAnsiTheme="minorHAnsi" w:cstheme="minorHAnsi"/>
                <w:szCs w:val="24"/>
              </w:rPr>
            </w:pPr>
            <w:r w:rsidRPr="0014486C">
              <w:rPr>
                <w:rFonts w:asciiTheme="minorHAnsi" w:hAnsiTheme="minorHAnsi" w:cstheme="minorHAnsi"/>
                <w:szCs w:val="24"/>
              </w:rPr>
              <w:t>Success</w:t>
            </w:r>
          </w:p>
        </w:tc>
        <w:tc>
          <w:tcPr>
            <w:tcW w:w="3358" w:type="dxa"/>
          </w:tcPr>
          <w:p w:rsidRPr="0014486C" w:rsidR="00024BFE" w:rsidP="00276E14" w:rsidRDefault="00B033EE" w14:paraId="1DB493F0" w14:textId="22948D58">
            <w:pPr>
              <w:spacing w:line="360" w:lineRule="auto"/>
              <w:rPr>
                <w:rFonts w:asciiTheme="minorHAnsi" w:hAnsiTheme="minorHAnsi" w:cstheme="minorHAnsi"/>
                <w:szCs w:val="24"/>
              </w:rPr>
            </w:pPr>
            <w:r w:rsidRPr="0014486C">
              <w:rPr>
                <w:rFonts w:asciiTheme="minorHAnsi" w:hAnsiTheme="minorHAnsi" w:cstheme="minorHAnsi"/>
                <w:szCs w:val="24"/>
              </w:rPr>
              <w:t xml:space="preserve">If all </w:t>
            </w:r>
            <w:r w:rsidRPr="0014486C" w:rsidR="00042798">
              <w:rPr>
                <w:rFonts w:asciiTheme="minorHAnsi" w:hAnsiTheme="minorHAnsi" w:cstheme="minorHAnsi"/>
                <w:szCs w:val="24"/>
              </w:rPr>
              <w:t xml:space="preserve">the customers = Non-RAK Bank Customer </w:t>
            </w:r>
          </w:p>
        </w:tc>
        <w:tc>
          <w:tcPr>
            <w:tcW w:w="3696" w:type="dxa"/>
          </w:tcPr>
          <w:p w:rsidRPr="0014486C" w:rsidR="00024BFE" w:rsidP="00276E14" w:rsidRDefault="00042798" w14:paraId="76625D07" w14:textId="788A1D2E">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r w:rsidRPr="0014486C" w:rsidR="008576C3" w:rsidTr="00024BFE" w14:paraId="2606544C" w14:textId="77777777">
        <w:trPr>
          <w:jc w:val="center"/>
        </w:trPr>
        <w:tc>
          <w:tcPr>
            <w:tcW w:w="2296" w:type="dxa"/>
          </w:tcPr>
          <w:p w:rsidRPr="0014486C" w:rsidR="008576C3" w:rsidP="00276E14" w:rsidRDefault="008576C3" w14:paraId="13785697" w14:textId="282DCAEA">
            <w:pPr>
              <w:spacing w:line="360" w:lineRule="auto"/>
              <w:rPr>
                <w:rFonts w:asciiTheme="minorHAnsi" w:hAnsiTheme="minorHAnsi" w:cstheme="minorHAnsi"/>
                <w:szCs w:val="24"/>
              </w:rPr>
            </w:pPr>
            <w:r w:rsidRPr="0014486C">
              <w:rPr>
                <w:rFonts w:asciiTheme="minorHAnsi" w:hAnsiTheme="minorHAnsi" w:cstheme="minorHAnsi"/>
                <w:szCs w:val="24"/>
              </w:rPr>
              <w:t xml:space="preserve">Failure </w:t>
            </w:r>
          </w:p>
        </w:tc>
        <w:tc>
          <w:tcPr>
            <w:tcW w:w="3358" w:type="dxa"/>
          </w:tcPr>
          <w:p w:rsidRPr="0014486C" w:rsidR="008576C3" w:rsidP="00276E14" w:rsidRDefault="00E434A4" w14:paraId="0A9EA5BE" w14:textId="078F5A16">
            <w:pPr>
              <w:spacing w:line="360" w:lineRule="auto"/>
              <w:rPr>
                <w:rFonts w:asciiTheme="minorHAnsi" w:hAnsiTheme="minorHAnsi" w:cstheme="minorHAnsi"/>
                <w:szCs w:val="24"/>
              </w:rPr>
            </w:pPr>
            <w:r w:rsidRPr="0014486C">
              <w:rPr>
                <w:rFonts w:asciiTheme="minorHAnsi" w:hAnsiTheme="minorHAnsi" w:cstheme="minorHAnsi"/>
                <w:szCs w:val="24"/>
              </w:rPr>
              <w:t>If any failure in integration call</w:t>
            </w:r>
          </w:p>
        </w:tc>
        <w:tc>
          <w:tcPr>
            <w:tcW w:w="3696" w:type="dxa"/>
          </w:tcPr>
          <w:p w:rsidRPr="0014486C" w:rsidR="008576C3" w:rsidP="00276E14" w:rsidRDefault="008576C3" w14:paraId="0349170F" w14:textId="0F36110E">
            <w:pPr>
              <w:spacing w:line="360" w:lineRule="auto"/>
              <w:rPr>
                <w:rFonts w:asciiTheme="minorHAnsi" w:hAnsiTheme="minorHAnsi" w:cstheme="minorHAnsi"/>
                <w:szCs w:val="24"/>
              </w:rPr>
            </w:pPr>
            <w:r w:rsidRPr="0014486C">
              <w:rPr>
                <w:rFonts w:asciiTheme="minorHAnsi" w:hAnsiTheme="minorHAnsi" w:cstheme="minorHAnsi"/>
                <w:szCs w:val="24"/>
              </w:rPr>
              <w:t xml:space="preserve">Integration Error Handling </w:t>
            </w:r>
          </w:p>
        </w:tc>
      </w:tr>
    </w:tbl>
    <w:p w:rsidRPr="001C2C6A" w:rsidR="001C2C6A" w:rsidP="001C2C6A" w:rsidRDefault="001C2C6A" w14:paraId="560EE4CE" w14:textId="77777777">
      <w:pPr>
        <w:spacing w:line="360" w:lineRule="auto"/>
        <w:rPr>
          <w:rFonts w:asciiTheme="minorHAnsi" w:hAnsiTheme="minorHAnsi" w:cstheme="minorHAnsi"/>
          <w:sz w:val="22"/>
          <w:szCs w:val="22"/>
        </w:rPr>
      </w:pPr>
    </w:p>
    <w:p w:rsidR="007735D9" w:rsidP="007735D9" w:rsidRDefault="007735D9" w14:paraId="2F1F68C3" w14:textId="77777777">
      <w:pPr>
        <w:spacing w:line="360" w:lineRule="auto"/>
        <w:rPr>
          <w:rFonts w:asciiTheme="minorHAnsi" w:hAnsiTheme="minorHAnsi" w:cstheme="minorHAnsi"/>
          <w:sz w:val="22"/>
          <w:szCs w:val="22"/>
        </w:rPr>
      </w:pPr>
    </w:p>
    <w:p w:rsidR="007735D9" w:rsidP="007C1709" w:rsidRDefault="007735D9" w14:paraId="1ECDC4B1" w14:textId="4C2904D5">
      <w:pPr>
        <w:pStyle w:val="Heading3"/>
      </w:pPr>
      <w:bookmarkStart w:name="_Toc156159528" w:id="162"/>
      <w:bookmarkStart w:name="_Toc166061907" w:id="163"/>
      <w:r>
        <w:t>Access Details</w:t>
      </w:r>
      <w:bookmarkEnd w:id="162"/>
      <w:bookmarkEnd w:id="163"/>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7735D9" w:rsidTr="00276E14" w14:paraId="48F6A631" w14:textId="77777777">
        <w:tc>
          <w:tcPr>
            <w:tcW w:w="4321" w:type="dxa"/>
          </w:tcPr>
          <w:p w:rsidRPr="0014486C" w:rsidR="007735D9" w:rsidP="00276E14" w:rsidRDefault="007735D9" w14:paraId="6D12364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7735D9" w:rsidP="00276E14" w:rsidRDefault="007735D9" w14:paraId="6EB8F75D" w14:textId="70047017">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The queue will be</w:t>
            </w:r>
            <w:r w:rsidR="00AD2C52">
              <w:rPr>
                <w:rFonts w:eastAsia="Calibri" w:asciiTheme="minorHAnsi" w:hAnsiTheme="minorHAnsi" w:cstheme="minorHAnsi"/>
                <w:szCs w:val="24"/>
              </w:rPr>
              <w:t xml:space="preserve"> accessed by the system users</w:t>
            </w:r>
            <w:r w:rsidRPr="0014486C">
              <w:rPr>
                <w:rFonts w:eastAsia="Calibri" w:asciiTheme="minorHAnsi" w:hAnsiTheme="minorHAnsi" w:cstheme="minorHAnsi"/>
                <w:szCs w:val="24"/>
              </w:rPr>
              <w:t xml:space="preserve">. </w:t>
            </w:r>
          </w:p>
        </w:tc>
      </w:tr>
      <w:tr w:rsidRPr="0014486C" w:rsidR="007735D9" w:rsidTr="00276E14" w14:paraId="5E4D9774" w14:textId="77777777">
        <w:tc>
          <w:tcPr>
            <w:tcW w:w="4321" w:type="dxa"/>
          </w:tcPr>
          <w:p w:rsidRPr="0014486C" w:rsidR="007735D9" w:rsidP="00276E14" w:rsidRDefault="007735D9" w14:paraId="395285E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7735D9" w:rsidP="00276E14" w:rsidRDefault="007735D9" w14:paraId="2DE8FD63"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7735D9" w:rsidTr="00276E14" w14:paraId="2B7E83FA" w14:textId="77777777">
        <w:tc>
          <w:tcPr>
            <w:tcW w:w="4321" w:type="dxa"/>
          </w:tcPr>
          <w:p w:rsidRPr="0014486C" w:rsidR="007735D9" w:rsidP="00276E14" w:rsidRDefault="007735D9" w14:paraId="61B82AD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7735D9" w:rsidP="00276E14" w:rsidRDefault="007735D9" w14:paraId="71502A9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7735D9" w:rsidTr="00276E14" w14:paraId="2DABA55E" w14:textId="77777777">
        <w:tc>
          <w:tcPr>
            <w:tcW w:w="4321" w:type="dxa"/>
          </w:tcPr>
          <w:p w:rsidRPr="0014486C" w:rsidR="007735D9" w:rsidP="00276E14" w:rsidRDefault="007735D9" w14:paraId="2F99CC63"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7735D9" w:rsidP="00276E14" w:rsidRDefault="007735D9" w14:paraId="3A42BF24"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7735D9" w:rsidTr="00276E14" w14:paraId="616E6684" w14:textId="77777777">
        <w:tc>
          <w:tcPr>
            <w:tcW w:w="4321" w:type="dxa"/>
          </w:tcPr>
          <w:p w:rsidRPr="0014486C" w:rsidR="007735D9" w:rsidP="00276E14" w:rsidRDefault="007735D9" w14:paraId="2CF3C01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7735D9" w:rsidP="00276E14" w:rsidRDefault="007735D9" w14:paraId="1E1D345C"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7735D9" w:rsidP="007735D9" w:rsidRDefault="007735D9" w14:paraId="2F600F49" w14:textId="77777777"/>
    <w:p w:rsidR="007735D9" w:rsidP="007735D9" w:rsidRDefault="007735D9" w14:paraId="367F6151" w14:textId="77777777"/>
    <w:p w:rsidR="00F26DE7" w:rsidP="007735D9" w:rsidRDefault="00F26DE7" w14:paraId="2A16B5A5" w14:textId="77777777"/>
    <w:p w:rsidR="00F26DE7" w:rsidP="007735D9" w:rsidRDefault="00F26DE7" w14:paraId="639A2B09" w14:textId="77777777"/>
    <w:p w:rsidR="00F26DE7" w:rsidP="007735D9" w:rsidRDefault="00F26DE7" w14:paraId="3B322D7D" w14:textId="77777777"/>
    <w:p w:rsidR="00F26DE7" w:rsidP="007735D9" w:rsidRDefault="00F26DE7" w14:paraId="422067D3" w14:textId="77777777"/>
    <w:p w:rsidR="00F26DE7" w:rsidP="007735D9" w:rsidRDefault="00F26DE7" w14:paraId="64E0D27F" w14:textId="77777777"/>
    <w:p w:rsidR="00F26DE7" w:rsidP="007735D9" w:rsidRDefault="00F26DE7" w14:paraId="05782B02" w14:textId="77777777"/>
    <w:p w:rsidR="00F26DE7" w:rsidP="007735D9" w:rsidRDefault="00F26DE7" w14:paraId="5F4860F4" w14:textId="77777777"/>
    <w:p w:rsidR="00F26DE7" w:rsidP="007735D9" w:rsidRDefault="00F26DE7" w14:paraId="5C47AFC9" w14:textId="77777777"/>
    <w:p w:rsidR="00F26DE7" w:rsidP="007735D9" w:rsidRDefault="00F26DE7" w14:paraId="5DE3173A" w14:textId="77777777"/>
    <w:p w:rsidR="00F26DE7" w:rsidP="007735D9" w:rsidRDefault="00F26DE7" w14:paraId="3B8AC153" w14:textId="77777777"/>
    <w:p w:rsidR="00F26DE7" w:rsidP="007735D9" w:rsidRDefault="00F26DE7" w14:paraId="3BCD4FC9" w14:textId="77777777"/>
    <w:p w:rsidR="00F26DE7" w:rsidP="007735D9" w:rsidRDefault="00F26DE7" w14:paraId="605638BF" w14:textId="77777777"/>
    <w:p w:rsidRPr="007735D9" w:rsidR="00F26DE7" w:rsidP="007735D9" w:rsidRDefault="00F26DE7" w14:paraId="7B732D12" w14:textId="77777777"/>
    <w:p w:rsidRPr="00956FD8" w:rsidR="00EE373F" w:rsidP="007735D9" w:rsidRDefault="007735D9" w14:paraId="07778450" w14:textId="5720E026">
      <w:pPr>
        <w:pStyle w:val="Heading2"/>
      </w:pPr>
      <w:bookmarkStart w:name="_Toc153554679" w:id="164"/>
      <w:r>
        <w:t xml:space="preserve"> </w:t>
      </w:r>
      <w:bookmarkStart w:name="_Toc156159529" w:id="165"/>
      <w:bookmarkStart w:name="_Toc166061908" w:id="166"/>
      <w:r w:rsidR="00EE373F">
        <w:t>Integration Error Handling</w:t>
      </w:r>
      <w:bookmarkEnd w:id="164"/>
      <w:bookmarkEnd w:id="165"/>
      <w:bookmarkEnd w:id="166"/>
    </w:p>
    <w:p w:rsidRPr="00956FD8" w:rsidR="00EE373F" w:rsidP="007C1709" w:rsidRDefault="00EE373F" w14:paraId="0F1BB673" w14:textId="77777777">
      <w:pPr>
        <w:pStyle w:val="Heading3"/>
        <w:rPr>
          <w:i/>
        </w:rPr>
      </w:pPr>
      <w:bookmarkStart w:name="_Toc156159530" w:id="167"/>
      <w:bookmarkStart w:name="_Toc166061909" w:id="168"/>
      <w:r w:rsidRPr="00956FD8">
        <w:t>Description</w:t>
      </w:r>
      <w:bookmarkEnd w:id="167"/>
      <w:bookmarkEnd w:id="168"/>
    </w:p>
    <w:p w:rsidRPr="0014486C" w:rsidR="00E434A4" w:rsidP="00E434A4" w:rsidRDefault="00E434A4" w14:paraId="0418267C" w14:textId="77777777">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rsidRPr="0014486C" w:rsidR="00B046D0" w:rsidP="00B046D0" w:rsidRDefault="00B046D0" w14:paraId="2B9B8F9A" w14:textId="77777777">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This queue will be accessed by the BPM support team and Operations team.</w:t>
      </w:r>
    </w:p>
    <w:p w:rsidRPr="00B046D0" w:rsidR="00B046D0" w:rsidP="00B046D0" w:rsidRDefault="00B046D0" w14:paraId="484F772B" w14:textId="002BFB98">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The WI will move to this queue in case of integration failure.</w:t>
      </w:r>
    </w:p>
    <w:p w:rsidR="00C834EB" w:rsidP="00E434A4" w:rsidRDefault="00C834EB" w14:paraId="23048AC9" w14:textId="6D148C18">
      <w:pPr>
        <w:pStyle w:val="ListParagraph"/>
        <w:numPr>
          <w:ilvl w:val="0"/>
          <w:numId w:val="16"/>
        </w:numPr>
        <w:spacing w:line="360" w:lineRule="auto"/>
        <w:rPr>
          <w:rFonts w:asciiTheme="minorHAnsi" w:hAnsiTheme="minorHAnsi" w:cstheme="minorHAnsi"/>
          <w:szCs w:val="24"/>
        </w:rPr>
      </w:pPr>
      <w:r>
        <w:rPr>
          <w:rFonts w:asciiTheme="minorHAnsi" w:hAnsiTheme="minorHAnsi" w:cstheme="minorHAnsi"/>
          <w:szCs w:val="24"/>
        </w:rPr>
        <w:t xml:space="preserve">At this queue, the system </w:t>
      </w:r>
      <w:r w:rsidR="00FD3ECE">
        <w:rPr>
          <w:rFonts w:asciiTheme="minorHAnsi" w:hAnsiTheme="minorHAnsi" w:cstheme="minorHAnsi"/>
          <w:szCs w:val="24"/>
        </w:rPr>
        <w:t xml:space="preserve">will try </w:t>
      </w:r>
      <w:r w:rsidR="002E4974">
        <w:rPr>
          <w:rFonts w:asciiTheme="minorHAnsi" w:hAnsiTheme="minorHAnsi" w:cstheme="minorHAnsi"/>
          <w:szCs w:val="24"/>
        </w:rPr>
        <w:t xml:space="preserve">five times </w:t>
      </w:r>
      <w:r w:rsidR="004B1B75">
        <w:rPr>
          <w:rFonts w:asciiTheme="minorHAnsi" w:hAnsiTheme="minorHAnsi" w:cstheme="minorHAnsi"/>
          <w:szCs w:val="24"/>
        </w:rPr>
        <w:t>on the failed APIs again</w:t>
      </w:r>
      <w:r w:rsidR="0083510C">
        <w:rPr>
          <w:rFonts w:asciiTheme="minorHAnsi" w:hAnsiTheme="minorHAnsi" w:cstheme="minorHAnsi"/>
          <w:szCs w:val="24"/>
        </w:rPr>
        <w:t xml:space="preserve">. Still if there is any failure/technical issue then an email trigger will happen for </w:t>
      </w:r>
      <w:r w:rsidR="00B046D0">
        <w:rPr>
          <w:rFonts w:asciiTheme="minorHAnsi" w:hAnsiTheme="minorHAnsi" w:cstheme="minorHAnsi"/>
          <w:szCs w:val="24"/>
        </w:rPr>
        <w:t xml:space="preserve">BPM Support and Operation team based on the error. </w:t>
      </w:r>
    </w:p>
    <w:p w:rsidRPr="0014486C" w:rsidR="00E434A4" w:rsidP="00E434A4" w:rsidRDefault="00B34A5F" w14:paraId="364D0D97" w14:textId="77777777">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The bifurcation will be implemented in this queue to identify system errors and operation errors with clear remarks on the integration error.</w:t>
      </w:r>
    </w:p>
    <w:p w:rsidRPr="0014486C" w:rsidR="00E434A4" w:rsidP="00E434A4" w:rsidRDefault="00B34A5F" w14:paraId="35552283" w14:textId="6E943111">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 xml:space="preserve">The WI will be highlighted in </w:t>
      </w:r>
      <w:r w:rsidRPr="0014486C" w:rsidR="00E434A4">
        <w:rPr>
          <w:rFonts w:asciiTheme="minorHAnsi" w:hAnsiTheme="minorHAnsi" w:cstheme="minorHAnsi"/>
          <w:b/>
          <w:bCs/>
          <w:szCs w:val="24"/>
        </w:rPr>
        <w:t>‘Red’</w:t>
      </w:r>
      <w:r w:rsidRPr="0014486C" w:rsidR="00E434A4">
        <w:rPr>
          <w:rFonts w:asciiTheme="minorHAnsi" w:hAnsiTheme="minorHAnsi" w:cstheme="minorHAnsi"/>
          <w:szCs w:val="24"/>
        </w:rPr>
        <w:t xml:space="preserve"> in </w:t>
      </w:r>
      <w:r w:rsidRPr="0014486C">
        <w:rPr>
          <w:rFonts w:asciiTheme="minorHAnsi" w:hAnsiTheme="minorHAnsi" w:cstheme="minorHAnsi"/>
          <w:szCs w:val="24"/>
        </w:rPr>
        <w:t>case of operation</w:t>
      </w:r>
      <w:r w:rsidRPr="0014486C" w:rsidR="00E434A4">
        <w:rPr>
          <w:rFonts w:asciiTheme="minorHAnsi" w:hAnsiTheme="minorHAnsi" w:cstheme="minorHAnsi"/>
          <w:szCs w:val="24"/>
        </w:rPr>
        <w:t>/business</w:t>
      </w:r>
      <w:r w:rsidRPr="0014486C">
        <w:rPr>
          <w:rFonts w:asciiTheme="minorHAnsi" w:hAnsiTheme="minorHAnsi" w:cstheme="minorHAnsi"/>
          <w:szCs w:val="24"/>
        </w:rPr>
        <w:t xml:space="preserve"> error. When the error remarks </w:t>
      </w:r>
      <w:r w:rsidRPr="0014486C" w:rsidR="008E6F22">
        <w:rPr>
          <w:rFonts w:asciiTheme="minorHAnsi" w:hAnsiTheme="minorHAnsi" w:cstheme="minorHAnsi"/>
          <w:szCs w:val="24"/>
        </w:rPr>
        <w:t>are</w:t>
      </w:r>
      <w:r w:rsidRPr="0014486C">
        <w:rPr>
          <w:rFonts w:asciiTheme="minorHAnsi" w:hAnsiTheme="minorHAnsi" w:cstheme="minorHAnsi"/>
          <w:szCs w:val="24"/>
        </w:rPr>
        <w:t xml:space="preserve"> ‘</w:t>
      </w:r>
      <w:r w:rsidRPr="0014486C">
        <w:rPr>
          <w:rFonts w:asciiTheme="minorHAnsi" w:hAnsiTheme="minorHAnsi" w:cstheme="minorHAnsi"/>
          <w:b/>
          <w:bCs/>
          <w:szCs w:val="24"/>
        </w:rPr>
        <w:t>CIF under verification’</w:t>
      </w:r>
      <w:r w:rsidR="0081292A">
        <w:rPr>
          <w:rFonts w:asciiTheme="minorHAnsi" w:hAnsiTheme="minorHAnsi" w:cstheme="minorHAnsi"/>
          <w:b/>
          <w:bCs/>
          <w:szCs w:val="24"/>
        </w:rPr>
        <w:t xml:space="preserve"> </w:t>
      </w:r>
      <w:r w:rsidR="0081292A">
        <w:rPr>
          <w:rFonts w:asciiTheme="minorHAnsi" w:hAnsiTheme="minorHAnsi" w:cstheme="minorHAnsi"/>
          <w:szCs w:val="24"/>
        </w:rPr>
        <w:t>in the API response message during failure</w:t>
      </w:r>
      <w:r w:rsidRPr="0014486C">
        <w:rPr>
          <w:rFonts w:asciiTheme="minorHAnsi" w:hAnsiTheme="minorHAnsi" w:cstheme="minorHAnsi"/>
          <w:szCs w:val="24"/>
        </w:rPr>
        <w:t>, it will be considered as operation</w:t>
      </w:r>
      <w:r w:rsidRPr="0014486C" w:rsidR="00E434A4">
        <w:rPr>
          <w:rFonts w:asciiTheme="minorHAnsi" w:hAnsiTheme="minorHAnsi" w:cstheme="minorHAnsi"/>
          <w:szCs w:val="24"/>
        </w:rPr>
        <w:t>/business</w:t>
      </w:r>
      <w:r w:rsidRPr="0014486C">
        <w:rPr>
          <w:rFonts w:asciiTheme="minorHAnsi" w:hAnsiTheme="minorHAnsi" w:cstheme="minorHAnsi"/>
          <w:szCs w:val="24"/>
        </w:rPr>
        <w:t xml:space="preserve"> error and will be handled by Operations team.</w:t>
      </w:r>
    </w:p>
    <w:p w:rsidRPr="0014486C" w:rsidR="00E434A4" w:rsidP="00E434A4" w:rsidRDefault="000E1D0E" w14:paraId="61A5AA15" w14:textId="4D9CBB11">
      <w:pPr>
        <w:pStyle w:val="ListParagraph"/>
        <w:numPr>
          <w:ilvl w:val="0"/>
          <w:numId w:val="16"/>
        </w:numPr>
        <w:spacing w:line="360" w:lineRule="auto"/>
        <w:rPr>
          <w:rFonts w:asciiTheme="minorHAnsi" w:hAnsiTheme="minorHAnsi" w:cstheme="minorHAnsi"/>
          <w:szCs w:val="24"/>
        </w:rPr>
      </w:pPr>
      <w:r>
        <w:rPr>
          <w:rFonts w:asciiTheme="minorHAnsi" w:hAnsiTheme="minorHAnsi" w:cstheme="minorHAnsi"/>
          <w:szCs w:val="24"/>
        </w:rPr>
        <w:t>System e</w:t>
      </w:r>
      <w:r w:rsidRPr="0014486C" w:rsidR="00C124C9">
        <w:rPr>
          <w:rFonts w:asciiTheme="minorHAnsi" w:hAnsiTheme="minorHAnsi" w:cstheme="minorHAnsi"/>
          <w:szCs w:val="24"/>
        </w:rPr>
        <w:t xml:space="preserve">mail will be triggered to operations team for the operation error. </w:t>
      </w:r>
      <w:r w:rsidR="00B046D0">
        <w:rPr>
          <w:rFonts w:asciiTheme="minorHAnsi" w:hAnsiTheme="minorHAnsi" w:cstheme="minorHAnsi"/>
          <w:szCs w:val="24"/>
        </w:rPr>
        <w:t>(CIF under verification)</w:t>
      </w:r>
    </w:p>
    <w:p w:rsidRPr="0014486C" w:rsidR="00E434A4" w:rsidP="00E434A4" w:rsidRDefault="00B34A5F" w14:paraId="30447C9B" w14:textId="77777777">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If there are some other error remarks, it will be considered as system error and will be handled by BPM support team.</w:t>
      </w:r>
    </w:p>
    <w:p w:rsidRPr="0014486C" w:rsidR="00EE373F" w:rsidP="00E434A4" w:rsidRDefault="00B34A5F" w14:paraId="1E0D1767" w14:textId="343C11C3">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Once the error is resolved the</w:t>
      </w:r>
      <w:r w:rsidRPr="0014486C" w:rsidR="00E434A4">
        <w:rPr>
          <w:rFonts w:asciiTheme="minorHAnsi" w:hAnsiTheme="minorHAnsi" w:cstheme="minorHAnsi"/>
          <w:szCs w:val="24"/>
        </w:rPr>
        <w:t xml:space="preserve"> user will take decision as </w:t>
      </w:r>
      <w:r w:rsidRPr="0014486C" w:rsidR="00E434A4">
        <w:rPr>
          <w:rFonts w:asciiTheme="minorHAnsi" w:hAnsiTheme="minorHAnsi" w:cstheme="minorHAnsi"/>
          <w:b/>
          <w:bCs/>
          <w:szCs w:val="24"/>
        </w:rPr>
        <w:t>‘</w:t>
      </w:r>
      <w:r w:rsidR="00D464C2">
        <w:rPr>
          <w:rFonts w:asciiTheme="minorHAnsi" w:hAnsiTheme="minorHAnsi" w:cstheme="minorHAnsi"/>
          <w:b/>
          <w:bCs/>
          <w:szCs w:val="24"/>
        </w:rPr>
        <w:t>Re-trigger</w:t>
      </w:r>
      <w:r w:rsidRPr="0014486C" w:rsidR="00E434A4">
        <w:rPr>
          <w:rFonts w:asciiTheme="minorHAnsi" w:hAnsiTheme="minorHAnsi" w:cstheme="minorHAnsi"/>
          <w:b/>
          <w:bCs/>
          <w:szCs w:val="24"/>
        </w:rPr>
        <w:t>’</w:t>
      </w:r>
      <w:r w:rsidRPr="0014486C" w:rsidR="00E434A4">
        <w:rPr>
          <w:rFonts w:asciiTheme="minorHAnsi" w:hAnsiTheme="minorHAnsi" w:cstheme="minorHAnsi"/>
          <w:szCs w:val="24"/>
        </w:rPr>
        <w:t xml:space="preserve"> and the</w:t>
      </w:r>
      <w:r w:rsidRPr="0014486C">
        <w:rPr>
          <w:rFonts w:asciiTheme="minorHAnsi" w:hAnsiTheme="minorHAnsi" w:cstheme="minorHAnsi"/>
          <w:szCs w:val="24"/>
        </w:rPr>
        <w:t xml:space="preserve"> WI will </w:t>
      </w:r>
      <w:r w:rsidRPr="0014486C" w:rsidR="00A67073">
        <w:rPr>
          <w:rFonts w:asciiTheme="minorHAnsi" w:hAnsiTheme="minorHAnsi" w:cstheme="minorHAnsi"/>
          <w:szCs w:val="24"/>
        </w:rPr>
        <w:t xml:space="preserve">move to </w:t>
      </w:r>
      <w:r w:rsidRPr="0014486C" w:rsidR="00A67073">
        <w:rPr>
          <w:rFonts w:asciiTheme="minorHAnsi" w:hAnsiTheme="minorHAnsi" w:cstheme="minorHAnsi"/>
          <w:b/>
          <w:bCs/>
          <w:szCs w:val="24"/>
        </w:rPr>
        <w:t>‘System Integration’</w:t>
      </w:r>
      <w:r w:rsidRPr="0014486C" w:rsidR="00A67073">
        <w:rPr>
          <w:rFonts w:asciiTheme="minorHAnsi" w:hAnsiTheme="minorHAnsi" w:cstheme="minorHAnsi"/>
          <w:szCs w:val="24"/>
        </w:rPr>
        <w:t xml:space="preserve"> queu</w:t>
      </w:r>
      <w:r w:rsidRPr="0014486C" w:rsidR="00017B53">
        <w:rPr>
          <w:rFonts w:asciiTheme="minorHAnsi" w:hAnsiTheme="minorHAnsi" w:cstheme="minorHAnsi"/>
          <w:szCs w:val="24"/>
        </w:rPr>
        <w:t xml:space="preserve">e for re-triggering the </w:t>
      </w:r>
      <w:r w:rsidR="00221AFD">
        <w:rPr>
          <w:rFonts w:asciiTheme="minorHAnsi" w:hAnsiTheme="minorHAnsi" w:cstheme="minorHAnsi"/>
          <w:szCs w:val="24"/>
        </w:rPr>
        <w:t xml:space="preserve">failed </w:t>
      </w:r>
      <w:r w:rsidRPr="0014486C" w:rsidR="00017B53">
        <w:rPr>
          <w:rFonts w:asciiTheme="minorHAnsi" w:hAnsiTheme="minorHAnsi" w:cstheme="minorHAnsi"/>
          <w:szCs w:val="24"/>
        </w:rPr>
        <w:t xml:space="preserve">API calls. </w:t>
      </w:r>
    </w:p>
    <w:p w:rsidRPr="0014486C" w:rsidR="00E434A4" w:rsidP="00E434A4" w:rsidRDefault="00E434A4" w14:paraId="04755928" w14:textId="77777777">
      <w:pPr>
        <w:pStyle w:val="ListParagraph"/>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696"/>
      </w:tblGrid>
      <w:tr w:rsidRPr="0014486C" w:rsidR="00E434A4" w:rsidTr="00276E14" w14:paraId="2ABCC8BA" w14:textId="77777777">
        <w:trPr>
          <w:jc w:val="center"/>
        </w:trPr>
        <w:tc>
          <w:tcPr>
            <w:tcW w:w="2296" w:type="dxa"/>
          </w:tcPr>
          <w:p w:rsidRPr="0014486C" w:rsidR="00E434A4" w:rsidP="00276E14" w:rsidRDefault="00E434A4" w14:paraId="2579643C"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696" w:type="dxa"/>
          </w:tcPr>
          <w:p w:rsidRPr="0014486C" w:rsidR="00E434A4" w:rsidP="00276E14" w:rsidRDefault="00E434A4" w14:paraId="5164FFF9"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E434A4" w:rsidTr="00276E14" w14:paraId="563E2C3C" w14:textId="77777777">
        <w:trPr>
          <w:jc w:val="center"/>
        </w:trPr>
        <w:tc>
          <w:tcPr>
            <w:tcW w:w="2296" w:type="dxa"/>
          </w:tcPr>
          <w:p w:rsidRPr="0014486C" w:rsidR="00E434A4" w:rsidP="00276E14" w:rsidRDefault="00D464C2" w14:paraId="276D562C" w14:textId="5B764C51">
            <w:pPr>
              <w:spacing w:line="360" w:lineRule="auto"/>
              <w:rPr>
                <w:rFonts w:asciiTheme="minorHAnsi" w:hAnsiTheme="minorHAnsi" w:cstheme="minorHAnsi"/>
                <w:szCs w:val="24"/>
              </w:rPr>
            </w:pPr>
            <w:r>
              <w:rPr>
                <w:rFonts w:asciiTheme="minorHAnsi" w:hAnsiTheme="minorHAnsi" w:cstheme="minorHAnsi"/>
                <w:szCs w:val="24"/>
              </w:rPr>
              <w:t>Re-trigge</w:t>
            </w:r>
            <w:r w:rsidR="003C3B4E">
              <w:rPr>
                <w:rFonts w:asciiTheme="minorHAnsi" w:hAnsiTheme="minorHAnsi" w:cstheme="minorHAnsi"/>
                <w:szCs w:val="24"/>
              </w:rPr>
              <w:t>r</w:t>
            </w:r>
          </w:p>
        </w:tc>
        <w:tc>
          <w:tcPr>
            <w:tcW w:w="3696" w:type="dxa"/>
          </w:tcPr>
          <w:p w:rsidRPr="0014486C" w:rsidR="00E434A4" w:rsidP="00276E14" w:rsidRDefault="00E434A4" w14:paraId="28B581B8" w14:textId="66279090">
            <w:pPr>
              <w:spacing w:line="360" w:lineRule="auto"/>
              <w:rPr>
                <w:rFonts w:asciiTheme="minorHAnsi" w:hAnsiTheme="minorHAnsi" w:cstheme="minorHAnsi"/>
                <w:szCs w:val="24"/>
              </w:rPr>
            </w:pPr>
            <w:r w:rsidRPr="0014486C">
              <w:rPr>
                <w:rFonts w:asciiTheme="minorHAnsi" w:hAnsiTheme="minorHAnsi" w:cstheme="minorHAnsi"/>
                <w:szCs w:val="24"/>
              </w:rPr>
              <w:t xml:space="preserve">System Integration  </w:t>
            </w:r>
          </w:p>
        </w:tc>
      </w:tr>
      <w:tr w:rsidRPr="0014486C" w:rsidR="00DC600F" w:rsidTr="00276E14" w14:paraId="5FF77592" w14:textId="77777777">
        <w:trPr>
          <w:jc w:val="center"/>
        </w:trPr>
        <w:tc>
          <w:tcPr>
            <w:tcW w:w="2296" w:type="dxa"/>
          </w:tcPr>
          <w:p w:rsidR="00DC600F" w:rsidP="00276E14" w:rsidRDefault="00DC600F" w14:paraId="4AA56EFF" w14:textId="0E0E26CA">
            <w:pPr>
              <w:spacing w:line="360" w:lineRule="auto"/>
              <w:rPr>
                <w:rFonts w:asciiTheme="minorHAnsi" w:hAnsiTheme="minorHAnsi" w:cstheme="minorHAnsi"/>
                <w:szCs w:val="24"/>
              </w:rPr>
            </w:pPr>
            <w:r>
              <w:rPr>
                <w:rFonts w:asciiTheme="minorHAnsi" w:hAnsiTheme="minorHAnsi" w:cstheme="minorHAnsi"/>
                <w:szCs w:val="24"/>
              </w:rPr>
              <w:t>Success</w:t>
            </w:r>
          </w:p>
        </w:tc>
        <w:tc>
          <w:tcPr>
            <w:tcW w:w="3696" w:type="dxa"/>
          </w:tcPr>
          <w:p w:rsidRPr="0014486C" w:rsidR="00DC600F" w:rsidP="00276E14" w:rsidRDefault="00DC600F" w14:paraId="479FFE9C" w14:textId="1A0BDA63">
            <w:pPr>
              <w:spacing w:line="360" w:lineRule="auto"/>
              <w:rPr>
                <w:rFonts w:asciiTheme="minorHAnsi" w:hAnsiTheme="minorHAnsi" w:cstheme="minorHAnsi"/>
                <w:szCs w:val="24"/>
              </w:rPr>
            </w:pPr>
            <w:r>
              <w:rPr>
                <w:rFonts w:asciiTheme="minorHAnsi" w:hAnsiTheme="minorHAnsi" w:cstheme="minorHAnsi"/>
                <w:szCs w:val="24"/>
              </w:rPr>
              <w:t xml:space="preserve">Move ahead as per the workflow </w:t>
            </w:r>
          </w:p>
        </w:tc>
      </w:tr>
    </w:tbl>
    <w:p w:rsidR="00E434A4" w:rsidP="00E434A4" w:rsidRDefault="00E434A4" w14:paraId="43AE6465" w14:textId="77777777">
      <w:pPr>
        <w:spacing w:line="360" w:lineRule="auto"/>
        <w:rPr>
          <w:rFonts w:asciiTheme="minorHAnsi" w:hAnsiTheme="minorHAnsi" w:cstheme="minorHAnsi"/>
          <w:sz w:val="22"/>
          <w:szCs w:val="22"/>
        </w:rPr>
      </w:pPr>
    </w:p>
    <w:p w:rsidR="00E434A4" w:rsidP="00E434A4" w:rsidRDefault="00E434A4" w14:paraId="606594DE" w14:textId="77777777">
      <w:pPr>
        <w:spacing w:line="360" w:lineRule="auto"/>
        <w:rPr>
          <w:rFonts w:asciiTheme="minorHAnsi" w:hAnsiTheme="minorHAnsi" w:cstheme="minorHAnsi"/>
          <w:sz w:val="22"/>
          <w:szCs w:val="22"/>
        </w:rPr>
      </w:pPr>
    </w:p>
    <w:p w:rsidR="00DC600F" w:rsidP="00E434A4" w:rsidRDefault="00DC600F" w14:paraId="681B7D06" w14:textId="77777777">
      <w:pPr>
        <w:spacing w:line="360" w:lineRule="auto"/>
        <w:rPr>
          <w:rFonts w:asciiTheme="minorHAnsi" w:hAnsiTheme="minorHAnsi" w:cstheme="minorHAnsi"/>
          <w:sz w:val="22"/>
          <w:szCs w:val="22"/>
        </w:rPr>
      </w:pPr>
    </w:p>
    <w:p w:rsidRPr="00E434A4" w:rsidR="00DC600F" w:rsidP="00E434A4" w:rsidRDefault="00DC600F" w14:paraId="4A77FC4B" w14:textId="77777777">
      <w:pPr>
        <w:spacing w:line="360" w:lineRule="auto"/>
        <w:rPr>
          <w:rFonts w:asciiTheme="minorHAnsi" w:hAnsiTheme="minorHAnsi" w:cstheme="minorHAnsi"/>
          <w:sz w:val="22"/>
          <w:szCs w:val="22"/>
        </w:rPr>
      </w:pPr>
    </w:p>
    <w:p w:rsidRPr="00956FD8" w:rsidR="00A67073" w:rsidP="007C1709" w:rsidRDefault="00A67073" w14:paraId="158A23DD" w14:textId="77777777">
      <w:pPr>
        <w:pStyle w:val="Heading3"/>
        <w:rPr>
          <w:i/>
        </w:rPr>
      </w:pPr>
      <w:bookmarkStart w:name="_Toc156159531" w:id="169"/>
      <w:bookmarkStart w:name="_Toc166061910" w:id="170"/>
      <w:r w:rsidRPr="00956FD8">
        <w:t>Access Details:</w:t>
      </w:r>
      <w:bookmarkEnd w:id="169"/>
      <w:bookmarkEnd w:id="170"/>
      <w:r w:rsidRPr="00956FD8">
        <w:t xml:space="preserve"> </w:t>
      </w:r>
    </w:p>
    <w:p w:rsidRPr="00A67073" w:rsidR="00A67073" w:rsidP="00A67073" w:rsidRDefault="00A67073" w14:paraId="4E2F23D3" w14:textId="77777777">
      <w:pPr>
        <w:suppressAutoHyphens w:val="0"/>
        <w:spacing w:before="120" w:after="120"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A67073" w:rsidTr="00D336E2" w14:paraId="232F8236" w14:textId="77777777">
        <w:tc>
          <w:tcPr>
            <w:tcW w:w="4321" w:type="dxa"/>
          </w:tcPr>
          <w:p w:rsidRPr="0014486C" w:rsidR="00A67073" w:rsidP="00017B53" w:rsidRDefault="00A67073" w14:paraId="22F35EF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A67073" w:rsidP="00017B53" w:rsidRDefault="00A67073" w14:paraId="6D8F07EA" w14:textId="38E73456">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w:t>
            </w:r>
            <w:r w:rsidRPr="0014486C" w:rsidR="004E5980">
              <w:rPr>
                <w:rFonts w:eastAsia="Calibri" w:asciiTheme="minorHAnsi" w:hAnsiTheme="minorHAnsi" w:cstheme="minorHAnsi"/>
                <w:szCs w:val="24"/>
              </w:rPr>
              <w:t>BPM Support Team and Operations</w:t>
            </w:r>
            <w:r w:rsidRPr="0014486C">
              <w:rPr>
                <w:rFonts w:eastAsia="Calibri" w:asciiTheme="minorHAnsi" w:hAnsiTheme="minorHAnsi" w:cstheme="minorHAnsi"/>
                <w:szCs w:val="24"/>
              </w:rPr>
              <w:t xml:space="preserve"> users. </w:t>
            </w:r>
          </w:p>
        </w:tc>
      </w:tr>
      <w:tr w:rsidRPr="0014486C" w:rsidR="00A67073" w:rsidTr="00D336E2" w14:paraId="0836C273" w14:textId="77777777">
        <w:tc>
          <w:tcPr>
            <w:tcW w:w="4321" w:type="dxa"/>
          </w:tcPr>
          <w:p w:rsidRPr="0014486C" w:rsidR="00A67073" w:rsidP="00017B53" w:rsidRDefault="00A67073" w14:paraId="70A3222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A67073" w:rsidP="00017B53" w:rsidRDefault="00A67073" w14:paraId="3D62893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A67073" w:rsidTr="00D336E2" w14:paraId="2BEB5454" w14:textId="77777777">
        <w:tc>
          <w:tcPr>
            <w:tcW w:w="4321" w:type="dxa"/>
          </w:tcPr>
          <w:p w:rsidRPr="0014486C" w:rsidR="00A67073" w:rsidP="00017B53" w:rsidRDefault="00A67073" w14:paraId="37CE637C"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A67073" w:rsidP="00017B53" w:rsidRDefault="00A67073" w14:paraId="03CB5E3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A67073" w:rsidTr="00D336E2" w14:paraId="612B0288" w14:textId="77777777">
        <w:tc>
          <w:tcPr>
            <w:tcW w:w="4321" w:type="dxa"/>
          </w:tcPr>
          <w:p w:rsidRPr="0014486C" w:rsidR="00A67073" w:rsidP="00017B53" w:rsidRDefault="00A67073" w14:paraId="7E0EF24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A67073" w:rsidP="00017B53" w:rsidRDefault="00A67073" w14:paraId="1E709C5B"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A67073" w:rsidTr="00D336E2" w14:paraId="58EA5046" w14:textId="77777777">
        <w:tc>
          <w:tcPr>
            <w:tcW w:w="4321" w:type="dxa"/>
          </w:tcPr>
          <w:p w:rsidRPr="0014486C" w:rsidR="00A67073" w:rsidP="00017B53" w:rsidRDefault="00A67073" w14:paraId="4A0D137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A67073" w:rsidP="00017B53" w:rsidRDefault="00A67073" w14:paraId="72AFAF70"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5E4824" w:rsidP="005E4824" w:rsidRDefault="005E4824" w14:paraId="37F4D501" w14:textId="77777777">
      <w:pPr>
        <w:spacing w:line="360" w:lineRule="auto"/>
        <w:rPr>
          <w:rFonts w:asciiTheme="minorHAnsi" w:hAnsiTheme="minorHAnsi" w:cstheme="minorHAnsi"/>
          <w:sz w:val="20"/>
        </w:rPr>
      </w:pPr>
    </w:p>
    <w:p w:rsidRPr="00956FD8" w:rsidR="005E4824" w:rsidP="00017B53" w:rsidRDefault="00017B53" w14:paraId="534439EB" w14:textId="0DC8F181">
      <w:pPr>
        <w:pStyle w:val="Heading2"/>
      </w:pPr>
      <w:bookmarkStart w:name="_Toc153554680" w:id="171"/>
      <w:r>
        <w:t xml:space="preserve"> </w:t>
      </w:r>
      <w:bookmarkStart w:name="_Toc156159532" w:id="172"/>
      <w:bookmarkStart w:name="_Toc166061911" w:id="173"/>
      <w:r w:rsidR="005E4824">
        <w:t>Compliance Maker</w:t>
      </w:r>
      <w:bookmarkEnd w:id="171"/>
      <w:bookmarkEnd w:id="172"/>
      <w:bookmarkEnd w:id="173"/>
    </w:p>
    <w:p w:rsidRPr="00956FD8" w:rsidR="005E4824" w:rsidP="007C1709" w:rsidRDefault="005E4824" w14:paraId="7B6EC96E" w14:textId="77777777">
      <w:pPr>
        <w:pStyle w:val="Heading3"/>
        <w:rPr>
          <w:i/>
        </w:rPr>
      </w:pPr>
      <w:bookmarkStart w:name="_Toc156159533" w:id="174"/>
      <w:bookmarkStart w:name="_Toc166061912" w:id="175"/>
      <w:r w:rsidRPr="00956FD8">
        <w:t>Description</w:t>
      </w:r>
      <w:bookmarkEnd w:id="174"/>
      <w:bookmarkEnd w:id="175"/>
    </w:p>
    <w:p w:rsidRPr="0014486C" w:rsidR="00017B53" w:rsidP="008E6F22" w:rsidRDefault="00DE6D8B" w14:paraId="031A9B01" w14:textId="44E8E08B">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T</w:t>
      </w:r>
      <w:r w:rsidRPr="0014486C" w:rsidR="00017B53">
        <w:rPr>
          <w:rFonts w:asciiTheme="minorHAnsi" w:hAnsiTheme="minorHAnsi" w:cstheme="minorHAnsi"/>
          <w:szCs w:val="24"/>
        </w:rPr>
        <w:t xml:space="preserve">his will be a user queue. i.e., the user will have access to this queue. </w:t>
      </w:r>
    </w:p>
    <w:p w:rsidRPr="0014486C" w:rsidR="0063543C" w:rsidP="008E6F22" w:rsidRDefault="00017B53" w14:paraId="0CAB1A33" w14:textId="52C67596">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T</w:t>
      </w:r>
      <w:r w:rsidRPr="0014486C" w:rsidR="00DE6D8B">
        <w:rPr>
          <w:rFonts w:asciiTheme="minorHAnsi" w:hAnsiTheme="minorHAnsi" w:cstheme="minorHAnsi"/>
          <w:szCs w:val="24"/>
        </w:rPr>
        <w:t>his queue will</w:t>
      </w:r>
      <w:r w:rsidRPr="0014486C" w:rsidR="00967B9E">
        <w:rPr>
          <w:rFonts w:asciiTheme="minorHAnsi" w:hAnsiTheme="minorHAnsi" w:cstheme="minorHAnsi"/>
          <w:szCs w:val="24"/>
        </w:rPr>
        <w:t xml:space="preserve"> receive WI related to </w:t>
      </w:r>
      <w:r w:rsidRPr="0014486C" w:rsidR="00DE6D8B">
        <w:rPr>
          <w:rFonts w:asciiTheme="minorHAnsi" w:hAnsiTheme="minorHAnsi" w:cstheme="minorHAnsi"/>
          <w:szCs w:val="24"/>
        </w:rPr>
        <w:t xml:space="preserve">only </w:t>
      </w:r>
      <w:r w:rsidRPr="0014486C" w:rsidR="00DE6D8B">
        <w:rPr>
          <w:rFonts w:asciiTheme="minorHAnsi" w:hAnsiTheme="minorHAnsi" w:cstheme="minorHAnsi"/>
          <w:b/>
          <w:bCs/>
          <w:szCs w:val="24"/>
        </w:rPr>
        <w:t>Inquiry</w:t>
      </w:r>
      <w:r w:rsidRPr="0014486C" w:rsidR="00DE6D8B">
        <w:rPr>
          <w:rFonts w:asciiTheme="minorHAnsi" w:hAnsiTheme="minorHAnsi" w:cstheme="minorHAnsi"/>
          <w:szCs w:val="24"/>
        </w:rPr>
        <w:t xml:space="preserve"> and </w:t>
      </w:r>
      <w:r w:rsidRPr="0014486C" w:rsidR="00DE6D8B">
        <w:rPr>
          <w:rFonts w:asciiTheme="minorHAnsi" w:hAnsiTheme="minorHAnsi" w:cstheme="minorHAnsi"/>
          <w:b/>
          <w:bCs/>
          <w:szCs w:val="24"/>
        </w:rPr>
        <w:t>Freeze</w:t>
      </w:r>
      <w:r w:rsidRPr="0014486C" w:rsidR="00DE6D8B">
        <w:rPr>
          <w:rFonts w:asciiTheme="minorHAnsi" w:hAnsiTheme="minorHAnsi" w:cstheme="minorHAnsi"/>
          <w:szCs w:val="24"/>
        </w:rPr>
        <w:t xml:space="preserve"> requests</w:t>
      </w:r>
      <w:r w:rsidRPr="0014486C">
        <w:rPr>
          <w:rFonts w:asciiTheme="minorHAnsi" w:hAnsiTheme="minorHAnsi" w:cstheme="minorHAnsi"/>
          <w:szCs w:val="24"/>
        </w:rPr>
        <w:t xml:space="preserve">. </w:t>
      </w:r>
    </w:p>
    <w:p w:rsidRPr="0014486C" w:rsidR="00967B9E" w:rsidP="008E6F22" w:rsidRDefault="0063543C" w14:paraId="039F83C9" w14:textId="77777777">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‘Inquiry’</w:t>
      </w:r>
      <w:r w:rsidRPr="0014486C">
        <w:rPr>
          <w:rFonts w:asciiTheme="minorHAnsi" w:hAnsiTheme="minorHAnsi" w:cstheme="minorHAnsi"/>
          <w:szCs w:val="24"/>
        </w:rPr>
        <w:t xml:space="preserve"> request, WI will move to this queue from ‘</w:t>
      </w:r>
      <w:r w:rsidRPr="0014486C">
        <w:rPr>
          <w:rFonts w:asciiTheme="minorHAnsi" w:hAnsiTheme="minorHAnsi" w:cstheme="minorHAnsi"/>
          <w:b/>
          <w:bCs/>
          <w:szCs w:val="24"/>
        </w:rPr>
        <w:t>System Integration’</w:t>
      </w:r>
      <w:r w:rsidRPr="0014486C">
        <w:rPr>
          <w:rFonts w:asciiTheme="minorHAnsi" w:hAnsiTheme="minorHAnsi" w:cstheme="minorHAnsi"/>
          <w:szCs w:val="24"/>
        </w:rPr>
        <w:t xml:space="preserve"> queue directly. </w:t>
      </w:r>
    </w:p>
    <w:p w:rsidRPr="0014486C" w:rsidR="0063543C" w:rsidP="008E6F22" w:rsidRDefault="0063543C" w14:paraId="77CDDC95" w14:textId="575CFDCF">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‘Freeze’</w:t>
      </w:r>
      <w:r w:rsidRPr="0014486C">
        <w:rPr>
          <w:rFonts w:asciiTheme="minorHAnsi" w:hAnsiTheme="minorHAnsi" w:cstheme="minorHAnsi"/>
          <w:szCs w:val="24"/>
        </w:rPr>
        <w:t xml:space="preserve"> request, if there are Islamic FDs</w:t>
      </w:r>
      <w:r w:rsidR="00424604">
        <w:rPr>
          <w:rFonts w:asciiTheme="minorHAnsi" w:hAnsiTheme="minorHAnsi" w:cstheme="minorHAnsi"/>
          <w:szCs w:val="24"/>
        </w:rPr>
        <w:t>/not</w:t>
      </w:r>
      <w:r w:rsidRPr="0014486C">
        <w:rPr>
          <w:rFonts w:asciiTheme="minorHAnsi" w:hAnsiTheme="minorHAnsi" w:cstheme="minorHAnsi"/>
          <w:szCs w:val="24"/>
        </w:rPr>
        <w:t xml:space="preserve">, Parent WI will </w:t>
      </w:r>
      <w:r w:rsidR="001E00E1">
        <w:rPr>
          <w:rFonts w:asciiTheme="minorHAnsi" w:hAnsiTheme="minorHAnsi" w:cstheme="minorHAnsi"/>
          <w:szCs w:val="24"/>
        </w:rPr>
        <w:t xml:space="preserve">always </w:t>
      </w:r>
      <w:r w:rsidRPr="0014486C">
        <w:rPr>
          <w:rFonts w:asciiTheme="minorHAnsi" w:hAnsiTheme="minorHAnsi" w:cstheme="minorHAnsi"/>
          <w:szCs w:val="24"/>
        </w:rPr>
        <w:t xml:space="preserve">move to this queue from </w:t>
      </w:r>
      <w:r w:rsidRPr="0014486C">
        <w:rPr>
          <w:rFonts w:asciiTheme="minorHAnsi" w:hAnsiTheme="minorHAnsi" w:cstheme="minorHAnsi"/>
          <w:b/>
          <w:bCs/>
          <w:szCs w:val="24"/>
        </w:rPr>
        <w:t>‘System Integration’.</w:t>
      </w:r>
    </w:p>
    <w:p w:rsidRPr="0014486C" w:rsidR="000D3518" w:rsidP="008E6F22" w:rsidRDefault="00967B9E" w14:paraId="41327A35" w14:textId="77777777">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For both request types (Inquiry/Freeze), user will be able to review the WI.</w:t>
      </w:r>
    </w:p>
    <w:p w:rsidRPr="0014486C" w:rsidR="000D3518" w:rsidP="008E6F22" w:rsidRDefault="005E4824" w14:paraId="59496EF9" w14:textId="77777777">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rsidR="000D3518" w:rsidP="008E6F22" w:rsidRDefault="00DE6D8B" w14:paraId="0D0240AE" w14:textId="718CFA66">
      <w:pPr>
        <w:pStyle w:val="ListParagraph"/>
        <w:numPr>
          <w:ilvl w:val="0"/>
          <w:numId w:val="18"/>
        </w:numPr>
        <w:spacing w:line="360" w:lineRule="auto"/>
        <w:rPr>
          <w:rFonts w:asciiTheme="minorHAnsi" w:hAnsiTheme="minorHAnsi" w:cstheme="minorHAnsi"/>
          <w:szCs w:val="24"/>
        </w:rPr>
      </w:pPr>
      <w:commentRangeStart w:id="176"/>
      <w:commentRangeStart w:id="177"/>
      <w:commentRangeStart w:id="178"/>
      <w:commentRangeStart w:id="179"/>
      <w:commentRangeStart w:id="180"/>
      <w:r w:rsidRPr="0014486C">
        <w:rPr>
          <w:rFonts w:asciiTheme="minorHAnsi" w:hAnsiTheme="minorHAnsi" w:cstheme="minorHAnsi"/>
          <w:szCs w:val="24"/>
        </w:rPr>
        <w:t>User will attach the supporting statements and documents.</w:t>
      </w:r>
      <w:commentRangeEnd w:id="176"/>
      <w:r w:rsidRPr="0014486C" w:rsidR="00BC2788">
        <w:rPr>
          <w:rStyle w:val="CommentReference"/>
          <w:rFonts w:asciiTheme="minorHAnsi" w:hAnsiTheme="minorHAnsi" w:cstheme="minorHAnsi"/>
          <w:sz w:val="24"/>
          <w:szCs w:val="24"/>
        </w:rPr>
        <w:commentReference w:id="176"/>
      </w:r>
      <w:commentRangeEnd w:id="177"/>
      <w:r w:rsidRPr="0014486C" w:rsidR="0061393C">
        <w:rPr>
          <w:rStyle w:val="CommentReference"/>
          <w:rFonts w:asciiTheme="minorHAnsi" w:hAnsiTheme="minorHAnsi" w:cstheme="minorHAnsi"/>
          <w:sz w:val="24"/>
          <w:szCs w:val="24"/>
        </w:rPr>
        <w:commentReference w:id="177"/>
      </w:r>
      <w:commentRangeEnd w:id="178"/>
      <w:r w:rsidRPr="0014486C" w:rsidR="00F96CA9">
        <w:rPr>
          <w:rStyle w:val="CommentReference"/>
          <w:rFonts w:asciiTheme="minorHAnsi" w:hAnsiTheme="minorHAnsi" w:cstheme="minorHAnsi"/>
          <w:sz w:val="24"/>
          <w:szCs w:val="24"/>
        </w:rPr>
        <w:commentReference w:id="178"/>
      </w:r>
      <w:commentRangeEnd w:id="179"/>
      <w:r w:rsidRPr="0014486C" w:rsidR="0099368E">
        <w:rPr>
          <w:rStyle w:val="CommentReference"/>
          <w:rFonts w:asciiTheme="minorHAnsi" w:hAnsiTheme="minorHAnsi" w:cstheme="minorHAnsi"/>
          <w:sz w:val="24"/>
          <w:szCs w:val="24"/>
        </w:rPr>
        <w:commentReference w:id="179"/>
      </w:r>
      <w:commentRangeEnd w:id="180"/>
      <w:r w:rsidRPr="0014486C" w:rsidR="00D05B52">
        <w:rPr>
          <w:rStyle w:val="CommentReference"/>
          <w:rFonts w:asciiTheme="minorHAnsi" w:hAnsiTheme="minorHAnsi" w:cstheme="minorHAnsi"/>
          <w:sz w:val="24"/>
          <w:szCs w:val="24"/>
        </w:rPr>
        <w:commentReference w:id="180"/>
      </w:r>
      <w:r w:rsidRPr="0014486C" w:rsidR="000D3518">
        <w:rPr>
          <w:rFonts w:asciiTheme="minorHAnsi" w:hAnsiTheme="minorHAnsi" w:cstheme="minorHAnsi"/>
          <w:szCs w:val="24"/>
        </w:rPr>
        <w:t xml:space="preserve"> The user will provide Compliance Response</w:t>
      </w:r>
      <w:r w:rsidR="001F0B30">
        <w:rPr>
          <w:rFonts w:asciiTheme="minorHAnsi" w:hAnsiTheme="minorHAnsi" w:cstheme="minorHAnsi"/>
          <w:szCs w:val="24"/>
        </w:rPr>
        <w:t xml:space="preserve"> in the </w:t>
      </w:r>
      <w:r w:rsidRPr="001E00E1" w:rsidR="001F0B30">
        <w:rPr>
          <w:rFonts w:asciiTheme="minorHAnsi" w:hAnsiTheme="minorHAnsi" w:cstheme="minorHAnsi"/>
          <w:b/>
          <w:bCs/>
          <w:szCs w:val="24"/>
        </w:rPr>
        <w:t>Compliance Details Section</w:t>
      </w:r>
      <w:r w:rsidR="001F0B30">
        <w:rPr>
          <w:rFonts w:asciiTheme="minorHAnsi" w:hAnsiTheme="minorHAnsi" w:cstheme="minorHAnsi"/>
          <w:szCs w:val="24"/>
        </w:rPr>
        <w:t xml:space="preserve"> which will have the following fields: </w:t>
      </w:r>
    </w:p>
    <w:p w:rsidR="00800A8D" w:rsidP="00800A8D" w:rsidRDefault="00800A8D" w14:paraId="2E8321D2" w14:textId="4F833B76">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Account / Transaction Review </w:t>
      </w:r>
    </w:p>
    <w:p w:rsidR="00800A8D" w:rsidP="00800A8D" w:rsidRDefault="00800A8D" w14:paraId="54243F9F" w14:textId="6247D76D">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AML Concern </w:t>
      </w:r>
    </w:p>
    <w:p w:rsidRPr="00800A8D" w:rsidR="00800A8D" w:rsidP="00800A8D" w:rsidRDefault="00800A8D" w14:paraId="67899436" w14:textId="396FF21B">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AML Concern Description </w:t>
      </w:r>
    </w:p>
    <w:p w:rsidRPr="0014486C" w:rsidR="005E4824" w:rsidP="008E6F22" w:rsidRDefault="00DE6D8B" w14:paraId="3724F16C" w14:textId="19EBFAD3">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and the work-item will move to ‘</w:t>
      </w:r>
      <w:r w:rsidRPr="0014486C">
        <w:rPr>
          <w:rFonts w:asciiTheme="minorHAnsi" w:hAnsiTheme="minorHAnsi" w:cstheme="minorHAnsi"/>
          <w:b/>
          <w:bCs/>
          <w:szCs w:val="24"/>
        </w:rPr>
        <w:t>Compliance Checker’</w:t>
      </w:r>
      <w:r w:rsidRPr="0014486C">
        <w:rPr>
          <w:rFonts w:asciiTheme="minorHAnsi" w:hAnsiTheme="minorHAnsi" w:cstheme="minorHAnsi"/>
          <w:szCs w:val="24"/>
        </w:rPr>
        <w:t xml:space="preserve"> Work-step.</w:t>
      </w:r>
    </w:p>
    <w:p w:rsidRPr="0014486C" w:rsidR="00653BCF" w:rsidP="008E6F22" w:rsidRDefault="00653BCF" w14:paraId="11D00B0E" w14:textId="0DD42A03">
      <w:pPr>
        <w:suppressAutoHyphens w:val="0"/>
        <w:spacing w:before="120" w:after="120" w:line="360" w:lineRule="auto"/>
        <w:jc w:val="both"/>
        <w:rPr>
          <w:rFonts w:asciiTheme="minorHAnsi" w:hAnsiTheme="minorHAnsi" w:cstheme="minorHAnsi"/>
          <w:szCs w:val="24"/>
        </w:rPr>
      </w:pPr>
      <w:r w:rsidRPr="001E00E1">
        <w:rPr>
          <w:rFonts w:asciiTheme="minorHAnsi" w:hAnsiTheme="minorHAnsi" w:cstheme="minorHAnsi"/>
          <w:i/>
          <w:iCs/>
          <w:szCs w:val="24"/>
        </w:rPr>
        <w:t>Note: -</w:t>
      </w:r>
      <w:r w:rsidRPr="0014486C">
        <w:rPr>
          <w:rFonts w:asciiTheme="minorHAnsi" w:hAnsiTheme="minorHAnsi" w:cstheme="minorHAnsi"/>
          <w:szCs w:val="24"/>
        </w:rPr>
        <w:t xml:space="preserve"> For applications</w:t>
      </w:r>
      <w:r w:rsidR="00CE0084">
        <w:rPr>
          <w:rFonts w:asciiTheme="minorHAnsi" w:hAnsiTheme="minorHAnsi" w:cstheme="minorHAnsi"/>
          <w:szCs w:val="24"/>
        </w:rPr>
        <w:t>/WI</w:t>
      </w:r>
      <w:r w:rsidRPr="0014486C">
        <w:rPr>
          <w:rFonts w:asciiTheme="minorHAnsi" w:hAnsiTheme="minorHAnsi" w:cstheme="minorHAnsi"/>
          <w:szCs w:val="24"/>
        </w:rPr>
        <w:t xml:space="preserve"> where both R</w:t>
      </w:r>
      <w:r w:rsidRPr="0014486C" w:rsidR="000D3518">
        <w:rPr>
          <w:rFonts w:asciiTheme="minorHAnsi" w:hAnsiTheme="minorHAnsi" w:cstheme="minorHAnsi"/>
          <w:szCs w:val="24"/>
        </w:rPr>
        <w:t xml:space="preserve">AK </w:t>
      </w:r>
      <w:r w:rsidRPr="0014486C" w:rsidR="00711397">
        <w:rPr>
          <w:rFonts w:asciiTheme="minorHAnsi" w:hAnsiTheme="minorHAnsi" w:cstheme="minorHAnsi"/>
          <w:szCs w:val="24"/>
        </w:rPr>
        <w:t>B</w:t>
      </w:r>
      <w:r w:rsidRPr="0014486C">
        <w:rPr>
          <w:rFonts w:asciiTheme="minorHAnsi" w:hAnsiTheme="minorHAnsi" w:cstheme="minorHAnsi"/>
          <w:szCs w:val="24"/>
        </w:rPr>
        <w:t>ank and non-</w:t>
      </w:r>
      <w:r w:rsidRPr="0014486C" w:rsidR="00711397">
        <w:rPr>
          <w:rFonts w:asciiTheme="minorHAnsi" w:hAnsiTheme="minorHAnsi" w:cstheme="minorHAnsi"/>
          <w:szCs w:val="24"/>
        </w:rPr>
        <w:t>R</w:t>
      </w:r>
      <w:r w:rsidRPr="0014486C" w:rsidR="000D3518">
        <w:rPr>
          <w:rFonts w:asciiTheme="minorHAnsi" w:hAnsiTheme="minorHAnsi" w:cstheme="minorHAnsi"/>
          <w:szCs w:val="24"/>
        </w:rPr>
        <w:t xml:space="preserve">AK </w:t>
      </w:r>
      <w:r w:rsidRPr="0014486C" w:rsidR="00711397">
        <w:rPr>
          <w:rFonts w:asciiTheme="minorHAnsi" w:hAnsiTheme="minorHAnsi" w:cstheme="minorHAnsi"/>
          <w:szCs w:val="24"/>
        </w:rPr>
        <w:t>B</w:t>
      </w:r>
      <w:r w:rsidRPr="0014486C">
        <w:rPr>
          <w:rFonts w:asciiTheme="minorHAnsi" w:hAnsiTheme="minorHAnsi" w:cstheme="minorHAnsi"/>
          <w:szCs w:val="24"/>
        </w:rPr>
        <w:t>ank customers are identified. Those cases</w:t>
      </w:r>
      <w:r w:rsidR="00CE0084">
        <w:rPr>
          <w:rFonts w:asciiTheme="minorHAnsi" w:hAnsiTheme="minorHAnsi" w:cstheme="minorHAnsi"/>
          <w:szCs w:val="24"/>
        </w:rPr>
        <w:t>/WIs</w:t>
      </w:r>
      <w:r w:rsidRPr="0014486C">
        <w:rPr>
          <w:rFonts w:asciiTheme="minorHAnsi" w:hAnsiTheme="minorHAnsi" w:cstheme="minorHAnsi"/>
          <w:szCs w:val="24"/>
        </w:rPr>
        <w:t xml:space="preserve"> will </w:t>
      </w:r>
      <w:r w:rsidR="00CE0084">
        <w:rPr>
          <w:rFonts w:asciiTheme="minorHAnsi" w:hAnsiTheme="minorHAnsi" w:cstheme="minorHAnsi"/>
          <w:szCs w:val="24"/>
        </w:rPr>
        <w:t xml:space="preserve">also </w:t>
      </w:r>
      <w:r w:rsidRPr="0014486C">
        <w:rPr>
          <w:rFonts w:asciiTheme="minorHAnsi" w:hAnsiTheme="minorHAnsi" w:cstheme="minorHAnsi"/>
          <w:szCs w:val="24"/>
        </w:rPr>
        <w:t xml:space="preserve">move to </w:t>
      </w:r>
      <w:r w:rsidRPr="0014486C" w:rsidR="00711397">
        <w:rPr>
          <w:rFonts w:asciiTheme="minorHAnsi" w:hAnsiTheme="minorHAnsi" w:cstheme="minorHAnsi"/>
          <w:szCs w:val="24"/>
        </w:rPr>
        <w:t>compliance flow</w:t>
      </w:r>
      <w:r w:rsidR="00CE0084">
        <w:rPr>
          <w:rFonts w:asciiTheme="minorHAnsi" w:hAnsiTheme="minorHAnsi" w:cstheme="minorHAnsi"/>
          <w:szCs w:val="24"/>
        </w:rPr>
        <w:t xml:space="preserve">, however details of Non-RAK Bank Customer will be in visible </w:t>
      </w:r>
      <w:r w:rsidR="00EB7A07">
        <w:rPr>
          <w:rFonts w:asciiTheme="minorHAnsi" w:hAnsiTheme="minorHAnsi" w:cstheme="minorHAnsi"/>
          <w:szCs w:val="24"/>
        </w:rPr>
        <w:t xml:space="preserve">and non-editable mode. </w:t>
      </w:r>
    </w:p>
    <w:tbl>
      <w:tblPr>
        <w:tblStyle w:val="TableGrid"/>
        <w:tblW w:w="0" w:type="auto"/>
        <w:jc w:val="center"/>
        <w:tblLook w:val="04A0" w:firstRow="1" w:lastRow="0" w:firstColumn="1" w:lastColumn="0" w:noHBand="0" w:noVBand="1"/>
      </w:tblPr>
      <w:tblGrid>
        <w:gridCol w:w="2296"/>
        <w:gridCol w:w="3696"/>
      </w:tblGrid>
      <w:tr w:rsidRPr="0014486C" w:rsidR="00AE7792" w:rsidTr="00276E14" w14:paraId="2F416337" w14:textId="77777777">
        <w:trPr>
          <w:jc w:val="center"/>
        </w:trPr>
        <w:tc>
          <w:tcPr>
            <w:tcW w:w="2296" w:type="dxa"/>
          </w:tcPr>
          <w:p w:rsidRPr="0014486C" w:rsidR="00AE7792" w:rsidP="00276E14" w:rsidRDefault="00AE7792" w14:paraId="55033757"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696" w:type="dxa"/>
          </w:tcPr>
          <w:p w:rsidRPr="0014486C" w:rsidR="00AE7792" w:rsidP="00276E14" w:rsidRDefault="00AE7792" w14:paraId="720B1C16"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AE7792" w:rsidTr="00276E14" w14:paraId="1ECA0E25" w14:textId="77777777">
        <w:trPr>
          <w:jc w:val="center"/>
        </w:trPr>
        <w:tc>
          <w:tcPr>
            <w:tcW w:w="2296" w:type="dxa"/>
          </w:tcPr>
          <w:p w:rsidRPr="0014486C" w:rsidR="00AE7792" w:rsidP="00276E14" w:rsidRDefault="00AE7792" w14:paraId="7A880C1E" w14:textId="1242C4DE">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696" w:type="dxa"/>
          </w:tcPr>
          <w:p w:rsidRPr="0014486C" w:rsidR="00AE7792" w:rsidP="00276E14" w:rsidRDefault="00AE7792" w14:paraId="246055D8" w14:textId="0F7F4486">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Checker </w:t>
            </w:r>
          </w:p>
        </w:tc>
      </w:tr>
    </w:tbl>
    <w:p w:rsidR="00AE7792" w:rsidP="008E6F22" w:rsidRDefault="00AE7792" w14:paraId="18B65487" w14:textId="77777777">
      <w:pPr>
        <w:suppressAutoHyphens w:val="0"/>
        <w:spacing w:before="120" w:after="120" w:line="360" w:lineRule="auto"/>
        <w:jc w:val="both"/>
        <w:rPr>
          <w:rFonts w:asciiTheme="minorHAnsi" w:hAnsiTheme="minorHAnsi" w:cstheme="minorHAnsi"/>
          <w:sz w:val="22"/>
          <w:szCs w:val="22"/>
        </w:rPr>
      </w:pPr>
    </w:p>
    <w:p w:rsidR="00966C66" w:rsidP="008E6F22" w:rsidRDefault="00966C66" w14:paraId="680EF019" w14:textId="77777777">
      <w:pPr>
        <w:suppressAutoHyphens w:val="0"/>
        <w:spacing w:before="120" w:after="120" w:line="360" w:lineRule="auto"/>
        <w:jc w:val="both"/>
        <w:rPr>
          <w:rFonts w:asciiTheme="minorHAnsi" w:hAnsiTheme="minorHAnsi" w:cstheme="minorHAnsi"/>
          <w:sz w:val="22"/>
          <w:szCs w:val="22"/>
        </w:rPr>
      </w:pPr>
    </w:p>
    <w:p w:rsidRPr="008E6F22" w:rsidR="00966C66" w:rsidP="008E6F22" w:rsidRDefault="00966C66" w14:paraId="32516044" w14:textId="77777777">
      <w:pPr>
        <w:suppressAutoHyphens w:val="0"/>
        <w:spacing w:before="120" w:after="120" w:line="360" w:lineRule="auto"/>
        <w:jc w:val="both"/>
        <w:rPr>
          <w:rFonts w:asciiTheme="minorHAnsi" w:hAnsiTheme="minorHAnsi" w:cstheme="minorHAnsi"/>
          <w:sz w:val="22"/>
          <w:szCs w:val="22"/>
        </w:rPr>
      </w:pPr>
    </w:p>
    <w:p w:rsidRPr="00956FD8" w:rsidR="005E4824" w:rsidP="007C1709" w:rsidRDefault="005E4824" w14:paraId="2366B9B8" w14:textId="77777777">
      <w:pPr>
        <w:pStyle w:val="Heading3"/>
        <w:rPr>
          <w:i/>
        </w:rPr>
      </w:pPr>
      <w:bookmarkStart w:name="_Toc156159534" w:id="181"/>
      <w:bookmarkStart w:name="_Toc166061913" w:id="182"/>
      <w:r w:rsidRPr="00956FD8">
        <w:t>Access Details:</w:t>
      </w:r>
      <w:bookmarkEnd w:id="181"/>
      <w:bookmarkEnd w:id="182"/>
      <w:r w:rsidRPr="00956FD8">
        <w:t xml:space="preserve"> </w:t>
      </w:r>
    </w:p>
    <w:p w:rsidR="00D651F7" w:rsidP="00611859" w:rsidRDefault="00D651F7" w14:paraId="56A46AA9"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DE6D8B" w:rsidTr="00D336E2" w14:paraId="6B585795" w14:textId="77777777">
        <w:tc>
          <w:tcPr>
            <w:tcW w:w="4321" w:type="dxa"/>
          </w:tcPr>
          <w:p w:rsidRPr="0014486C" w:rsidR="00DE6D8B" w:rsidP="00D336E2" w:rsidRDefault="00DE6D8B" w14:paraId="0F434EF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DE6D8B" w:rsidP="00D336E2" w:rsidRDefault="00DE6D8B" w14:paraId="243A4AE7" w14:textId="4DB09966">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Compliance users. </w:t>
            </w:r>
          </w:p>
        </w:tc>
      </w:tr>
      <w:tr w:rsidRPr="0014486C" w:rsidR="00DE6D8B" w:rsidTr="00D336E2" w14:paraId="284A5662" w14:textId="77777777">
        <w:tc>
          <w:tcPr>
            <w:tcW w:w="4321" w:type="dxa"/>
          </w:tcPr>
          <w:p w:rsidRPr="0014486C" w:rsidR="00DE6D8B" w:rsidP="00D336E2" w:rsidRDefault="00DE6D8B" w14:paraId="3724DCE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DE6D8B" w:rsidP="00D336E2" w:rsidRDefault="00DE6D8B" w14:paraId="1C3B417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DE6D8B" w:rsidTr="00D336E2" w14:paraId="3F727F15" w14:textId="77777777">
        <w:tc>
          <w:tcPr>
            <w:tcW w:w="4321" w:type="dxa"/>
          </w:tcPr>
          <w:p w:rsidRPr="0014486C" w:rsidR="00DE6D8B" w:rsidP="00D336E2" w:rsidRDefault="00DE6D8B" w14:paraId="46E0A84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DE6D8B" w:rsidP="00D336E2" w:rsidRDefault="00DE6D8B" w14:paraId="33A4418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DE6D8B" w:rsidTr="00D336E2" w14:paraId="278CDB8A" w14:textId="77777777">
        <w:tc>
          <w:tcPr>
            <w:tcW w:w="4321" w:type="dxa"/>
          </w:tcPr>
          <w:p w:rsidRPr="0014486C" w:rsidR="00DE6D8B" w:rsidP="00D336E2" w:rsidRDefault="00DE6D8B" w14:paraId="2682147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DE6D8B" w:rsidP="00D336E2" w:rsidRDefault="00DE6D8B" w14:paraId="67579F73"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DE6D8B" w:rsidTr="00D336E2" w14:paraId="18031E99" w14:textId="77777777">
        <w:tc>
          <w:tcPr>
            <w:tcW w:w="4321" w:type="dxa"/>
          </w:tcPr>
          <w:p w:rsidRPr="0014486C" w:rsidR="00DE6D8B" w:rsidP="00D336E2" w:rsidRDefault="00DE6D8B" w14:paraId="61CF120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DE6D8B" w:rsidP="00D336E2" w:rsidRDefault="00DE6D8B" w14:paraId="5FF368A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D651F7" w:rsidP="00611859" w:rsidRDefault="00D651F7" w14:paraId="4E0D1995" w14:textId="77777777">
      <w:pPr>
        <w:spacing w:line="360" w:lineRule="auto"/>
        <w:jc w:val="both"/>
        <w:rPr>
          <w:rFonts w:asciiTheme="minorHAnsi" w:hAnsiTheme="minorHAnsi" w:cstheme="minorHAnsi"/>
          <w:sz w:val="20"/>
        </w:rPr>
      </w:pPr>
    </w:p>
    <w:p w:rsidRPr="00956FD8" w:rsidR="005E4824" w:rsidP="008E6F22" w:rsidRDefault="008E6F22" w14:paraId="18D7768D" w14:textId="72596B08">
      <w:pPr>
        <w:pStyle w:val="Heading2"/>
      </w:pPr>
      <w:bookmarkStart w:name="_Toc153554681" w:id="183"/>
      <w:r>
        <w:t xml:space="preserve"> </w:t>
      </w:r>
      <w:bookmarkStart w:name="_Toc156159535" w:id="184"/>
      <w:bookmarkStart w:name="_Toc166061914" w:id="185"/>
      <w:r w:rsidR="005E4824">
        <w:t>Compliance Checker</w:t>
      </w:r>
      <w:bookmarkEnd w:id="183"/>
      <w:bookmarkEnd w:id="184"/>
      <w:bookmarkEnd w:id="185"/>
    </w:p>
    <w:p w:rsidRPr="00956FD8" w:rsidR="005E4824" w:rsidP="007C1709" w:rsidRDefault="005E4824" w14:paraId="1CEBBA45" w14:textId="77777777">
      <w:pPr>
        <w:pStyle w:val="Heading3"/>
        <w:rPr>
          <w:i/>
        </w:rPr>
      </w:pPr>
      <w:bookmarkStart w:name="_Toc156159536" w:id="186"/>
      <w:bookmarkStart w:name="_Toc166061915" w:id="187"/>
      <w:r w:rsidRPr="00956FD8">
        <w:t>Description</w:t>
      </w:r>
      <w:bookmarkEnd w:id="186"/>
      <w:bookmarkEnd w:id="187"/>
    </w:p>
    <w:p w:rsidRPr="0014486C" w:rsidR="00E04F63" w:rsidP="00E04F63" w:rsidRDefault="001F7057" w14:paraId="030FC66F" w14:textId="77777777">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rsidRPr="0014486C" w:rsidR="00E04F63" w:rsidP="00E04F63" w:rsidRDefault="00E04F63" w14:paraId="57C7266D" w14:textId="7152E5FC">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Users</w:t>
      </w:r>
      <w:r w:rsidRPr="0014486C" w:rsidR="005E4824">
        <w:rPr>
          <w:rFonts w:asciiTheme="minorHAnsi" w:hAnsiTheme="minorHAnsi" w:cstheme="minorHAnsi"/>
          <w:szCs w:val="24"/>
        </w:rPr>
        <w:t xml:space="preserve"> will review the </w:t>
      </w:r>
      <w:r w:rsidRPr="0014486C" w:rsidR="00F6461B">
        <w:rPr>
          <w:rFonts w:asciiTheme="minorHAnsi" w:hAnsiTheme="minorHAnsi" w:cstheme="minorHAnsi"/>
          <w:szCs w:val="24"/>
        </w:rPr>
        <w:t>request</w:t>
      </w:r>
      <w:r w:rsidRPr="0014486C" w:rsidR="005E4824">
        <w:rPr>
          <w:rFonts w:asciiTheme="minorHAnsi" w:hAnsiTheme="minorHAnsi" w:cstheme="minorHAnsi"/>
          <w:szCs w:val="24"/>
        </w:rPr>
        <w:t xml:space="preserve"> submitted by </w:t>
      </w:r>
      <w:r w:rsidRPr="0014486C" w:rsidR="00DE6D8B">
        <w:rPr>
          <w:rFonts w:asciiTheme="minorHAnsi" w:hAnsiTheme="minorHAnsi" w:cstheme="minorHAnsi"/>
          <w:szCs w:val="24"/>
        </w:rPr>
        <w:t xml:space="preserve">Compliance </w:t>
      </w:r>
      <w:r w:rsidRPr="0014486C" w:rsidR="005E4824">
        <w:rPr>
          <w:rFonts w:asciiTheme="minorHAnsi" w:hAnsiTheme="minorHAnsi" w:cstheme="minorHAnsi"/>
          <w:szCs w:val="24"/>
        </w:rPr>
        <w:t xml:space="preserve">Maker. </w:t>
      </w:r>
    </w:p>
    <w:p w:rsidRPr="0014486C" w:rsidR="00E04F63" w:rsidP="00E04F63" w:rsidRDefault="005E4824" w14:paraId="3B25319E" w14:textId="77777777">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rsidRPr="0014486C" w:rsidR="00E04F63" w:rsidP="00E04F63" w:rsidRDefault="005E4824" w14:paraId="6CC0A595" w14:textId="77777777">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User will select the decision and WI will move to the next work</w:t>
      </w:r>
      <w:r w:rsidRPr="0014486C" w:rsidR="002C21A7">
        <w:rPr>
          <w:rFonts w:asciiTheme="minorHAnsi" w:hAnsiTheme="minorHAnsi" w:cstheme="minorHAnsi"/>
          <w:szCs w:val="24"/>
        </w:rPr>
        <w:t>-</w:t>
      </w:r>
      <w:r w:rsidRPr="0014486C">
        <w:rPr>
          <w:rFonts w:asciiTheme="minorHAnsi" w:hAnsiTheme="minorHAnsi" w:cstheme="minorHAnsi"/>
          <w:szCs w:val="24"/>
        </w:rPr>
        <w:t>step as below:</w:t>
      </w:r>
    </w:p>
    <w:p w:rsidRPr="0014486C" w:rsidR="00E04F63" w:rsidP="00E04F63" w:rsidRDefault="005E4824" w14:paraId="348023C7" w14:textId="77777777">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szCs w:val="24"/>
        </w:rPr>
        <w:t>‘</w:t>
      </w: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w:t>
      </w:r>
      <w:r w:rsidRPr="0014486C" w:rsidR="00F6461B">
        <w:rPr>
          <w:rFonts w:asciiTheme="minorHAnsi" w:hAnsiTheme="minorHAnsi" w:cstheme="minorHAnsi"/>
          <w:szCs w:val="24"/>
        </w:rPr>
        <w:t>e: I</w:t>
      </w:r>
      <w:r w:rsidRPr="0014486C">
        <w:rPr>
          <w:rFonts w:asciiTheme="minorHAnsi" w:hAnsiTheme="minorHAnsi" w:cstheme="minorHAnsi"/>
          <w:szCs w:val="24"/>
        </w:rPr>
        <w:t>f there are any amendments that need to be made</w:t>
      </w:r>
      <w:r w:rsidRPr="0014486C" w:rsidR="00F6461B">
        <w:rPr>
          <w:rFonts w:asciiTheme="minorHAnsi" w:hAnsiTheme="minorHAnsi" w:cstheme="minorHAnsi"/>
          <w:szCs w:val="24"/>
        </w:rPr>
        <w:t xml:space="preserve"> from Initiation point of view,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w:t>
      </w:r>
      <w:r w:rsidRPr="0014486C" w:rsidR="00DE6D8B">
        <w:rPr>
          <w:rFonts w:asciiTheme="minorHAnsi" w:hAnsiTheme="minorHAnsi" w:cstheme="minorHAnsi"/>
          <w:b/>
          <w:bCs/>
          <w:szCs w:val="24"/>
        </w:rPr>
        <w:t>Reject to Initiator’</w:t>
      </w:r>
      <w:r w:rsidRPr="0014486C">
        <w:rPr>
          <w:rFonts w:asciiTheme="minorHAnsi" w:hAnsiTheme="minorHAnsi" w:cstheme="minorHAnsi"/>
          <w:szCs w:val="24"/>
        </w:rPr>
        <w:t>.</w:t>
      </w:r>
    </w:p>
    <w:p w:rsidRPr="0014486C" w:rsidR="00E04F63" w:rsidP="00E04F63" w:rsidRDefault="005E4824" w14:paraId="0D797581" w14:textId="77777777">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w:t>
      </w:r>
      <w:r w:rsidRPr="0014486C" w:rsidR="00F6461B">
        <w:rPr>
          <w:rFonts w:asciiTheme="minorHAnsi" w:hAnsiTheme="minorHAnsi" w:cstheme="minorHAnsi"/>
          <w:szCs w:val="24"/>
        </w:rPr>
        <w:t>:</w:t>
      </w:r>
      <w:r w:rsidRPr="0014486C">
        <w:rPr>
          <w:rFonts w:asciiTheme="minorHAnsi" w:hAnsiTheme="minorHAnsi" w:cstheme="minorHAnsi"/>
          <w:szCs w:val="24"/>
        </w:rPr>
        <w:t xml:space="preserve"> </w:t>
      </w:r>
      <w:r w:rsidRPr="0014486C" w:rsidR="00E04F63">
        <w:rPr>
          <w:rFonts w:asciiTheme="minorHAnsi" w:hAnsiTheme="minorHAnsi" w:cstheme="minorHAnsi"/>
          <w:szCs w:val="24"/>
        </w:rPr>
        <w:t>I</w:t>
      </w:r>
      <w:r w:rsidRPr="0014486C">
        <w:rPr>
          <w:rFonts w:asciiTheme="minorHAnsi" w:hAnsiTheme="minorHAnsi" w:cstheme="minorHAnsi"/>
          <w:szCs w:val="24"/>
        </w:rPr>
        <w:t>f there are some clarifications required from compliance</w:t>
      </w:r>
      <w:r w:rsidRPr="0014486C" w:rsidR="00E04F63">
        <w:rPr>
          <w:rFonts w:asciiTheme="minorHAnsi" w:hAnsiTheme="minorHAnsi" w:cstheme="minorHAnsi"/>
          <w:szCs w:val="24"/>
        </w:rPr>
        <w:t xml:space="preserve"> maker,</w:t>
      </w:r>
      <w:r w:rsidRPr="0014486C">
        <w:rPr>
          <w:rFonts w:asciiTheme="minorHAnsi" w:hAnsiTheme="minorHAnsi" w:cstheme="minorHAnsi"/>
          <w:szCs w:val="24"/>
        </w:rPr>
        <w:t xml:space="preserve"> </w:t>
      </w:r>
      <w:r w:rsidRPr="0014486C" w:rsidR="00E04F63">
        <w:rPr>
          <w:rFonts w:asciiTheme="minorHAnsi" w:hAnsiTheme="minorHAnsi" w:cstheme="minorHAnsi"/>
          <w:szCs w:val="24"/>
        </w:rPr>
        <w:t>u</w:t>
      </w:r>
      <w:r w:rsidRPr="0014486C">
        <w:rPr>
          <w:rFonts w:asciiTheme="minorHAnsi" w:hAnsiTheme="minorHAnsi" w:cstheme="minorHAnsi"/>
          <w:szCs w:val="24"/>
        </w:rPr>
        <w:t>ser will select the decision as ‘</w:t>
      </w:r>
      <w:r w:rsidRPr="0014486C" w:rsidR="00DE6D8B">
        <w:rPr>
          <w:rFonts w:asciiTheme="minorHAnsi" w:hAnsiTheme="minorHAnsi" w:cstheme="minorHAnsi"/>
          <w:b/>
          <w:bCs/>
          <w:szCs w:val="24"/>
        </w:rPr>
        <w:t>Send Back to Maker</w:t>
      </w:r>
      <w:r w:rsidRPr="0014486C" w:rsidR="00E04F63">
        <w:rPr>
          <w:rFonts w:asciiTheme="minorHAnsi" w:hAnsiTheme="minorHAnsi" w:cstheme="minorHAnsi"/>
          <w:szCs w:val="24"/>
        </w:rPr>
        <w:t>’</w:t>
      </w:r>
      <w:r w:rsidRPr="0014486C">
        <w:rPr>
          <w:rFonts w:asciiTheme="minorHAnsi" w:hAnsiTheme="minorHAnsi" w:cstheme="minorHAnsi"/>
          <w:szCs w:val="24"/>
        </w:rPr>
        <w:t>.</w:t>
      </w:r>
    </w:p>
    <w:p w:rsidR="00D651F7" w:rsidP="00E04F63" w:rsidRDefault="005E4824" w14:paraId="4E563854" w14:textId="42E20B26">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szCs w:val="24"/>
        </w:rPr>
        <w:t>‘</w:t>
      </w:r>
      <w:r w:rsidRPr="0014486C" w:rsidR="00DE6D8B">
        <w:rPr>
          <w:rFonts w:asciiTheme="minorHAnsi" w:hAnsiTheme="minorHAnsi" w:cstheme="minorHAnsi"/>
          <w:b/>
          <w:bCs/>
          <w:szCs w:val="24"/>
        </w:rPr>
        <w:t>Operations Maker</w:t>
      </w:r>
      <w:r w:rsidRPr="0014486C">
        <w:rPr>
          <w:rFonts w:asciiTheme="minorHAnsi" w:hAnsiTheme="minorHAnsi" w:cstheme="minorHAnsi"/>
          <w:b/>
          <w:bCs/>
          <w:szCs w:val="24"/>
        </w:rPr>
        <w:t>’</w:t>
      </w:r>
      <w:r w:rsidRPr="0014486C">
        <w:rPr>
          <w:rFonts w:asciiTheme="minorHAnsi" w:hAnsiTheme="minorHAnsi" w:cstheme="minorHAnsi"/>
          <w:szCs w:val="24"/>
        </w:rPr>
        <w:t xml:space="preserve"> queue</w:t>
      </w:r>
      <w:r w:rsidRPr="0014486C" w:rsidR="00E04F63">
        <w:rPr>
          <w:rFonts w:asciiTheme="minorHAnsi" w:hAnsiTheme="minorHAnsi" w:cstheme="minorHAnsi"/>
          <w:szCs w:val="24"/>
        </w:rPr>
        <w:t>: I</w:t>
      </w:r>
      <w:r w:rsidRPr="0014486C">
        <w:rPr>
          <w:rFonts w:asciiTheme="minorHAnsi" w:hAnsiTheme="minorHAnsi" w:cstheme="minorHAnsi"/>
          <w:szCs w:val="24"/>
        </w:rPr>
        <w:t>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w:t>
      </w:r>
      <w:r w:rsidRPr="0014486C" w:rsidR="00E04F63">
        <w:rPr>
          <w:rFonts w:asciiTheme="minorHAnsi" w:hAnsiTheme="minorHAnsi" w:cstheme="minorHAnsi"/>
          <w:szCs w:val="24"/>
        </w:rPr>
        <w:t>, the WI will move to this queue</w:t>
      </w:r>
      <w:r w:rsidR="006648EB">
        <w:rPr>
          <w:rFonts w:asciiTheme="minorHAnsi" w:hAnsiTheme="minorHAnsi" w:cstheme="minorHAnsi"/>
          <w:szCs w:val="24"/>
        </w:rPr>
        <w:t xml:space="preserve"> if the request = Inquiry. </w:t>
      </w:r>
    </w:p>
    <w:p w:rsidRPr="006648EB" w:rsidR="006648EB" w:rsidP="006648EB" w:rsidRDefault="006648EB" w14:paraId="531DD81C" w14:textId="030A6C89">
      <w:pPr>
        <w:pStyle w:val="ListParagraph"/>
        <w:numPr>
          <w:ilvl w:val="1"/>
          <w:numId w:val="17"/>
        </w:numPr>
        <w:spacing w:line="360" w:lineRule="auto"/>
        <w:rPr>
          <w:rFonts w:asciiTheme="minorHAnsi" w:hAnsiTheme="minorHAnsi" w:cstheme="minorHAnsi"/>
          <w:szCs w:val="24"/>
        </w:rPr>
      </w:pPr>
      <w:r w:rsidRPr="006648EB">
        <w:rPr>
          <w:rFonts w:asciiTheme="minorHAnsi" w:hAnsiTheme="minorHAnsi" w:cstheme="minorHAnsi"/>
          <w:b/>
          <w:bCs/>
          <w:szCs w:val="24"/>
        </w:rPr>
        <w:t>‘Hold’</w:t>
      </w:r>
      <w:r>
        <w:rPr>
          <w:rFonts w:asciiTheme="minorHAnsi" w:hAnsiTheme="minorHAnsi" w:cstheme="minorHAnsi"/>
          <w:szCs w:val="24"/>
        </w:rPr>
        <w:t xml:space="preserve"> queue: </w:t>
      </w:r>
      <w:r w:rsidRPr="0014486C">
        <w:rPr>
          <w:rFonts w:asciiTheme="minorHAnsi" w:hAnsiTheme="minorHAnsi" w:cstheme="minorHAnsi"/>
          <w:szCs w:val="24"/>
        </w:rPr>
        <w:t>If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 the WI will move to this queue</w:t>
      </w:r>
      <w:r>
        <w:rPr>
          <w:rFonts w:asciiTheme="minorHAnsi" w:hAnsiTheme="minorHAnsi" w:cstheme="minorHAnsi"/>
          <w:szCs w:val="24"/>
        </w:rPr>
        <w:t xml:space="preserve"> if the request = </w:t>
      </w:r>
      <w:r w:rsidR="000855F3">
        <w:rPr>
          <w:rFonts w:asciiTheme="minorHAnsi" w:hAnsiTheme="minorHAnsi" w:cstheme="minorHAnsi"/>
          <w:szCs w:val="24"/>
        </w:rPr>
        <w:t>F</w:t>
      </w:r>
      <w:r>
        <w:rPr>
          <w:rFonts w:asciiTheme="minorHAnsi" w:hAnsiTheme="minorHAnsi" w:cstheme="minorHAnsi"/>
          <w:szCs w:val="24"/>
        </w:rPr>
        <w:t xml:space="preserve">reeze and Child WI was created for Islamic Products, otherwise skip this queue, and move to </w:t>
      </w:r>
      <w:r w:rsidRPr="006648EB">
        <w:rPr>
          <w:rFonts w:asciiTheme="minorHAnsi" w:hAnsiTheme="minorHAnsi" w:cstheme="minorHAnsi"/>
          <w:b/>
          <w:bCs/>
          <w:szCs w:val="24"/>
        </w:rPr>
        <w:t>‘Operations Maker’</w:t>
      </w:r>
      <w:r>
        <w:rPr>
          <w:rFonts w:asciiTheme="minorHAnsi" w:hAnsiTheme="minorHAnsi" w:cstheme="minorHAnsi"/>
          <w:b/>
          <w:bCs/>
          <w:szCs w:val="24"/>
        </w:rPr>
        <w:t xml:space="preserve"> </w:t>
      </w:r>
      <w:r w:rsidRPr="006648EB">
        <w:rPr>
          <w:rFonts w:asciiTheme="minorHAnsi" w:hAnsiTheme="minorHAnsi" w:cstheme="minorHAnsi"/>
          <w:szCs w:val="24"/>
        </w:rPr>
        <w:t>queue.</w:t>
      </w:r>
      <w:r>
        <w:rPr>
          <w:rFonts w:asciiTheme="minorHAnsi" w:hAnsiTheme="minorHAnsi" w:cstheme="minorHAnsi"/>
          <w:b/>
          <w:bCs/>
          <w:szCs w:val="24"/>
        </w:rPr>
        <w:t xml:space="preserve"> </w:t>
      </w:r>
    </w:p>
    <w:p w:rsidRPr="0014486C" w:rsidR="00AE7792" w:rsidP="00AE7792" w:rsidRDefault="00AE7792" w14:paraId="7E344755" w14:textId="7777777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3256"/>
        <w:gridCol w:w="3969"/>
      </w:tblGrid>
      <w:tr w:rsidRPr="0014486C" w:rsidR="003539EA" w:rsidTr="003539EA" w14:paraId="46ECE886" w14:textId="77777777">
        <w:trPr>
          <w:jc w:val="center"/>
        </w:trPr>
        <w:tc>
          <w:tcPr>
            <w:tcW w:w="3256" w:type="dxa"/>
          </w:tcPr>
          <w:p w:rsidRPr="0014486C" w:rsidR="003539EA" w:rsidP="00276E14" w:rsidRDefault="003539EA" w14:paraId="205C2DF8"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969" w:type="dxa"/>
          </w:tcPr>
          <w:p w:rsidRPr="0014486C" w:rsidR="003539EA" w:rsidP="00276E14" w:rsidRDefault="003539EA" w14:paraId="6BC02F8B"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3539EA" w:rsidTr="003539EA" w14:paraId="40585E4D" w14:textId="77777777">
        <w:trPr>
          <w:jc w:val="center"/>
        </w:trPr>
        <w:tc>
          <w:tcPr>
            <w:tcW w:w="3256" w:type="dxa"/>
          </w:tcPr>
          <w:p w:rsidRPr="0014486C" w:rsidR="003539EA" w:rsidP="00276E14" w:rsidRDefault="003539EA" w14:paraId="09A12E6E" w14:textId="4C14E7CD">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3969" w:type="dxa"/>
          </w:tcPr>
          <w:p w:rsidRPr="0014486C" w:rsidR="003539EA" w:rsidP="00276E14" w:rsidRDefault="003539EA" w14:paraId="2B2EE01C" w14:textId="412122D2">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Pr="0014486C" w:rsidR="006648EB" w:rsidTr="003539EA" w14:paraId="10C75B64" w14:textId="77777777">
        <w:trPr>
          <w:jc w:val="center"/>
        </w:trPr>
        <w:tc>
          <w:tcPr>
            <w:tcW w:w="3256" w:type="dxa"/>
          </w:tcPr>
          <w:p w:rsidRPr="0014486C" w:rsidR="006648EB" w:rsidP="00276E14" w:rsidRDefault="006648EB" w14:paraId="573951C8" w14:textId="5D05FCD0">
            <w:pPr>
              <w:spacing w:line="360" w:lineRule="auto"/>
              <w:rPr>
                <w:rFonts w:asciiTheme="minorHAnsi" w:hAnsiTheme="minorHAnsi" w:cstheme="minorHAnsi"/>
                <w:szCs w:val="24"/>
              </w:rPr>
            </w:pPr>
            <w:r>
              <w:rPr>
                <w:rFonts w:asciiTheme="minorHAnsi" w:hAnsiTheme="minorHAnsi" w:cstheme="minorHAnsi"/>
                <w:szCs w:val="24"/>
              </w:rPr>
              <w:t xml:space="preserve">Approve </w:t>
            </w:r>
          </w:p>
        </w:tc>
        <w:tc>
          <w:tcPr>
            <w:tcW w:w="3969" w:type="dxa"/>
          </w:tcPr>
          <w:p w:rsidRPr="0014486C" w:rsidR="006648EB" w:rsidP="00276E14" w:rsidRDefault="006648EB" w14:paraId="4D034052" w14:textId="195FBBC8">
            <w:pPr>
              <w:spacing w:line="360" w:lineRule="auto"/>
              <w:rPr>
                <w:rFonts w:asciiTheme="minorHAnsi" w:hAnsiTheme="minorHAnsi" w:cstheme="minorHAnsi"/>
                <w:szCs w:val="24"/>
              </w:rPr>
            </w:pPr>
            <w:r>
              <w:rPr>
                <w:rFonts w:asciiTheme="minorHAnsi" w:hAnsiTheme="minorHAnsi" w:cstheme="minorHAnsi"/>
                <w:szCs w:val="24"/>
              </w:rPr>
              <w:t xml:space="preserve">Hold queue (in case of Freeze – Islamic Products child scenario) </w:t>
            </w:r>
          </w:p>
        </w:tc>
      </w:tr>
      <w:tr w:rsidRPr="0014486C" w:rsidR="003539EA" w:rsidTr="003539EA" w14:paraId="48DFBDB2" w14:textId="77777777">
        <w:trPr>
          <w:jc w:val="center"/>
        </w:trPr>
        <w:tc>
          <w:tcPr>
            <w:tcW w:w="3256" w:type="dxa"/>
          </w:tcPr>
          <w:p w:rsidRPr="0014486C" w:rsidR="003539EA" w:rsidP="00276E14" w:rsidRDefault="003539EA" w14:paraId="1926786E" w14:textId="3148C879">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3969" w:type="dxa"/>
          </w:tcPr>
          <w:p w:rsidRPr="0014486C" w:rsidR="003539EA" w:rsidP="00276E14" w:rsidRDefault="003539EA" w14:paraId="7B355A8D" w14:textId="7FCF3B5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r w:rsidRPr="0014486C" w:rsidR="003539EA" w:rsidTr="003539EA" w14:paraId="0A591CE2" w14:textId="77777777">
        <w:trPr>
          <w:jc w:val="center"/>
        </w:trPr>
        <w:tc>
          <w:tcPr>
            <w:tcW w:w="3256" w:type="dxa"/>
          </w:tcPr>
          <w:p w:rsidRPr="0014486C" w:rsidR="003539EA" w:rsidP="00276E14" w:rsidRDefault="008D47A7" w14:paraId="4A7D33D9" w14:textId="6254ED9B">
            <w:pPr>
              <w:spacing w:line="360" w:lineRule="auto"/>
              <w:rPr>
                <w:rFonts w:asciiTheme="minorHAnsi" w:hAnsiTheme="minorHAnsi" w:cstheme="minorHAnsi"/>
                <w:szCs w:val="24"/>
              </w:rPr>
            </w:pPr>
            <w:r w:rsidRPr="0014486C">
              <w:rPr>
                <w:rFonts w:asciiTheme="minorHAnsi" w:hAnsiTheme="minorHAnsi" w:cstheme="minorHAnsi"/>
                <w:szCs w:val="24"/>
              </w:rPr>
              <w:t xml:space="preserve">Reject To Initiator </w:t>
            </w:r>
          </w:p>
        </w:tc>
        <w:tc>
          <w:tcPr>
            <w:tcW w:w="3969" w:type="dxa"/>
          </w:tcPr>
          <w:p w:rsidRPr="0014486C" w:rsidR="003539EA" w:rsidP="00276E14" w:rsidRDefault="008D47A7" w14:paraId="306413D2" w14:textId="3D45035B">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Return Maker </w:t>
            </w:r>
          </w:p>
        </w:tc>
      </w:tr>
    </w:tbl>
    <w:p w:rsidRPr="00AE7792" w:rsidR="00AE7792" w:rsidP="00AE7792" w:rsidRDefault="00AE7792" w14:paraId="1C6660E6" w14:textId="77777777">
      <w:pPr>
        <w:spacing w:line="360" w:lineRule="auto"/>
        <w:rPr>
          <w:rFonts w:asciiTheme="minorHAnsi" w:hAnsiTheme="minorHAnsi" w:cstheme="minorHAnsi"/>
          <w:sz w:val="22"/>
          <w:szCs w:val="22"/>
        </w:rPr>
      </w:pPr>
    </w:p>
    <w:p w:rsidRPr="00956FD8" w:rsidR="005E4824" w:rsidP="007C1709" w:rsidRDefault="005E4824" w14:paraId="220C97EC" w14:textId="77777777">
      <w:pPr>
        <w:pStyle w:val="Heading3"/>
        <w:rPr>
          <w:i/>
        </w:rPr>
      </w:pPr>
      <w:bookmarkStart w:name="_Toc156159537" w:id="188"/>
      <w:bookmarkStart w:name="_Toc166061916" w:id="189"/>
      <w:r w:rsidRPr="00956FD8">
        <w:t>Access Details:</w:t>
      </w:r>
      <w:bookmarkEnd w:id="188"/>
      <w:bookmarkEnd w:id="189"/>
      <w:r w:rsidRPr="00956FD8">
        <w:t xml:space="preserve"> </w:t>
      </w:r>
    </w:p>
    <w:p w:rsidR="005E4824" w:rsidP="00611859" w:rsidRDefault="005E4824" w14:paraId="639D3BD0"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B05EB1" w:rsidTr="00D336E2" w14:paraId="076232A1" w14:textId="77777777">
        <w:tc>
          <w:tcPr>
            <w:tcW w:w="4321" w:type="dxa"/>
          </w:tcPr>
          <w:p w:rsidRPr="0014486C" w:rsidR="00B05EB1" w:rsidP="00E04F63" w:rsidRDefault="00B05EB1" w14:paraId="604005A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B05EB1" w:rsidP="00E04F63" w:rsidRDefault="00B05EB1" w14:paraId="1324D73E" w14:textId="77777777">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Compliance users. </w:t>
            </w:r>
          </w:p>
        </w:tc>
      </w:tr>
      <w:tr w:rsidRPr="0014486C" w:rsidR="00B05EB1" w:rsidTr="00D336E2" w14:paraId="2192DDF3" w14:textId="77777777">
        <w:tc>
          <w:tcPr>
            <w:tcW w:w="4321" w:type="dxa"/>
          </w:tcPr>
          <w:p w:rsidRPr="0014486C" w:rsidR="00B05EB1" w:rsidP="00E04F63" w:rsidRDefault="00B05EB1" w14:paraId="5D3CFA7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B05EB1" w:rsidP="00E04F63" w:rsidRDefault="00B05EB1" w14:paraId="0760A47C"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B05EB1" w:rsidTr="00D336E2" w14:paraId="03702E13" w14:textId="77777777">
        <w:tc>
          <w:tcPr>
            <w:tcW w:w="4321" w:type="dxa"/>
          </w:tcPr>
          <w:p w:rsidRPr="0014486C" w:rsidR="00B05EB1" w:rsidP="00E04F63" w:rsidRDefault="00B05EB1" w14:paraId="1A596FE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B05EB1" w:rsidP="00E04F63" w:rsidRDefault="00B05EB1" w14:paraId="74267C0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B05EB1" w:rsidTr="00D336E2" w14:paraId="30C61E29" w14:textId="77777777">
        <w:tc>
          <w:tcPr>
            <w:tcW w:w="4321" w:type="dxa"/>
          </w:tcPr>
          <w:p w:rsidRPr="0014486C" w:rsidR="00B05EB1" w:rsidP="00E04F63" w:rsidRDefault="00B05EB1" w14:paraId="01A43E30"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B05EB1" w:rsidP="00E04F63" w:rsidRDefault="00B05EB1" w14:paraId="14F25C2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B05EB1" w:rsidTr="00D336E2" w14:paraId="0AF4804D" w14:textId="77777777">
        <w:tc>
          <w:tcPr>
            <w:tcW w:w="4321" w:type="dxa"/>
          </w:tcPr>
          <w:p w:rsidRPr="0014486C" w:rsidR="00B05EB1" w:rsidP="00E04F63" w:rsidRDefault="00B05EB1" w14:paraId="3B7FCFA4"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B05EB1" w:rsidP="00E04F63" w:rsidRDefault="00B05EB1" w14:paraId="314DA660"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5E4824" w:rsidP="00611859" w:rsidRDefault="005E4824" w14:paraId="67874A0B" w14:textId="77777777">
      <w:pPr>
        <w:spacing w:line="360" w:lineRule="auto"/>
        <w:jc w:val="both"/>
        <w:rPr>
          <w:rFonts w:asciiTheme="minorHAnsi" w:hAnsiTheme="minorHAnsi" w:cstheme="minorHAnsi"/>
          <w:sz w:val="20"/>
        </w:rPr>
      </w:pPr>
    </w:p>
    <w:p w:rsidR="00307048" w:rsidP="00611859" w:rsidRDefault="00307048" w14:paraId="08FBFBFF" w14:textId="77777777">
      <w:pPr>
        <w:spacing w:line="360" w:lineRule="auto"/>
        <w:jc w:val="both"/>
        <w:rPr>
          <w:rFonts w:asciiTheme="minorHAnsi" w:hAnsiTheme="minorHAnsi" w:cstheme="minorHAnsi"/>
          <w:sz w:val="20"/>
        </w:rPr>
      </w:pPr>
    </w:p>
    <w:p w:rsidR="00307048" w:rsidP="00611859" w:rsidRDefault="00307048" w14:paraId="686A4893" w14:textId="77777777">
      <w:pPr>
        <w:spacing w:line="360" w:lineRule="auto"/>
        <w:jc w:val="both"/>
        <w:rPr>
          <w:rFonts w:asciiTheme="minorHAnsi" w:hAnsiTheme="minorHAnsi" w:cstheme="minorHAnsi"/>
          <w:sz w:val="20"/>
        </w:rPr>
      </w:pPr>
    </w:p>
    <w:p w:rsidR="00307048" w:rsidP="00611859" w:rsidRDefault="00307048" w14:paraId="1A452211" w14:textId="77777777">
      <w:pPr>
        <w:spacing w:line="360" w:lineRule="auto"/>
        <w:jc w:val="both"/>
        <w:rPr>
          <w:rFonts w:asciiTheme="minorHAnsi" w:hAnsiTheme="minorHAnsi" w:cstheme="minorHAnsi"/>
          <w:sz w:val="20"/>
        </w:rPr>
      </w:pPr>
    </w:p>
    <w:p w:rsidRPr="00956FD8" w:rsidR="005E4824" w:rsidP="00E04F63" w:rsidRDefault="005E4824" w14:paraId="1847C5D7" w14:textId="4F274CA0">
      <w:pPr>
        <w:pStyle w:val="Heading2"/>
      </w:pPr>
      <w:bookmarkStart w:name="_Toc153554682" w:id="190"/>
      <w:bookmarkStart w:name="_Toc156159538" w:id="191"/>
      <w:bookmarkStart w:name="_Toc166061917" w:id="192"/>
      <w:r>
        <w:t>IOPS Maker</w:t>
      </w:r>
      <w:bookmarkEnd w:id="190"/>
      <w:bookmarkEnd w:id="191"/>
      <w:bookmarkEnd w:id="192"/>
    </w:p>
    <w:p w:rsidRPr="00956FD8" w:rsidR="005E4824" w:rsidP="007C1709" w:rsidRDefault="005E4824" w14:paraId="147D8F51" w14:textId="77777777">
      <w:pPr>
        <w:pStyle w:val="Heading3"/>
        <w:rPr>
          <w:i/>
        </w:rPr>
      </w:pPr>
      <w:bookmarkStart w:name="_Toc156159539" w:id="193"/>
      <w:bookmarkStart w:name="_Toc166061918" w:id="194"/>
      <w:r w:rsidRPr="00956FD8">
        <w:t>Description</w:t>
      </w:r>
      <w:bookmarkEnd w:id="193"/>
      <w:bookmarkEnd w:id="194"/>
    </w:p>
    <w:p w:rsidRPr="0014486C" w:rsidR="000F56E4" w:rsidP="001124B9" w:rsidRDefault="000F51C2" w14:paraId="096F1A42" w14:textId="77777777">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rsidRPr="0014486C" w:rsidR="00DD3544" w:rsidP="001124B9" w:rsidRDefault="00DD3544" w14:paraId="3AF23465" w14:textId="17A4FC2C">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parallel WI – child created only </w:t>
      </w:r>
      <w:r w:rsidR="00495362">
        <w:rPr>
          <w:rFonts w:asciiTheme="minorHAnsi" w:hAnsiTheme="minorHAnsi" w:cstheme="minorHAnsi"/>
          <w:szCs w:val="24"/>
        </w:rPr>
        <w:t xml:space="preserve">if </w:t>
      </w:r>
      <w:r w:rsidRPr="0014486C">
        <w:rPr>
          <w:rFonts w:asciiTheme="minorHAnsi" w:hAnsiTheme="minorHAnsi" w:cstheme="minorHAnsi"/>
          <w:szCs w:val="24"/>
        </w:rPr>
        <w:t>in case there a</w:t>
      </w:r>
      <w:r w:rsidRPr="0014486C" w:rsidR="00A60536">
        <w:rPr>
          <w:rFonts w:asciiTheme="minorHAnsi" w:hAnsiTheme="minorHAnsi" w:cstheme="minorHAnsi"/>
          <w:szCs w:val="24"/>
        </w:rPr>
        <w:t>re</w:t>
      </w:r>
      <w:r w:rsidRPr="0014486C">
        <w:rPr>
          <w:rFonts w:asciiTheme="minorHAnsi" w:hAnsiTheme="minorHAnsi" w:cstheme="minorHAnsi"/>
          <w:szCs w:val="24"/>
        </w:rPr>
        <w:t xml:space="preserve"> Islamic Products selected to freeze and unfreeze. </w:t>
      </w:r>
    </w:p>
    <w:p w:rsidRPr="0014486C" w:rsidR="000F56E4" w:rsidP="001124B9" w:rsidRDefault="00DD3544" w14:paraId="01762FC2" w14:textId="0E8EEBEB">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Users</w:t>
      </w:r>
      <w:r w:rsidRPr="0014486C" w:rsidR="005E4824">
        <w:rPr>
          <w:rFonts w:asciiTheme="minorHAnsi" w:hAnsiTheme="minorHAnsi" w:cstheme="minorHAnsi"/>
          <w:szCs w:val="24"/>
        </w:rPr>
        <w:t xml:space="preserve"> will review the </w:t>
      </w:r>
      <w:r w:rsidRPr="0014486C" w:rsidR="00B05EB1">
        <w:rPr>
          <w:rFonts w:asciiTheme="minorHAnsi" w:hAnsiTheme="minorHAnsi" w:cstheme="minorHAnsi"/>
          <w:szCs w:val="24"/>
        </w:rPr>
        <w:t xml:space="preserve">Child </w:t>
      </w:r>
      <w:r w:rsidRPr="0014486C" w:rsidR="005E4824">
        <w:rPr>
          <w:rFonts w:asciiTheme="minorHAnsi" w:hAnsiTheme="minorHAnsi" w:cstheme="minorHAnsi"/>
          <w:szCs w:val="24"/>
        </w:rPr>
        <w:t xml:space="preserve">WI </w:t>
      </w:r>
      <w:r w:rsidRPr="0014486C" w:rsidR="000E6036">
        <w:rPr>
          <w:rFonts w:asciiTheme="minorHAnsi" w:hAnsiTheme="minorHAnsi" w:cstheme="minorHAnsi"/>
          <w:szCs w:val="24"/>
        </w:rPr>
        <w:t xml:space="preserve">submitted from </w:t>
      </w:r>
      <w:r w:rsidRPr="0014486C" w:rsidR="000E6036">
        <w:rPr>
          <w:rFonts w:asciiTheme="minorHAnsi" w:hAnsiTheme="minorHAnsi" w:cstheme="minorHAnsi"/>
          <w:b/>
          <w:bCs/>
          <w:szCs w:val="24"/>
        </w:rPr>
        <w:t>‘System Integration’</w:t>
      </w:r>
      <w:r w:rsidRPr="0014486C" w:rsidR="000E6036">
        <w:rPr>
          <w:rFonts w:asciiTheme="minorHAnsi" w:hAnsiTheme="minorHAnsi" w:cstheme="minorHAnsi"/>
          <w:szCs w:val="24"/>
        </w:rPr>
        <w:t xml:space="preserve"> queue.</w:t>
      </w:r>
    </w:p>
    <w:p w:rsidRPr="0014486C" w:rsidR="000F56E4" w:rsidP="001124B9" w:rsidRDefault="005E4824" w14:paraId="79259291" w14:textId="77777777">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rsidRPr="0014486C" w:rsidR="00DD3544" w:rsidP="001124B9" w:rsidRDefault="00DD3544" w14:paraId="2EBCB65F" w14:textId="77777777">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Users</w:t>
      </w:r>
      <w:r w:rsidRPr="0014486C" w:rsidR="000E6036">
        <w:rPr>
          <w:rFonts w:asciiTheme="minorHAnsi" w:hAnsiTheme="minorHAnsi" w:cstheme="minorHAnsi"/>
          <w:szCs w:val="24"/>
        </w:rPr>
        <w:t xml:space="preserve"> will perform the action for Freeze/Un-Freeze request manually on the core banking system and will provide the comments in the remarks section.</w:t>
      </w:r>
    </w:p>
    <w:p w:rsidR="000E6036" w:rsidP="001124B9" w:rsidRDefault="000E6036" w14:paraId="2D7FC241" w14:textId="7CA05A7F">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w:t>
      </w:r>
      <w:r w:rsidRPr="0014486C">
        <w:rPr>
          <w:rFonts w:asciiTheme="minorHAnsi" w:hAnsiTheme="minorHAnsi" w:cstheme="minorHAnsi"/>
          <w:b/>
          <w:bCs/>
          <w:szCs w:val="24"/>
        </w:rPr>
        <w:t>‘IOPS Checker’</w:t>
      </w:r>
      <w:r w:rsidRPr="0014486C">
        <w:rPr>
          <w:rFonts w:asciiTheme="minorHAnsi" w:hAnsiTheme="minorHAnsi" w:cstheme="minorHAnsi"/>
          <w:szCs w:val="24"/>
        </w:rPr>
        <w:t xml:space="preserve"> Work-step.</w:t>
      </w:r>
    </w:p>
    <w:p w:rsidRPr="0014486C" w:rsidR="00FD0131" w:rsidP="00FD0131" w:rsidRDefault="00FD0131" w14:paraId="6A6AF1CD" w14:textId="77777777">
      <w:pPr>
        <w:pStyle w:val="ListParagraph"/>
        <w:spacing w:line="360" w:lineRule="auto"/>
        <w:rPr>
          <w:rFonts w:asciiTheme="minorHAnsi" w:hAnsiTheme="minorHAnsi" w:cstheme="minorHAnsi"/>
          <w:szCs w:val="24"/>
        </w:rPr>
      </w:pPr>
    </w:p>
    <w:p w:rsidRPr="0014486C" w:rsidR="00FC07D8" w:rsidP="00FC07D8" w:rsidRDefault="00FC07D8" w14:paraId="37E12DB9" w14:textId="7777777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696"/>
      </w:tblGrid>
      <w:tr w:rsidRPr="0014486C" w:rsidR="00FC07D8" w:rsidTr="00276E14" w14:paraId="343616BB" w14:textId="77777777">
        <w:trPr>
          <w:jc w:val="center"/>
        </w:trPr>
        <w:tc>
          <w:tcPr>
            <w:tcW w:w="2296" w:type="dxa"/>
          </w:tcPr>
          <w:p w:rsidRPr="0014486C" w:rsidR="00FC07D8" w:rsidP="00276E14" w:rsidRDefault="00FC07D8" w14:paraId="557D859E"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696" w:type="dxa"/>
          </w:tcPr>
          <w:p w:rsidRPr="0014486C" w:rsidR="00FC07D8" w:rsidP="00276E14" w:rsidRDefault="00FC07D8" w14:paraId="6BB5B037"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FC07D8" w:rsidTr="00276E14" w14:paraId="3E7639FB" w14:textId="77777777">
        <w:trPr>
          <w:jc w:val="center"/>
        </w:trPr>
        <w:tc>
          <w:tcPr>
            <w:tcW w:w="2296" w:type="dxa"/>
          </w:tcPr>
          <w:p w:rsidRPr="0014486C" w:rsidR="00FC07D8" w:rsidP="00276E14" w:rsidRDefault="00FC07D8" w14:paraId="1A12DB61" w14:textId="0ED8BA60">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696" w:type="dxa"/>
          </w:tcPr>
          <w:p w:rsidRPr="0014486C" w:rsidR="00FC07D8" w:rsidP="00276E14" w:rsidRDefault="00FC07D8" w14:paraId="484C9ED5" w14:textId="7A9147F4">
            <w:pPr>
              <w:spacing w:line="360" w:lineRule="auto"/>
              <w:rPr>
                <w:rFonts w:asciiTheme="minorHAnsi" w:hAnsiTheme="minorHAnsi" w:cstheme="minorHAnsi"/>
                <w:szCs w:val="24"/>
              </w:rPr>
            </w:pPr>
            <w:r w:rsidRPr="0014486C">
              <w:rPr>
                <w:rFonts w:asciiTheme="minorHAnsi" w:hAnsiTheme="minorHAnsi" w:cstheme="minorHAnsi"/>
                <w:szCs w:val="24"/>
              </w:rPr>
              <w:t xml:space="preserve">IOPS Checker </w:t>
            </w:r>
          </w:p>
        </w:tc>
      </w:tr>
    </w:tbl>
    <w:p w:rsidR="00FC07D8" w:rsidP="00FC07D8" w:rsidRDefault="00FC07D8" w14:paraId="3ED68CA2" w14:textId="77777777">
      <w:pPr>
        <w:spacing w:line="360" w:lineRule="auto"/>
        <w:rPr>
          <w:rFonts w:asciiTheme="minorHAnsi" w:hAnsiTheme="minorHAnsi" w:cstheme="minorHAnsi"/>
          <w:sz w:val="22"/>
          <w:szCs w:val="22"/>
        </w:rPr>
      </w:pPr>
    </w:p>
    <w:p w:rsidRPr="00FC07D8" w:rsidR="00FC07D8" w:rsidP="00FC07D8" w:rsidRDefault="00FC07D8" w14:paraId="1049EF00" w14:textId="77777777">
      <w:pPr>
        <w:spacing w:line="360" w:lineRule="auto"/>
        <w:rPr>
          <w:rFonts w:asciiTheme="minorHAnsi" w:hAnsiTheme="minorHAnsi" w:cstheme="minorHAnsi"/>
          <w:sz w:val="22"/>
          <w:szCs w:val="22"/>
        </w:rPr>
      </w:pPr>
    </w:p>
    <w:p w:rsidRPr="00956FD8" w:rsidR="005E4824" w:rsidP="007C1709" w:rsidRDefault="005E4824" w14:paraId="30A7C15C" w14:textId="77777777">
      <w:pPr>
        <w:pStyle w:val="Heading3"/>
        <w:rPr>
          <w:i/>
        </w:rPr>
      </w:pPr>
      <w:bookmarkStart w:name="_Toc156159540" w:id="195"/>
      <w:bookmarkStart w:name="_Toc166061919" w:id="196"/>
      <w:r w:rsidRPr="00956FD8">
        <w:t>Access Details:</w:t>
      </w:r>
      <w:bookmarkEnd w:id="195"/>
      <w:bookmarkEnd w:id="196"/>
      <w:r w:rsidRPr="00956FD8">
        <w:t xml:space="preserve"> </w:t>
      </w:r>
    </w:p>
    <w:p w:rsidR="005E4824" w:rsidP="00611859" w:rsidRDefault="005E4824" w14:paraId="5374532D"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0E6036" w:rsidTr="00D336E2" w14:paraId="75335BDD" w14:textId="77777777">
        <w:tc>
          <w:tcPr>
            <w:tcW w:w="4321" w:type="dxa"/>
          </w:tcPr>
          <w:p w:rsidRPr="0014486C" w:rsidR="000E6036" w:rsidP="001124B9" w:rsidRDefault="000E6036" w14:paraId="1A8A40B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0E6036" w:rsidP="001124B9" w:rsidRDefault="000E6036" w14:paraId="44E08AA3" w14:textId="132E38FC">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Islamic Operations users. </w:t>
            </w:r>
          </w:p>
        </w:tc>
      </w:tr>
      <w:tr w:rsidRPr="0014486C" w:rsidR="000E6036" w:rsidTr="00D336E2" w14:paraId="4459D4EE" w14:textId="77777777">
        <w:tc>
          <w:tcPr>
            <w:tcW w:w="4321" w:type="dxa"/>
          </w:tcPr>
          <w:p w:rsidRPr="0014486C" w:rsidR="000E6036" w:rsidP="001124B9" w:rsidRDefault="000E6036" w14:paraId="4E58268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0E6036" w:rsidP="001124B9" w:rsidRDefault="000E6036" w14:paraId="26CA9243"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0E6036" w:rsidTr="00D336E2" w14:paraId="0E773E2B" w14:textId="77777777">
        <w:tc>
          <w:tcPr>
            <w:tcW w:w="4321" w:type="dxa"/>
          </w:tcPr>
          <w:p w:rsidRPr="0014486C" w:rsidR="000E6036" w:rsidP="001124B9" w:rsidRDefault="000E6036" w14:paraId="454A77F7"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0E6036" w:rsidP="001124B9" w:rsidRDefault="000E6036" w14:paraId="54E91FD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0E6036" w:rsidTr="00D336E2" w14:paraId="49B5B6AF" w14:textId="77777777">
        <w:tc>
          <w:tcPr>
            <w:tcW w:w="4321" w:type="dxa"/>
          </w:tcPr>
          <w:p w:rsidRPr="0014486C" w:rsidR="000E6036" w:rsidP="001124B9" w:rsidRDefault="000E6036" w14:paraId="0F98C0E7"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0E6036" w:rsidP="001124B9" w:rsidRDefault="000E6036" w14:paraId="722D2A1E"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0E6036" w:rsidTr="00D336E2" w14:paraId="5B94C4EC" w14:textId="77777777">
        <w:tc>
          <w:tcPr>
            <w:tcW w:w="4321" w:type="dxa"/>
          </w:tcPr>
          <w:p w:rsidRPr="0014486C" w:rsidR="000E6036" w:rsidP="001124B9" w:rsidRDefault="000E6036" w14:paraId="5B2E461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0E6036" w:rsidP="001124B9" w:rsidRDefault="000E6036" w14:paraId="1943DD7D"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5E4824" w:rsidP="00611859" w:rsidRDefault="005E4824" w14:paraId="347A36D0" w14:textId="77777777">
      <w:pPr>
        <w:spacing w:line="360" w:lineRule="auto"/>
        <w:jc w:val="both"/>
        <w:rPr>
          <w:rFonts w:asciiTheme="minorHAnsi" w:hAnsiTheme="minorHAnsi" w:cstheme="minorHAnsi"/>
          <w:sz w:val="20"/>
        </w:rPr>
      </w:pPr>
    </w:p>
    <w:p w:rsidR="000E6036" w:rsidP="00611859" w:rsidRDefault="000E6036" w14:paraId="7197C060" w14:textId="77777777">
      <w:pPr>
        <w:spacing w:line="360" w:lineRule="auto"/>
        <w:jc w:val="both"/>
        <w:rPr>
          <w:rFonts w:asciiTheme="minorHAnsi" w:hAnsiTheme="minorHAnsi" w:cstheme="minorHAnsi"/>
          <w:sz w:val="20"/>
        </w:rPr>
      </w:pPr>
    </w:p>
    <w:p w:rsidRPr="00956FD8" w:rsidR="005E4824" w:rsidP="001124B9" w:rsidRDefault="005E4824" w14:paraId="0A30786E" w14:textId="5DC81520">
      <w:pPr>
        <w:pStyle w:val="Heading2"/>
      </w:pPr>
      <w:bookmarkStart w:name="_Toc153554683" w:id="197"/>
      <w:bookmarkStart w:name="_Toc156159541" w:id="198"/>
      <w:bookmarkStart w:name="_Toc166061920" w:id="199"/>
      <w:r>
        <w:t>IOPS Checker</w:t>
      </w:r>
      <w:bookmarkEnd w:id="197"/>
      <w:bookmarkEnd w:id="198"/>
      <w:bookmarkEnd w:id="199"/>
    </w:p>
    <w:p w:rsidRPr="00956FD8" w:rsidR="005E4824" w:rsidP="007C1709" w:rsidRDefault="005E4824" w14:paraId="0088BED3" w14:textId="77777777">
      <w:pPr>
        <w:pStyle w:val="Heading3"/>
        <w:rPr>
          <w:i/>
        </w:rPr>
      </w:pPr>
      <w:bookmarkStart w:name="_Toc156159542" w:id="200"/>
      <w:bookmarkStart w:name="_Toc166061921" w:id="201"/>
      <w:r w:rsidRPr="00956FD8">
        <w:t>Description</w:t>
      </w:r>
      <w:bookmarkEnd w:id="200"/>
      <w:bookmarkEnd w:id="201"/>
    </w:p>
    <w:p w:rsidRPr="0014486C" w:rsidR="00CA6C94" w:rsidP="00C00751" w:rsidRDefault="00CA6C94" w14:paraId="4FEACDB1" w14:textId="77777777">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rsidRPr="0014486C" w:rsidR="00CA6C94" w:rsidP="00C00751" w:rsidRDefault="00CA6C94" w14:paraId="2E924989" w14:textId="77777777">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Users</w:t>
      </w:r>
      <w:r w:rsidRPr="0014486C" w:rsidR="005E4824">
        <w:rPr>
          <w:rFonts w:asciiTheme="minorHAnsi" w:hAnsiTheme="minorHAnsi" w:cstheme="minorHAnsi"/>
          <w:szCs w:val="24"/>
        </w:rPr>
        <w:t xml:space="preserve"> will review the WI submitted by </w:t>
      </w:r>
      <w:r w:rsidRPr="0014486C" w:rsidR="002C21A7">
        <w:rPr>
          <w:rFonts w:asciiTheme="minorHAnsi" w:hAnsiTheme="minorHAnsi" w:cstheme="minorHAnsi"/>
          <w:szCs w:val="24"/>
        </w:rPr>
        <w:t>IOPS Maker</w:t>
      </w:r>
      <w:r w:rsidRPr="0014486C" w:rsidR="005E4824">
        <w:rPr>
          <w:rFonts w:asciiTheme="minorHAnsi" w:hAnsiTheme="minorHAnsi" w:cstheme="minorHAnsi"/>
          <w:szCs w:val="24"/>
        </w:rPr>
        <w:t xml:space="preserve">. </w:t>
      </w:r>
    </w:p>
    <w:p w:rsidRPr="0014486C" w:rsidR="00CA6C94" w:rsidP="00C00751" w:rsidRDefault="005E4824" w14:paraId="24EEF98A" w14:textId="77777777">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rsidRPr="0014486C" w:rsidR="00CA6C94" w:rsidP="00C00751" w:rsidRDefault="005E4824" w14:paraId="4D17F16F" w14:textId="77777777">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Pr="0014486C" w:rsidR="00CA6C94">
        <w:rPr>
          <w:rFonts w:asciiTheme="minorHAnsi" w:hAnsiTheme="minorHAnsi" w:cstheme="minorHAnsi"/>
          <w:szCs w:val="24"/>
        </w:rPr>
        <w:t>work step</w:t>
      </w:r>
      <w:r w:rsidRPr="0014486C">
        <w:rPr>
          <w:rFonts w:asciiTheme="minorHAnsi" w:hAnsiTheme="minorHAnsi" w:cstheme="minorHAnsi"/>
          <w:szCs w:val="24"/>
        </w:rPr>
        <w:t xml:space="preserve"> as below</w:t>
      </w:r>
      <w:r w:rsidRPr="0014486C" w:rsidR="00CA6C94">
        <w:rPr>
          <w:rFonts w:asciiTheme="minorHAnsi" w:hAnsiTheme="minorHAnsi" w:cstheme="minorHAnsi"/>
          <w:szCs w:val="24"/>
        </w:rPr>
        <w:t>:</w:t>
      </w:r>
    </w:p>
    <w:p w:rsidRPr="0014486C" w:rsidR="00CA6C94" w:rsidP="00C00751" w:rsidRDefault="005E4824" w14:paraId="04F61798" w14:textId="5A383306">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b/>
          <w:bCs/>
          <w:szCs w:val="24"/>
        </w:rPr>
        <w:t>‘I</w:t>
      </w:r>
      <w:r w:rsidRPr="0014486C" w:rsidR="002C21A7">
        <w:rPr>
          <w:rFonts w:asciiTheme="minorHAnsi" w:hAnsiTheme="minorHAnsi" w:cstheme="minorHAnsi"/>
          <w:b/>
          <w:bCs/>
          <w:szCs w:val="24"/>
        </w:rPr>
        <w:t>OPS Maker</w:t>
      </w:r>
      <w:r w:rsidRPr="0014486C">
        <w:rPr>
          <w:rFonts w:asciiTheme="minorHAnsi" w:hAnsiTheme="minorHAnsi" w:cstheme="minorHAnsi"/>
          <w:b/>
          <w:bCs/>
          <w:szCs w:val="24"/>
        </w:rPr>
        <w:t>’</w:t>
      </w:r>
      <w:r w:rsidRPr="0014486C">
        <w:rPr>
          <w:rFonts w:asciiTheme="minorHAnsi" w:hAnsiTheme="minorHAnsi" w:cstheme="minorHAnsi"/>
          <w:szCs w:val="24"/>
        </w:rPr>
        <w:t xml:space="preserve"> queue</w:t>
      </w:r>
      <w:r w:rsidRPr="0014486C" w:rsidR="00CA6C94">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Pr="0014486C" w:rsidR="00CA6C94">
        <w:rPr>
          <w:rFonts w:asciiTheme="minorHAnsi" w:hAnsiTheme="minorHAnsi" w:cstheme="minorHAnsi"/>
          <w:szCs w:val="24"/>
        </w:rPr>
        <w:t>,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rsidRPr="0014486C" w:rsidR="00CA6C94" w:rsidP="00C00751" w:rsidRDefault="005E4824" w14:paraId="5DBAD50F" w14:textId="71E73A86">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szCs w:val="24"/>
        </w:rPr>
        <w:t>‘</w:t>
      </w:r>
      <w:r w:rsidR="006648EB">
        <w:rPr>
          <w:rFonts w:asciiTheme="minorHAnsi" w:hAnsiTheme="minorHAnsi" w:cstheme="minorHAnsi"/>
          <w:b/>
          <w:bCs/>
          <w:szCs w:val="24"/>
        </w:rPr>
        <w:t xml:space="preserve">Hold’ </w:t>
      </w:r>
      <w:r w:rsidRPr="0014486C">
        <w:rPr>
          <w:rFonts w:asciiTheme="minorHAnsi" w:hAnsiTheme="minorHAnsi" w:cstheme="minorHAnsi"/>
          <w:szCs w:val="24"/>
        </w:rPr>
        <w:t>queu</w:t>
      </w:r>
      <w:r w:rsidRPr="0014486C" w:rsidR="00CA6C94">
        <w:rPr>
          <w:rFonts w:asciiTheme="minorHAnsi" w:hAnsiTheme="minorHAnsi" w:cstheme="minorHAnsi"/>
          <w:szCs w:val="24"/>
        </w:rPr>
        <w:t>e:</w:t>
      </w:r>
      <w:r w:rsidRPr="0014486C">
        <w:rPr>
          <w:rFonts w:asciiTheme="minorHAnsi" w:hAnsiTheme="minorHAnsi" w:cstheme="minorHAnsi"/>
          <w:szCs w:val="24"/>
        </w:rPr>
        <w:t xml:space="preserve"> </w:t>
      </w:r>
      <w:r w:rsidRPr="0014486C" w:rsidR="00CA6C94">
        <w:rPr>
          <w:rFonts w:asciiTheme="minorHAnsi" w:hAnsiTheme="minorHAnsi" w:cstheme="minorHAnsi"/>
          <w:szCs w:val="24"/>
        </w:rPr>
        <w:t>I</w:t>
      </w:r>
      <w:r w:rsidRPr="0014486C">
        <w:rPr>
          <w:rFonts w:asciiTheme="minorHAnsi" w:hAnsiTheme="minorHAnsi" w:cstheme="minorHAnsi"/>
          <w:szCs w:val="24"/>
        </w:rPr>
        <w:t xml:space="preserve">f </w:t>
      </w:r>
      <w:r w:rsidRPr="0014486C" w:rsidR="002C21A7">
        <w:rPr>
          <w:rFonts w:asciiTheme="minorHAnsi" w:hAnsiTheme="minorHAnsi" w:cstheme="minorHAnsi"/>
          <w:szCs w:val="24"/>
        </w:rPr>
        <w:t>the u</w:t>
      </w:r>
      <w:r w:rsidRPr="0014486C">
        <w:rPr>
          <w:rFonts w:asciiTheme="minorHAnsi" w:hAnsiTheme="minorHAnsi" w:cstheme="minorHAnsi"/>
          <w:szCs w:val="24"/>
        </w:rPr>
        <w:t>ser will select the decision as ‘</w:t>
      </w:r>
      <w:r w:rsidRPr="0014486C" w:rsidR="002C21A7">
        <w:rPr>
          <w:rFonts w:asciiTheme="minorHAnsi" w:hAnsiTheme="minorHAnsi" w:cstheme="minorHAnsi"/>
          <w:b/>
          <w:bCs/>
          <w:szCs w:val="24"/>
        </w:rPr>
        <w:t>Approve</w:t>
      </w:r>
      <w:r w:rsidRPr="0014486C" w:rsidR="002C21A7">
        <w:rPr>
          <w:rFonts w:asciiTheme="minorHAnsi" w:hAnsiTheme="minorHAnsi" w:cstheme="minorHAnsi"/>
          <w:szCs w:val="24"/>
        </w:rPr>
        <w:t>’</w:t>
      </w:r>
      <w:r w:rsidRPr="0014486C">
        <w:rPr>
          <w:rFonts w:asciiTheme="minorHAnsi" w:hAnsiTheme="minorHAnsi" w:cstheme="minorHAnsi"/>
          <w:szCs w:val="24"/>
        </w:rPr>
        <w:t>.</w:t>
      </w:r>
    </w:p>
    <w:p w:rsidRPr="0014486C" w:rsidR="005E4824" w:rsidP="00C00751" w:rsidRDefault="002C21A7" w14:paraId="14290EB3" w14:textId="67FA809A">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szCs w:val="24"/>
        </w:rPr>
        <w:t>‘</w:t>
      </w:r>
      <w:r w:rsidR="006648EB">
        <w:rPr>
          <w:rFonts w:asciiTheme="minorHAnsi" w:hAnsiTheme="minorHAnsi" w:cstheme="minorHAnsi"/>
          <w:b/>
          <w:bCs/>
          <w:szCs w:val="24"/>
        </w:rPr>
        <w:t xml:space="preserve">Hold’ </w:t>
      </w:r>
      <w:r w:rsidRPr="0014486C" w:rsidR="005E4824">
        <w:rPr>
          <w:rFonts w:asciiTheme="minorHAnsi" w:hAnsiTheme="minorHAnsi" w:cstheme="minorHAnsi"/>
          <w:szCs w:val="24"/>
        </w:rPr>
        <w:t>queue</w:t>
      </w:r>
      <w:r w:rsidRPr="0014486C" w:rsidR="00CA6C94">
        <w:rPr>
          <w:rFonts w:asciiTheme="minorHAnsi" w:hAnsiTheme="minorHAnsi" w:cstheme="minorHAnsi"/>
          <w:szCs w:val="24"/>
        </w:rPr>
        <w:t>: I</w:t>
      </w:r>
      <w:r w:rsidRPr="0014486C" w:rsidR="005E4824">
        <w:rPr>
          <w:rFonts w:asciiTheme="minorHAnsi" w:hAnsiTheme="minorHAnsi" w:cstheme="minorHAnsi"/>
          <w:szCs w:val="24"/>
        </w:rPr>
        <w:t xml:space="preserve">f </w:t>
      </w:r>
      <w:r w:rsidRPr="0014486C" w:rsidR="00CA6C94">
        <w:rPr>
          <w:rFonts w:asciiTheme="minorHAnsi" w:hAnsiTheme="minorHAnsi" w:cstheme="minorHAnsi"/>
          <w:szCs w:val="24"/>
        </w:rPr>
        <w:t xml:space="preserve">the </w:t>
      </w:r>
      <w:r w:rsidRPr="0014486C" w:rsidR="005E4824">
        <w:rPr>
          <w:rFonts w:asciiTheme="minorHAnsi" w:hAnsiTheme="minorHAnsi" w:cstheme="minorHAnsi"/>
          <w:szCs w:val="24"/>
        </w:rPr>
        <w:t xml:space="preserve">user takes the decision as </w:t>
      </w:r>
      <w:r w:rsidRPr="0014486C" w:rsidR="005E4824">
        <w:rPr>
          <w:rFonts w:asciiTheme="minorHAnsi" w:hAnsiTheme="minorHAnsi" w:cstheme="minorHAnsi"/>
          <w:b/>
          <w:bCs/>
          <w:szCs w:val="24"/>
        </w:rPr>
        <w:t>‘</w:t>
      </w:r>
      <w:r w:rsidRPr="0014486C">
        <w:rPr>
          <w:rFonts w:asciiTheme="minorHAnsi" w:hAnsiTheme="minorHAnsi" w:cstheme="minorHAnsi"/>
          <w:b/>
          <w:bCs/>
          <w:szCs w:val="24"/>
        </w:rPr>
        <w:t>Reject</w:t>
      </w:r>
      <w:r w:rsidRPr="0014486C" w:rsidR="005E4824">
        <w:rPr>
          <w:rFonts w:asciiTheme="minorHAnsi" w:hAnsiTheme="minorHAnsi" w:cstheme="minorHAnsi"/>
          <w:b/>
          <w:bCs/>
          <w:szCs w:val="24"/>
        </w:rPr>
        <w:t>’</w:t>
      </w:r>
      <w:r w:rsidRPr="0014486C" w:rsidR="005E4824">
        <w:rPr>
          <w:rFonts w:asciiTheme="minorHAnsi" w:hAnsiTheme="minorHAnsi" w:cstheme="minorHAnsi"/>
          <w:szCs w:val="24"/>
        </w:rPr>
        <w:t>.</w:t>
      </w:r>
    </w:p>
    <w:p w:rsidRPr="0014486C" w:rsidR="00FC07D8" w:rsidP="00FC07D8" w:rsidRDefault="00FC07D8" w14:paraId="00079C6E" w14:textId="7777777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547"/>
        <w:gridCol w:w="4536"/>
      </w:tblGrid>
      <w:tr w:rsidRPr="0014486C" w:rsidR="00D01CC9" w:rsidTr="00D01CC9" w14:paraId="2DF7A649" w14:textId="77777777">
        <w:trPr>
          <w:jc w:val="center"/>
        </w:trPr>
        <w:tc>
          <w:tcPr>
            <w:tcW w:w="2547" w:type="dxa"/>
          </w:tcPr>
          <w:p w:rsidRPr="0014486C" w:rsidR="00D01CC9" w:rsidP="00276E14" w:rsidRDefault="00D01CC9" w14:paraId="731293C8"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536" w:type="dxa"/>
          </w:tcPr>
          <w:p w:rsidRPr="0014486C" w:rsidR="00D01CC9" w:rsidP="00276E14" w:rsidRDefault="00D01CC9" w14:paraId="154C5F7B"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D01CC9" w:rsidTr="00D01CC9" w14:paraId="400242B5" w14:textId="77777777">
        <w:trPr>
          <w:jc w:val="center"/>
        </w:trPr>
        <w:tc>
          <w:tcPr>
            <w:tcW w:w="2547" w:type="dxa"/>
          </w:tcPr>
          <w:p w:rsidRPr="0014486C" w:rsidR="00D01CC9" w:rsidP="00276E14" w:rsidRDefault="00D01CC9" w14:paraId="10B305A1" w14:textId="77E7D9CA">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536" w:type="dxa"/>
          </w:tcPr>
          <w:p w:rsidRPr="0014486C" w:rsidR="00D01CC9" w:rsidP="00276E14" w:rsidRDefault="006648EB" w14:paraId="734F3071" w14:textId="6C0721C2">
            <w:pPr>
              <w:spacing w:line="360" w:lineRule="auto"/>
              <w:rPr>
                <w:rFonts w:asciiTheme="minorHAnsi" w:hAnsiTheme="minorHAnsi" w:cstheme="minorHAnsi"/>
                <w:szCs w:val="24"/>
              </w:rPr>
            </w:pPr>
            <w:r>
              <w:rPr>
                <w:rFonts w:asciiTheme="minorHAnsi" w:hAnsiTheme="minorHAnsi" w:cstheme="minorHAnsi"/>
                <w:szCs w:val="24"/>
              </w:rPr>
              <w:t xml:space="preserve">Hold </w:t>
            </w:r>
          </w:p>
        </w:tc>
      </w:tr>
      <w:tr w:rsidRPr="0014486C" w:rsidR="00D01CC9" w:rsidTr="00D01CC9" w14:paraId="206F5296" w14:textId="77777777">
        <w:trPr>
          <w:jc w:val="center"/>
        </w:trPr>
        <w:tc>
          <w:tcPr>
            <w:tcW w:w="2547" w:type="dxa"/>
          </w:tcPr>
          <w:p w:rsidRPr="0014486C" w:rsidR="00D01CC9" w:rsidP="00276E14" w:rsidRDefault="00D01CC9" w14:paraId="31C5E3B6" w14:textId="49AA8FE7">
            <w:pPr>
              <w:spacing w:line="360" w:lineRule="auto"/>
              <w:rPr>
                <w:rFonts w:asciiTheme="minorHAnsi" w:hAnsiTheme="minorHAnsi" w:cstheme="minorHAnsi"/>
                <w:szCs w:val="24"/>
              </w:rPr>
            </w:pPr>
            <w:r w:rsidRPr="0014486C">
              <w:rPr>
                <w:rFonts w:asciiTheme="minorHAnsi" w:hAnsiTheme="minorHAnsi" w:cstheme="minorHAnsi"/>
                <w:szCs w:val="24"/>
              </w:rPr>
              <w:t xml:space="preserve">Reject </w:t>
            </w:r>
          </w:p>
        </w:tc>
        <w:tc>
          <w:tcPr>
            <w:tcW w:w="4536" w:type="dxa"/>
          </w:tcPr>
          <w:p w:rsidRPr="0014486C" w:rsidR="00D01CC9" w:rsidP="00276E14" w:rsidRDefault="006648EB" w14:paraId="73305665" w14:textId="6B51DF21">
            <w:pPr>
              <w:spacing w:line="360" w:lineRule="auto"/>
              <w:rPr>
                <w:rFonts w:asciiTheme="minorHAnsi" w:hAnsiTheme="minorHAnsi" w:cstheme="minorHAnsi"/>
                <w:szCs w:val="24"/>
              </w:rPr>
            </w:pPr>
            <w:r>
              <w:rPr>
                <w:rFonts w:asciiTheme="minorHAnsi" w:hAnsiTheme="minorHAnsi" w:cstheme="minorHAnsi"/>
                <w:szCs w:val="24"/>
              </w:rPr>
              <w:t xml:space="preserve">Hold </w:t>
            </w:r>
          </w:p>
        </w:tc>
      </w:tr>
      <w:tr w:rsidRPr="0014486C" w:rsidR="00D01CC9" w:rsidTr="00D01CC9" w14:paraId="005DDD2E" w14:textId="77777777">
        <w:trPr>
          <w:jc w:val="center"/>
        </w:trPr>
        <w:tc>
          <w:tcPr>
            <w:tcW w:w="2547" w:type="dxa"/>
          </w:tcPr>
          <w:p w:rsidRPr="0014486C" w:rsidR="00D01CC9" w:rsidP="00276E14" w:rsidRDefault="00FF28AF" w14:paraId="69BFFB90" w14:textId="22CC7B1D">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536" w:type="dxa"/>
          </w:tcPr>
          <w:p w:rsidRPr="0014486C" w:rsidR="00D01CC9" w:rsidP="00276E14" w:rsidRDefault="00FF28AF" w14:paraId="1EDC3159" w14:textId="188AC5EA">
            <w:pPr>
              <w:spacing w:line="360" w:lineRule="auto"/>
              <w:rPr>
                <w:rFonts w:asciiTheme="minorHAnsi" w:hAnsiTheme="minorHAnsi" w:cstheme="minorHAnsi"/>
                <w:szCs w:val="24"/>
              </w:rPr>
            </w:pPr>
            <w:r w:rsidRPr="0014486C">
              <w:rPr>
                <w:rFonts w:asciiTheme="minorHAnsi" w:hAnsiTheme="minorHAnsi" w:cstheme="minorHAnsi"/>
                <w:szCs w:val="24"/>
              </w:rPr>
              <w:t xml:space="preserve">IOPS Maker </w:t>
            </w:r>
          </w:p>
        </w:tc>
      </w:tr>
    </w:tbl>
    <w:p w:rsidR="004E2ED3" w:rsidP="00FC07D8" w:rsidRDefault="004E2ED3" w14:paraId="2B8581CE" w14:textId="77777777">
      <w:pPr>
        <w:spacing w:line="360" w:lineRule="auto"/>
        <w:rPr>
          <w:rFonts w:asciiTheme="minorHAnsi" w:hAnsiTheme="minorHAnsi" w:cstheme="minorHAnsi"/>
          <w:sz w:val="22"/>
          <w:szCs w:val="22"/>
        </w:rPr>
      </w:pPr>
    </w:p>
    <w:p w:rsidRPr="00FC07D8" w:rsidR="004E2ED3" w:rsidP="00FC07D8" w:rsidRDefault="004E2ED3" w14:paraId="2B6BB54F" w14:textId="77777777">
      <w:pPr>
        <w:spacing w:line="360" w:lineRule="auto"/>
        <w:rPr>
          <w:rFonts w:asciiTheme="minorHAnsi" w:hAnsiTheme="minorHAnsi" w:cstheme="minorHAnsi"/>
          <w:sz w:val="22"/>
          <w:szCs w:val="22"/>
        </w:rPr>
      </w:pPr>
    </w:p>
    <w:p w:rsidRPr="00956FD8" w:rsidR="005E4824" w:rsidP="007C1709" w:rsidRDefault="005E4824" w14:paraId="493DB723" w14:textId="77777777">
      <w:pPr>
        <w:pStyle w:val="Heading3"/>
        <w:rPr>
          <w:i/>
        </w:rPr>
      </w:pPr>
      <w:bookmarkStart w:name="_Toc156159543" w:id="202"/>
      <w:bookmarkStart w:name="_Toc166061922" w:id="203"/>
      <w:r w:rsidRPr="00956FD8">
        <w:t>Access Details:</w:t>
      </w:r>
      <w:bookmarkEnd w:id="202"/>
      <w:bookmarkEnd w:id="203"/>
      <w:r w:rsidRPr="00956FD8">
        <w:t xml:space="preserve"> </w:t>
      </w:r>
    </w:p>
    <w:p w:rsidRPr="005E4824" w:rsidR="005E4824" w:rsidP="005E4824" w:rsidRDefault="005E4824" w14:paraId="2F3172D8" w14:textId="77777777">
      <w:pPr>
        <w:spacing w:line="360" w:lineRule="auto"/>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2C21A7" w:rsidTr="00D336E2" w14:paraId="3C03551E" w14:textId="77777777">
        <w:tc>
          <w:tcPr>
            <w:tcW w:w="4321" w:type="dxa"/>
          </w:tcPr>
          <w:p w:rsidRPr="0014486C" w:rsidR="002C21A7" w:rsidP="00C00751" w:rsidRDefault="002C21A7" w14:paraId="58B9DE3D"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2C21A7" w:rsidP="00C00751" w:rsidRDefault="002C21A7" w14:paraId="6D8FAD96" w14:textId="77777777">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Islamic Operations users. </w:t>
            </w:r>
          </w:p>
        </w:tc>
      </w:tr>
      <w:tr w:rsidRPr="0014486C" w:rsidR="002C21A7" w:rsidTr="00D336E2" w14:paraId="0A8DB5B7" w14:textId="77777777">
        <w:tc>
          <w:tcPr>
            <w:tcW w:w="4321" w:type="dxa"/>
          </w:tcPr>
          <w:p w:rsidRPr="0014486C" w:rsidR="002C21A7" w:rsidP="00C00751" w:rsidRDefault="002C21A7" w14:paraId="66E54307"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2C21A7" w:rsidP="00C00751" w:rsidRDefault="002C21A7" w14:paraId="0449494D"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2C21A7" w:rsidTr="00D336E2" w14:paraId="42F79D73" w14:textId="77777777">
        <w:tc>
          <w:tcPr>
            <w:tcW w:w="4321" w:type="dxa"/>
          </w:tcPr>
          <w:p w:rsidRPr="0014486C" w:rsidR="002C21A7" w:rsidP="00C00751" w:rsidRDefault="002C21A7" w14:paraId="7980DD6E"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2C21A7" w:rsidP="00C00751" w:rsidRDefault="002C21A7" w14:paraId="5FBBCEC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2C21A7" w:rsidTr="00D336E2" w14:paraId="52EC2B6C" w14:textId="77777777">
        <w:tc>
          <w:tcPr>
            <w:tcW w:w="4321" w:type="dxa"/>
          </w:tcPr>
          <w:p w:rsidRPr="0014486C" w:rsidR="002C21A7" w:rsidP="00C00751" w:rsidRDefault="002C21A7" w14:paraId="30602EB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2C21A7" w:rsidP="00C00751" w:rsidRDefault="002C21A7" w14:paraId="74ED6943"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2C21A7" w:rsidTr="00D336E2" w14:paraId="781A8629" w14:textId="77777777">
        <w:tc>
          <w:tcPr>
            <w:tcW w:w="4321" w:type="dxa"/>
          </w:tcPr>
          <w:p w:rsidRPr="0014486C" w:rsidR="002C21A7" w:rsidP="00C00751" w:rsidRDefault="002C21A7" w14:paraId="494AA04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2C21A7" w:rsidP="00C00751" w:rsidRDefault="002C21A7" w14:paraId="4EF3C00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5E4824" w:rsidP="00611859" w:rsidRDefault="005E4824" w14:paraId="6EB65580" w14:textId="77777777">
      <w:pPr>
        <w:spacing w:line="360" w:lineRule="auto"/>
        <w:jc w:val="both"/>
        <w:rPr>
          <w:rFonts w:asciiTheme="minorHAnsi" w:hAnsiTheme="minorHAnsi" w:cstheme="minorHAnsi"/>
          <w:sz w:val="20"/>
        </w:rPr>
      </w:pPr>
    </w:p>
    <w:p w:rsidR="006648EB" w:rsidP="00611859" w:rsidRDefault="006648EB" w14:paraId="2C375B2D" w14:textId="77777777">
      <w:pPr>
        <w:spacing w:line="360" w:lineRule="auto"/>
        <w:jc w:val="both"/>
        <w:rPr>
          <w:rFonts w:asciiTheme="minorHAnsi" w:hAnsiTheme="minorHAnsi" w:cstheme="minorHAnsi"/>
          <w:sz w:val="20"/>
        </w:rPr>
      </w:pPr>
    </w:p>
    <w:p w:rsidR="006648EB" w:rsidP="00611859" w:rsidRDefault="006648EB" w14:paraId="00B886BB" w14:textId="77777777">
      <w:pPr>
        <w:spacing w:line="360" w:lineRule="auto"/>
        <w:jc w:val="both"/>
        <w:rPr>
          <w:rFonts w:asciiTheme="minorHAnsi" w:hAnsiTheme="minorHAnsi" w:cstheme="minorHAnsi"/>
          <w:sz w:val="20"/>
        </w:rPr>
      </w:pPr>
    </w:p>
    <w:p w:rsidR="006648EB" w:rsidP="006648EB" w:rsidRDefault="006648EB" w14:paraId="51E0EB35" w14:textId="2910D8C8">
      <w:pPr>
        <w:pStyle w:val="Heading2"/>
      </w:pPr>
      <w:bookmarkStart w:name="_Toc166061923" w:id="204"/>
      <w:r>
        <w:t>Hold Queue</w:t>
      </w:r>
      <w:bookmarkEnd w:id="204"/>
      <w:r>
        <w:t xml:space="preserve"> </w:t>
      </w:r>
    </w:p>
    <w:p w:rsidR="006648EB" w:rsidP="006648EB" w:rsidRDefault="006648EB" w14:paraId="29160C9F" w14:textId="2E64DAAC">
      <w:pPr>
        <w:pStyle w:val="Heading3"/>
      </w:pPr>
      <w:bookmarkStart w:name="_Toc166061924" w:id="205"/>
      <w:r>
        <w:t>Description</w:t>
      </w:r>
      <w:bookmarkEnd w:id="205"/>
      <w:r>
        <w:t xml:space="preserve"> </w:t>
      </w:r>
    </w:p>
    <w:p w:rsidR="004248A9" w:rsidP="004248A9" w:rsidRDefault="004248A9" w14:paraId="0407A54D" w14:textId="0300A0F2">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This will be a system queue. i.e., the user will not have access to this queue. </w:t>
      </w:r>
    </w:p>
    <w:p w:rsidR="004248A9" w:rsidP="004248A9" w:rsidRDefault="004248A9" w14:paraId="33C3B418" w14:textId="33981A7F">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The WI will move to this queue based on the following condition: </w:t>
      </w:r>
    </w:p>
    <w:p w:rsidR="004248A9" w:rsidP="004248A9" w:rsidRDefault="004248A9" w14:paraId="64F68D8D" w14:textId="485CE5C5">
      <w:pPr>
        <w:pStyle w:val="ListParagraph"/>
        <w:numPr>
          <w:ilvl w:val="1"/>
          <w:numId w:val="63"/>
        </w:numPr>
        <w:spacing w:line="360" w:lineRule="auto"/>
        <w:rPr>
          <w:rFonts w:asciiTheme="minorHAnsi" w:hAnsiTheme="minorHAnsi" w:cstheme="minorHAnsi"/>
        </w:rPr>
      </w:pPr>
      <w:r>
        <w:rPr>
          <w:rFonts w:asciiTheme="minorHAnsi" w:hAnsiTheme="minorHAnsi" w:cstheme="minorHAnsi"/>
        </w:rPr>
        <w:t xml:space="preserve">For request type Freeze, if there was any child WI created for Islamic Products post system integration and then Compliance Checker user took decision as ‘Approve’, the parent WI will move to this queue. </w:t>
      </w:r>
    </w:p>
    <w:p w:rsidR="004248A9" w:rsidP="004248A9" w:rsidRDefault="004248A9" w14:paraId="1AE0FFD5" w14:textId="214D788F">
      <w:pPr>
        <w:pStyle w:val="ListParagraph"/>
        <w:numPr>
          <w:ilvl w:val="1"/>
          <w:numId w:val="63"/>
        </w:numPr>
        <w:spacing w:line="360" w:lineRule="auto"/>
        <w:rPr>
          <w:rFonts w:asciiTheme="minorHAnsi" w:hAnsiTheme="minorHAnsi" w:cstheme="minorHAnsi"/>
        </w:rPr>
      </w:pPr>
      <w:r>
        <w:rPr>
          <w:rFonts w:asciiTheme="minorHAnsi" w:hAnsiTheme="minorHAnsi" w:cstheme="minorHAnsi"/>
        </w:rPr>
        <w:t xml:space="preserve">For request type Unfreeze, if there was any child WI created for Islamic Products post system integration, parent WI will always move to this queue. </w:t>
      </w:r>
    </w:p>
    <w:p w:rsidR="004248A9" w:rsidP="004248A9" w:rsidRDefault="004248A9" w14:paraId="6AA5B04C" w14:textId="597115E6">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This queue will be responsible to collect the parent/child instances of those WI whose child was created and moved to IOPS unit. </w:t>
      </w:r>
    </w:p>
    <w:p w:rsidR="004248A9" w:rsidP="004248A9" w:rsidRDefault="004248A9" w14:paraId="658DFC7A" w14:textId="48D0C0E0">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Once the IOPS Checker takes decision as ‘Approve’ or ‘Reject’, the child instance of the WI moves to Hold queue and the decision gets updated in the parent WI. </w:t>
      </w:r>
    </w:p>
    <w:p w:rsidR="004248A9" w:rsidP="004248A9" w:rsidRDefault="004248A9" w14:paraId="4A4D129D" w14:textId="23D7B4E0">
      <w:pPr>
        <w:pStyle w:val="ListParagraph"/>
        <w:numPr>
          <w:ilvl w:val="0"/>
          <w:numId w:val="63"/>
        </w:numPr>
        <w:spacing w:line="360" w:lineRule="auto"/>
        <w:rPr>
          <w:rFonts w:asciiTheme="minorHAnsi" w:hAnsiTheme="minorHAnsi" w:cstheme="minorHAnsi"/>
        </w:rPr>
      </w:pPr>
      <w:r>
        <w:rPr>
          <w:rFonts w:asciiTheme="minorHAnsi" w:hAnsiTheme="minorHAnsi" w:cstheme="minorHAnsi"/>
        </w:rPr>
        <w:t>The child will get deleted and the parent WI with updated decisions from IOPS unit will move ahead to ‘</w:t>
      </w:r>
      <w:r w:rsidRPr="00D262F2">
        <w:rPr>
          <w:rFonts w:asciiTheme="minorHAnsi" w:hAnsiTheme="minorHAnsi" w:cstheme="minorHAnsi"/>
          <w:b/>
          <w:bCs/>
        </w:rPr>
        <w:t>Operations Maker’</w:t>
      </w:r>
      <w:r>
        <w:rPr>
          <w:rFonts w:asciiTheme="minorHAnsi" w:hAnsiTheme="minorHAnsi" w:cstheme="minorHAnsi"/>
        </w:rPr>
        <w:t xml:space="preserve"> on collection of all instances. </w:t>
      </w:r>
    </w:p>
    <w:p w:rsidR="00DA6B51" w:rsidP="004248A9" w:rsidRDefault="00DA6B51" w14:paraId="4AE058E7" w14:textId="0D0EE654">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If the child WI gets completed before parent WI moves on Hold, then the child WI will get deleted without moving to Hold and the parent WI will be updated with the decision of Child WI. </w:t>
      </w:r>
    </w:p>
    <w:p w:rsidR="004248A9" w:rsidP="004248A9" w:rsidRDefault="004248A9" w14:paraId="0B6E0CB0" w14:textId="77777777">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3320"/>
        <w:gridCol w:w="3015"/>
        <w:gridCol w:w="3015"/>
      </w:tblGrid>
      <w:tr w:rsidR="004248A9" w:rsidTr="004248A9" w14:paraId="0AE14705" w14:textId="5A85256A">
        <w:tc>
          <w:tcPr>
            <w:tcW w:w="3320" w:type="dxa"/>
          </w:tcPr>
          <w:p w:rsidRPr="001C546F" w:rsidR="004248A9" w:rsidP="004248A9" w:rsidRDefault="004248A9" w14:paraId="650B8653" w14:textId="0A8ADC87">
            <w:pPr>
              <w:spacing w:line="360" w:lineRule="auto"/>
              <w:rPr>
                <w:rFonts w:asciiTheme="minorHAnsi" w:hAnsiTheme="minorHAnsi" w:cstheme="minorHAnsi"/>
                <w:b/>
                <w:bCs/>
              </w:rPr>
            </w:pPr>
            <w:r w:rsidRPr="001C546F">
              <w:rPr>
                <w:rFonts w:asciiTheme="minorHAnsi" w:hAnsiTheme="minorHAnsi" w:cstheme="minorHAnsi"/>
                <w:b/>
                <w:bCs/>
              </w:rPr>
              <w:t>Decision</w:t>
            </w:r>
          </w:p>
        </w:tc>
        <w:tc>
          <w:tcPr>
            <w:tcW w:w="3015" w:type="dxa"/>
          </w:tcPr>
          <w:p w:rsidRPr="001C546F" w:rsidR="004248A9" w:rsidP="004248A9" w:rsidRDefault="004248A9" w14:paraId="062D173E" w14:textId="5D055F9B">
            <w:pPr>
              <w:spacing w:line="360" w:lineRule="auto"/>
              <w:rPr>
                <w:rFonts w:asciiTheme="minorHAnsi" w:hAnsiTheme="minorHAnsi" w:cstheme="minorHAnsi"/>
                <w:b/>
                <w:bCs/>
              </w:rPr>
            </w:pPr>
            <w:r w:rsidRPr="001C546F">
              <w:rPr>
                <w:rFonts w:asciiTheme="minorHAnsi" w:hAnsiTheme="minorHAnsi" w:cstheme="minorHAnsi"/>
                <w:b/>
                <w:bCs/>
              </w:rPr>
              <w:t>Condition</w:t>
            </w:r>
          </w:p>
        </w:tc>
        <w:tc>
          <w:tcPr>
            <w:tcW w:w="3015" w:type="dxa"/>
          </w:tcPr>
          <w:p w:rsidRPr="001C546F" w:rsidR="004248A9" w:rsidP="004248A9" w:rsidRDefault="004248A9" w14:paraId="40F92EC5" w14:textId="14272BE5">
            <w:pPr>
              <w:spacing w:line="360" w:lineRule="auto"/>
              <w:rPr>
                <w:rFonts w:asciiTheme="minorHAnsi" w:hAnsiTheme="minorHAnsi" w:cstheme="minorHAnsi"/>
                <w:b/>
                <w:bCs/>
              </w:rPr>
            </w:pPr>
            <w:r w:rsidRPr="001C546F">
              <w:rPr>
                <w:rFonts w:asciiTheme="minorHAnsi" w:hAnsiTheme="minorHAnsi" w:cstheme="minorHAnsi"/>
                <w:b/>
                <w:bCs/>
              </w:rPr>
              <w:t xml:space="preserve">WI moves to </w:t>
            </w:r>
          </w:p>
        </w:tc>
      </w:tr>
      <w:tr w:rsidR="004248A9" w:rsidTr="004248A9" w14:paraId="5D90C802" w14:textId="117D9A32">
        <w:tc>
          <w:tcPr>
            <w:tcW w:w="3320" w:type="dxa"/>
          </w:tcPr>
          <w:p w:rsidR="004248A9" w:rsidP="004248A9" w:rsidRDefault="008461BE" w14:paraId="7F6E45B5" w14:textId="7381AA7B">
            <w:pPr>
              <w:spacing w:line="360" w:lineRule="auto"/>
              <w:rPr>
                <w:rFonts w:asciiTheme="minorHAnsi" w:hAnsiTheme="minorHAnsi" w:cstheme="minorHAnsi"/>
              </w:rPr>
            </w:pPr>
            <w:r>
              <w:rPr>
                <w:rFonts w:asciiTheme="minorHAnsi" w:hAnsiTheme="minorHAnsi" w:cstheme="minorHAnsi"/>
              </w:rPr>
              <w:t>Success</w:t>
            </w:r>
          </w:p>
        </w:tc>
        <w:tc>
          <w:tcPr>
            <w:tcW w:w="3015" w:type="dxa"/>
          </w:tcPr>
          <w:p w:rsidR="004248A9" w:rsidP="004248A9" w:rsidRDefault="008461BE" w14:paraId="4475281D" w14:textId="336ECDF9">
            <w:pPr>
              <w:spacing w:line="360" w:lineRule="auto"/>
              <w:rPr>
                <w:rFonts w:asciiTheme="minorHAnsi" w:hAnsiTheme="minorHAnsi" w:cstheme="minorHAnsi"/>
              </w:rPr>
            </w:pPr>
            <w:r>
              <w:rPr>
                <w:rFonts w:asciiTheme="minorHAnsi" w:hAnsiTheme="minorHAnsi" w:cstheme="minorHAnsi"/>
              </w:rPr>
              <w:t xml:space="preserve">All parent/child instances of the WI collected </w:t>
            </w:r>
          </w:p>
        </w:tc>
        <w:tc>
          <w:tcPr>
            <w:tcW w:w="3015" w:type="dxa"/>
          </w:tcPr>
          <w:p w:rsidR="004248A9" w:rsidP="004248A9" w:rsidRDefault="008461BE" w14:paraId="1A911F5F" w14:textId="76D44ABE">
            <w:pPr>
              <w:spacing w:line="360" w:lineRule="auto"/>
              <w:rPr>
                <w:rFonts w:asciiTheme="minorHAnsi" w:hAnsiTheme="minorHAnsi" w:cstheme="minorHAnsi"/>
              </w:rPr>
            </w:pPr>
            <w:r>
              <w:rPr>
                <w:rFonts w:asciiTheme="minorHAnsi" w:hAnsiTheme="minorHAnsi" w:cstheme="minorHAnsi"/>
              </w:rPr>
              <w:t xml:space="preserve">Operations Maker </w:t>
            </w:r>
          </w:p>
        </w:tc>
      </w:tr>
    </w:tbl>
    <w:p w:rsidR="004248A9" w:rsidP="004248A9" w:rsidRDefault="004248A9" w14:paraId="24A0C511" w14:textId="77777777">
      <w:pPr>
        <w:spacing w:line="360" w:lineRule="auto"/>
        <w:rPr>
          <w:rFonts w:asciiTheme="minorHAnsi" w:hAnsiTheme="minorHAnsi" w:cstheme="minorHAnsi"/>
        </w:rPr>
      </w:pPr>
    </w:p>
    <w:p w:rsidR="008461BE" w:rsidP="004248A9" w:rsidRDefault="008461BE" w14:paraId="008CA378" w14:textId="77777777">
      <w:pPr>
        <w:spacing w:line="360" w:lineRule="auto"/>
        <w:rPr>
          <w:rFonts w:asciiTheme="minorHAnsi" w:hAnsiTheme="minorHAnsi" w:cstheme="minorHAnsi"/>
        </w:rPr>
      </w:pPr>
    </w:p>
    <w:p w:rsidR="008461BE" w:rsidP="008461BE" w:rsidRDefault="008461BE" w14:paraId="64D7DC5B" w14:textId="270540F2">
      <w:pPr>
        <w:pStyle w:val="Heading3"/>
      </w:pPr>
      <w:bookmarkStart w:name="_Toc166061925" w:id="206"/>
      <w:r>
        <w:t>Access Details</w:t>
      </w:r>
      <w:bookmarkEnd w:id="206"/>
      <w:r>
        <w:t xml:space="preserve"> </w:t>
      </w:r>
    </w:p>
    <w:p w:rsidR="008461BE" w:rsidP="008461BE" w:rsidRDefault="008461BE" w14:paraId="072D83A1"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8461BE" w:rsidTr="00A32EF9" w14:paraId="3E51BA43" w14:textId="77777777">
        <w:tc>
          <w:tcPr>
            <w:tcW w:w="4321" w:type="dxa"/>
          </w:tcPr>
          <w:p w:rsidRPr="0014486C" w:rsidR="008461BE" w:rsidP="00A32EF9" w:rsidRDefault="008461BE" w14:paraId="1E80F91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8461BE" w:rsidP="00A32EF9" w:rsidRDefault="008461BE" w14:paraId="54E05CB7" w14:textId="796BB870">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The queue will be accessed by</w:t>
            </w:r>
            <w:r w:rsidR="001C546F">
              <w:rPr>
                <w:rFonts w:eastAsia="Calibri" w:asciiTheme="minorHAnsi" w:hAnsiTheme="minorHAnsi" w:cstheme="minorHAnsi"/>
                <w:szCs w:val="24"/>
              </w:rPr>
              <w:t xml:space="preserve"> system users.</w:t>
            </w:r>
            <w:r w:rsidRPr="0014486C">
              <w:rPr>
                <w:rFonts w:eastAsia="Calibri" w:asciiTheme="minorHAnsi" w:hAnsiTheme="minorHAnsi" w:cstheme="minorHAnsi"/>
                <w:szCs w:val="24"/>
              </w:rPr>
              <w:t xml:space="preserve"> </w:t>
            </w:r>
          </w:p>
        </w:tc>
      </w:tr>
      <w:tr w:rsidRPr="0014486C" w:rsidR="008461BE" w:rsidTr="00A32EF9" w14:paraId="1044FCB3" w14:textId="77777777">
        <w:tc>
          <w:tcPr>
            <w:tcW w:w="4321" w:type="dxa"/>
          </w:tcPr>
          <w:p w:rsidRPr="0014486C" w:rsidR="008461BE" w:rsidP="00A32EF9" w:rsidRDefault="008461BE" w14:paraId="606377C0"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8461BE" w:rsidP="00A32EF9" w:rsidRDefault="008461BE" w14:paraId="62F5F1A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8461BE" w:rsidTr="00A32EF9" w14:paraId="15E1A2A1" w14:textId="77777777">
        <w:tc>
          <w:tcPr>
            <w:tcW w:w="4321" w:type="dxa"/>
          </w:tcPr>
          <w:p w:rsidRPr="0014486C" w:rsidR="008461BE" w:rsidP="00A32EF9" w:rsidRDefault="008461BE" w14:paraId="419F0EC2"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8461BE" w:rsidP="00A32EF9" w:rsidRDefault="008461BE" w14:paraId="0E05F70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8461BE" w:rsidTr="00A32EF9" w14:paraId="1FEBC11C" w14:textId="77777777">
        <w:tc>
          <w:tcPr>
            <w:tcW w:w="4321" w:type="dxa"/>
          </w:tcPr>
          <w:p w:rsidRPr="0014486C" w:rsidR="008461BE" w:rsidP="00A32EF9" w:rsidRDefault="008461BE" w14:paraId="0C28B5FC"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8461BE" w:rsidP="00A32EF9" w:rsidRDefault="008461BE" w14:paraId="10DA409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8461BE" w:rsidTr="00A32EF9" w14:paraId="36665DAA" w14:textId="77777777">
        <w:tc>
          <w:tcPr>
            <w:tcW w:w="4321" w:type="dxa"/>
          </w:tcPr>
          <w:p w:rsidRPr="0014486C" w:rsidR="008461BE" w:rsidP="00A32EF9" w:rsidRDefault="008461BE" w14:paraId="325C1F1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8461BE" w:rsidP="00A32EF9" w:rsidRDefault="008461BE" w14:paraId="1322BAD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8461BE" w:rsidP="008461BE" w:rsidRDefault="008461BE" w14:paraId="6803FB27" w14:textId="77777777"/>
    <w:p w:rsidR="001C546F" w:rsidP="008461BE" w:rsidRDefault="001C546F" w14:paraId="154E4843" w14:textId="77777777"/>
    <w:p w:rsidRPr="008461BE" w:rsidR="001C546F" w:rsidP="008461BE" w:rsidRDefault="001C546F" w14:paraId="61B5686D" w14:textId="77777777"/>
    <w:p w:rsidRPr="00956FD8" w:rsidR="005E4824" w:rsidP="00DA79CD" w:rsidRDefault="005E4824" w14:paraId="4C4363A3" w14:textId="614D48BC">
      <w:pPr>
        <w:pStyle w:val="Heading2"/>
      </w:pPr>
      <w:bookmarkStart w:name="_Toc153554684" w:id="207"/>
      <w:bookmarkStart w:name="_Toc156159544" w:id="208"/>
      <w:bookmarkStart w:name="_Toc166061926" w:id="209"/>
      <w:r>
        <w:t>Operations Maker</w:t>
      </w:r>
      <w:bookmarkEnd w:id="207"/>
      <w:bookmarkEnd w:id="208"/>
      <w:bookmarkEnd w:id="209"/>
    </w:p>
    <w:p w:rsidRPr="00956FD8" w:rsidR="005E4824" w:rsidP="007C1709" w:rsidRDefault="005E4824" w14:paraId="50524C24" w14:textId="77777777">
      <w:pPr>
        <w:pStyle w:val="Heading3"/>
        <w:rPr>
          <w:i/>
        </w:rPr>
      </w:pPr>
      <w:bookmarkStart w:name="_Toc156159545" w:id="210"/>
      <w:bookmarkStart w:name="_Toc166061927" w:id="211"/>
      <w:r w:rsidRPr="00956FD8">
        <w:t>Description</w:t>
      </w:r>
      <w:bookmarkEnd w:id="210"/>
      <w:bookmarkEnd w:id="211"/>
    </w:p>
    <w:p w:rsidRPr="0014486C" w:rsidR="00555D2F" w:rsidP="003B222E" w:rsidRDefault="00555D2F" w14:paraId="07EA96CB" w14:textId="77777777">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rsidRPr="0014486C" w:rsidR="00695E3E" w:rsidP="003B222E" w:rsidRDefault="006D4627" w14:paraId="6BB5EC8F" w14:textId="77777777">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 xml:space="preserve">Inquiry </w:t>
      </w:r>
      <w:r w:rsidRPr="0014486C">
        <w:rPr>
          <w:rFonts w:asciiTheme="minorHAnsi" w:hAnsiTheme="minorHAnsi" w:cstheme="minorHAnsi"/>
          <w:szCs w:val="24"/>
        </w:rPr>
        <w:t>request</w:t>
      </w:r>
      <w:r w:rsidRPr="0014486C" w:rsidR="00695E3E">
        <w:rPr>
          <w:rFonts w:asciiTheme="minorHAnsi" w:hAnsiTheme="minorHAnsi" w:cstheme="minorHAnsi"/>
          <w:szCs w:val="24"/>
        </w:rPr>
        <w:t>:</w:t>
      </w:r>
    </w:p>
    <w:p w:rsidRPr="0014486C" w:rsidR="00695E3E" w:rsidP="003B222E" w:rsidRDefault="00695E3E" w14:paraId="75F1AA53" w14:textId="36C14679">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The user will receive the request submitted by Compliance Checker</w:t>
      </w:r>
      <w:r w:rsidRPr="0014486C" w:rsidR="006D4627">
        <w:rPr>
          <w:rFonts w:asciiTheme="minorHAnsi" w:hAnsiTheme="minorHAnsi" w:cstheme="minorHAnsi"/>
          <w:szCs w:val="24"/>
        </w:rPr>
        <w:t>.</w:t>
      </w:r>
    </w:p>
    <w:p w:rsidR="00695E3E" w:rsidP="003B222E" w:rsidRDefault="00695E3E" w14:paraId="75A119D9" w14:textId="237B2D66">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review </w:t>
      </w:r>
      <w:r w:rsidRPr="0014486C" w:rsidR="008D6A58">
        <w:rPr>
          <w:rFonts w:asciiTheme="minorHAnsi" w:hAnsiTheme="minorHAnsi" w:cstheme="minorHAnsi"/>
          <w:szCs w:val="24"/>
        </w:rPr>
        <w:t xml:space="preserve">the request and perform customer exposure </w:t>
      </w:r>
      <w:r w:rsidR="00445C6E">
        <w:rPr>
          <w:rFonts w:asciiTheme="minorHAnsi" w:hAnsiTheme="minorHAnsi" w:cstheme="minorHAnsi"/>
          <w:szCs w:val="24"/>
        </w:rPr>
        <w:t xml:space="preserve">by fetching the products again if required. </w:t>
      </w:r>
    </w:p>
    <w:p w:rsidRPr="0014486C" w:rsidR="008461BE" w:rsidP="003B222E" w:rsidRDefault="008461BE" w14:paraId="5102F270" w14:textId="6EFE0C59">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The products will be refreshed and if there is any new product added by this time, then there will be a clear identification on the row as new product added. </w:t>
      </w:r>
    </w:p>
    <w:p w:rsidRPr="0014486C" w:rsidR="00A6063B" w:rsidP="003B222E" w:rsidRDefault="00A6063B" w14:paraId="74CFB334" w14:textId="0F783D1B">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Customer Exposure </w:t>
      </w:r>
      <w:r w:rsidR="00F60A66">
        <w:rPr>
          <w:rFonts w:asciiTheme="minorHAnsi" w:hAnsiTheme="minorHAnsi" w:cstheme="minorHAnsi"/>
          <w:szCs w:val="24"/>
        </w:rPr>
        <w:t>Excel</w:t>
      </w:r>
      <w:r w:rsidRPr="0014486C">
        <w:rPr>
          <w:rFonts w:asciiTheme="minorHAnsi" w:hAnsiTheme="minorHAnsi" w:cstheme="minorHAnsi"/>
          <w:szCs w:val="24"/>
        </w:rPr>
        <w:t xml:space="preserve"> file will be generated </w:t>
      </w:r>
      <w:r w:rsidRPr="0014486C" w:rsidR="00506427">
        <w:rPr>
          <w:rFonts w:asciiTheme="minorHAnsi" w:hAnsiTheme="minorHAnsi" w:cstheme="minorHAnsi"/>
          <w:szCs w:val="24"/>
        </w:rPr>
        <w:t>and</w:t>
      </w:r>
      <w:r w:rsidRPr="0014486C">
        <w:rPr>
          <w:rFonts w:asciiTheme="minorHAnsi" w:hAnsiTheme="minorHAnsi" w:cstheme="minorHAnsi"/>
          <w:szCs w:val="24"/>
        </w:rPr>
        <w:t xml:space="preserve"> attached along with WI</w:t>
      </w:r>
      <w:r w:rsidR="004456A1">
        <w:rPr>
          <w:rFonts w:asciiTheme="minorHAnsi" w:hAnsiTheme="minorHAnsi" w:cstheme="minorHAnsi"/>
          <w:szCs w:val="24"/>
        </w:rPr>
        <w:t xml:space="preserve"> when the WI is submitted by the </w:t>
      </w:r>
      <w:r w:rsidR="0059358A">
        <w:rPr>
          <w:rFonts w:asciiTheme="minorHAnsi" w:hAnsiTheme="minorHAnsi" w:cstheme="minorHAnsi"/>
          <w:szCs w:val="24"/>
        </w:rPr>
        <w:t>maker.</w:t>
      </w:r>
      <w:r w:rsidR="008461BE">
        <w:rPr>
          <w:rFonts w:asciiTheme="minorHAnsi" w:hAnsiTheme="minorHAnsi" w:cstheme="minorHAnsi"/>
          <w:szCs w:val="24"/>
        </w:rPr>
        <w:t xml:space="preserve"> The excel will only be generated for FIU request type. For CIR the Excel file is not supposed to be generated. </w:t>
      </w:r>
    </w:p>
    <w:p w:rsidRPr="0014486C" w:rsidR="002E3CAE" w:rsidP="003B222E" w:rsidRDefault="002E3CAE" w14:paraId="1AB33330" w14:textId="2323A915">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WI and it will move to Operations Checker queue. </w:t>
      </w:r>
    </w:p>
    <w:p w:rsidRPr="0014486C" w:rsidR="00695E3E" w:rsidP="003B222E" w:rsidRDefault="006D4627" w14:paraId="2DF6642C" w14:textId="77777777">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Freeze</w:t>
      </w:r>
      <w:r w:rsidRPr="0014486C">
        <w:rPr>
          <w:rFonts w:asciiTheme="minorHAnsi" w:hAnsiTheme="minorHAnsi" w:cstheme="minorHAnsi"/>
          <w:szCs w:val="24"/>
        </w:rPr>
        <w:t xml:space="preserve"> request</w:t>
      </w:r>
      <w:r w:rsidRPr="0014486C" w:rsidR="00695E3E">
        <w:rPr>
          <w:rFonts w:asciiTheme="minorHAnsi" w:hAnsiTheme="minorHAnsi" w:cstheme="minorHAnsi"/>
          <w:szCs w:val="24"/>
        </w:rPr>
        <w:t xml:space="preserve">: </w:t>
      </w:r>
    </w:p>
    <w:p w:rsidR="008461BE" w:rsidP="008461BE" w:rsidRDefault="00A6063B" w14:paraId="78294CAE" w14:textId="71B6B491">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receive </w:t>
      </w:r>
      <w:r w:rsidRPr="0014486C" w:rsidR="00506427">
        <w:rPr>
          <w:rFonts w:asciiTheme="minorHAnsi" w:hAnsiTheme="minorHAnsi" w:cstheme="minorHAnsi"/>
          <w:szCs w:val="24"/>
        </w:rPr>
        <w:t xml:space="preserve">the request from </w:t>
      </w:r>
      <w:r w:rsidR="00B63111">
        <w:rPr>
          <w:rFonts w:asciiTheme="minorHAnsi" w:hAnsiTheme="minorHAnsi" w:cstheme="minorHAnsi"/>
          <w:szCs w:val="24"/>
        </w:rPr>
        <w:t>Compliance Checker</w:t>
      </w:r>
      <w:r w:rsidR="008461BE">
        <w:rPr>
          <w:rFonts w:asciiTheme="minorHAnsi" w:hAnsiTheme="minorHAnsi" w:cstheme="minorHAnsi"/>
          <w:szCs w:val="24"/>
        </w:rPr>
        <w:t xml:space="preserve"> if no Islamic Product was there to freeze and from Hold queue if there was Islamic Product for IOPS Unit. </w:t>
      </w:r>
    </w:p>
    <w:p w:rsidR="003C10EB" w:rsidP="008461BE" w:rsidRDefault="008109B2" w14:paraId="6C24142B" w14:textId="77777777">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user will review the request </w:t>
      </w:r>
      <w:r w:rsidRPr="008461BE" w:rsidR="005067B9">
        <w:rPr>
          <w:rFonts w:asciiTheme="minorHAnsi" w:hAnsiTheme="minorHAnsi" w:cstheme="minorHAnsi"/>
          <w:szCs w:val="24"/>
        </w:rPr>
        <w:t xml:space="preserve">and perform customer exposure </w:t>
      </w:r>
      <w:r w:rsidR="00445C6E">
        <w:rPr>
          <w:rFonts w:asciiTheme="minorHAnsi" w:hAnsiTheme="minorHAnsi" w:cstheme="minorHAnsi"/>
          <w:szCs w:val="24"/>
        </w:rPr>
        <w:t>by fetching the products again if required</w:t>
      </w:r>
      <w:r w:rsidRPr="008461BE" w:rsidR="005067B9">
        <w:rPr>
          <w:rFonts w:asciiTheme="minorHAnsi" w:hAnsiTheme="minorHAnsi" w:cstheme="minorHAnsi"/>
          <w:szCs w:val="24"/>
        </w:rPr>
        <w:t xml:space="preserve">. </w:t>
      </w:r>
    </w:p>
    <w:p w:rsidRPr="003C10EB" w:rsidR="003C10EB" w:rsidP="003C10EB" w:rsidRDefault="003C10EB" w14:paraId="48F5F42B" w14:textId="380DEC11">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The products will be refreshed and if there is any new product added by this time, then there will be a clear identification on the row as new product added. </w:t>
      </w:r>
    </w:p>
    <w:p w:rsidR="008461BE" w:rsidP="008461BE" w:rsidRDefault="003C10EB" w14:paraId="1E2EA461" w14:textId="299C7C2B">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Customer Exposure </w:t>
      </w:r>
      <w:r w:rsidRPr="008461BE" w:rsidR="00F60A66">
        <w:rPr>
          <w:rFonts w:asciiTheme="minorHAnsi" w:hAnsiTheme="minorHAnsi" w:cstheme="minorHAnsi"/>
          <w:szCs w:val="24"/>
        </w:rPr>
        <w:t>Excel</w:t>
      </w:r>
      <w:r w:rsidRPr="008461BE" w:rsidR="005067B9">
        <w:rPr>
          <w:rFonts w:asciiTheme="minorHAnsi" w:hAnsiTheme="minorHAnsi" w:cstheme="minorHAnsi"/>
          <w:szCs w:val="24"/>
        </w:rPr>
        <w:t xml:space="preserve"> File will be generated and get attached with the WI</w:t>
      </w:r>
      <w:r w:rsidR="008461BE">
        <w:rPr>
          <w:rFonts w:asciiTheme="minorHAnsi" w:hAnsiTheme="minorHAnsi" w:cstheme="minorHAnsi"/>
          <w:szCs w:val="24"/>
        </w:rPr>
        <w:t xml:space="preserve"> </w:t>
      </w:r>
      <w:r w:rsidR="0059358A">
        <w:rPr>
          <w:rFonts w:asciiTheme="minorHAnsi" w:hAnsiTheme="minorHAnsi" w:cstheme="minorHAnsi"/>
          <w:szCs w:val="24"/>
        </w:rPr>
        <w:t xml:space="preserve">on final submission of the WI </w:t>
      </w:r>
      <w:r w:rsidR="008461BE">
        <w:rPr>
          <w:rFonts w:asciiTheme="minorHAnsi" w:hAnsiTheme="minorHAnsi" w:cstheme="minorHAnsi"/>
          <w:szCs w:val="24"/>
        </w:rPr>
        <w:t xml:space="preserve">for FIU and not for CIR. </w:t>
      </w:r>
    </w:p>
    <w:p w:rsidRPr="008461BE" w:rsidR="00AA68A1" w:rsidP="008461BE" w:rsidRDefault="001F20ED" w14:paraId="1942A704" w14:textId="057E807B">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update received from IOPS </w:t>
      </w:r>
      <w:r w:rsidR="008461BE">
        <w:rPr>
          <w:rFonts w:asciiTheme="minorHAnsi" w:hAnsiTheme="minorHAnsi" w:cstheme="minorHAnsi"/>
          <w:szCs w:val="24"/>
        </w:rPr>
        <w:t>Unit in case of Islamic Products</w:t>
      </w:r>
      <w:r w:rsidRPr="008461BE">
        <w:rPr>
          <w:rFonts w:asciiTheme="minorHAnsi" w:hAnsiTheme="minorHAnsi" w:cstheme="minorHAnsi"/>
          <w:szCs w:val="24"/>
        </w:rPr>
        <w:t xml:space="preserve"> </w:t>
      </w:r>
      <w:r w:rsidRPr="008461BE" w:rsidR="00AA68A1">
        <w:rPr>
          <w:rFonts w:asciiTheme="minorHAnsi" w:hAnsiTheme="minorHAnsi" w:cstheme="minorHAnsi"/>
          <w:szCs w:val="24"/>
        </w:rPr>
        <w:t xml:space="preserve">in the form of comments will be reflected in decision and remarks history table for the user to view it. </w:t>
      </w:r>
    </w:p>
    <w:p w:rsidRPr="0014486C" w:rsidR="00F71BEF" w:rsidP="003B222E" w:rsidRDefault="00884201" w14:paraId="4C9AD218" w14:textId="489A1811">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t>
      </w:r>
      <w:r w:rsidRPr="0014486C" w:rsidR="00BC7477">
        <w:rPr>
          <w:rFonts w:asciiTheme="minorHAnsi" w:hAnsiTheme="minorHAnsi" w:cstheme="minorHAnsi"/>
          <w:szCs w:val="24"/>
        </w:rPr>
        <w:t xml:space="preserve">WI and it will move to Operations Checker. </w:t>
      </w:r>
    </w:p>
    <w:p w:rsidRPr="0014486C" w:rsidR="00F71BEF" w:rsidP="003B222E" w:rsidRDefault="006D4627" w14:paraId="0C21017F" w14:textId="22FC7A96">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sidR="0075009C">
        <w:rPr>
          <w:rFonts w:asciiTheme="minorHAnsi" w:hAnsiTheme="minorHAnsi" w:cstheme="minorHAnsi"/>
          <w:b/>
          <w:bCs/>
          <w:szCs w:val="24"/>
        </w:rPr>
        <w:t>U</w:t>
      </w:r>
      <w:r w:rsidRPr="0014486C">
        <w:rPr>
          <w:rFonts w:asciiTheme="minorHAnsi" w:hAnsiTheme="minorHAnsi" w:cstheme="minorHAnsi"/>
          <w:b/>
          <w:bCs/>
          <w:szCs w:val="24"/>
        </w:rPr>
        <w:t>n-Freeze</w:t>
      </w:r>
      <w:r w:rsidRPr="0014486C">
        <w:rPr>
          <w:rFonts w:asciiTheme="minorHAnsi" w:hAnsiTheme="minorHAnsi" w:cstheme="minorHAnsi"/>
          <w:szCs w:val="24"/>
        </w:rPr>
        <w:t xml:space="preserve"> request</w:t>
      </w:r>
      <w:r w:rsidRPr="0014486C" w:rsidR="00F71BEF">
        <w:rPr>
          <w:rFonts w:asciiTheme="minorHAnsi" w:hAnsiTheme="minorHAnsi" w:cstheme="minorHAnsi"/>
          <w:szCs w:val="24"/>
        </w:rPr>
        <w:t>:</w:t>
      </w:r>
    </w:p>
    <w:p w:rsidR="008461BE" w:rsidP="008461BE" w:rsidRDefault="00F71BEF" w14:paraId="431A6008" w14:textId="77777777">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receive the request </w:t>
      </w:r>
      <w:r w:rsidRPr="0014486C" w:rsidR="00B12269">
        <w:rPr>
          <w:rFonts w:asciiTheme="minorHAnsi" w:hAnsiTheme="minorHAnsi" w:cstheme="minorHAnsi"/>
          <w:szCs w:val="24"/>
        </w:rPr>
        <w:t xml:space="preserve">post system integration where un-freeze call was placed </w:t>
      </w:r>
      <w:r w:rsidRPr="0014486C" w:rsidR="008461BE">
        <w:rPr>
          <w:rFonts w:asciiTheme="minorHAnsi" w:hAnsiTheme="minorHAnsi" w:cstheme="minorHAnsi"/>
          <w:szCs w:val="24"/>
        </w:rPr>
        <w:t>successfully,</w:t>
      </w:r>
      <w:r w:rsidR="008461BE">
        <w:rPr>
          <w:rFonts w:asciiTheme="minorHAnsi" w:hAnsiTheme="minorHAnsi" w:cstheme="minorHAnsi"/>
          <w:szCs w:val="24"/>
        </w:rPr>
        <w:t xml:space="preserve"> and no Islamic Product was selected by the user. The user will receive the request from ‘Hold’ queue in case if there were any Islamic Products selected for Unfreeze request. </w:t>
      </w:r>
    </w:p>
    <w:p w:rsidR="0068227E" w:rsidP="008461BE" w:rsidRDefault="00B12269" w14:paraId="18F21CCB" w14:textId="77777777">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user will review the request and perform customer exposure </w:t>
      </w:r>
      <w:r w:rsidR="0068227E">
        <w:rPr>
          <w:rFonts w:asciiTheme="minorHAnsi" w:hAnsiTheme="minorHAnsi" w:cstheme="minorHAnsi"/>
          <w:szCs w:val="24"/>
        </w:rPr>
        <w:t>by fetching the products again if required</w:t>
      </w:r>
      <w:r w:rsidRPr="008461BE">
        <w:rPr>
          <w:rFonts w:asciiTheme="minorHAnsi" w:hAnsiTheme="minorHAnsi" w:cstheme="minorHAnsi"/>
          <w:szCs w:val="24"/>
        </w:rPr>
        <w:t xml:space="preserve">. </w:t>
      </w:r>
    </w:p>
    <w:p w:rsidR="0068227E" w:rsidP="008461BE" w:rsidRDefault="0068227E" w14:paraId="1B879F94" w14:textId="02689750">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The products will be refreshed and if there is any new product added by this time, then there will be a clear identification on the row as new product added.</w:t>
      </w:r>
    </w:p>
    <w:p w:rsidR="008461BE" w:rsidP="008461BE" w:rsidRDefault="0068227E" w14:paraId="5BD24EA6" w14:textId="2701B9B6">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Customer Exposure </w:t>
      </w:r>
      <w:r w:rsidRPr="008461BE" w:rsidR="00F60A66">
        <w:rPr>
          <w:rFonts w:asciiTheme="minorHAnsi" w:hAnsiTheme="minorHAnsi" w:cstheme="minorHAnsi"/>
          <w:szCs w:val="24"/>
        </w:rPr>
        <w:t xml:space="preserve">Excel </w:t>
      </w:r>
      <w:r w:rsidRPr="008461BE" w:rsidR="00B12269">
        <w:rPr>
          <w:rFonts w:asciiTheme="minorHAnsi" w:hAnsiTheme="minorHAnsi" w:cstheme="minorHAnsi"/>
          <w:szCs w:val="24"/>
        </w:rPr>
        <w:t xml:space="preserve">File will be generated </w:t>
      </w:r>
      <w:r w:rsidRPr="008461BE" w:rsidR="00C12D87">
        <w:rPr>
          <w:rFonts w:asciiTheme="minorHAnsi" w:hAnsiTheme="minorHAnsi" w:cstheme="minorHAnsi"/>
          <w:szCs w:val="24"/>
        </w:rPr>
        <w:t>and</w:t>
      </w:r>
      <w:r w:rsidRPr="008461BE" w:rsidR="00B12269">
        <w:rPr>
          <w:rFonts w:asciiTheme="minorHAnsi" w:hAnsiTheme="minorHAnsi" w:cstheme="minorHAnsi"/>
          <w:szCs w:val="24"/>
        </w:rPr>
        <w:t xml:space="preserve"> attached with the WI</w:t>
      </w:r>
      <w:r w:rsidR="00213CA6">
        <w:rPr>
          <w:rFonts w:asciiTheme="minorHAnsi" w:hAnsiTheme="minorHAnsi" w:cstheme="minorHAnsi"/>
          <w:szCs w:val="24"/>
        </w:rPr>
        <w:t xml:space="preserve"> on the </w:t>
      </w:r>
      <w:r w:rsidR="00E80055">
        <w:rPr>
          <w:rFonts w:asciiTheme="minorHAnsi" w:hAnsiTheme="minorHAnsi" w:cstheme="minorHAnsi"/>
          <w:szCs w:val="24"/>
        </w:rPr>
        <w:t>final submission of the WI from maker</w:t>
      </w:r>
      <w:r w:rsidR="008461BE">
        <w:rPr>
          <w:rFonts w:asciiTheme="minorHAnsi" w:hAnsiTheme="minorHAnsi" w:cstheme="minorHAnsi"/>
          <w:szCs w:val="24"/>
        </w:rPr>
        <w:t xml:space="preserve"> for FIU </w:t>
      </w:r>
      <w:r w:rsidR="00E80055">
        <w:rPr>
          <w:rFonts w:asciiTheme="minorHAnsi" w:hAnsiTheme="minorHAnsi" w:cstheme="minorHAnsi"/>
          <w:szCs w:val="24"/>
        </w:rPr>
        <w:t xml:space="preserve">requests </w:t>
      </w:r>
      <w:r w:rsidR="008461BE">
        <w:rPr>
          <w:rFonts w:asciiTheme="minorHAnsi" w:hAnsiTheme="minorHAnsi" w:cstheme="minorHAnsi"/>
          <w:szCs w:val="24"/>
        </w:rPr>
        <w:t xml:space="preserve">and not for CIR. </w:t>
      </w:r>
    </w:p>
    <w:p w:rsidRPr="008461BE" w:rsidR="00B12269" w:rsidP="008461BE" w:rsidRDefault="00B12269" w14:paraId="70AF0A25" w14:textId="5E03FD49">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update received from IOPS </w:t>
      </w:r>
      <w:r w:rsidR="008461BE">
        <w:rPr>
          <w:rFonts w:asciiTheme="minorHAnsi" w:hAnsiTheme="minorHAnsi" w:cstheme="minorHAnsi"/>
          <w:szCs w:val="24"/>
        </w:rPr>
        <w:t xml:space="preserve">unit </w:t>
      </w:r>
      <w:r w:rsidRPr="008461BE">
        <w:rPr>
          <w:rFonts w:asciiTheme="minorHAnsi" w:hAnsiTheme="minorHAnsi" w:cstheme="minorHAnsi"/>
          <w:szCs w:val="24"/>
        </w:rPr>
        <w:t xml:space="preserve">in the form of comments will be reflected in decision and remarks history table for the user to view it. </w:t>
      </w:r>
    </w:p>
    <w:p w:rsidRPr="0014486C" w:rsidR="003B222E" w:rsidP="003B222E" w:rsidRDefault="00B12269" w14:paraId="08083898" w14:textId="7F8C7320">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WI and it will move to Operations Checker. </w:t>
      </w:r>
    </w:p>
    <w:p w:rsidRPr="0014486C" w:rsidR="003B222E" w:rsidP="003B222E" w:rsidRDefault="006D4627" w14:paraId="195AE7EC" w14:textId="648B4009">
      <w:pPr>
        <w:pStyle w:val="ListParagraph"/>
        <w:numPr>
          <w:ilvl w:val="0"/>
          <w:numId w:val="21"/>
        </w:numPr>
        <w:spacing w:line="360" w:lineRule="auto"/>
        <w:rPr>
          <w:rFonts w:asciiTheme="minorHAnsi" w:hAnsiTheme="minorHAnsi" w:cstheme="minorHAnsi"/>
          <w:szCs w:val="24"/>
        </w:rPr>
      </w:pPr>
      <w:commentRangeStart w:id="212"/>
      <w:commentRangeStart w:id="213"/>
      <w:r w:rsidRPr="0014486C">
        <w:rPr>
          <w:rFonts w:asciiTheme="minorHAnsi" w:hAnsiTheme="minorHAnsi" w:cstheme="minorHAnsi"/>
          <w:szCs w:val="24"/>
        </w:rPr>
        <w:t xml:space="preserve">User will fetch the </w:t>
      </w:r>
      <w:r w:rsidR="00294809">
        <w:rPr>
          <w:rFonts w:asciiTheme="minorHAnsi" w:hAnsiTheme="minorHAnsi" w:cstheme="minorHAnsi"/>
          <w:szCs w:val="24"/>
        </w:rPr>
        <w:t>products</w:t>
      </w:r>
      <w:r w:rsidRPr="0014486C" w:rsidR="00711397">
        <w:rPr>
          <w:rFonts w:asciiTheme="minorHAnsi" w:hAnsiTheme="minorHAnsi" w:cstheme="minorHAnsi"/>
          <w:szCs w:val="24"/>
        </w:rPr>
        <w:t xml:space="preserve"> </w:t>
      </w:r>
      <w:r w:rsidRPr="0014486C">
        <w:rPr>
          <w:rFonts w:asciiTheme="minorHAnsi" w:hAnsiTheme="minorHAnsi" w:cstheme="minorHAnsi"/>
          <w:szCs w:val="24"/>
        </w:rPr>
        <w:t>for each customer with the click of a button</w:t>
      </w:r>
      <w:r w:rsidR="00294809">
        <w:rPr>
          <w:rFonts w:asciiTheme="minorHAnsi" w:hAnsiTheme="minorHAnsi" w:cstheme="minorHAnsi"/>
          <w:szCs w:val="24"/>
        </w:rPr>
        <w:t xml:space="preserve"> against each CIF </w:t>
      </w:r>
      <w:r w:rsidR="00295697">
        <w:rPr>
          <w:rFonts w:asciiTheme="minorHAnsi" w:hAnsiTheme="minorHAnsi" w:cstheme="minorHAnsi"/>
          <w:szCs w:val="24"/>
        </w:rPr>
        <w:t>‘Fetch Products’</w:t>
      </w:r>
      <w:r w:rsidRPr="0014486C">
        <w:rPr>
          <w:rFonts w:asciiTheme="minorHAnsi" w:hAnsiTheme="minorHAnsi" w:cstheme="minorHAnsi"/>
          <w:szCs w:val="24"/>
        </w:rPr>
        <w:t>.</w:t>
      </w:r>
      <w:commentRangeEnd w:id="212"/>
      <w:r w:rsidRPr="0014486C" w:rsidR="00A97146">
        <w:rPr>
          <w:rStyle w:val="CommentReference"/>
          <w:rFonts w:asciiTheme="minorHAnsi" w:hAnsiTheme="minorHAnsi" w:cstheme="minorHAnsi"/>
          <w:sz w:val="24"/>
          <w:szCs w:val="24"/>
        </w:rPr>
        <w:commentReference w:id="212"/>
      </w:r>
      <w:commentRangeEnd w:id="213"/>
      <w:r w:rsidRPr="0014486C" w:rsidR="0061393C">
        <w:rPr>
          <w:rStyle w:val="CommentReference"/>
          <w:rFonts w:asciiTheme="minorHAnsi" w:hAnsiTheme="minorHAnsi" w:cstheme="minorHAnsi"/>
          <w:sz w:val="24"/>
          <w:szCs w:val="24"/>
        </w:rPr>
        <w:commentReference w:id="213"/>
      </w:r>
      <w:r w:rsidR="008461BE">
        <w:rPr>
          <w:rFonts w:asciiTheme="minorHAnsi" w:hAnsiTheme="minorHAnsi" w:cstheme="minorHAnsi"/>
          <w:szCs w:val="24"/>
        </w:rPr>
        <w:t xml:space="preserve"> – this will be done for all request types. If in case any new product is added on refreshing the </w:t>
      </w:r>
      <w:r w:rsidR="00F327B2">
        <w:rPr>
          <w:rFonts w:asciiTheme="minorHAnsi" w:hAnsiTheme="minorHAnsi" w:cstheme="minorHAnsi"/>
          <w:szCs w:val="24"/>
        </w:rPr>
        <w:t>products,</w:t>
      </w:r>
      <w:r w:rsidR="008461BE">
        <w:rPr>
          <w:rFonts w:asciiTheme="minorHAnsi" w:hAnsiTheme="minorHAnsi" w:cstheme="minorHAnsi"/>
          <w:szCs w:val="24"/>
        </w:rPr>
        <w:t xml:space="preserve"> </w:t>
      </w:r>
      <w:r w:rsidR="00F327B2">
        <w:rPr>
          <w:rFonts w:asciiTheme="minorHAnsi" w:hAnsiTheme="minorHAnsi" w:cstheme="minorHAnsi"/>
          <w:szCs w:val="24"/>
        </w:rPr>
        <w:t xml:space="preserve">then there will be an identification on the grid that a new product has been added. </w:t>
      </w:r>
      <w:r w:rsidR="00E80055">
        <w:rPr>
          <w:rFonts w:asciiTheme="minorHAnsi" w:hAnsiTheme="minorHAnsi" w:cstheme="minorHAnsi"/>
          <w:szCs w:val="24"/>
        </w:rPr>
        <w:t>(Color</w:t>
      </w:r>
      <w:r w:rsidR="00F327B2">
        <w:rPr>
          <w:rFonts w:asciiTheme="minorHAnsi" w:hAnsiTheme="minorHAnsi" w:cstheme="minorHAnsi"/>
          <w:szCs w:val="24"/>
        </w:rPr>
        <w:t xml:space="preserve"> Coding on the row)</w:t>
      </w:r>
    </w:p>
    <w:p w:rsidRPr="0014486C" w:rsidR="003B222E" w:rsidP="003B222E" w:rsidRDefault="00F60A66" w14:paraId="12B79691" w14:textId="1D782B1E">
      <w:pPr>
        <w:pStyle w:val="ListParagraph"/>
        <w:numPr>
          <w:ilvl w:val="0"/>
          <w:numId w:val="21"/>
        </w:numPr>
        <w:spacing w:line="360" w:lineRule="auto"/>
        <w:rPr>
          <w:rFonts w:asciiTheme="minorHAnsi" w:hAnsiTheme="minorHAnsi" w:cstheme="minorHAnsi"/>
          <w:szCs w:val="24"/>
        </w:rPr>
      </w:pPr>
      <w:r>
        <w:rPr>
          <w:rFonts w:asciiTheme="minorHAnsi" w:hAnsiTheme="minorHAnsi" w:cstheme="minorHAnsi"/>
          <w:szCs w:val="24"/>
        </w:rPr>
        <w:t>Excel</w:t>
      </w:r>
      <w:r w:rsidRPr="0014486C" w:rsidR="00943253">
        <w:rPr>
          <w:rFonts w:asciiTheme="minorHAnsi" w:hAnsiTheme="minorHAnsi" w:cstheme="minorHAnsi"/>
          <w:szCs w:val="24"/>
        </w:rPr>
        <w:t xml:space="preserve"> </w:t>
      </w:r>
      <w:r w:rsidRPr="0014486C" w:rsidR="00711397">
        <w:rPr>
          <w:rFonts w:asciiTheme="minorHAnsi" w:hAnsiTheme="minorHAnsi" w:cstheme="minorHAnsi"/>
          <w:szCs w:val="24"/>
        </w:rPr>
        <w:t>document</w:t>
      </w:r>
      <w:r w:rsidR="00F327B2">
        <w:rPr>
          <w:rFonts w:asciiTheme="minorHAnsi" w:hAnsiTheme="minorHAnsi" w:cstheme="minorHAnsi"/>
          <w:szCs w:val="24"/>
        </w:rPr>
        <w:t xml:space="preserve"> for </w:t>
      </w:r>
      <w:r w:rsidR="00295697">
        <w:rPr>
          <w:rFonts w:asciiTheme="minorHAnsi" w:hAnsiTheme="minorHAnsi" w:cstheme="minorHAnsi"/>
          <w:szCs w:val="24"/>
        </w:rPr>
        <w:t>Customer Exposure</w:t>
      </w:r>
      <w:r w:rsidR="00F327B2">
        <w:rPr>
          <w:rFonts w:asciiTheme="minorHAnsi" w:hAnsiTheme="minorHAnsi" w:cstheme="minorHAnsi"/>
          <w:szCs w:val="24"/>
        </w:rPr>
        <w:t xml:space="preserve"> in case of FIU request</w:t>
      </w:r>
      <w:r w:rsidRPr="0014486C" w:rsidR="00943253">
        <w:rPr>
          <w:rFonts w:asciiTheme="minorHAnsi" w:hAnsiTheme="minorHAnsi" w:cstheme="minorHAnsi"/>
          <w:szCs w:val="24"/>
        </w:rPr>
        <w:t xml:space="preserve"> will be generated for the customer exposure fetched</w:t>
      </w:r>
      <w:r w:rsidRPr="0014486C" w:rsidR="00842080">
        <w:rPr>
          <w:rFonts w:asciiTheme="minorHAnsi" w:hAnsiTheme="minorHAnsi" w:cstheme="minorHAnsi"/>
          <w:szCs w:val="24"/>
        </w:rPr>
        <w:t xml:space="preserve"> from account summary</w:t>
      </w:r>
      <w:r w:rsidR="00C44420">
        <w:rPr>
          <w:rFonts w:asciiTheme="minorHAnsi" w:hAnsiTheme="minorHAnsi" w:cstheme="minorHAnsi"/>
          <w:szCs w:val="24"/>
        </w:rPr>
        <w:t xml:space="preserve"> once the user submits the WI to Checker. </w:t>
      </w:r>
      <w:r w:rsidR="007D5E74">
        <w:rPr>
          <w:rFonts w:asciiTheme="minorHAnsi" w:hAnsiTheme="minorHAnsi" w:cstheme="minorHAnsi"/>
          <w:i/>
          <w:iCs/>
          <w:szCs w:val="24"/>
        </w:rPr>
        <w:t xml:space="preserve">&lt;Kindy refer the appendix D for template format&gt; </w:t>
      </w:r>
    </w:p>
    <w:p w:rsidRPr="0014486C" w:rsidR="003B222E" w:rsidP="003B222E" w:rsidRDefault="005E4824" w14:paraId="571C826A" w14:textId="77777777">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All the</w:t>
      </w:r>
      <w:r w:rsidRPr="0014486C" w:rsidR="006D4627">
        <w:rPr>
          <w:rFonts w:asciiTheme="minorHAnsi" w:hAnsiTheme="minorHAnsi" w:cstheme="minorHAnsi"/>
          <w:szCs w:val="24"/>
        </w:rPr>
        <w:t xml:space="preserve"> other</w:t>
      </w:r>
      <w:r w:rsidRPr="0014486C">
        <w:rPr>
          <w:rFonts w:asciiTheme="minorHAnsi" w:hAnsiTheme="minorHAnsi" w:cstheme="minorHAnsi"/>
          <w:szCs w:val="24"/>
        </w:rPr>
        <w:t xml:space="preserve"> fields and attachments will be visible to the user in the non-editable mode.</w:t>
      </w:r>
    </w:p>
    <w:p w:rsidRPr="0014486C" w:rsidR="00030986" w:rsidP="003B222E" w:rsidRDefault="00030986" w14:paraId="08D4F98C" w14:textId="753A578A">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91034C">
        <w:rPr>
          <w:rFonts w:asciiTheme="minorHAnsi" w:hAnsiTheme="minorHAnsi" w:cstheme="minorHAnsi"/>
          <w:b/>
          <w:bCs/>
          <w:szCs w:val="24"/>
        </w:rPr>
        <w:t>Submit</w:t>
      </w:r>
      <w:r w:rsidRPr="0014486C">
        <w:rPr>
          <w:rFonts w:asciiTheme="minorHAnsi" w:hAnsiTheme="minorHAnsi" w:cstheme="minorHAnsi"/>
          <w:szCs w:val="24"/>
        </w:rPr>
        <w:t>’ and the work-item will move to ‘</w:t>
      </w:r>
      <w:r w:rsidRPr="0091034C">
        <w:rPr>
          <w:rFonts w:asciiTheme="minorHAnsi" w:hAnsiTheme="minorHAnsi" w:cstheme="minorHAnsi"/>
          <w:b/>
          <w:bCs/>
          <w:szCs w:val="24"/>
        </w:rPr>
        <w:t>Operations Checker’</w:t>
      </w:r>
      <w:r w:rsidRPr="0014486C">
        <w:rPr>
          <w:rFonts w:asciiTheme="minorHAnsi" w:hAnsiTheme="minorHAnsi" w:cstheme="minorHAnsi"/>
          <w:szCs w:val="24"/>
        </w:rPr>
        <w:t xml:space="preserve"> Work-step</w:t>
      </w:r>
      <w:r w:rsidRPr="0014486C" w:rsidR="003B222E">
        <w:rPr>
          <w:rFonts w:asciiTheme="minorHAnsi" w:hAnsiTheme="minorHAnsi" w:cstheme="minorHAnsi"/>
          <w:szCs w:val="24"/>
        </w:rPr>
        <w:t xml:space="preserve"> in all cases. </w:t>
      </w:r>
    </w:p>
    <w:p w:rsidRPr="0014486C" w:rsidR="005831DF" w:rsidP="005831DF" w:rsidRDefault="005831DF" w14:paraId="3844B742" w14:textId="7777777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547"/>
        <w:gridCol w:w="4252"/>
      </w:tblGrid>
      <w:tr w:rsidRPr="0014486C" w:rsidR="00931DE0" w:rsidTr="00931DE0" w14:paraId="07BE910F" w14:textId="77777777">
        <w:trPr>
          <w:jc w:val="center"/>
        </w:trPr>
        <w:tc>
          <w:tcPr>
            <w:tcW w:w="2547" w:type="dxa"/>
          </w:tcPr>
          <w:p w:rsidRPr="0014486C" w:rsidR="00931DE0" w:rsidP="00276E14" w:rsidRDefault="00931DE0" w14:paraId="682D08F8"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252" w:type="dxa"/>
          </w:tcPr>
          <w:p w:rsidRPr="0014486C" w:rsidR="00931DE0" w:rsidP="00276E14" w:rsidRDefault="00931DE0" w14:paraId="6F1EB2CF"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931DE0" w:rsidTr="00931DE0" w14:paraId="7E17DABF" w14:textId="77777777">
        <w:trPr>
          <w:jc w:val="center"/>
        </w:trPr>
        <w:tc>
          <w:tcPr>
            <w:tcW w:w="2547" w:type="dxa"/>
          </w:tcPr>
          <w:p w:rsidRPr="0014486C" w:rsidR="00931DE0" w:rsidP="00276E14" w:rsidRDefault="00931DE0" w14:paraId="34CFA89E" w14:textId="0C628C5D">
            <w:pPr>
              <w:spacing w:line="360" w:lineRule="auto"/>
              <w:rPr>
                <w:rFonts w:asciiTheme="minorHAnsi" w:hAnsiTheme="minorHAnsi" w:cstheme="minorHAnsi"/>
                <w:szCs w:val="24"/>
              </w:rPr>
            </w:pPr>
            <w:r w:rsidRPr="0014486C">
              <w:rPr>
                <w:rFonts w:asciiTheme="minorHAnsi" w:hAnsiTheme="minorHAnsi" w:cstheme="minorHAnsi"/>
                <w:szCs w:val="24"/>
              </w:rPr>
              <w:t>Submit</w:t>
            </w:r>
          </w:p>
        </w:tc>
        <w:tc>
          <w:tcPr>
            <w:tcW w:w="4252" w:type="dxa"/>
          </w:tcPr>
          <w:p w:rsidRPr="0014486C" w:rsidR="00931DE0" w:rsidP="00276E14" w:rsidRDefault="00931DE0" w14:paraId="00A61247" w14:textId="0BACDF70">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Checker </w:t>
            </w:r>
          </w:p>
        </w:tc>
      </w:tr>
    </w:tbl>
    <w:p w:rsidR="005831DF" w:rsidP="005831DF" w:rsidRDefault="005831DF" w14:paraId="314F05CA" w14:textId="77777777">
      <w:pPr>
        <w:spacing w:line="360" w:lineRule="auto"/>
        <w:rPr>
          <w:rFonts w:asciiTheme="minorHAnsi" w:hAnsiTheme="minorHAnsi" w:cstheme="minorHAnsi"/>
          <w:sz w:val="22"/>
          <w:szCs w:val="22"/>
        </w:rPr>
      </w:pPr>
    </w:p>
    <w:p w:rsidR="00934E18" w:rsidP="005831DF" w:rsidRDefault="00934E18" w14:paraId="4F635A7E" w14:textId="77777777">
      <w:pPr>
        <w:spacing w:line="360" w:lineRule="auto"/>
        <w:rPr>
          <w:rFonts w:asciiTheme="minorHAnsi" w:hAnsiTheme="minorHAnsi" w:cstheme="minorHAnsi"/>
          <w:sz w:val="22"/>
          <w:szCs w:val="22"/>
        </w:rPr>
      </w:pPr>
    </w:p>
    <w:p w:rsidRPr="005831DF" w:rsidR="00934E18" w:rsidP="005831DF" w:rsidRDefault="00934E18" w14:paraId="7E2365C0" w14:textId="77777777">
      <w:pPr>
        <w:spacing w:line="360" w:lineRule="auto"/>
        <w:rPr>
          <w:rFonts w:asciiTheme="minorHAnsi" w:hAnsiTheme="minorHAnsi" w:cstheme="minorHAnsi"/>
          <w:sz w:val="22"/>
          <w:szCs w:val="22"/>
        </w:rPr>
      </w:pPr>
    </w:p>
    <w:p w:rsidRPr="00956FD8" w:rsidR="005E4824" w:rsidP="007C1709" w:rsidRDefault="005E4824" w14:paraId="24916D2D" w14:textId="77777777">
      <w:pPr>
        <w:pStyle w:val="Heading3"/>
        <w:rPr>
          <w:i/>
        </w:rPr>
      </w:pPr>
      <w:bookmarkStart w:name="_Toc156159546" w:id="214"/>
      <w:bookmarkStart w:name="_Toc166061928" w:id="215"/>
      <w:r w:rsidRPr="00956FD8">
        <w:t>Access Details:</w:t>
      </w:r>
      <w:bookmarkEnd w:id="214"/>
      <w:bookmarkEnd w:id="215"/>
      <w:r w:rsidRPr="00956FD8">
        <w:t xml:space="preserve"> </w:t>
      </w:r>
    </w:p>
    <w:p w:rsidR="005E4824" w:rsidP="00611859" w:rsidRDefault="005E4824" w14:paraId="3D6D7279"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030986" w:rsidTr="00D336E2" w14:paraId="2A2ACEC0" w14:textId="77777777">
        <w:tc>
          <w:tcPr>
            <w:tcW w:w="4321" w:type="dxa"/>
          </w:tcPr>
          <w:p w:rsidRPr="0014486C" w:rsidR="00030986" w:rsidP="00D336E2" w:rsidRDefault="00030986" w14:paraId="57BF49E9"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030986" w:rsidP="00D336E2" w:rsidRDefault="00030986" w14:paraId="60835A44" w14:textId="791F9D6C">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w:t>
            </w:r>
            <w:r w:rsidRPr="0014486C" w:rsidR="0091034C">
              <w:rPr>
                <w:rFonts w:eastAsia="Calibri" w:asciiTheme="minorHAnsi" w:hAnsiTheme="minorHAnsi" w:cstheme="minorHAnsi"/>
                <w:szCs w:val="24"/>
              </w:rPr>
              <w:t>by Operations</w:t>
            </w:r>
            <w:r w:rsidRPr="0014486C">
              <w:rPr>
                <w:rFonts w:eastAsia="Calibri" w:asciiTheme="minorHAnsi" w:hAnsiTheme="minorHAnsi" w:cstheme="minorHAnsi"/>
                <w:szCs w:val="24"/>
              </w:rPr>
              <w:t xml:space="preserve"> users. </w:t>
            </w:r>
          </w:p>
        </w:tc>
      </w:tr>
      <w:tr w:rsidRPr="0014486C" w:rsidR="00030986" w:rsidTr="00D336E2" w14:paraId="1850A397" w14:textId="77777777">
        <w:tc>
          <w:tcPr>
            <w:tcW w:w="4321" w:type="dxa"/>
          </w:tcPr>
          <w:p w:rsidRPr="0014486C" w:rsidR="00030986" w:rsidP="00D336E2" w:rsidRDefault="00030986" w14:paraId="474A72BE"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030986" w:rsidP="00D336E2" w:rsidRDefault="00030986" w14:paraId="0E20B872"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030986" w:rsidTr="00D336E2" w14:paraId="1019C75B" w14:textId="77777777">
        <w:tc>
          <w:tcPr>
            <w:tcW w:w="4321" w:type="dxa"/>
          </w:tcPr>
          <w:p w:rsidRPr="0014486C" w:rsidR="00030986" w:rsidP="00D336E2" w:rsidRDefault="00030986" w14:paraId="68A097D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030986" w:rsidP="00D336E2" w:rsidRDefault="00030986" w14:paraId="73EE17F3"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030986" w:rsidTr="00D336E2" w14:paraId="23CB0413" w14:textId="77777777">
        <w:tc>
          <w:tcPr>
            <w:tcW w:w="4321" w:type="dxa"/>
          </w:tcPr>
          <w:p w:rsidRPr="0014486C" w:rsidR="00030986" w:rsidP="00D336E2" w:rsidRDefault="00030986" w14:paraId="4801AE1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030986" w:rsidP="00D336E2" w:rsidRDefault="00030986" w14:paraId="0381C0B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030986" w:rsidTr="00D336E2" w14:paraId="50B9051E" w14:textId="77777777">
        <w:tc>
          <w:tcPr>
            <w:tcW w:w="4321" w:type="dxa"/>
          </w:tcPr>
          <w:p w:rsidRPr="0014486C" w:rsidR="00030986" w:rsidP="00D336E2" w:rsidRDefault="00030986" w14:paraId="3E680D57"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030986" w:rsidP="00D336E2" w:rsidRDefault="00030986" w14:paraId="38D4A48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5E4824" w:rsidP="00611859" w:rsidRDefault="005E4824" w14:paraId="60E95566" w14:textId="77777777">
      <w:pPr>
        <w:spacing w:line="360" w:lineRule="auto"/>
        <w:jc w:val="both"/>
        <w:rPr>
          <w:rFonts w:asciiTheme="minorHAnsi" w:hAnsiTheme="minorHAnsi" w:cstheme="minorHAnsi"/>
          <w:sz w:val="20"/>
        </w:rPr>
      </w:pPr>
    </w:p>
    <w:p w:rsidR="00934E18" w:rsidP="00611859" w:rsidRDefault="00934E18" w14:paraId="05DE8DF4" w14:textId="77777777">
      <w:pPr>
        <w:spacing w:line="360" w:lineRule="auto"/>
        <w:jc w:val="both"/>
        <w:rPr>
          <w:rFonts w:asciiTheme="minorHAnsi" w:hAnsiTheme="minorHAnsi" w:cstheme="minorHAnsi"/>
          <w:sz w:val="20"/>
        </w:rPr>
      </w:pPr>
    </w:p>
    <w:p w:rsidRPr="00956FD8" w:rsidR="005E4824" w:rsidP="003B222E" w:rsidRDefault="005E4824" w14:paraId="3F36B596" w14:textId="7A5E7F4D">
      <w:pPr>
        <w:pStyle w:val="Heading2"/>
      </w:pPr>
      <w:bookmarkStart w:name="_Toc153554685" w:id="216"/>
      <w:bookmarkStart w:name="_Toc156159547" w:id="217"/>
      <w:bookmarkStart w:name="_Toc166061929" w:id="218"/>
      <w:r>
        <w:t>Operations Checker</w:t>
      </w:r>
      <w:bookmarkEnd w:id="216"/>
      <w:bookmarkEnd w:id="217"/>
      <w:bookmarkEnd w:id="218"/>
    </w:p>
    <w:p w:rsidRPr="00956FD8" w:rsidR="005E4824" w:rsidP="007C1709" w:rsidRDefault="005E4824" w14:paraId="30E103E0" w14:textId="77777777">
      <w:pPr>
        <w:pStyle w:val="Heading3"/>
        <w:rPr>
          <w:i/>
        </w:rPr>
      </w:pPr>
      <w:bookmarkStart w:name="_Toc156159548" w:id="219"/>
      <w:bookmarkStart w:name="_Toc166061930" w:id="220"/>
      <w:r w:rsidRPr="00956FD8">
        <w:t>Description</w:t>
      </w:r>
      <w:bookmarkEnd w:id="219"/>
      <w:bookmarkEnd w:id="220"/>
    </w:p>
    <w:p w:rsidRPr="0014486C" w:rsidR="0031317C" w:rsidP="0031317C" w:rsidRDefault="00AC6BD8" w14:paraId="5579ACCE" w14:textId="77777777">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w:t>
      </w:r>
      <w:r w:rsidRPr="0014486C" w:rsidR="003F72D2">
        <w:rPr>
          <w:rFonts w:asciiTheme="minorHAnsi" w:hAnsiTheme="minorHAnsi" w:cstheme="minorHAnsi"/>
          <w:szCs w:val="24"/>
        </w:rPr>
        <w:t xml:space="preserve">i.e., the user will have access to this queue. </w:t>
      </w:r>
    </w:p>
    <w:p w:rsidRPr="0014486C" w:rsidR="0031317C" w:rsidP="0031317C" w:rsidRDefault="005E4824" w14:paraId="06E48917" w14:textId="77777777">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w:t>
      </w:r>
      <w:r w:rsidRPr="0014486C" w:rsidR="00030986">
        <w:rPr>
          <w:rFonts w:asciiTheme="minorHAnsi" w:hAnsiTheme="minorHAnsi" w:cstheme="minorHAnsi"/>
          <w:szCs w:val="24"/>
        </w:rPr>
        <w:t>Operations Maker</w:t>
      </w:r>
      <w:r w:rsidRPr="0014486C">
        <w:rPr>
          <w:rFonts w:asciiTheme="minorHAnsi" w:hAnsiTheme="minorHAnsi" w:cstheme="minorHAnsi"/>
          <w:szCs w:val="24"/>
        </w:rPr>
        <w:t xml:space="preserve">. </w:t>
      </w:r>
    </w:p>
    <w:p w:rsidRPr="0014486C" w:rsidR="0031317C" w:rsidP="0031317C" w:rsidRDefault="005E4824" w14:paraId="77B0F79B" w14:textId="77777777">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rsidRPr="0014486C" w:rsidR="0031317C" w:rsidP="0031317C" w:rsidRDefault="005E4824" w14:paraId="657C3921" w14:textId="55BC312A">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Pr="0014486C" w:rsidR="0031317C">
        <w:rPr>
          <w:rFonts w:asciiTheme="minorHAnsi" w:hAnsiTheme="minorHAnsi" w:cstheme="minorHAnsi"/>
          <w:szCs w:val="24"/>
        </w:rPr>
        <w:t>work step</w:t>
      </w:r>
      <w:r w:rsidRPr="0014486C">
        <w:rPr>
          <w:rFonts w:asciiTheme="minorHAnsi" w:hAnsiTheme="minorHAnsi" w:cstheme="minorHAnsi"/>
          <w:szCs w:val="24"/>
        </w:rPr>
        <w:t xml:space="preserve"> as below</w:t>
      </w:r>
      <w:r w:rsidRPr="0014486C" w:rsidR="0031317C">
        <w:rPr>
          <w:rFonts w:asciiTheme="minorHAnsi" w:hAnsiTheme="minorHAnsi" w:cstheme="minorHAnsi"/>
          <w:szCs w:val="24"/>
        </w:rPr>
        <w:t>:</w:t>
      </w:r>
    </w:p>
    <w:p w:rsidRPr="0014486C" w:rsidR="0031317C" w:rsidP="0031317C" w:rsidRDefault="005E4824" w14:paraId="40C5A93C" w14:textId="77777777">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w:t>
      </w:r>
      <w:r w:rsidRPr="0014486C" w:rsidR="00030986">
        <w:rPr>
          <w:rFonts w:asciiTheme="minorHAnsi" w:hAnsiTheme="minorHAnsi" w:cstheme="minorHAnsi"/>
          <w:b/>
          <w:bCs/>
          <w:szCs w:val="24"/>
        </w:rPr>
        <w:t>Operations Maker’</w:t>
      </w:r>
      <w:r w:rsidRPr="0014486C">
        <w:rPr>
          <w:rFonts w:asciiTheme="minorHAnsi" w:hAnsiTheme="minorHAnsi" w:cstheme="minorHAnsi"/>
          <w:szCs w:val="24"/>
        </w:rPr>
        <w:t xml:space="preserve"> queue</w:t>
      </w:r>
      <w:r w:rsidRPr="0014486C" w:rsidR="0031317C">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Pr="0014486C" w:rsidR="0031317C">
        <w:rPr>
          <w:rFonts w:asciiTheme="minorHAnsi" w:hAnsiTheme="minorHAnsi" w:cstheme="minorHAnsi"/>
          <w:szCs w:val="24"/>
        </w:rPr>
        <w:t>,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rsidRPr="0014486C" w:rsidR="0031317C" w:rsidP="0031317C" w:rsidRDefault="005E4824" w14:paraId="143A344A" w14:textId="77777777">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w:t>
      </w:r>
      <w:r w:rsidRPr="0014486C" w:rsidR="0031317C">
        <w:rPr>
          <w:rFonts w:asciiTheme="minorHAnsi" w:hAnsiTheme="minorHAnsi" w:cstheme="minorHAnsi"/>
          <w:szCs w:val="24"/>
        </w:rPr>
        <w:t>: I</w:t>
      </w:r>
      <w:r w:rsidRPr="0014486C">
        <w:rPr>
          <w:rFonts w:asciiTheme="minorHAnsi" w:hAnsiTheme="minorHAnsi" w:cstheme="minorHAnsi"/>
          <w:szCs w:val="24"/>
        </w:rPr>
        <w:t>f there are some clarifications required from compliance</w:t>
      </w:r>
      <w:r w:rsidRPr="0014486C" w:rsidR="0031317C">
        <w:rPr>
          <w:rFonts w:asciiTheme="minorHAnsi" w:hAnsiTheme="minorHAnsi" w:cstheme="minorHAnsi"/>
          <w:szCs w:val="24"/>
        </w:rPr>
        <w:t>, u</w:t>
      </w:r>
      <w:r w:rsidRPr="0014486C">
        <w:rPr>
          <w:rFonts w:asciiTheme="minorHAnsi" w:hAnsiTheme="minorHAnsi" w:cstheme="minorHAnsi"/>
          <w:szCs w:val="24"/>
        </w:rPr>
        <w:t>ser will select the decision as ‘</w:t>
      </w:r>
      <w:r w:rsidRPr="0014486C" w:rsidR="00030986">
        <w:rPr>
          <w:rFonts w:asciiTheme="minorHAnsi" w:hAnsiTheme="minorHAnsi" w:cstheme="minorHAnsi"/>
          <w:b/>
          <w:bCs/>
          <w:szCs w:val="24"/>
        </w:rPr>
        <w:t>Send Back</w:t>
      </w:r>
      <w:r w:rsidRPr="0014486C">
        <w:rPr>
          <w:rFonts w:asciiTheme="minorHAnsi" w:hAnsiTheme="minorHAnsi" w:cstheme="minorHAnsi"/>
          <w:b/>
          <w:bCs/>
          <w:szCs w:val="24"/>
        </w:rPr>
        <w:t xml:space="preserve"> to Compliance’</w:t>
      </w:r>
      <w:r w:rsidRPr="0014486C">
        <w:rPr>
          <w:rFonts w:asciiTheme="minorHAnsi" w:hAnsiTheme="minorHAnsi" w:cstheme="minorHAnsi"/>
          <w:szCs w:val="24"/>
        </w:rPr>
        <w:t>.</w:t>
      </w:r>
    </w:p>
    <w:p w:rsidRPr="0014486C" w:rsidR="005E4824" w:rsidP="0031317C" w:rsidRDefault="005E4824" w14:paraId="6A00C96D" w14:textId="1AF8295E">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w:t>
      </w:r>
      <w:r w:rsidRPr="0014486C" w:rsidR="00030986">
        <w:rPr>
          <w:rFonts w:asciiTheme="minorHAnsi" w:hAnsiTheme="minorHAnsi" w:cstheme="minorHAnsi"/>
          <w:b/>
          <w:bCs/>
          <w:szCs w:val="24"/>
        </w:rPr>
        <w:t>A</w:t>
      </w:r>
      <w:r w:rsidRPr="0014486C" w:rsidR="00A97146">
        <w:rPr>
          <w:rFonts w:asciiTheme="minorHAnsi" w:hAnsiTheme="minorHAnsi" w:cstheme="minorHAnsi"/>
          <w:b/>
          <w:bCs/>
          <w:szCs w:val="24"/>
        </w:rPr>
        <w:t>r</w:t>
      </w:r>
      <w:r w:rsidRPr="0014486C" w:rsidR="00030986">
        <w:rPr>
          <w:rFonts w:asciiTheme="minorHAnsi" w:hAnsiTheme="minorHAnsi" w:cstheme="minorHAnsi"/>
          <w:b/>
          <w:bCs/>
          <w:szCs w:val="24"/>
        </w:rPr>
        <w:t>chival’</w:t>
      </w:r>
      <w:r w:rsidRPr="0014486C">
        <w:rPr>
          <w:rFonts w:asciiTheme="minorHAnsi" w:hAnsiTheme="minorHAnsi" w:cstheme="minorHAnsi"/>
          <w:szCs w:val="24"/>
        </w:rPr>
        <w:t xml:space="preserve"> queue</w:t>
      </w:r>
      <w:r w:rsidRPr="0014486C" w:rsidR="0031317C">
        <w:rPr>
          <w:rFonts w:asciiTheme="minorHAnsi" w:hAnsiTheme="minorHAnsi" w:cstheme="minorHAnsi"/>
          <w:szCs w:val="24"/>
        </w:rPr>
        <w:t>: I</w:t>
      </w:r>
      <w:r w:rsidRPr="0014486C">
        <w:rPr>
          <w:rFonts w:asciiTheme="minorHAnsi" w:hAnsiTheme="minorHAnsi" w:cstheme="minorHAnsi"/>
          <w:szCs w:val="24"/>
        </w:rPr>
        <w:t xml:space="preserve">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w:t>
      </w:r>
    </w:p>
    <w:p w:rsidRPr="0014486C" w:rsidR="00502610" w:rsidP="00502610" w:rsidRDefault="00502610" w14:paraId="4D25C6AB" w14:textId="7777777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830"/>
        <w:gridCol w:w="4111"/>
      </w:tblGrid>
      <w:tr w:rsidRPr="0014486C" w:rsidR="00502610" w:rsidTr="00502610" w14:paraId="22F6A9BB" w14:textId="77777777">
        <w:trPr>
          <w:jc w:val="center"/>
        </w:trPr>
        <w:tc>
          <w:tcPr>
            <w:tcW w:w="2830" w:type="dxa"/>
          </w:tcPr>
          <w:p w:rsidRPr="0014486C" w:rsidR="00502610" w:rsidP="00276E14" w:rsidRDefault="00502610" w14:paraId="003951CA"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111" w:type="dxa"/>
          </w:tcPr>
          <w:p w:rsidRPr="0014486C" w:rsidR="00502610" w:rsidP="00276E14" w:rsidRDefault="00502610" w14:paraId="471F9DD4"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502610" w:rsidTr="00502610" w14:paraId="7FD73D74" w14:textId="77777777">
        <w:trPr>
          <w:jc w:val="center"/>
        </w:trPr>
        <w:tc>
          <w:tcPr>
            <w:tcW w:w="2830" w:type="dxa"/>
          </w:tcPr>
          <w:p w:rsidRPr="0014486C" w:rsidR="00502610" w:rsidP="00276E14" w:rsidRDefault="00502610" w14:paraId="6BDA2AFF" w14:textId="18F27B3C">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111" w:type="dxa"/>
          </w:tcPr>
          <w:p w:rsidRPr="0014486C" w:rsidR="00502610" w:rsidP="00276E14" w:rsidRDefault="00502610" w14:paraId="28167019" w14:textId="70294561">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r w:rsidRPr="0014486C" w:rsidR="00502610" w:rsidTr="00502610" w14:paraId="49165DAD" w14:textId="77777777">
        <w:trPr>
          <w:jc w:val="center"/>
        </w:trPr>
        <w:tc>
          <w:tcPr>
            <w:tcW w:w="2830" w:type="dxa"/>
          </w:tcPr>
          <w:p w:rsidRPr="0014486C" w:rsidR="00502610" w:rsidP="00276E14" w:rsidRDefault="00502610" w14:paraId="7F5D8B31" w14:textId="4218E6C9">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111" w:type="dxa"/>
          </w:tcPr>
          <w:p w:rsidRPr="0014486C" w:rsidR="00502610" w:rsidP="00276E14" w:rsidRDefault="00502610" w14:paraId="3844F922" w14:textId="26A1FF23">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Pr="0014486C" w:rsidR="00502610" w:rsidTr="00502610" w14:paraId="1BFE2C96" w14:textId="77777777">
        <w:trPr>
          <w:jc w:val="center"/>
        </w:trPr>
        <w:tc>
          <w:tcPr>
            <w:tcW w:w="2830" w:type="dxa"/>
          </w:tcPr>
          <w:p w:rsidRPr="0014486C" w:rsidR="00502610" w:rsidP="00276E14" w:rsidRDefault="00502610" w14:paraId="7A1484E5" w14:textId="040A3E2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Compliance </w:t>
            </w:r>
          </w:p>
        </w:tc>
        <w:tc>
          <w:tcPr>
            <w:tcW w:w="4111" w:type="dxa"/>
          </w:tcPr>
          <w:p w:rsidRPr="0014486C" w:rsidR="00502610" w:rsidP="00276E14" w:rsidRDefault="00502610" w14:paraId="7AC2BDF4" w14:textId="08DD6112">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bl>
    <w:p w:rsidR="00502610" w:rsidP="00502610" w:rsidRDefault="00502610" w14:paraId="40629695" w14:textId="77777777">
      <w:pPr>
        <w:spacing w:line="360" w:lineRule="auto"/>
        <w:rPr>
          <w:rFonts w:asciiTheme="minorHAnsi" w:hAnsiTheme="minorHAnsi" w:cstheme="minorHAnsi"/>
          <w:sz w:val="22"/>
          <w:szCs w:val="22"/>
        </w:rPr>
      </w:pPr>
    </w:p>
    <w:p w:rsidRPr="00502610" w:rsidR="002351A6" w:rsidP="00502610" w:rsidRDefault="002351A6" w14:paraId="5DEA0D9C" w14:textId="77777777">
      <w:pPr>
        <w:spacing w:line="360" w:lineRule="auto"/>
        <w:rPr>
          <w:rFonts w:asciiTheme="minorHAnsi" w:hAnsiTheme="minorHAnsi" w:cstheme="minorHAnsi"/>
          <w:sz w:val="22"/>
          <w:szCs w:val="22"/>
        </w:rPr>
      </w:pPr>
    </w:p>
    <w:p w:rsidRPr="00956FD8" w:rsidR="005E4824" w:rsidP="007C1709" w:rsidRDefault="005E4824" w14:paraId="60592609" w14:textId="77777777">
      <w:pPr>
        <w:pStyle w:val="Heading3"/>
        <w:rPr>
          <w:i/>
        </w:rPr>
      </w:pPr>
      <w:bookmarkStart w:name="_Toc156159549" w:id="221"/>
      <w:bookmarkStart w:name="_Toc166061931" w:id="222"/>
      <w:r w:rsidRPr="00956FD8">
        <w:t>Access Details:</w:t>
      </w:r>
      <w:bookmarkEnd w:id="221"/>
      <w:bookmarkEnd w:id="222"/>
      <w:r w:rsidRPr="00956FD8">
        <w:t xml:space="preserve"> </w:t>
      </w:r>
    </w:p>
    <w:p w:rsidR="005E4824" w:rsidP="00611859" w:rsidRDefault="005E4824" w14:paraId="2CF35130"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030986" w:rsidTr="00D336E2" w14:paraId="52F516F1" w14:textId="77777777">
        <w:tc>
          <w:tcPr>
            <w:tcW w:w="4321" w:type="dxa"/>
          </w:tcPr>
          <w:p w:rsidRPr="0014486C" w:rsidR="00030986" w:rsidP="00D336E2" w:rsidRDefault="00030986" w14:paraId="6A3A1A0C"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030986" w:rsidP="00D336E2" w:rsidRDefault="00030986" w14:paraId="52063391" w14:textId="05A74658">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w:t>
            </w:r>
            <w:r w:rsidRPr="0014486C" w:rsidR="00A93144">
              <w:rPr>
                <w:rFonts w:eastAsia="Calibri" w:asciiTheme="minorHAnsi" w:hAnsiTheme="minorHAnsi" w:cstheme="minorHAnsi"/>
                <w:szCs w:val="24"/>
              </w:rPr>
              <w:t>by Operations</w:t>
            </w:r>
            <w:r w:rsidRPr="0014486C">
              <w:rPr>
                <w:rFonts w:eastAsia="Calibri" w:asciiTheme="minorHAnsi" w:hAnsiTheme="minorHAnsi" w:cstheme="minorHAnsi"/>
                <w:szCs w:val="24"/>
              </w:rPr>
              <w:t xml:space="preserve"> users. </w:t>
            </w:r>
          </w:p>
        </w:tc>
      </w:tr>
      <w:tr w:rsidRPr="0014486C" w:rsidR="00030986" w:rsidTr="00D336E2" w14:paraId="0712C8D0" w14:textId="77777777">
        <w:tc>
          <w:tcPr>
            <w:tcW w:w="4321" w:type="dxa"/>
          </w:tcPr>
          <w:p w:rsidRPr="0014486C" w:rsidR="00030986" w:rsidP="00D336E2" w:rsidRDefault="00030986" w14:paraId="1F7E1084"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030986" w:rsidP="00D336E2" w:rsidRDefault="00030986" w14:paraId="424C602F"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030986" w:rsidTr="00D336E2" w14:paraId="13C02ECB" w14:textId="77777777">
        <w:tc>
          <w:tcPr>
            <w:tcW w:w="4321" w:type="dxa"/>
          </w:tcPr>
          <w:p w:rsidRPr="0014486C" w:rsidR="00030986" w:rsidP="00D336E2" w:rsidRDefault="00030986" w14:paraId="76AE8FF4"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030986" w:rsidP="00D336E2" w:rsidRDefault="00030986" w14:paraId="21D56CEB"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030986" w:rsidTr="00D336E2" w14:paraId="65BBBB54" w14:textId="77777777">
        <w:tc>
          <w:tcPr>
            <w:tcW w:w="4321" w:type="dxa"/>
          </w:tcPr>
          <w:p w:rsidRPr="0014486C" w:rsidR="00030986" w:rsidP="00D336E2" w:rsidRDefault="00030986" w14:paraId="4ECFD6CB"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030986" w:rsidP="00D336E2" w:rsidRDefault="00030986" w14:paraId="16701AA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030986" w:rsidTr="00D336E2" w14:paraId="4A7BB3CF" w14:textId="77777777">
        <w:tc>
          <w:tcPr>
            <w:tcW w:w="4321" w:type="dxa"/>
          </w:tcPr>
          <w:p w:rsidRPr="0014486C" w:rsidR="00030986" w:rsidP="00D336E2" w:rsidRDefault="00030986" w14:paraId="6E0E81F8"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030986" w:rsidP="00D336E2" w:rsidRDefault="00030986" w14:paraId="3D9CFBFB"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5E4824" w:rsidP="00611859" w:rsidRDefault="005E4824" w14:paraId="44CE1083" w14:textId="77777777">
      <w:pPr>
        <w:spacing w:line="360" w:lineRule="auto"/>
        <w:jc w:val="both"/>
        <w:rPr>
          <w:rFonts w:asciiTheme="minorHAnsi" w:hAnsiTheme="minorHAnsi" w:cstheme="minorHAnsi"/>
          <w:sz w:val="20"/>
        </w:rPr>
      </w:pPr>
    </w:p>
    <w:p w:rsidR="00F855D0" w:rsidP="00611859" w:rsidRDefault="00F855D0" w14:paraId="6503F0E7" w14:textId="77777777">
      <w:pPr>
        <w:spacing w:line="360" w:lineRule="auto"/>
        <w:jc w:val="both"/>
        <w:rPr>
          <w:rFonts w:asciiTheme="minorHAnsi" w:hAnsiTheme="minorHAnsi" w:cstheme="minorHAnsi"/>
          <w:sz w:val="20"/>
        </w:rPr>
      </w:pPr>
    </w:p>
    <w:p w:rsidR="005E4824" w:rsidP="00880A17" w:rsidRDefault="00880A17" w14:paraId="0CCD037E" w14:textId="272626E6">
      <w:pPr>
        <w:pStyle w:val="Heading2"/>
      </w:pPr>
      <w:bookmarkStart w:name="_Toc166061932" w:id="223"/>
      <w:r>
        <w:t>Archival</w:t>
      </w:r>
      <w:bookmarkEnd w:id="223"/>
      <w:r>
        <w:t xml:space="preserve"> </w:t>
      </w:r>
    </w:p>
    <w:p w:rsidR="00880A17" w:rsidP="007C1709" w:rsidRDefault="00880A17" w14:paraId="1BECC78B" w14:textId="0F7CD423">
      <w:pPr>
        <w:pStyle w:val="Heading3"/>
      </w:pPr>
      <w:bookmarkStart w:name="_Toc166061933" w:id="224"/>
      <w:r>
        <w:t>Description</w:t>
      </w:r>
      <w:bookmarkEnd w:id="224"/>
      <w:r>
        <w:t xml:space="preserve"> </w:t>
      </w:r>
    </w:p>
    <w:p w:rsidRPr="0014486C" w:rsidR="00880A17" w:rsidP="00D57D77" w:rsidRDefault="00880A17" w14:paraId="0BC5D903" w14:textId="2177AEF2">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rsidRPr="0014486C" w:rsidR="00D57D77" w:rsidP="00D57D77" w:rsidRDefault="00D57D77" w14:paraId="4EE8B1D5" w14:textId="777777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rsidRPr="0014486C" w:rsidR="00D57D77" w:rsidP="00D57D77" w:rsidRDefault="00D57D77" w14:paraId="4FFB148A" w14:textId="4812C0E6">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rsidRPr="0014486C" w:rsidR="00327312" w:rsidP="00327312" w:rsidRDefault="00D57D77" w14:paraId="61D6732F" w14:textId="7D513D28">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The WI will be routed to this queue once the Operations Checker </w:t>
      </w:r>
      <w:r w:rsidRPr="0014486C" w:rsidR="00F1761B">
        <w:rPr>
          <w:rFonts w:asciiTheme="minorHAnsi" w:hAnsiTheme="minorHAnsi" w:cstheme="minorHAnsi"/>
          <w:szCs w:val="24"/>
        </w:rPr>
        <w:t>takes decision as ‘</w:t>
      </w:r>
      <w:r w:rsidRPr="0014486C" w:rsidR="00F1761B">
        <w:rPr>
          <w:rFonts w:asciiTheme="minorHAnsi" w:hAnsiTheme="minorHAnsi" w:cstheme="minorHAnsi"/>
          <w:b/>
          <w:bCs/>
          <w:szCs w:val="24"/>
        </w:rPr>
        <w:t>Approve’</w:t>
      </w:r>
      <w:r w:rsidRPr="0014486C" w:rsidR="00F1761B">
        <w:rPr>
          <w:rFonts w:asciiTheme="minorHAnsi" w:hAnsiTheme="minorHAnsi" w:cstheme="minorHAnsi"/>
          <w:szCs w:val="24"/>
        </w:rPr>
        <w:t xml:space="preserve">. </w:t>
      </w:r>
    </w:p>
    <w:p w:rsidRPr="0014486C" w:rsidR="00FB7F58" w:rsidP="00327312" w:rsidRDefault="00FB7F58" w14:paraId="22EBBC30" w14:textId="7AAF6921">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rsidRPr="0014486C" w:rsidR="005F6DA1" w:rsidP="005F6DA1" w:rsidRDefault="005F6DA1" w14:paraId="08826D32" w14:textId="77777777">
      <w:pPr>
        <w:spacing w:line="360" w:lineRule="auto"/>
        <w:rPr>
          <w:rFonts w:asciiTheme="minorHAnsi" w:hAnsiTheme="minorHAnsi" w:cstheme="minorHAnsi"/>
          <w:szCs w:val="24"/>
        </w:rPr>
      </w:pPr>
    </w:p>
    <w:p w:rsidR="005F6DA1" w:rsidP="007C1709" w:rsidRDefault="005F6DA1" w14:paraId="1256A17C" w14:textId="6A83E9CB">
      <w:pPr>
        <w:pStyle w:val="Heading3"/>
      </w:pPr>
      <w:bookmarkStart w:name="_Toc166061934" w:id="225"/>
      <w:r>
        <w:t>Access Details</w:t>
      </w:r>
      <w:bookmarkEnd w:id="225"/>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5F6DA1" w:rsidTr="00276E14" w14:paraId="351EDAB9" w14:textId="77777777">
        <w:tc>
          <w:tcPr>
            <w:tcW w:w="3539" w:type="dxa"/>
          </w:tcPr>
          <w:p w:rsidRPr="0014486C" w:rsidR="005F6DA1" w:rsidP="005F6DA1" w:rsidRDefault="005F6DA1" w14:paraId="5388982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5F6DA1" w:rsidP="005F6DA1" w:rsidRDefault="005F6DA1" w14:paraId="3A42F0DB" w14:textId="77777777">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The queue will be accessed by System user.</w:t>
            </w:r>
          </w:p>
        </w:tc>
      </w:tr>
      <w:tr w:rsidRPr="0014486C" w:rsidR="005F6DA1" w:rsidTr="00276E14" w14:paraId="7A9262C4" w14:textId="77777777">
        <w:tc>
          <w:tcPr>
            <w:tcW w:w="3539" w:type="dxa"/>
          </w:tcPr>
          <w:p w:rsidRPr="0014486C" w:rsidR="005F6DA1" w:rsidP="005F6DA1" w:rsidRDefault="005F6DA1" w14:paraId="7BB9CAE3"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5F6DA1" w:rsidP="005F6DA1" w:rsidRDefault="005F6DA1" w14:paraId="21A964F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5F6DA1" w:rsidTr="00276E14" w14:paraId="5E62538E" w14:textId="77777777">
        <w:tc>
          <w:tcPr>
            <w:tcW w:w="3539" w:type="dxa"/>
          </w:tcPr>
          <w:p w:rsidRPr="0014486C" w:rsidR="005F6DA1" w:rsidP="005F6DA1" w:rsidRDefault="005F6DA1" w14:paraId="5CE3E4A6"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5F6DA1" w:rsidP="005F6DA1" w:rsidRDefault="005F6DA1" w14:paraId="2DC7A06D"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5F6DA1" w:rsidTr="00276E14" w14:paraId="6ADD83F0" w14:textId="77777777">
        <w:tc>
          <w:tcPr>
            <w:tcW w:w="3539" w:type="dxa"/>
          </w:tcPr>
          <w:p w:rsidRPr="0014486C" w:rsidR="005F6DA1" w:rsidP="005F6DA1" w:rsidRDefault="005F6DA1" w14:paraId="7D2C663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5F6DA1" w:rsidP="005F6DA1" w:rsidRDefault="005F6DA1" w14:paraId="2B5B5BCD"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5F6DA1" w:rsidTr="00276E14" w14:paraId="3AA2D26C" w14:textId="77777777">
        <w:tc>
          <w:tcPr>
            <w:tcW w:w="3539" w:type="dxa"/>
          </w:tcPr>
          <w:p w:rsidRPr="0014486C" w:rsidR="005F6DA1" w:rsidP="005F6DA1" w:rsidRDefault="005F6DA1" w14:paraId="4F1B7E6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5F6DA1" w:rsidP="005F6DA1" w:rsidRDefault="005F6DA1" w14:paraId="6CCE1FB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5F6DA1" w:rsidTr="00276E14" w14:paraId="2F210F08" w14:textId="77777777">
        <w:tc>
          <w:tcPr>
            <w:tcW w:w="3539" w:type="dxa"/>
            <w:tcBorders>
              <w:top w:val="single" w:color="auto" w:sz="4" w:space="0"/>
              <w:left w:val="single" w:color="auto" w:sz="4" w:space="0"/>
              <w:bottom w:val="single" w:color="auto" w:sz="4" w:space="0"/>
              <w:right w:val="single" w:color="auto" w:sz="4" w:space="0"/>
            </w:tcBorders>
          </w:tcPr>
          <w:p w:rsidRPr="0014486C" w:rsidR="005F6DA1" w:rsidP="005F6DA1" w:rsidRDefault="005F6DA1" w14:paraId="136F3C4C"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5F6DA1" w:rsidP="005F6DA1" w:rsidRDefault="005F6DA1" w14:paraId="2D68F8E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461B3A" w:rsidP="005F6DA1" w:rsidRDefault="00461B3A" w14:paraId="64FDD416" w14:textId="77777777"/>
    <w:p w:rsidR="00BE7982" w:rsidP="005F6DA1" w:rsidRDefault="00BE7982" w14:paraId="70C6F504" w14:textId="77777777"/>
    <w:p w:rsidR="00BE7982" w:rsidP="005F6DA1" w:rsidRDefault="00BE7982" w14:paraId="2ACD7445" w14:textId="77777777"/>
    <w:p w:rsidR="00BE7982" w:rsidP="005F6DA1" w:rsidRDefault="00BE7982" w14:paraId="7FEA382C" w14:textId="77777777"/>
    <w:p w:rsidR="00BE7982" w:rsidP="005F6DA1" w:rsidRDefault="00BE7982" w14:paraId="52345B96" w14:textId="77777777"/>
    <w:p w:rsidR="00BE7982" w:rsidP="005F6DA1" w:rsidRDefault="00BE7982" w14:paraId="79033C9D" w14:textId="77777777"/>
    <w:p w:rsidR="00BE7982" w:rsidP="005F6DA1" w:rsidRDefault="00BE7982" w14:paraId="213042DA" w14:textId="77777777"/>
    <w:p w:rsidR="00BE7982" w:rsidP="005F6DA1" w:rsidRDefault="00BE7982" w14:paraId="3D89D3EA" w14:textId="77777777"/>
    <w:p w:rsidR="00BE7982" w:rsidP="005F6DA1" w:rsidRDefault="00BE7982" w14:paraId="136E0192" w14:textId="77777777"/>
    <w:p w:rsidR="00BE7982" w:rsidP="005F6DA1" w:rsidRDefault="00BE7982" w14:paraId="29F836B2" w14:textId="77777777"/>
    <w:p w:rsidR="00BE7982" w:rsidP="005F6DA1" w:rsidRDefault="00BE7982" w14:paraId="3E75F155" w14:textId="77777777"/>
    <w:p w:rsidR="00BE7982" w:rsidP="005F6DA1" w:rsidRDefault="00BE7982" w14:paraId="0B403625" w14:textId="77777777"/>
    <w:p w:rsidR="00BE7982" w:rsidP="005F6DA1" w:rsidRDefault="00BE7982" w14:paraId="100DA082" w14:textId="77777777"/>
    <w:p w:rsidR="00BE7982" w:rsidP="005F6DA1" w:rsidRDefault="00BE7982" w14:paraId="5D30961A" w14:textId="77777777"/>
    <w:p w:rsidR="00BE7982" w:rsidP="005F6DA1" w:rsidRDefault="00BE7982" w14:paraId="0FB8872C" w14:textId="77777777"/>
    <w:p w:rsidR="00BE7982" w:rsidP="005F6DA1" w:rsidRDefault="00BE7982" w14:paraId="1719AB92" w14:textId="77777777"/>
    <w:p w:rsidR="00BE7982" w:rsidP="005F6DA1" w:rsidRDefault="00BE7982" w14:paraId="23113A86" w14:textId="77777777"/>
    <w:p w:rsidR="00BE7982" w:rsidP="005F6DA1" w:rsidRDefault="00BE7982" w14:paraId="0825255D" w14:textId="77777777"/>
    <w:p w:rsidR="00BE7982" w:rsidP="005F6DA1" w:rsidRDefault="00BE7982" w14:paraId="05CD9A4C" w14:textId="77777777"/>
    <w:p w:rsidR="00BE7982" w:rsidP="005F6DA1" w:rsidRDefault="00BE7982" w14:paraId="7A27D03B" w14:textId="77777777"/>
    <w:p w:rsidR="00BE7982" w:rsidP="005F6DA1" w:rsidRDefault="00BE7982" w14:paraId="79B6C72E" w14:textId="77777777"/>
    <w:p w:rsidR="00BE7982" w:rsidP="005F6DA1" w:rsidRDefault="00BE7982" w14:paraId="1D9281ED" w14:textId="77777777"/>
    <w:p w:rsidR="00BE7982" w:rsidP="005F6DA1" w:rsidRDefault="00BE7982" w14:paraId="52F98CFB" w14:textId="77777777"/>
    <w:p w:rsidR="00BE7982" w:rsidP="005F6DA1" w:rsidRDefault="00BE7982" w14:paraId="0D5C3C8A" w14:textId="77777777"/>
    <w:p w:rsidR="00BE7982" w:rsidP="005F6DA1" w:rsidRDefault="00BE7982" w14:paraId="17AA1A37" w14:textId="77777777"/>
    <w:p w:rsidR="00BE7982" w:rsidP="005F6DA1" w:rsidRDefault="00BE7982" w14:paraId="56913B78" w14:textId="77777777"/>
    <w:p w:rsidR="00BE7982" w:rsidP="005F6DA1" w:rsidRDefault="00BE7982" w14:paraId="3775F3B9" w14:textId="77777777"/>
    <w:p w:rsidR="00BE7982" w:rsidP="005F6DA1" w:rsidRDefault="00BE7982" w14:paraId="66DB3738" w14:textId="77777777"/>
    <w:p w:rsidR="00BE7982" w:rsidP="005F6DA1" w:rsidRDefault="00BE7982" w14:paraId="26ED5079" w14:textId="77777777"/>
    <w:p w:rsidR="00BE7982" w:rsidP="005F6DA1" w:rsidRDefault="00BE7982" w14:paraId="79FA4C46" w14:textId="77777777"/>
    <w:p w:rsidR="00BE7982" w:rsidP="005F6DA1" w:rsidRDefault="00BE7982" w14:paraId="34FA1218" w14:textId="77777777"/>
    <w:p w:rsidR="00BE7982" w:rsidP="005F6DA1" w:rsidRDefault="00BE7982" w14:paraId="3200FC24" w14:textId="77777777"/>
    <w:p w:rsidR="00BE7982" w:rsidP="005F6DA1" w:rsidRDefault="00BE7982" w14:paraId="73765773" w14:textId="77777777"/>
    <w:p w:rsidR="00BE7982" w:rsidP="005F6DA1" w:rsidRDefault="00BE7982" w14:paraId="5EF6FF39" w14:textId="77777777"/>
    <w:p w:rsidR="00D618E1" w:rsidP="00A6543B" w:rsidRDefault="0020764E" w14:paraId="1F1E6272" w14:textId="657CA69F">
      <w:pPr>
        <w:pStyle w:val="Heading1"/>
      </w:pPr>
      <w:bookmarkStart w:name="_Toc166061935" w:id="226"/>
      <w:r>
        <w:t xml:space="preserve">MVP-2 </w:t>
      </w:r>
      <w:r w:rsidR="00467291">
        <w:t>Workflow Requirement for D</w:t>
      </w:r>
      <w:r>
        <w:t>C</w:t>
      </w:r>
      <w:r w:rsidR="005E29D2">
        <w:t xml:space="preserve"> </w:t>
      </w:r>
      <w:r w:rsidR="00467291">
        <w:t>/ CCMS Journey</w:t>
      </w:r>
      <w:bookmarkEnd w:id="226"/>
    </w:p>
    <w:p w:rsidRPr="007C285C" w:rsidR="007C285C" w:rsidP="007C285C" w:rsidRDefault="007C285C" w14:paraId="0893B13E" w14:textId="77777777"/>
    <w:p w:rsidR="002F6F3D" w:rsidP="002F6F3D" w:rsidRDefault="002F6F3D" w14:paraId="6F047D8D" w14:textId="77777777"/>
    <w:p w:rsidR="00C2381C" w:rsidP="007C285C" w:rsidRDefault="00183470" w14:paraId="23035462" w14:textId="7DAA021D">
      <w:pPr>
        <w:spacing w:line="276" w:lineRule="auto"/>
      </w:pPr>
      <w:r>
        <w:object w:dxaOrig="1508" w:dyaOrig="984" w14:anchorId="7E20065F">
          <v:shape id="_x0000_i1046" style="width:75.3pt;height:49.3pt" o:ole="" type="#_x0000_t75">
            <v:imagedata o:title="" r:id="rId24"/>
          </v:shape>
          <o:OLEObject Type="Embed" ProgID="Package" ShapeID="_x0000_i1046" DrawAspect="Icon" ObjectID="_1776686321" r:id="rId25"/>
        </w:object>
      </w:r>
      <w:commentRangeStart w:id="227"/>
      <w:commentRangeEnd w:id="227"/>
      <w:r w:rsidR="00C81EE9">
        <w:rPr>
          <w:rStyle w:val="CommentReference"/>
        </w:rPr>
        <w:commentReference w:id="227"/>
      </w:r>
    </w:p>
    <w:p w:rsidR="00484C75" w:rsidP="007C285C" w:rsidRDefault="00484C75" w14:paraId="2ADA7D4E" w14:textId="77777777">
      <w:pPr>
        <w:spacing w:line="276" w:lineRule="auto"/>
      </w:pPr>
    </w:p>
    <w:p w:rsidR="00A6430D" w:rsidP="00183470" w:rsidRDefault="00183470" w14:paraId="7CCB11F1" w14:textId="2A459546">
      <w:pPr>
        <w:pStyle w:val="NormalWeb"/>
      </w:pPr>
      <w:r>
        <w:rPr>
          <w:noProof/>
        </w:rPr>
        <w:drawing>
          <wp:inline distT="0" distB="0" distL="0" distR="0" wp14:anchorId="140F02A6" wp14:editId="4A72971C">
            <wp:extent cx="5943600" cy="3564890"/>
            <wp:effectExtent l="0" t="0" r="0" b="0"/>
            <wp:docPr id="85280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rsidR="002F6F3D" w:rsidP="00467291" w:rsidRDefault="002F6F3D" w14:paraId="3CD2F23E" w14:textId="77777777"/>
    <w:p w:rsidR="00A6430D" w:rsidP="00467291" w:rsidRDefault="00A6430D" w14:paraId="5B134E08" w14:textId="77777777"/>
    <w:p w:rsidR="00E22666" w:rsidP="00E22666" w:rsidRDefault="00E22666" w14:paraId="51C879D4" w14:textId="58DD0FDA">
      <w:pPr>
        <w:spacing w:line="360" w:lineRule="auto"/>
        <w:rPr>
          <w:rFonts w:asciiTheme="minorHAnsi" w:hAnsiTheme="minorHAnsi" w:cstheme="minorHAnsi"/>
        </w:rPr>
      </w:pPr>
      <w:r w:rsidRPr="00E22666">
        <w:rPr>
          <w:rFonts w:asciiTheme="minorHAnsi" w:hAnsiTheme="minorHAnsi" w:cstheme="minorHAnsi"/>
        </w:rPr>
        <w:t>Following are the request types in case the requested channel is Dubai Court or CCMS</w:t>
      </w:r>
      <w:r>
        <w:rPr>
          <w:rFonts w:asciiTheme="minorHAnsi" w:hAnsiTheme="minorHAnsi" w:cstheme="minorHAnsi"/>
        </w:rPr>
        <w:t xml:space="preserve">: </w:t>
      </w:r>
    </w:p>
    <w:p w:rsidR="00DF73AC" w:rsidP="00E22666" w:rsidRDefault="00DF73AC" w14:paraId="5052623C" w14:textId="77777777">
      <w:pPr>
        <w:spacing w:line="360" w:lineRule="auto"/>
        <w:rPr>
          <w:rFonts w:asciiTheme="minorHAnsi" w:hAnsiTheme="minorHAnsi" w:cstheme="minorHAnsi"/>
        </w:rPr>
      </w:pPr>
    </w:p>
    <w:p w:rsidRPr="00F4127C" w:rsidR="00E22666" w:rsidP="00E22666" w:rsidRDefault="00E22666" w14:paraId="3FD22E08" w14:textId="5C3F425B">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Inquiry </w:t>
      </w:r>
    </w:p>
    <w:p w:rsidRPr="00F4127C" w:rsidR="00E22666" w:rsidP="00E22666" w:rsidRDefault="00E22666" w14:paraId="46834EB6" w14:textId="46E8D2CE">
      <w:pPr>
        <w:pStyle w:val="ListParagraph"/>
        <w:numPr>
          <w:ilvl w:val="0"/>
          <w:numId w:val="57"/>
        </w:numPr>
        <w:spacing w:line="360" w:lineRule="auto"/>
        <w:rPr>
          <w:rFonts w:asciiTheme="minorHAnsi" w:hAnsiTheme="minorHAnsi" w:cstheme="minorHAnsi"/>
          <w:b/>
          <w:bCs/>
        </w:rPr>
      </w:pPr>
      <w:commentRangeStart w:id="228"/>
      <w:r w:rsidRPr="00F4127C">
        <w:rPr>
          <w:rFonts w:asciiTheme="minorHAnsi" w:hAnsiTheme="minorHAnsi" w:cstheme="minorHAnsi"/>
          <w:b/>
          <w:bCs/>
        </w:rPr>
        <w:t xml:space="preserve">Statement Request </w:t>
      </w:r>
      <w:commentRangeEnd w:id="228"/>
      <w:r w:rsidR="00475A6B">
        <w:rPr>
          <w:rStyle w:val="CommentReference"/>
        </w:rPr>
        <w:commentReference w:id="228"/>
      </w:r>
    </w:p>
    <w:p w:rsidRPr="00F4127C" w:rsidR="00E22666" w:rsidP="00E22666" w:rsidRDefault="00E22666" w14:paraId="34AE1E57" w14:textId="4A0A1630">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Signatory Details </w:t>
      </w:r>
    </w:p>
    <w:p w:rsidRPr="00F4127C" w:rsidR="00E22666" w:rsidP="00E22666" w:rsidRDefault="00E22666" w14:paraId="68CEBE9A" w14:textId="11ADD18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Deceased – Inquiry </w:t>
      </w:r>
    </w:p>
    <w:p w:rsidRPr="00F4127C" w:rsidR="00E22666" w:rsidP="00E22666" w:rsidRDefault="00E22666" w14:paraId="7B3765BF" w14:textId="60C419BD">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Deceased – Transfer </w:t>
      </w:r>
    </w:p>
    <w:p w:rsidRPr="00F4127C" w:rsidR="00E22666" w:rsidP="00E22666" w:rsidRDefault="00E22666" w14:paraId="00931470" w14:textId="6DE01775">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Transfer </w:t>
      </w:r>
    </w:p>
    <w:p w:rsidRPr="00F4127C" w:rsidR="00E22666" w:rsidP="00E22666" w:rsidRDefault="00E22666" w14:paraId="587135B6" w14:textId="55455FF0">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Salary Transfer </w:t>
      </w:r>
    </w:p>
    <w:p w:rsidRPr="00F4127C" w:rsidR="00E22666" w:rsidP="00E22666" w:rsidRDefault="00E22666" w14:paraId="461FA594" w14:textId="10F668EB">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Hold </w:t>
      </w:r>
    </w:p>
    <w:p w:rsidRPr="00F4127C" w:rsidR="00E22666" w:rsidP="00E22666" w:rsidRDefault="00E22666" w14:paraId="6B660DF4" w14:textId="769A2F57">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Cancellation</w:t>
      </w:r>
    </w:p>
    <w:p w:rsidRPr="00F4127C" w:rsidR="00E22666" w:rsidP="00E22666" w:rsidRDefault="00E22666" w14:paraId="56F814AA" w14:textId="4C408803">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Others </w:t>
      </w:r>
    </w:p>
    <w:p w:rsidR="004423A8" w:rsidP="004423A8" w:rsidRDefault="004423A8" w14:paraId="4F7972D2" w14:textId="77777777">
      <w:pPr>
        <w:spacing w:line="360" w:lineRule="auto"/>
        <w:rPr>
          <w:rFonts w:asciiTheme="minorHAnsi" w:hAnsiTheme="minorHAnsi" w:cstheme="minorHAnsi"/>
        </w:rPr>
      </w:pPr>
    </w:p>
    <w:p w:rsidR="004423A8" w:rsidP="004423A8" w:rsidRDefault="004423A8" w14:paraId="0AAC3961" w14:textId="33195EC8">
      <w:pPr>
        <w:spacing w:line="360" w:lineRule="auto"/>
        <w:rPr>
          <w:rFonts w:asciiTheme="minorHAnsi" w:hAnsiTheme="minorHAnsi" w:cstheme="minorHAnsi"/>
        </w:rPr>
      </w:pPr>
      <w:r>
        <w:rPr>
          <w:rFonts w:asciiTheme="minorHAnsi" w:hAnsiTheme="minorHAnsi" w:cstheme="minorHAnsi"/>
        </w:rPr>
        <w:t xml:space="preserve">The subsequent sections will explain the journey of each request </w:t>
      </w:r>
      <w:r w:rsidR="00800AC4">
        <w:rPr>
          <w:rFonts w:asciiTheme="minorHAnsi" w:hAnsiTheme="minorHAnsi" w:cstheme="minorHAnsi"/>
        </w:rPr>
        <w:t>type</w:t>
      </w:r>
      <w:r>
        <w:rPr>
          <w:rFonts w:asciiTheme="minorHAnsi" w:hAnsiTheme="minorHAnsi" w:cstheme="minorHAnsi"/>
        </w:rPr>
        <w:t xml:space="preserve"> along with the queue descriptions separately. </w:t>
      </w:r>
    </w:p>
    <w:p w:rsidR="00DF73AC" w:rsidP="004423A8" w:rsidRDefault="00DF73AC" w14:paraId="312CAA35" w14:textId="77777777">
      <w:pPr>
        <w:spacing w:line="360" w:lineRule="auto"/>
        <w:rPr>
          <w:rFonts w:asciiTheme="minorHAnsi" w:hAnsiTheme="minorHAnsi" w:cstheme="minorHAnsi"/>
        </w:rPr>
      </w:pPr>
    </w:p>
    <w:p w:rsidR="00DF73AC" w:rsidP="004423A8" w:rsidRDefault="00DF73AC" w14:paraId="70FADE6B" w14:textId="77777777">
      <w:pPr>
        <w:spacing w:line="360" w:lineRule="auto"/>
        <w:rPr>
          <w:rFonts w:asciiTheme="minorHAnsi" w:hAnsiTheme="minorHAnsi" w:cstheme="minorHAnsi"/>
        </w:rPr>
      </w:pPr>
    </w:p>
    <w:p w:rsidR="00DF73AC" w:rsidP="004423A8" w:rsidRDefault="00DF73AC" w14:paraId="4D9742B1" w14:textId="77777777">
      <w:pPr>
        <w:spacing w:line="360" w:lineRule="auto"/>
        <w:rPr>
          <w:rFonts w:asciiTheme="minorHAnsi" w:hAnsiTheme="minorHAnsi" w:cstheme="minorHAnsi"/>
        </w:rPr>
      </w:pPr>
    </w:p>
    <w:p w:rsidR="00DF73AC" w:rsidP="004423A8" w:rsidRDefault="00DF73AC" w14:paraId="251194C7" w14:textId="77777777">
      <w:pPr>
        <w:spacing w:line="360" w:lineRule="auto"/>
        <w:rPr>
          <w:rFonts w:asciiTheme="minorHAnsi" w:hAnsiTheme="minorHAnsi" w:cstheme="minorHAnsi"/>
        </w:rPr>
      </w:pPr>
    </w:p>
    <w:p w:rsidR="00DF73AC" w:rsidP="004423A8" w:rsidRDefault="00DF73AC" w14:paraId="500BFB72" w14:textId="77777777">
      <w:pPr>
        <w:spacing w:line="360" w:lineRule="auto"/>
        <w:rPr>
          <w:rFonts w:asciiTheme="minorHAnsi" w:hAnsiTheme="minorHAnsi" w:cstheme="minorHAnsi"/>
        </w:rPr>
      </w:pPr>
    </w:p>
    <w:p w:rsidR="00DF73AC" w:rsidP="004423A8" w:rsidRDefault="00DF73AC" w14:paraId="5E218A08" w14:textId="77777777">
      <w:pPr>
        <w:spacing w:line="360" w:lineRule="auto"/>
        <w:rPr>
          <w:rFonts w:asciiTheme="minorHAnsi" w:hAnsiTheme="minorHAnsi" w:cstheme="minorHAnsi"/>
        </w:rPr>
      </w:pPr>
    </w:p>
    <w:p w:rsidR="00DF73AC" w:rsidP="004423A8" w:rsidRDefault="00DF73AC" w14:paraId="29F7BC62" w14:textId="77777777">
      <w:pPr>
        <w:spacing w:line="360" w:lineRule="auto"/>
        <w:rPr>
          <w:rFonts w:asciiTheme="minorHAnsi" w:hAnsiTheme="minorHAnsi" w:cstheme="minorHAnsi"/>
        </w:rPr>
      </w:pPr>
    </w:p>
    <w:p w:rsidR="00DF73AC" w:rsidP="004423A8" w:rsidRDefault="00DF73AC" w14:paraId="251CC03F" w14:textId="77777777">
      <w:pPr>
        <w:spacing w:line="360" w:lineRule="auto"/>
        <w:rPr>
          <w:rFonts w:asciiTheme="minorHAnsi" w:hAnsiTheme="minorHAnsi" w:cstheme="minorHAnsi"/>
        </w:rPr>
      </w:pPr>
    </w:p>
    <w:p w:rsidR="00DF73AC" w:rsidP="004423A8" w:rsidRDefault="00DF73AC" w14:paraId="5AC4BEF4" w14:textId="77777777">
      <w:pPr>
        <w:spacing w:line="360" w:lineRule="auto"/>
        <w:rPr>
          <w:rFonts w:asciiTheme="minorHAnsi" w:hAnsiTheme="minorHAnsi" w:cstheme="minorHAnsi"/>
        </w:rPr>
      </w:pPr>
    </w:p>
    <w:p w:rsidR="00DF73AC" w:rsidP="004423A8" w:rsidRDefault="00DF73AC" w14:paraId="1A42DCB3" w14:textId="77777777">
      <w:pPr>
        <w:spacing w:line="360" w:lineRule="auto"/>
        <w:rPr>
          <w:rFonts w:asciiTheme="minorHAnsi" w:hAnsiTheme="minorHAnsi" w:cstheme="minorHAnsi"/>
        </w:rPr>
      </w:pPr>
    </w:p>
    <w:p w:rsidR="00DF73AC" w:rsidP="004423A8" w:rsidRDefault="00DF73AC" w14:paraId="791624D2" w14:textId="77777777">
      <w:pPr>
        <w:spacing w:line="360" w:lineRule="auto"/>
        <w:rPr>
          <w:rFonts w:asciiTheme="minorHAnsi" w:hAnsiTheme="minorHAnsi" w:cstheme="minorHAnsi"/>
        </w:rPr>
      </w:pPr>
    </w:p>
    <w:p w:rsidR="00D0231E" w:rsidP="004423A8" w:rsidRDefault="00D0231E" w14:paraId="00484FBB" w14:textId="77777777">
      <w:pPr>
        <w:spacing w:line="360" w:lineRule="auto"/>
        <w:rPr>
          <w:rFonts w:asciiTheme="minorHAnsi" w:hAnsiTheme="minorHAnsi" w:cstheme="minorHAnsi"/>
        </w:rPr>
      </w:pPr>
    </w:p>
    <w:p w:rsidR="00D0231E" w:rsidP="004423A8" w:rsidRDefault="00D0231E" w14:paraId="1117C294" w14:textId="77777777">
      <w:pPr>
        <w:spacing w:line="360" w:lineRule="auto"/>
        <w:rPr>
          <w:rFonts w:asciiTheme="minorHAnsi" w:hAnsiTheme="minorHAnsi" w:cstheme="minorHAnsi"/>
        </w:rPr>
      </w:pPr>
    </w:p>
    <w:p w:rsidR="00D0231E" w:rsidP="004423A8" w:rsidRDefault="00D0231E" w14:paraId="5A08D42D" w14:textId="77777777">
      <w:pPr>
        <w:spacing w:line="360" w:lineRule="auto"/>
        <w:rPr>
          <w:rFonts w:asciiTheme="minorHAnsi" w:hAnsiTheme="minorHAnsi" w:cstheme="minorHAnsi"/>
        </w:rPr>
      </w:pPr>
    </w:p>
    <w:p w:rsidR="00D0231E" w:rsidP="004423A8" w:rsidRDefault="00D0231E" w14:paraId="3A7137E7" w14:textId="77777777">
      <w:pPr>
        <w:spacing w:line="360" w:lineRule="auto"/>
        <w:rPr>
          <w:rFonts w:asciiTheme="minorHAnsi" w:hAnsiTheme="minorHAnsi" w:cstheme="minorHAnsi"/>
        </w:rPr>
      </w:pPr>
    </w:p>
    <w:p w:rsidR="00D0231E" w:rsidP="004423A8" w:rsidRDefault="00D0231E" w14:paraId="0A407AC1" w14:textId="77777777">
      <w:pPr>
        <w:spacing w:line="360" w:lineRule="auto"/>
        <w:rPr>
          <w:rFonts w:asciiTheme="minorHAnsi" w:hAnsiTheme="minorHAnsi" w:cstheme="minorHAnsi"/>
        </w:rPr>
      </w:pPr>
    </w:p>
    <w:p w:rsidR="00D0231E" w:rsidP="004423A8" w:rsidRDefault="00D0231E" w14:paraId="52D607CE" w14:textId="77777777">
      <w:pPr>
        <w:spacing w:line="360" w:lineRule="auto"/>
        <w:rPr>
          <w:rFonts w:asciiTheme="minorHAnsi" w:hAnsiTheme="minorHAnsi" w:cstheme="minorHAnsi"/>
        </w:rPr>
      </w:pPr>
    </w:p>
    <w:p w:rsidR="00DF73AC" w:rsidP="004423A8" w:rsidRDefault="00DF73AC" w14:paraId="593624BA" w14:textId="77777777">
      <w:pPr>
        <w:spacing w:line="360" w:lineRule="auto"/>
        <w:rPr>
          <w:rFonts w:asciiTheme="minorHAnsi" w:hAnsiTheme="minorHAnsi" w:cstheme="minorHAnsi"/>
        </w:rPr>
      </w:pPr>
    </w:p>
    <w:p w:rsidR="00183470" w:rsidP="004423A8" w:rsidRDefault="00183470" w14:paraId="23E26375" w14:textId="77777777">
      <w:pPr>
        <w:spacing w:line="360" w:lineRule="auto"/>
        <w:rPr>
          <w:rFonts w:asciiTheme="minorHAnsi" w:hAnsiTheme="minorHAnsi" w:cstheme="minorHAnsi"/>
        </w:rPr>
      </w:pPr>
    </w:p>
    <w:p w:rsidRPr="004423A8" w:rsidR="00183470" w:rsidP="004423A8" w:rsidRDefault="00183470" w14:paraId="202DE8B1" w14:textId="77777777">
      <w:pPr>
        <w:spacing w:line="360" w:lineRule="auto"/>
        <w:rPr>
          <w:rFonts w:asciiTheme="minorHAnsi" w:hAnsiTheme="minorHAnsi" w:cstheme="minorHAnsi"/>
        </w:rPr>
      </w:pPr>
    </w:p>
    <w:p w:rsidR="00E22666" w:rsidP="00467291" w:rsidRDefault="00E22666" w14:paraId="185C6CB1" w14:textId="77777777"/>
    <w:p w:rsidR="004F6EB9" w:rsidP="004F6EB9" w:rsidRDefault="004F6EB9" w14:paraId="4136C493" w14:textId="64271DF7">
      <w:pPr>
        <w:pStyle w:val="Heading2"/>
      </w:pPr>
      <w:r>
        <w:t xml:space="preserve"> </w:t>
      </w:r>
      <w:bookmarkStart w:name="_Toc166061936" w:id="229"/>
      <w:r w:rsidR="003B1EB6">
        <w:t xml:space="preserve">Email </w:t>
      </w:r>
      <w:r>
        <w:t>WI Creation</w:t>
      </w:r>
      <w:r w:rsidR="003B1EB6">
        <w:t xml:space="preserve"> – Dubai Court Cases</w:t>
      </w:r>
      <w:bookmarkEnd w:id="229"/>
      <w:r w:rsidR="003B1EB6">
        <w:t xml:space="preserve"> </w:t>
      </w:r>
    </w:p>
    <w:p w:rsidRPr="0074536B" w:rsidR="0074536B" w:rsidP="007C1709" w:rsidRDefault="0074536B" w14:paraId="09087848" w14:textId="7DB2DBCB">
      <w:pPr>
        <w:pStyle w:val="Heading3"/>
      </w:pPr>
      <w:bookmarkStart w:name="_Toc166061937" w:id="230"/>
      <w:r>
        <w:t>Description</w:t>
      </w:r>
      <w:bookmarkEnd w:id="230"/>
    </w:p>
    <w:p w:rsidRPr="00800AC4" w:rsidR="00EA7B30" w:rsidP="001971DA" w:rsidRDefault="00D706B2" w14:paraId="544428E4" w14:textId="406E730B">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Email will be received for Dubai Court cases </w:t>
      </w:r>
      <w:r w:rsidRPr="00800AC4" w:rsidR="002204B7">
        <w:rPr>
          <w:rFonts w:asciiTheme="minorHAnsi" w:hAnsiTheme="minorHAnsi" w:cstheme="minorHAnsi"/>
          <w:szCs w:val="24"/>
        </w:rPr>
        <w:t xml:space="preserve">from </w:t>
      </w:r>
      <w:commentRangeStart w:id="231"/>
      <w:commentRangeStart w:id="232"/>
      <w:r w:rsidRPr="006A6DF8" w:rsidR="00422FAC">
        <w:rPr>
          <w:rStyle w:val="Hyperlink"/>
          <w:rFonts w:asciiTheme="minorHAnsi" w:hAnsiTheme="minorHAnsi" w:cstheme="minorHAnsi"/>
          <w:strike/>
          <w:szCs w:val="24"/>
        </w:rPr>
        <w:fldChar w:fldCharType="begin"/>
      </w:r>
      <w:r w:rsidRPr="006A6DF8" w:rsidR="00422FAC">
        <w:rPr>
          <w:rStyle w:val="Hyperlink"/>
          <w:rFonts w:asciiTheme="minorHAnsi" w:hAnsiTheme="minorHAnsi" w:cstheme="minorHAnsi"/>
          <w:strike/>
          <w:szCs w:val="24"/>
        </w:rPr>
        <w:instrText xml:space="preserve"> HYPERLINK "mailto:courtnot@dc.gov.ae" </w:instrText>
      </w:r>
      <w:r w:rsidRPr="006A6DF8" w:rsidR="00422FAC">
        <w:rPr>
          <w:rStyle w:val="Hyperlink"/>
          <w:rFonts w:asciiTheme="minorHAnsi" w:hAnsiTheme="minorHAnsi" w:cstheme="minorHAnsi"/>
          <w:strike/>
          <w:szCs w:val="24"/>
        </w:rPr>
      </w:r>
      <w:r w:rsidRPr="006A6DF8" w:rsidR="00422FAC">
        <w:rPr>
          <w:rStyle w:val="Hyperlink"/>
          <w:rFonts w:asciiTheme="minorHAnsi" w:hAnsiTheme="minorHAnsi" w:cstheme="minorHAnsi"/>
          <w:strike/>
          <w:szCs w:val="24"/>
        </w:rPr>
        <w:fldChar w:fldCharType="separate"/>
      </w:r>
      <w:r w:rsidRPr="006A6DF8" w:rsidR="004E7085">
        <w:rPr>
          <w:rStyle w:val="Hyperlink"/>
          <w:rFonts w:asciiTheme="minorHAnsi" w:hAnsiTheme="minorHAnsi" w:cstheme="minorHAnsi"/>
          <w:strike/>
          <w:szCs w:val="24"/>
        </w:rPr>
        <w:t>courtnot@dc.gov.ae</w:t>
      </w:r>
      <w:r w:rsidRPr="006A6DF8" w:rsidR="00422FAC">
        <w:rPr>
          <w:rStyle w:val="Hyperlink"/>
          <w:rFonts w:asciiTheme="minorHAnsi" w:hAnsiTheme="minorHAnsi" w:cstheme="minorHAnsi"/>
          <w:strike/>
          <w:szCs w:val="24"/>
        </w:rPr>
        <w:fldChar w:fldCharType="end"/>
      </w:r>
      <w:r w:rsidRPr="00800AC4" w:rsidR="004E7085">
        <w:rPr>
          <w:rFonts w:asciiTheme="minorHAnsi" w:hAnsiTheme="minorHAnsi" w:cstheme="minorHAnsi"/>
          <w:szCs w:val="24"/>
        </w:rPr>
        <w:t xml:space="preserve"> </w:t>
      </w:r>
      <w:commentRangeEnd w:id="231"/>
      <w:r w:rsidR="00C25648">
        <w:rPr>
          <w:rStyle w:val="CommentReference"/>
        </w:rPr>
        <w:commentReference w:id="231"/>
      </w:r>
      <w:commentRangeEnd w:id="232"/>
      <w:r w:rsidR="006A6DF8">
        <w:rPr>
          <w:rStyle w:val="CommentReference"/>
        </w:rPr>
        <w:commentReference w:id="232"/>
      </w:r>
      <w:r w:rsidR="006A6DF8">
        <w:rPr>
          <w:rFonts w:asciiTheme="minorHAnsi" w:hAnsiTheme="minorHAnsi" w:cstheme="minorHAnsi"/>
          <w:szCs w:val="24"/>
        </w:rPr>
        <w:t xml:space="preserve"> </w:t>
      </w:r>
      <w:hyperlink w:history="1" r:id="rId27">
        <w:r w:rsidRPr="006A6DF8" w:rsidR="006A6DF8">
          <w:rPr>
            <w:rFonts w:ascii="Segoe UI" w:hAnsi="Segoe UI" w:cs="Segoe UI"/>
            <w:color w:val="0000FF"/>
            <w:sz w:val="18"/>
            <w:szCs w:val="18"/>
            <w:u w:val="single"/>
          </w:rPr>
          <w:t>ecourtnot@dc.gov.ae</w:t>
        </w:r>
      </w:hyperlink>
      <w:r w:rsidR="006A6DF8">
        <w:rPr>
          <w:rFonts w:ascii="Arial" w:hAnsi="Arial" w:cs="Arial"/>
          <w:sz w:val="20"/>
        </w:rPr>
        <w:t xml:space="preserve"> </w:t>
      </w:r>
      <w:r w:rsidRPr="00800AC4" w:rsidR="004E7085">
        <w:rPr>
          <w:rFonts w:asciiTheme="minorHAnsi" w:hAnsiTheme="minorHAnsi" w:cstheme="minorHAnsi"/>
          <w:szCs w:val="24"/>
        </w:rPr>
        <w:t>along with PDF attachments</w:t>
      </w:r>
      <w:r w:rsidRPr="00800AC4" w:rsidR="007D160C">
        <w:rPr>
          <w:rFonts w:asciiTheme="minorHAnsi" w:hAnsiTheme="minorHAnsi" w:cstheme="minorHAnsi"/>
          <w:szCs w:val="24"/>
        </w:rPr>
        <w:t xml:space="preserve"> to </w:t>
      </w:r>
      <w:hyperlink w:history="1" r:id="rId28">
        <w:r w:rsidRPr="00800AC4" w:rsidR="009F0050">
          <w:rPr>
            <w:rStyle w:val="Hyperlink"/>
            <w:rFonts w:asciiTheme="minorHAnsi" w:hAnsiTheme="minorHAnsi" w:cstheme="minorHAnsi"/>
            <w:szCs w:val="24"/>
          </w:rPr>
          <w:t>courtrequest@rakbank.ae</w:t>
        </w:r>
      </w:hyperlink>
      <w:r w:rsidRPr="00800AC4" w:rsidR="009F0050">
        <w:rPr>
          <w:rFonts w:asciiTheme="minorHAnsi" w:hAnsiTheme="minorHAnsi" w:cstheme="minorHAnsi"/>
          <w:szCs w:val="24"/>
        </w:rPr>
        <w:t xml:space="preserve"> email ID. </w:t>
      </w:r>
    </w:p>
    <w:p w:rsidR="006C258C" w:rsidP="006C258C" w:rsidRDefault="004E7085" w14:paraId="71F76BD1" w14:textId="4EE7E020">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The system will </w:t>
      </w:r>
      <w:r w:rsidRPr="00800AC4" w:rsidR="00EB6A47">
        <w:rPr>
          <w:rFonts w:asciiTheme="minorHAnsi" w:hAnsiTheme="minorHAnsi" w:cstheme="minorHAnsi"/>
          <w:szCs w:val="24"/>
        </w:rPr>
        <w:t xml:space="preserve">create a unique WI for each email and </w:t>
      </w:r>
      <w:r w:rsidRPr="00800AC4" w:rsidR="006E5DB1">
        <w:rPr>
          <w:rFonts w:asciiTheme="minorHAnsi" w:hAnsiTheme="minorHAnsi" w:cstheme="minorHAnsi"/>
          <w:szCs w:val="24"/>
        </w:rPr>
        <w:t xml:space="preserve">attach the </w:t>
      </w:r>
      <w:r w:rsidRPr="00800AC4" w:rsidR="006C258C">
        <w:rPr>
          <w:rFonts w:asciiTheme="minorHAnsi" w:hAnsiTheme="minorHAnsi" w:cstheme="minorHAnsi"/>
          <w:szCs w:val="24"/>
        </w:rPr>
        <w:t>documents received in that email along with the WI</w:t>
      </w:r>
      <w:r w:rsidR="00C82DD5">
        <w:rPr>
          <w:rFonts w:asciiTheme="minorHAnsi" w:hAnsiTheme="minorHAnsi" w:cstheme="minorHAnsi"/>
          <w:szCs w:val="24"/>
        </w:rPr>
        <w:t xml:space="preserve"> as ‘</w:t>
      </w:r>
      <w:r w:rsidRPr="009121AC" w:rsidR="00C82DD5">
        <w:rPr>
          <w:rFonts w:asciiTheme="minorHAnsi" w:hAnsiTheme="minorHAnsi" w:cstheme="minorHAnsi"/>
          <w:b/>
          <w:bCs/>
          <w:szCs w:val="24"/>
        </w:rPr>
        <w:t>Court Instructions’</w:t>
      </w:r>
      <w:r w:rsidR="00C82DD5">
        <w:rPr>
          <w:rFonts w:asciiTheme="minorHAnsi" w:hAnsiTheme="minorHAnsi" w:cstheme="minorHAnsi"/>
          <w:szCs w:val="24"/>
        </w:rPr>
        <w:t>.</w:t>
      </w:r>
    </w:p>
    <w:p w:rsidR="008D4A3B" w:rsidP="006C258C" w:rsidRDefault="008D4A3B" w14:paraId="3C23223C" w14:textId="41F97476">
      <w:pPr>
        <w:pStyle w:val="ListParagraph"/>
        <w:numPr>
          <w:ilvl w:val="0"/>
          <w:numId w:val="42"/>
        </w:numPr>
        <w:spacing w:line="360" w:lineRule="auto"/>
        <w:rPr>
          <w:rFonts w:asciiTheme="minorHAnsi" w:hAnsiTheme="minorHAnsi" w:cstheme="minorHAnsi"/>
          <w:szCs w:val="24"/>
        </w:rPr>
      </w:pPr>
      <w:commentRangeStart w:id="233"/>
      <w:commentRangeStart w:id="234"/>
      <w:r>
        <w:rPr>
          <w:rFonts w:asciiTheme="minorHAnsi" w:hAnsiTheme="minorHAnsi" w:cstheme="minorHAnsi"/>
          <w:szCs w:val="24"/>
        </w:rPr>
        <w:t>The maximum number of attachments in an email will be 10</w:t>
      </w:r>
      <w:r w:rsidR="00F07B8D">
        <w:rPr>
          <w:rFonts w:asciiTheme="minorHAnsi" w:hAnsiTheme="minorHAnsi" w:cstheme="minorHAnsi"/>
          <w:szCs w:val="24"/>
        </w:rPr>
        <w:t xml:space="preserve"> with a maximum size limit of 10 MB. If in case, the </w:t>
      </w:r>
      <w:r w:rsidR="009157B7">
        <w:rPr>
          <w:rFonts w:asciiTheme="minorHAnsi" w:hAnsiTheme="minorHAnsi" w:cstheme="minorHAnsi"/>
          <w:szCs w:val="24"/>
        </w:rPr>
        <w:t>pre-requisite does not meet the email received, the WI for that email will not be created</w:t>
      </w:r>
      <w:r w:rsidR="00F030FB">
        <w:rPr>
          <w:rFonts w:asciiTheme="minorHAnsi" w:hAnsiTheme="minorHAnsi" w:cstheme="minorHAnsi"/>
          <w:szCs w:val="24"/>
        </w:rPr>
        <w:t xml:space="preserve">. </w:t>
      </w:r>
      <w:commentRangeEnd w:id="233"/>
      <w:r w:rsidR="00C25648">
        <w:rPr>
          <w:rStyle w:val="CommentReference"/>
        </w:rPr>
        <w:commentReference w:id="233"/>
      </w:r>
      <w:commentRangeEnd w:id="234"/>
      <w:r w:rsidR="002C7E15">
        <w:rPr>
          <w:rStyle w:val="CommentReference"/>
        </w:rPr>
        <w:commentReference w:id="234"/>
      </w:r>
    </w:p>
    <w:p w:rsidRPr="00800AC4" w:rsidR="006873C7" w:rsidP="006C258C" w:rsidRDefault="006873C7" w14:paraId="3D496238" w14:textId="13948F83">
      <w:pPr>
        <w:pStyle w:val="ListParagraph"/>
        <w:numPr>
          <w:ilvl w:val="0"/>
          <w:numId w:val="42"/>
        </w:numPr>
        <w:spacing w:line="360" w:lineRule="auto"/>
        <w:rPr>
          <w:rFonts w:asciiTheme="minorHAnsi" w:hAnsiTheme="minorHAnsi" w:cstheme="minorHAnsi"/>
          <w:szCs w:val="24"/>
        </w:rPr>
      </w:pPr>
      <w:r>
        <w:rPr>
          <w:rFonts w:asciiTheme="minorHAnsi" w:hAnsiTheme="minorHAnsi" w:cstheme="minorHAnsi"/>
          <w:szCs w:val="24"/>
        </w:rPr>
        <w:t xml:space="preserve">If multiple attachments are received, the same will be mapped to document names as ‘Court Instruction 1’, ‘Court Instruction 2’ and so on. </w:t>
      </w:r>
    </w:p>
    <w:p w:rsidRPr="00800AC4" w:rsidR="001D2C3A" w:rsidP="006C258C" w:rsidRDefault="001D2C3A" w14:paraId="44413F52" w14:textId="41BAFAE4">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The system will also attach the email body as an attachment to the WI</w:t>
      </w:r>
      <w:r w:rsidR="00F030FB">
        <w:rPr>
          <w:rFonts w:asciiTheme="minorHAnsi" w:hAnsiTheme="minorHAnsi" w:cstheme="minorHAnsi"/>
          <w:szCs w:val="24"/>
        </w:rPr>
        <w:t>.</w:t>
      </w:r>
    </w:p>
    <w:p w:rsidRPr="00800AC4" w:rsidR="003B7048" w:rsidP="00696280" w:rsidRDefault="001971DA" w14:paraId="53C533AF" w14:textId="234B323C">
      <w:pPr>
        <w:pStyle w:val="ListParagraph"/>
        <w:numPr>
          <w:ilvl w:val="0"/>
          <w:numId w:val="42"/>
        </w:numPr>
        <w:spacing w:line="360" w:lineRule="auto"/>
        <w:rPr>
          <w:rFonts w:asciiTheme="minorHAnsi" w:hAnsiTheme="minorHAnsi" w:cstheme="minorHAnsi"/>
          <w:szCs w:val="24"/>
        </w:rPr>
      </w:pPr>
      <w:commentRangeStart w:id="235"/>
      <w:commentRangeStart w:id="236"/>
      <w:r w:rsidRPr="00800AC4">
        <w:rPr>
          <w:rFonts w:asciiTheme="minorHAnsi" w:hAnsiTheme="minorHAnsi" w:cstheme="minorHAnsi"/>
          <w:szCs w:val="24"/>
        </w:rPr>
        <w:t xml:space="preserve">If in </w:t>
      </w:r>
      <w:r w:rsidRPr="00800AC4" w:rsidR="00696280">
        <w:rPr>
          <w:rFonts w:asciiTheme="minorHAnsi" w:hAnsiTheme="minorHAnsi" w:cstheme="minorHAnsi"/>
          <w:szCs w:val="24"/>
        </w:rPr>
        <w:t>case</w:t>
      </w:r>
      <w:r w:rsidRPr="00800AC4">
        <w:rPr>
          <w:rFonts w:asciiTheme="minorHAnsi" w:hAnsiTheme="minorHAnsi" w:cstheme="minorHAnsi"/>
          <w:szCs w:val="24"/>
        </w:rPr>
        <w:t xml:space="preserve"> there is any other email with the same extension as </w:t>
      </w:r>
      <w:r w:rsidRPr="00800AC4">
        <w:rPr>
          <w:rFonts w:asciiTheme="minorHAnsi" w:hAnsiTheme="minorHAnsi" w:cstheme="minorHAnsi"/>
          <w:b/>
          <w:bCs/>
          <w:szCs w:val="24"/>
        </w:rPr>
        <w:t>@dc.gov.ae</w:t>
      </w:r>
      <w:r w:rsidRPr="00800AC4">
        <w:rPr>
          <w:rFonts w:asciiTheme="minorHAnsi" w:hAnsiTheme="minorHAnsi" w:cstheme="minorHAnsi"/>
          <w:szCs w:val="24"/>
        </w:rPr>
        <w:t xml:space="preserve">, the </w:t>
      </w:r>
      <w:r w:rsidR="00C82DD5">
        <w:rPr>
          <w:rFonts w:asciiTheme="minorHAnsi" w:hAnsiTheme="minorHAnsi" w:cstheme="minorHAnsi"/>
          <w:szCs w:val="24"/>
        </w:rPr>
        <w:t>system</w:t>
      </w:r>
      <w:r w:rsidRPr="00800AC4">
        <w:rPr>
          <w:rFonts w:asciiTheme="minorHAnsi" w:hAnsiTheme="minorHAnsi" w:cstheme="minorHAnsi"/>
          <w:szCs w:val="24"/>
        </w:rPr>
        <w:t xml:space="preserve"> will </w:t>
      </w:r>
      <w:r w:rsidRPr="00800AC4" w:rsidR="003B7048">
        <w:rPr>
          <w:rFonts w:asciiTheme="minorHAnsi" w:hAnsiTheme="minorHAnsi" w:cstheme="minorHAnsi"/>
          <w:szCs w:val="24"/>
        </w:rPr>
        <w:t xml:space="preserve">move that email to </w:t>
      </w:r>
      <w:r w:rsidRPr="00800AC4" w:rsidR="005D6E2F">
        <w:rPr>
          <w:rFonts w:asciiTheme="minorHAnsi" w:hAnsiTheme="minorHAnsi" w:cstheme="minorHAnsi"/>
          <w:szCs w:val="24"/>
        </w:rPr>
        <w:t>a different</w:t>
      </w:r>
      <w:r w:rsidRPr="00800AC4" w:rsidR="003B7048">
        <w:rPr>
          <w:rFonts w:asciiTheme="minorHAnsi" w:hAnsiTheme="minorHAnsi" w:cstheme="minorHAnsi"/>
          <w:szCs w:val="24"/>
        </w:rPr>
        <w:t xml:space="preserve"> inbox folder where it will be handled by the user manually. </w:t>
      </w:r>
      <w:commentRangeEnd w:id="235"/>
      <w:r w:rsidR="00C25648">
        <w:rPr>
          <w:rStyle w:val="CommentReference"/>
        </w:rPr>
        <w:commentReference w:id="235"/>
      </w:r>
      <w:commentRangeEnd w:id="236"/>
      <w:r w:rsidR="00C121C8">
        <w:rPr>
          <w:rStyle w:val="CommentReference"/>
        </w:rPr>
        <w:commentReference w:id="236"/>
      </w:r>
    </w:p>
    <w:p w:rsidRPr="00800AC4" w:rsidR="000B36C9" w:rsidP="006C258C" w:rsidRDefault="00A70D1E" w14:paraId="402C4444" w14:textId="7A0D0360">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Once </w:t>
      </w:r>
      <w:r w:rsidRPr="00800AC4" w:rsidR="00396101">
        <w:rPr>
          <w:rFonts w:asciiTheme="minorHAnsi" w:hAnsiTheme="minorHAnsi" w:cstheme="minorHAnsi"/>
          <w:szCs w:val="24"/>
        </w:rPr>
        <w:t xml:space="preserve">the WI is created successfully, it will move to </w:t>
      </w:r>
      <w:r w:rsidRPr="00800AC4" w:rsidR="00295634">
        <w:rPr>
          <w:rFonts w:asciiTheme="minorHAnsi" w:hAnsiTheme="minorHAnsi" w:cstheme="minorHAnsi"/>
          <w:b/>
          <w:bCs/>
          <w:szCs w:val="24"/>
        </w:rPr>
        <w:t>‘Initiation Maker’</w:t>
      </w:r>
      <w:r w:rsidRPr="00800AC4" w:rsidR="00295634">
        <w:rPr>
          <w:rFonts w:asciiTheme="minorHAnsi" w:hAnsiTheme="minorHAnsi" w:cstheme="minorHAnsi"/>
          <w:szCs w:val="24"/>
        </w:rPr>
        <w:t xml:space="preserve"> queue for further processing. </w:t>
      </w:r>
    </w:p>
    <w:p w:rsidRPr="00800AC4" w:rsidR="00295634" w:rsidP="00295634" w:rsidRDefault="00295634" w14:paraId="469E6167" w14:textId="77777777">
      <w:pPr>
        <w:spacing w:line="360" w:lineRule="auto"/>
        <w:rPr>
          <w:rFonts w:asciiTheme="minorHAnsi" w:hAnsiTheme="minorHAnsi" w:cstheme="minorHAnsi"/>
          <w:szCs w:val="24"/>
        </w:rPr>
      </w:pPr>
    </w:p>
    <w:tbl>
      <w:tblPr>
        <w:tblStyle w:val="TableGrid"/>
        <w:tblW w:w="0" w:type="auto"/>
        <w:tblInd w:w="1835" w:type="dxa"/>
        <w:tblLook w:val="04A0" w:firstRow="1" w:lastRow="0" w:firstColumn="1" w:lastColumn="0" w:noHBand="0" w:noVBand="1"/>
      </w:tblPr>
      <w:tblGrid>
        <w:gridCol w:w="2329"/>
        <w:gridCol w:w="2358"/>
      </w:tblGrid>
      <w:tr w:rsidRPr="00800AC4" w:rsidR="00B66E7E" w:rsidTr="00B66E7E" w14:paraId="45B386A9" w14:textId="77777777">
        <w:tc>
          <w:tcPr>
            <w:tcW w:w="2329" w:type="dxa"/>
          </w:tcPr>
          <w:p w:rsidRPr="00800AC4" w:rsidR="00B66E7E" w:rsidP="00ED78C1" w:rsidRDefault="00B66E7E" w14:paraId="24C95CB7" w14:textId="77777777">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2358" w:type="dxa"/>
          </w:tcPr>
          <w:p w:rsidRPr="00800AC4" w:rsidR="00B66E7E" w:rsidP="00ED78C1" w:rsidRDefault="00B66E7E" w14:paraId="212C9096" w14:textId="77777777">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will move to </w:t>
            </w:r>
          </w:p>
        </w:tc>
      </w:tr>
      <w:tr w:rsidRPr="00800AC4" w:rsidR="00B66E7E" w:rsidTr="00B66E7E" w14:paraId="3B6E84F8" w14:textId="77777777">
        <w:tc>
          <w:tcPr>
            <w:tcW w:w="2329" w:type="dxa"/>
          </w:tcPr>
          <w:p w:rsidRPr="00800AC4" w:rsidR="00B66E7E" w:rsidP="00ED78C1" w:rsidRDefault="00B66E7E" w14:paraId="1341D5C4" w14:textId="5CE5EC3C">
            <w:pPr>
              <w:spacing w:line="360" w:lineRule="auto"/>
              <w:rPr>
                <w:rFonts w:asciiTheme="minorHAnsi" w:hAnsiTheme="minorHAnsi" w:cstheme="minorHAnsi"/>
                <w:szCs w:val="24"/>
              </w:rPr>
            </w:pPr>
            <w:r w:rsidRPr="00800AC4">
              <w:rPr>
                <w:rFonts w:asciiTheme="minorHAnsi" w:hAnsiTheme="minorHAnsi" w:cstheme="minorHAnsi"/>
                <w:szCs w:val="24"/>
              </w:rPr>
              <w:t>Success</w:t>
            </w:r>
          </w:p>
        </w:tc>
        <w:tc>
          <w:tcPr>
            <w:tcW w:w="2358" w:type="dxa"/>
          </w:tcPr>
          <w:p w:rsidRPr="00800AC4" w:rsidR="00B66E7E" w:rsidP="00ED78C1" w:rsidRDefault="00B66E7E" w14:paraId="5F14C8F7" w14:textId="2A47C222">
            <w:pPr>
              <w:spacing w:line="360" w:lineRule="auto"/>
              <w:rPr>
                <w:rFonts w:asciiTheme="minorHAnsi" w:hAnsiTheme="minorHAnsi" w:cstheme="minorHAnsi"/>
                <w:szCs w:val="24"/>
              </w:rPr>
            </w:pPr>
            <w:r w:rsidRPr="00800AC4">
              <w:rPr>
                <w:rFonts w:asciiTheme="minorHAnsi" w:hAnsiTheme="minorHAnsi" w:cstheme="minorHAnsi"/>
                <w:szCs w:val="24"/>
              </w:rPr>
              <w:t xml:space="preserve">Initiation Maker   </w:t>
            </w:r>
          </w:p>
        </w:tc>
      </w:tr>
    </w:tbl>
    <w:p w:rsidRPr="00295634" w:rsidR="00B66E7E" w:rsidP="00295634" w:rsidRDefault="00B66E7E" w14:paraId="5E0945D8" w14:textId="77777777">
      <w:pPr>
        <w:spacing w:line="360" w:lineRule="auto"/>
        <w:rPr>
          <w:rFonts w:asciiTheme="minorHAnsi" w:hAnsiTheme="minorHAnsi" w:cstheme="minorHAnsi"/>
          <w:sz w:val="22"/>
          <w:szCs w:val="22"/>
        </w:rPr>
      </w:pPr>
    </w:p>
    <w:p w:rsidR="00C031D1" w:rsidP="00467291" w:rsidRDefault="00C031D1" w14:paraId="356991B2" w14:textId="77777777"/>
    <w:p w:rsidR="00C031D1" w:rsidP="00467291" w:rsidRDefault="00C031D1" w14:paraId="6646E269" w14:textId="77777777"/>
    <w:p w:rsidR="009121AC" w:rsidP="00467291" w:rsidRDefault="009121AC" w14:paraId="771A60DD" w14:textId="77777777"/>
    <w:p w:rsidR="009121AC" w:rsidP="00467291" w:rsidRDefault="009121AC" w14:paraId="715CA265" w14:textId="77777777"/>
    <w:p w:rsidR="009121AC" w:rsidP="00467291" w:rsidRDefault="009121AC" w14:paraId="59677EB7" w14:textId="77777777"/>
    <w:p w:rsidR="009121AC" w:rsidP="00467291" w:rsidRDefault="009121AC" w14:paraId="0E5B237E" w14:textId="77777777"/>
    <w:p w:rsidR="009121AC" w:rsidP="00467291" w:rsidRDefault="009121AC" w14:paraId="50F64637" w14:textId="77777777"/>
    <w:p w:rsidR="009121AC" w:rsidP="00467291" w:rsidRDefault="009121AC" w14:paraId="2B9B566E" w14:textId="77777777"/>
    <w:p w:rsidR="00F030FB" w:rsidP="00467291" w:rsidRDefault="00F030FB" w14:paraId="1D375F57" w14:textId="77777777"/>
    <w:p w:rsidR="009121AC" w:rsidP="00467291" w:rsidRDefault="009121AC" w14:paraId="62D51FF1" w14:textId="77777777"/>
    <w:p w:rsidR="009121AC" w:rsidP="00467291" w:rsidRDefault="009121AC" w14:paraId="65894659" w14:textId="77777777"/>
    <w:p w:rsidR="0074536B" w:rsidP="00163F50" w:rsidRDefault="00163F50" w14:paraId="0D6D8BCE" w14:textId="4C34D784">
      <w:pPr>
        <w:pStyle w:val="Heading2"/>
      </w:pPr>
      <w:r>
        <w:t xml:space="preserve"> </w:t>
      </w:r>
      <w:bookmarkStart w:name="_Toc166061938" w:id="237"/>
      <w:r>
        <w:t>Journey based on Request Types</w:t>
      </w:r>
      <w:bookmarkEnd w:id="237"/>
      <w:r w:rsidR="00F030FB">
        <w:t xml:space="preserve"> </w:t>
      </w:r>
    </w:p>
    <w:p w:rsidRPr="00F030FB" w:rsidR="00F030FB" w:rsidP="00F030FB" w:rsidRDefault="00F030FB" w14:paraId="0D579E1D" w14:textId="32A79BB4">
      <w:pPr>
        <w:pStyle w:val="ListParagraph"/>
        <w:numPr>
          <w:ilvl w:val="0"/>
          <w:numId w:val="42"/>
        </w:numPr>
        <w:spacing w:line="360" w:lineRule="auto"/>
        <w:rPr>
          <w:rFonts w:asciiTheme="minorHAnsi" w:hAnsiTheme="minorHAnsi" w:cstheme="minorHAnsi"/>
          <w:szCs w:val="24"/>
        </w:rPr>
      </w:pPr>
      <w:r w:rsidRPr="00F030FB">
        <w:rPr>
          <w:rFonts w:asciiTheme="minorHAnsi" w:hAnsiTheme="minorHAnsi" w:cstheme="minorHAnsi"/>
          <w:szCs w:val="24"/>
        </w:rPr>
        <w:t xml:space="preserve">This section will consist of the high-level journey/flow of each request type from one queue to another. The </w:t>
      </w:r>
      <w:r>
        <w:rPr>
          <w:rFonts w:asciiTheme="minorHAnsi" w:hAnsiTheme="minorHAnsi" w:cstheme="minorHAnsi"/>
          <w:szCs w:val="24"/>
        </w:rPr>
        <w:t xml:space="preserve">detail of functionality in each request type will be specified in section 5, under each queue description. </w:t>
      </w:r>
    </w:p>
    <w:p w:rsidRPr="0032710E" w:rsidR="0032710E" w:rsidP="0032710E" w:rsidRDefault="0032710E" w14:paraId="5EE86685" w14:textId="77777777"/>
    <w:p w:rsidR="00163F50" w:rsidP="007C1709" w:rsidRDefault="00163F50" w14:paraId="61C80179" w14:textId="0F8A4052">
      <w:pPr>
        <w:pStyle w:val="Heading3"/>
      </w:pPr>
      <w:bookmarkStart w:name="_Toc166061939" w:id="238"/>
      <w:r>
        <w:t xml:space="preserve">Inquiry </w:t>
      </w:r>
      <w:r w:rsidR="00F030FB">
        <w:t>Flow</w:t>
      </w:r>
      <w:bookmarkEnd w:id="238"/>
    </w:p>
    <w:p w:rsidRPr="00800AC4" w:rsidR="00163F50" w:rsidP="007A3358" w:rsidRDefault="00E46ACD" w14:paraId="55F35BAE" w14:textId="5C96323C">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t>
      </w:r>
      <w:r w:rsidRPr="00800AC4" w:rsidR="007A3358">
        <w:rPr>
          <w:rFonts w:asciiTheme="minorHAnsi" w:hAnsiTheme="minorHAnsi" w:cstheme="minorHAnsi"/>
          <w:szCs w:val="24"/>
        </w:rPr>
        <w:t>WI Creation will take place as mentioned in ‘</w:t>
      </w:r>
      <w:r w:rsidRPr="00F4127C" w:rsidR="007A3358">
        <w:rPr>
          <w:rFonts w:asciiTheme="minorHAnsi" w:hAnsiTheme="minorHAnsi" w:cstheme="minorHAnsi"/>
          <w:b/>
          <w:bCs/>
          <w:szCs w:val="24"/>
        </w:rPr>
        <w:t>Online WI Creation’</w:t>
      </w:r>
      <w:r w:rsidRPr="00800AC4" w:rsidR="007A3358">
        <w:rPr>
          <w:rFonts w:asciiTheme="minorHAnsi" w:hAnsiTheme="minorHAnsi" w:cstheme="minorHAnsi"/>
          <w:szCs w:val="24"/>
        </w:rPr>
        <w:t xml:space="preserve"> description</w:t>
      </w:r>
      <w:r w:rsidRPr="00800AC4" w:rsidR="00665282">
        <w:rPr>
          <w:rFonts w:asciiTheme="minorHAnsi" w:hAnsiTheme="minorHAnsi" w:cstheme="minorHAnsi"/>
          <w:szCs w:val="24"/>
        </w:rPr>
        <w:t xml:space="preserve"> and the WI moves to </w:t>
      </w:r>
      <w:r w:rsidRPr="00F4127C" w:rsidR="00665282">
        <w:rPr>
          <w:rFonts w:asciiTheme="minorHAnsi" w:hAnsiTheme="minorHAnsi" w:cstheme="minorHAnsi"/>
          <w:b/>
          <w:bCs/>
          <w:szCs w:val="24"/>
        </w:rPr>
        <w:t>‘Initiation Maker’</w:t>
      </w:r>
      <w:r w:rsidRPr="00800AC4" w:rsidR="00665282">
        <w:rPr>
          <w:rFonts w:asciiTheme="minorHAnsi" w:hAnsiTheme="minorHAnsi" w:cstheme="minorHAnsi"/>
          <w:szCs w:val="24"/>
        </w:rPr>
        <w:t xml:space="preserve"> queue. </w:t>
      </w:r>
    </w:p>
    <w:p w:rsidRPr="00800AC4" w:rsidR="007A3358" w:rsidP="007A3358" w:rsidRDefault="00E80A2F" w14:paraId="3D9090F2" w14:textId="4F9D135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w:t>
      </w:r>
      <w:r w:rsidRPr="00F4127C">
        <w:rPr>
          <w:rFonts w:asciiTheme="minorHAnsi" w:hAnsiTheme="minorHAnsi" w:cstheme="minorHAnsi"/>
          <w:b/>
          <w:bCs/>
          <w:szCs w:val="24"/>
        </w:rPr>
        <w:t>‘Initiation Maker’</w:t>
      </w:r>
      <w:r w:rsidRPr="00800AC4">
        <w:rPr>
          <w:rFonts w:asciiTheme="minorHAnsi" w:hAnsiTheme="minorHAnsi" w:cstheme="minorHAnsi"/>
          <w:szCs w:val="24"/>
        </w:rPr>
        <w:t xml:space="preserve"> </w:t>
      </w:r>
      <w:r w:rsidRPr="00800AC4" w:rsidR="00D56A94">
        <w:rPr>
          <w:rFonts w:asciiTheme="minorHAnsi" w:hAnsiTheme="minorHAnsi" w:cstheme="minorHAnsi"/>
          <w:szCs w:val="24"/>
        </w:rPr>
        <w:t xml:space="preserve">will create the WI manually. </w:t>
      </w:r>
    </w:p>
    <w:p w:rsidRPr="00800AC4" w:rsidR="00665282" w:rsidP="007A3358" w:rsidRDefault="00665282" w14:paraId="16EECCB0" w14:textId="5E487646">
      <w:pPr>
        <w:pStyle w:val="ListParagraph"/>
        <w:numPr>
          <w:ilvl w:val="0"/>
          <w:numId w:val="42"/>
        </w:numPr>
        <w:spacing w:line="360" w:lineRule="auto"/>
        <w:rPr>
          <w:szCs w:val="24"/>
        </w:rPr>
      </w:pPr>
      <w:r w:rsidRPr="00800AC4">
        <w:rPr>
          <w:rFonts w:asciiTheme="minorHAnsi" w:hAnsiTheme="minorHAnsi" w:cstheme="minorHAnsi"/>
          <w:szCs w:val="24"/>
        </w:rPr>
        <w:t xml:space="preserve">In both cases, </w:t>
      </w:r>
      <w:r w:rsidRPr="00F4127C">
        <w:rPr>
          <w:rFonts w:asciiTheme="minorHAnsi" w:hAnsiTheme="minorHAnsi" w:cstheme="minorHAnsi"/>
          <w:b/>
          <w:bCs/>
          <w:szCs w:val="24"/>
        </w:rPr>
        <w:t>‘Initiation Maker’</w:t>
      </w:r>
      <w:r w:rsidRPr="00800AC4">
        <w:rPr>
          <w:rFonts w:asciiTheme="minorHAnsi" w:hAnsiTheme="minorHAnsi" w:cstheme="minorHAnsi"/>
          <w:szCs w:val="24"/>
        </w:rPr>
        <w:t xml:space="preserve"> user </w:t>
      </w:r>
      <w:r w:rsidRPr="00800AC4" w:rsidR="004E4953">
        <w:rPr>
          <w:rFonts w:asciiTheme="minorHAnsi" w:hAnsiTheme="minorHAnsi" w:cstheme="minorHAnsi"/>
          <w:szCs w:val="24"/>
        </w:rPr>
        <w:t xml:space="preserve">performs the data entry referring to the request received. </w:t>
      </w:r>
    </w:p>
    <w:p w:rsidRPr="00800AC4" w:rsidR="004E4953" w:rsidP="004E4953" w:rsidRDefault="004E4953" w14:paraId="222E2680" w14:textId="4B654C53">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w:t>
      </w:r>
      <w:r w:rsidRPr="00F4127C">
        <w:rPr>
          <w:rFonts w:asciiTheme="minorHAnsi" w:hAnsiTheme="minorHAnsi" w:cstheme="minorHAnsi"/>
          <w:b/>
          <w:bCs/>
          <w:szCs w:val="24"/>
        </w:rPr>
        <w:t>‘Process Data Capture’</w:t>
      </w:r>
      <w:r w:rsidRPr="00800AC4">
        <w:rPr>
          <w:rFonts w:asciiTheme="minorHAnsi" w:hAnsiTheme="minorHAnsi" w:cstheme="minorHAnsi"/>
          <w:szCs w:val="24"/>
        </w:rPr>
        <w:t xml:space="preserve">. </w:t>
      </w:r>
      <w:r w:rsidRPr="00F96F2F">
        <w:rPr>
          <w:rFonts w:asciiTheme="minorHAnsi" w:hAnsiTheme="minorHAnsi" w:cstheme="minorHAnsi"/>
          <w:i/>
          <w:iCs/>
          <w:szCs w:val="24"/>
        </w:rPr>
        <w:t>Refer Appendix B</w:t>
      </w:r>
      <w:r w:rsidRPr="00800AC4">
        <w:rPr>
          <w:rFonts w:asciiTheme="minorHAnsi" w:hAnsiTheme="minorHAnsi" w:cstheme="minorHAnsi"/>
          <w:szCs w:val="24"/>
        </w:rPr>
        <w:t xml:space="preserve">. </w:t>
      </w:r>
    </w:p>
    <w:p w:rsidRPr="00800AC4" w:rsidR="004E4953" w:rsidP="004E4953" w:rsidRDefault="004E4953" w14:paraId="62590467" w14:textId="710ECB22">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w:t>
      </w:r>
      <w:r w:rsidRPr="00F4127C">
        <w:rPr>
          <w:rFonts w:asciiTheme="minorHAnsi" w:hAnsiTheme="minorHAnsi" w:cstheme="minorHAnsi"/>
          <w:b/>
          <w:bCs/>
          <w:szCs w:val="24"/>
        </w:rPr>
        <w:t>‘RAK Bank’</w:t>
      </w:r>
      <w:r w:rsidRPr="00800AC4">
        <w:rPr>
          <w:rFonts w:asciiTheme="minorHAnsi" w:hAnsiTheme="minorHAnsi" w:cstheme="minorHAnsi"/>
          <w:szCs w:val="24"/>
        </w:rPr>
        <w:t xml:space="preserve"> or ‘</w:t>
      </w:r>
      <w:r w:rsidRPr="00F4127C">
        <w:rPr>
          <w:rFonts w:asciiTheme="minorHAnsi" w:hAnsiTheme="minorHAnsi" w:cstheme="minorHAnsi"/>
          <w:b/>
          <w:bCs/>
          <w:szCs w:val="24"/>
        </w:rPr>
        <w:t>Non-RAK Bank’</w:t>
      </w:r>
      <w:r w:rsidRPr="00800AC4">
        <w:rPr>
          <w:rFonts w:asciiTheme="minorHAnsi" w:hAnsiTheme="minorHAnsi" w:cstheme="minorHAnsi"/>
          <w:szCs w:val="24"/>
        </w:rPr>
        <w:t xml:space="preserve"> customer. </w:t>
      </w:r>
    </w:p>
    <w:p w:rsidRPr="006A286A" w:rsidR="004E4953" w:rsidP="004E4953" w:rsidRDefault="004E4953" w14:paraId="4137E895" w14:textId="3DCD7AA6">
      <w:pPr>
        <w:pStyle w:val="ListParagraph"/>
        <w:numPr>
          <w:ilvl w:val="0"/>
          <w:numId w:val="42"/>
        </w:numPr>
        <w:spacing w:line="360" w:lineRule="auto"/>
        <w:rPr>
          <w:szCs w:val="24"/>
        </w:rPr>
      </w:pPr>
      <w:r w:rsidRPr="00800AC4">
        <w:rPr>
          <w:rFonts w:asciiTheme="minorHAnsi" w:hAnsiTheme="minorHAnsi" w:cstheme="minorHAnsi"/>
          <w:szCs w:val="24"/>
        </w:rPr>
        <w:t xml:space="preserve">The </w:t>
      </w:r>
      <w:r w:rsidRPr="00800AC4" w:rsidR="00053BFD">
        <w:rPr>
          <w:rFonts w:asciiTheme="minorHAnsi" w:hAnsiTheme="minorHAnsi" w:cstheme="minorHAnsi"/>
          <w:szCs w:val="24"/>
        </w:rPr>
        <w:t xml:space="preserve">user performs </w:t>
      </w:r>
      <w:r w:rsidRPr="00F4127C" w:rsidR="00053BFD">
        <w:rPr>
          <w:rFonts w:asciiTheme="minorHAnsi" w:hAnsiTheme="minorHAnsi" w:cstheme="minorHAnsi"/>
          <w:b/>
          <w:bCs/>
          <w:szCs w:val="24"/>
        </w:rPr>
        <w:t>‘Customer Exposure’</w:t>
      </w:r>
      <w:r w:rsidRPr="00800AC4" w:rsidR="00053BFD">
        <w:rPr>
          <w:rFonts w:asciiTheme="minorHAnsi" w:hAnsiTheme="minorHAnsi" w:cstheme="minorHAnsi"/>
          <w:szCs w:val="24"/>
        </w:rPr>
        <w:t xml:space="preserve"> to retrieve the account summary on selected CIFs</w:t>
      </w:r>
      <w:r w:rsidR="00BC670E">
        <w:rPr>
          <w:rFonts w:asciiTheme="minorHAnsi" w:hAnsiTheme="minorHAnsi" w:cstheme="minorHAnsi"/>
          <w:szCs w:val="24"/>
        </w:rPr>
        <w:t xml:space="preserve"> </w:t>
      </w:r>
      <w:r w:rsidR="002B6A0D">
        <w:rPr>
          <w:rFonts w:asciiTheme="minorHAnsi" w:hAnsiTheme="minorHAnsi" w:cstheme="minorHAnsi"/>
          <w:szCs w:val="24"/>
        </w:rPr>
        <w:t xml:space="preserve">which are identified as RAK Bank Customers. </w:t>
      </w:r>
    </w:p>
    <w:p w:rsidRPr="00800AC4" w:rsidR="006A286A" w:rsidP="004E4953" w:rsidRDefault="006A286A" w14:paraId="18E5B460" w14:textId="08DBFCFC">
      <w:pPr>
        <w:pStyle w:val="ListParagraph"/>
        <w:numPr>
          <w:ilvl w:val="0"/>
          <w:numId w:val="42"/>
        </w:numPr>
        <w:spacing w:line="360" w:lineRule="auto"/>
        <w:rPr>
          <w:szCs w:val="24"/>
        </w:rPr>
      </w:pPr>
      <w:r>
        <w:rPr>
          <w:rFonts w:asciiTheme="minorHAnsi" w:hAnsiTheme="minorHAnsi" w:cstheme="minorHAnsi"/>
          <w:szCs w:val="24"/>
        </w:rPr>
        <w:t xml:space="preserve">The customers identified as </w:t>
      </w:r>
      <w:r w:rsidR="007D2B0E">
        <w:rPr>
          <w:rFonts w:asciiTheme="minorHAnsi" w:hAnsiTheme="minorHAnsi" w:cstheme="minorHAnsi"/>
          <w:szCs w:val="24"/>
        </w:rPr>
        <w:t>non-RAK</w:t>
      </w:r>
      <w:r>
        <w:rPr>
          <w:rFonts w:asciiTheme="minorHAnsi" w:hAnsiTheme="minorHAnsi" w:cstheme="minorHAnsi"/>
          <w:szCs w:val="24"/>
        </w:rPr>
        <w:t xml:space="preserve">, for those the </w:t>
      </w:r>
      <w:r w:rsidR="00EB6D32">
        <w:rPr>
          <w:rFonts w:asciiTheme="minorHAnsi" w:hAnsiTheme="minorHAnsi" w:cstheme="minorHAnsi"/>
          <w:szCs w:val="24"/>
        </w:rPr>
        <w:t>user will not be able to fetch the products</w:t>
      </w:r>
      <w:r w:rsidR="00F96F2F">
        <w:rPr>
          <w:rFonts w:asciiTheme="minorHAnsi" w:hAnsiTheme="minorHAnsi" w:cstheme="minorHAnsi"/>
          <w:szCs w:val="24"/>
        </w:rPr>
        <w:t>/accounts</w:t>
      </w:r>
      <w:r w:rsidR="00EB6D32">
        <w:rPr>
          <w:rFonts w:asciiTheme="minorHAnsi" w:hAnsiTheme="minorHAnsi" w:cstheme="minorHAnsi"/>
          <w:szCs w:val="24"/>
        </w:rPr>
        <w:t xml:space="preserve">. </w:t>
      </w:r>
    </w:p>
    <w:p w:rsidRPr="002B6A0D" w:rsidR="00EA4DE2" w:rsidP="004E4953" w:rsidRDefault="00EA4DE2" w14:paraId="72C920CA" w14:textId="5665FE9C">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Pr="00800AC4" w:rsidR="00697CE5">
        <w:rPr>
          <w:rFonts w:asciiTheme="minorHAnsi" w:hAnsiTheme="minorHAnsi" w:cstheme="minorHAnsi"/>
          <w:szCs w:val="24"/>
        </w:rPr>
        <w:t>’</w:t>
      </w:r>
      <w:r w:rsidR="00697CE5">
        <w:rPr>
          <w:rFonts w:asciiTheme="minorHAnsi" w:hAnsiTheme="minorHAnsi" w:cstheme="minorHAnsi"/>
          <w:szCs w:val="24"/>
        </w:rPr>
        <w:t xml:space="preserve">, </w:t>
      </w:r>
      <w:r w:rsidRPr="00800AC4" w:rsidR="00697CE5">
        <w:rPr>
          <w:rFonts w:asciiTheme="minorHAnsi" w:hAnsiTheme="minorHAnsi" w:cstheme="minorHAnsi"/>
          <w:szCs w:val="24"/>
        </w:rPr>
        <w:t>‘</w:t>
      </w:r>
      <w:r w:rsidRPr="00800AC4">
        <w:rPr>
          <w:rFonts w:asciiTheme="minorHAnsi" w:hAnsiTheme="minorHAnsi" w:cstheme="minorHAnsi"/>
          <w:szCs w:val="24"/>
        </w:rPr>
        <w:t xml:space="preserve">CIF Results’ </w:t>
      </w:r>
      <w:r w:rsidR="00063289">
        <w:rPr>
          <w:rFonts w:asciiTheme="minorHAnsi" w:hAnsiTheme="minorHAnsi" w:cstheme="minorHAnsi"/>
          <w:szCs w:val="24"/>
        </w:rPr>
        <w:t xml:space="preserve">and </w:t>
      </w:r>
      <w:r w:rsidRPr="00C00DC3" w:rsidR="00063289">
        <w:rPr>
          <w:rFonts w:asciiTheme="minorHAnsi" w:hAnsiTheme="minorHAnsi" w:cstheme="minorHAnsi"/>
          <w:szCs w:val="24"/>
        </w:rPr>
        <w:t>‘Customer Exposure</w:t>
      </w:r>
      <w:r w:rsidRPr="00C00DC3" w:rsidR="003C1693">
        <w:rPr>
          <w:rFonts w:asciiTheme="minorHAnsi" w:hAnsiTheme="minorHAnsi" w:cstheme="minorHAnsi"/>
          <w:szCs w:val="24"/>
        </w:rPr>
        <w:t xml:space="preserve"> Excel</w:t>
      </w:r>
      <w:r w:rsidRPr="00C00DC3" w:rsidR="00063289">
        <w:rPr>
          <w:rFonts w:asciiTheme="minorHAnsi" w:hAnsiTheme="minorHAnsi" w:cstheme="minorHAnsi"/>
          <w:szCs w:val="24"/>
        </w:rPr>
        <w:t>’</w:t>
      </w:r>
      <w:r w:rsidR="00063289">
        <w:rPr>
          <w:rFonts w:asciiTheme="minorHAnsi" w:hAnsiTheme="minorHAnsi" w:cstheme="minorHAnsi"/>
          <w:szCs w:val="24"/>
        </w:rPr>
        <w:t xml:space="preserve"> </w:t>
      </w:r>
      <w:r w:rsidRPr="00800AC4">
        <w:rPr>
          <w:rFonts w:asciiTheme="minorHAnsi" w:hAnsiTheme="minorHAnsi" w:cstheme="minorHAnsi"/>
          <w:szCs w:val="24"/>
        </w:rPr>
        <w:t>as per the defined templates</w:t>
      </w:r>
      <w:r w:rsidRPr="00800AC4" w:rsidR="00642B1B">
        <w:rPr>
          <w:rFonts w:asciiTheme="minorHAnsi" w:hAnsiTheme="minorHAnsi" w:cstheme="minorHAnsi"/>
          <w:szCs w:val="24"/>
        </w:rPr>
        <w:t xml:space="preserve">. </w:t>
      </w:r>
      <w:r w:rsidRPr="00F96F2F" w:rsidR="00642B1B">
        <w:rPr>
          <w:rFonts w:asciiTheme="minorHAnsi" w:hAnsiTheme="minorHAnsi" w:cstheme="minorHAnsi"/>
          <w:i/>
          <w:iCs/>
          <w:szCs w:val="24"/>
        </w:rPr>
        <w:t>Refer Appendix D</w:t>
      </w:r>
      <w:r w:rsidRPr="00F96F2F" w:rsidR="00697CE5">
        <w:rPr>
          <w:rFonts w:asciiTheme="minorHAnsi" w:hAnsiTheme="minorHAnsi" w:cstheme="minorHAnsi"/>
          <w:i/>
          <w:iCs/>
          <w:szCs w:val="24"/>
        </w:rPr>
        <w:t xml:space="preserve"> for template design</w:t>
      </w:r>
      <w:r w:rsidR="00697CE5">
        <w:rPr>
          <w:rFonts w:asciiTheme="minorHAnsi" w:hAnsiTheme="minorHAnsi" w:cstheme="minorHAnsi"/>
          <w:szCs w:val="24"/>
        </w:rPr>
        <w:t>.</w:t>
      </w:r>
    </w:p>
    <w:p w:rsidRPr="00800AC4" w:rsidR="002B6A0D" w:rsidP="004E4953" w:rsidRDefault="002B6A0D" w14:paraId="4E685488" w14:textId="4AC4D243">
      <w:pPr>
        <w:pStyle w:val="ListParagraph"/>
        <w:numPr>
          <w:ilvl w:val="0"/>
          <w:numId w:val="42"/>
        </w:numPr>
        <w:spacing w:line="360" w:lineRule="auto"/>
        <w:rPr>
          <w:szCs w:val="24"/>
        </w:rPr>
      </w:pPr>
      <w:r>
        <w:rPr>
          <w:rFonts w:asciiTheme="minorHAnsi" w:hAnsiTheme="minorHAnsi" w:cstheme="minorHAnsi"/>
          <w:szCs w:val="24"/>
        </w:rPr>
        <w:t xml:space="preserve">Customer Exposure Excel gets generated when ‘Initiation Maker’ submits the </w:t>
      </w:r>
      <w:r w:rsidR="005E0C90">
        <w:rPr>
          <w:rFonts w:asciiTheme="minorHAnsi" w:hAnsiTheme="minorHAnsi" w:cstheme="minorHAnsi"/>
          <w:szCs w:val="24"/>
        </w:rPr>
        <w:t>WI to ‘Initiation Checker</w:t>
      </w:r>
      <w:r w:rsidR="007D2B0E">
        <w:rPr>
          <w:rFonts w:asciiTheme="minorHAnsi" w:hAnsiTheme="minorHAnsi" w:cstheme="minorHAnsi"/>
          <w:szCs w:val="24"/>
        </w:rPr>
        <w:t>’,</w:t>
      </w:r>
      <w:r w:rsidR="005E0C90">
        <w:rPr>
          <w:rFonts w:asciiTheme="minorHAnsi" w:hAnsiTheme="minorHAnsi" w:cstheme="minorHAnsi"/>
          <w:szCs w:val="24"/>
        </w:rPr>
        <w:t xml:space="preserve"> and it will be visible to the Initiation Checker user. </w:t>
      </w:r>
    </w:p>
    <w:p w:rsidRPr="005E0C90" w:rsidR="00FD4C23" w:rsidP="001B75FD" w:rsidRDefault="00EB6FE7" w14:paraId="50317D0E" w14:textId="0832C12D">
      <w:pPr>
        <w:pStyle w:val="ListParagraph"/>
        <w:numPr>
          <w:ilvl w:val="0"/>
          <w:numId w:val="42"/>
        </w:numPr>
        <w:spacing w:line="360" w:lineRule="auto"/>
        <w:rPr>
          <w:szCs w:val="24"/>
        </w:rPr>
      </w:pPr>
      <w:r w:rsidRPr="00800AC4">
        <w:rPr>
          <w:rFonts w:asciiTheme="minorHAnsi" w:hAnsiTheme="minorHAnsi" w:cstheme="minorHAnsi"/>
          <w:szCs w:val="24"/>
        </w:rPr>
        <w:t>The</w:t>
      </w:r>
      <w:r w:rsidRPr="00800AC4" w:rsidR="00301DB8">
        <w:rPr>
          <w:rFonts w:asciiTheme="minorHAnsi" w:hAnsiTheme="minorHAnsi" w:cstheme="minorHAnsi"/>
          <w:szCs w:val="24"/>
        </w:rPr>
        <w:t xml:space="preserve"> user can </w:t>
      </w:r>
      <w:r w:rsidRPr="00800AC4" w:rsidR="00FD4C23">
        <w:rPr>
          <w:rFonts w:asciiTheme="minorHAnsi" w:hAnsiTheme="minorHAnsi" w:cstheme="minorHAnsi"/>
          <w:szCs w:val="24"/>
        </w:rPr>
        <w:t xml:space="preserve">upload documents if he wants. Then the user will submit the request to ‘Initiation Checker’ for review. </w:t>
      </w:r>
    </w:p>
    <w:p w:rsidRPr="00800AC4" w:rsidR="005E0C90" w:rsidP="001B75FD" w:rsidRDefault="005E0C90" w14:paraId="4817A469" w14:textId="7B5F5635">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document will be a mandatory document for the user to upload. </w:t>
      </w:r>
    </w:p>
    <w:p w:rsidRPr="00800AC4" w:rsidR="001B75FD" w:rsidP="001B75FD" w:rsidRDefault="001B75FD" w14:paraId="0AF3868C" w14:textId="2C7F2797">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w:t>
      </w:r>
      <w:r w:rsidRPr="00800AC4" w:rsidR="005A2E4B">
        <w:rPr>
          <w:rFonts w:asciiTheme="minorHAnsi" w:hAnsiTheme="minorHAnsi" w:cstheme="minorHAnsi"/>
          <w:szCs w:val="24"/>
        </w:rPr>
        <w:t xml:space="preserve">e decisions as either ‘Approve’ or ‘Discard’. </w:t>
      </w:r>
    </w:p>
    <w:p w:rsidR="00F4127C" w:rsidP="00AE2E1D" w:rsidRDefault="005A2E4B" w14:paraId="0D3E3243" w14:textId="2E218895">
      <w:pPr>
        <w:pStyle w:val="ListParagraph"/>
        <w:numPr>
          <w:ilvl w:val="0"/>
          <w:numId w:val="42"/>
        </w:numPr>
        <w:spacing w:line="360" w:lineRule="auto"/>
      </w:pPr>
      <w:r w:rsidRPr="00800AC4">
        <w:rPr>
          <w:rFonts w:asciiTheme="minorHAnsi" w:hAnsiTheme="minorHAnsi" w:cstheme="minorHAnsi"/>
          <w:szCs w:val="24"/>
        </w:rPr>
        <w:t xml:space="preserve">In case of ‘Approve’, if the request was from Dubai Court, email response will be </w:t>
      </w:r>
      <w:r w:rsidRPr="00800AC4" w:rsidR="00B9080F">
        <w:rPr>
          <w:rFonts w:asciiTheme="minorHAnsi" w:hAnsiTheme="minorHAnsi" w:cstheme="minorHAnsi"/>
          <w:szCs w:val="24"/>
        </w:rPr>
        <w:t>previewed,</w:t>
      </w:r>
      <w:r w:rsidRPr="00800AC4" w:rsidR="00F0370C">
        <w:rPr>
          <w:rFonts w:asciiTheme="minorHAnsi" w:hAnsiTheme="minorHAnsi" w:cstheme="minorHAnsi"/>
          <w:szCs w:val="24"/>
        </w:rPr>
        <w:t xml:space="preserve"> and the user will confirm. Once confirmed, t</w:t>
      </w:r>
      <w:r w:rsidRPr="00800AC4" w:rsidR="00B9080F">
        <w:rPr>
          <w:rFonts w:asciiTheme="minorHAnsi" w:hAnsiTheme="minorHAnsi" w:cstheme="minorHAnsi"/>
          <w:szCs w:val="24"/>
        </w:rPr>
        <w:t xml:space="preserve">he system will trigger the email </w:t>
      </w:r>
      <w:r w:rsidRPr="00800AC4" w:rsidR="00BC768B">
        <w:rPr>
          <w:rFonts w:asciiTheme="minorHAnsi" w:hAnsiTheme="minorHAnsi" w:cstheme="minorHAnsi"/>
          <w:szCs w:val="24"/>
        </w:rPr>
        <w:t xml:space="preserve">to </w:t>
      </w:r>
      <w:commentRangeStart w:id="239"/>
      <w:commentRangeStart w:id="240"/>
      <w:r w:rsidRPr="00800AC4" w:rsidR="00BC768B">
        <w:rPr>
          <w:rFonts w:asciiTheme="minorHAnsi" w:hAnsiTheme="minorHAnsi" w:cstheme="minorHAnsi"/>
          <w:szCs w:val="24"/>
        </w:rPr>
        <w:t>Dubai Cour</w:t>
      </w:r>
      <w:r w:rsidRPr="00800AC4" w:rsidR="00C92C77">
        <w:rPr>
          <w:rFonts w:asciiTheme="minorHAnsi" w:hAnsiTheme="minorHAnsi" w:cstheme="minorHAnsi"/>
          <w:szCs w:val="24"/>
        </w:rPr>
        <w:t>t</w:t>
      </w:r>
      <w:r w:rsidR="00EB48F2">
        <w:rPr>
          <w:rFonts w:asciiTheme="minorHAnsi" w:hAnsiTheme="minorHAnsi" w:cstheme="minorHAnsi"/>
          <w:szCs w:val="24"/>
        </w:rPr>
        <w:t xml:space="preserve"> </w:t>
      </w:r>
      <w:commentRangeEnd w:id="239"/>
      <w:r w:rsidR="003F31ED">
        <w:rPr>
          <w:rStyle w:val="CommentReference"/>
        </w:rPr>
        <w:commentReference w:id="239"/>
      </w:r>
      <w:commentRangeEnd w:id="240"/>
      <w:r w:rsidR="00FE76AB">
        <w:rPr>
          <w:rStyle w:val="CommentReference"/>
        </w:rPr>
        <w:commentReference w:id="240"/>
      </w:r>
      <w:r w:rsidR="00EB48F2">
        <w:rPr>
          <w:rFonts w:asciiTheme="minorHAnsi" w:hAnsiTheme="minorHAnsi" w:cstheme="minorHAnsi"/>
          <w:szCs w:val="24"/>
        </w:rPr>
        <w:t xml:space="preserve">along with the ‘Court Instructions’. Refer Appendix </w:t>
      </w:r>
      <w:r w:rsidR="00EF4893">
        <w:rPr>
          <w:rFonts w:asciiTheme="minorHAnsi" w:hAnsiTheme="minorHAnsi" w:cstheme="minorHAnsi"/>
          <w:szCs w:val="24"/>
        </w:rPr>
        <w:t>E for Dubai Court Communication</w:t>
      </w:r>
      <w:r w:rsidRPr="00800AC4" w:rsidR="00816BE0">
        <w:rPr>
          <w:rFonts w:asciiTheme="minorHAnsi" w:hAnsiTheme="minorHAnsi" w:cstheme="minorHAnsi"/>
          <w:szCs w:val="24"/>
        </w:rPr>
        <w:t xml:space="preserve">, the WI moves to Archival. </w:t>
      </w:r>
      <w:r w:rsidRPr="00800AC4" w:rsidR="00C92C77">
        <w:rPr>
          <w:rFonts w:asciiTheme="minorHAnsi" w:hAnsiTheme="minorHAnsi" w:cstheme="minorHAnsi"/>
          <w:szCs w:val="24"/>
        </w:rPr>
        <w:t xml:space="preserve">Similarly, if the request was from CCMS, the </w:t>
      </w:r>
      <w:r w:rsidRPr="00800AC4" w:rsidR="00816BE0">
        <w:rPr>
          <w:rFonts w:asciiTheme="minorHAnsi" w:hAnsiTheme="minorHAnsi" w:cstheme="minorHAnsi"/>
          <w:szCs w:val="24"/>
        </w:rPr>
        <w:t>WI moves to Archival without triggering any email</w:t>
      </w:r>
      <w:r w:rsidR="00AA5DCA">
        <w:rPr>
          <w:rFonts w:asciiTheme="minorHAnsi" w:hAnsiTheme="minorHAnsi" w:cstheme="minorHAnsi"/>
          <w:szCs w:val="24"/>
        </w:rPr>
        <w:t xml:space="preserve"> or generating any letter. </w:t>
      </w:r>
      <w:r w:rsidRPr="00800AC4" w:rsidR="00816BE0">
        <w:rPr>
          <w:rFonts w:asciiTheme="minorHAnsi" w:hAnsiTheme="minorHAnsi" w:cstheme="minorHAnsi"/>
          <w:szCs w:val="24"/>
        </w:rPr>
        <w:t xml:space="preserve"> </w:t>
      </w:r>
    </w:p>
    <w:p w:rsidRPr="00571E91" w:rsidR="00A83AD0" w:rsidP="007C1709" w:rsidRDefault="00A83AD0" w14:paraId="59433550" w14:textId="495BAC16">
      <w:pPr>
        <w:pStyle w:val="Heading3"/>
        <w:rPr>
          <w:highlight w:val="yellow"/>
        </w:rPr>
      </w:pPr>
      <w:bookmarkStart w:name="_Toc166061940" w:id="241"/>
      <w:commentRangeStart w:id="242"/>
      <w:commentRangeStart w:id="243"/>
      <w:commentRangeStart w:id="244"/>
      <w:r w:rsidRPr="00571E91">
        <w:rPr>
          <w:highlight w:val="yellow"/>
        </w:rPr>
        <w:t xml:space="preserve">Statement Request </w:t>
      </w:r>
      <w:commentRangeEnd w:id="242"/>
      <w:r w:rsidR="00C21E6B">
        <w:rPr>
          <w:rStyle w:val="CommentReference"/>
          <w:b w:val="0"/>
        </w:rPr>
        <w:commentReference w:id="242"/>
      </w:r>
      <w:commentRangeEnd w:id="243"/>
      <w:r w:rsidR="00B37B58">
        <w:rPr>
          <w:rStyle w:val="CommentReference"/>
          <w:b w:val="0"/>
        </w:rPr>
        <w:commentReference w:id="243"/>
      </w:r>
      <w:commentRangeEnd w:id="244"/>
      <w:r w:rsidR="00327438">
        <w:rPr>
          <w:rStyle w:val="CommentReference"/>
          <w:b w:val="0"/>
        </w:rPr>
        <w:commentReference w:id="244"/>
      </w:r>
      <w:r w:rsidR="00AA5DCA">
        <w:rPr>
          <w:highlight w:val="yellow"/>
        </w:rPr>
        <w:t>– Out of scope</w:t>
      </w:r>
      <w:bookmarkEnd w:id="241"/>
      <w:r w:rsidR="00AA5DCA">
        <w:rPr>
          <w:highlight w:val="yellow"/>
        </w:rPr>
        <w:t xml:space="preserve"> </w:t>
      </w:r>
    </w:p>
    <w:p w:rsidRPr="00C21E6B" w:rsidR="00331037" w:rsidP="00331037" w:rsidRDefault="00331037" w14:paraId="477DBC78" w14:textId="7777777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Dubai Court, Email WI Creation will take place as mentioned in ‘Online WI Creation’ description and the WI moves to ‘Initiation Maker’ queue. </w:t>
      </w:r>
    </w:p>
    <w:p w:rsidRPr="00C21E6B" w:rsidR="00331037" w:rsidP="00331037" w:rsidRDefault="00331037" w14:paraId="3DB43032" w14:textId="7777777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CCMS requests, ‘Initiation Maker’ will create the WI manually. </w:t>
      </w:r>
    </w:p>
    <w:p w:rsidRPr="00C21E6B" w:rsidR="00331037" w:rsidP="00331037" w:rsidRDefault="00331037" w14:paraId="44A9B785" w14:textId="7777777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In both cases, ‘Initiation Maker’ user performs the data entry referring to the request received. </w:t>
      </w:r>
    </w:p>
    <w:p w:rsidRPr="00C21E6B" w:rsidR="00CA4F4B" w:rsidP="00CA4F4B" w:rsidRDefault="00331037" w14:paraId="38C49A36" w14:textId="39D59A8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fills in fields as mentioned in the ‘Process Data Capture’. Refer Appendix B. </w:t>
      </w:r>
    </w:p>
    <w:p w:rsidRPr="00C21E6B" w:rsidR="001D2976" w:rsidP="001D2976" w:rsidRDefault="00CA4F4B" w14:paraId="008FA56A" w14:textId="19306C93">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will have two options to </w:t>
      </w:r>
      <w:r w:rsidRPr="00C21E6B" w:rsidR="001D2976">
        <w:rPr>
          <w:rFonts w:asciiTheme="minorHAnsi" w:hAnsiTheme="minorHAnsi" w:cstheme="minorHAnsi"/>
          <w:strike/>
          <w:szCs w:val="24"/>
        </w:rPr>
        <w:t>process this request, there will be a radio button for user select the way he wants:</w:t>
      </w:r>
    </w:p>
    <w:p w:rsidRPr="00C21E6B" w:rsidR="008F4E23" w:rsidP="008F4E23" w:rsidRDefault="001D2976" w14:paraId="3677E429" w14:textId="38FE1157">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wants to continue with </w:t>
      </w:r>
      <w:r w:rsidRPr="00C21E6B" w:rsidR="008F4E23">
        <w:rPr>
          <w:rFonts w:asciiTheme="minorHAnsi" w:hAnsiTheme="minorHAnsi" w:cstheme="minorHAnsi"/>
          <w:strike/>
          <w:szCs w:val="24"/>
        </w:rPr>
        <w:t>the customer</w:t>
      </w:r>
      <w:r w:rsidRPr="00C21E6B">
        <w:rPr>
          <w:rFonts w:asciiTheme="minorHAnsi" w:hAnsiTheme="minorHAnsi" w:cstheme="minorHAnsi"/>
          <w:strike/>
          <w:szCs w:val="24"/>
        </w:rPr>
        <w:t xml:space="preserve"> identification method </w:t>
      </w:r>
      <w:r w:rsidRPr="00C21E6B" w:rsidR="008F4E23">
        <w:rPr>
          <w:rFonts w:asciiTheme="minorHAnsi" w:hAnsiTheme="minorHAnsi" w:cstheme="minorHAnsi"/>
          <w:strike/>
          <w:szCs w:val="24"/>
        </w:rPr>
        <w:t xml:space="preserve">with dedupe check and post that account summary for extracting account statement. </w:t>
      </w:r>
    </w:p>
    <w:p w:rsidRPr="00C21E6B" w:rsidR="008F4E23" w:rsidP="008F4E23" w:rsidRDefault="008F4E23" w14:paraId="4C56B60D" w14:textId="12278C64">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wants to skip the above steps and directly enter account number along with customer name to extract account statement. </w:t>
      </w:r>
    </w:p>
    <w:p w:rsidRPr="00C21E6B" w:rsidR="00695691" w:rsidP="00695691" w:rsidRDefault="00695691" w14:paraId="57E2CA21" w14:textId="3E23CBC5">
      <w:pPr>
        <w:pStyle w:val="ListParagraph"/>
        <w:numPr>
          <w:ilvl w:val="0"/>
          <w:numId w:val="42"/>
        </w:numPr>
        <w:spacing w:line="360" w:lineRule="auto"/>
        <w:rPr>
          <w:strike/>
          <w:szCs w:val="24"/>
        </w:rPr>
      </w:pPr>
      <w:r w:rsidRPr="00C21E6B">
        <w:rPr>
          <w:rFonts w:asciiTheme="minorHAnsi" w:hAnsiTheme="minorHAnsi" w:cstheme="minorHAnsi"/>
          <w:strike/>
          <w:szCs w:val="24"/>
        </w:rPr>
        <w:t>If the user selects first option “Customer Identification Method”, he will perform below tasks:</w:t>
      </w:r>
    </w:p>
    <w:p w:rsidRPr="00C21E6B" w:rsidR="00331037" w:rsidP="00695691" w:rsidRDefault="00331037" w14:paraId="110752B7" w14:textId="6E2C68FD">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performs dedupe check to identify the customer as ‘RAK Bank’ or ‘Non-RAK Bank’ customer. </w:t>
      </w:r>
    </w:p>
    <w:p w:rsidRPr="00C21E6B" w:rsidR="00902A20" w:rsidP="00695691" w:rsidRDefault="00331037" w14:paraId="6EB39F10" w14:textId="419EEF86">
      <w:pPr>
        <w:pStyle w:val="ListParagraph"/>
        <w:numPr>
          <w:ilvl w:val="2"/>
          <w:numId w:val="42"/>
        </w:numPr>
        <w:spacing w:line="360" w:lineRule="auto"/>
        <w:rPr>
          <w:strike/>
          <w:szCs w:val="24"/>
        </w:rPr>
      </w:pPr>
      <w:r w:rsidRPr="00C21E6B">
        <w:rPr>
          <w:rFonts w:asciiTheme="minorHAnsi" w:hAnsiTheme="minorHAnsi" w:cstheme="minorHAnsi"/>
          <w:strike/>
          <w:szCs w:val="24"/>
        </w:rPr>
        <w:t>The user performs ‘Customer Exposure’ to retrieve the account summary on selected CIFs.</w:t>
      </w:r>
    </w:p>
    <w:p w:rsidRPr="00C21E6B" w:rsidR="00695691" w:rsidP="00695691" w:rsidRDefault="00695691" w14:paraId="21450980" w14:textId="245E6ACA">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selects the account and </w:t>
      </w:r>
      <w:r w:rsidRPr="00C21E6B" w:rsidR="007510D4">
        <w:rPr>
          <w:rFonts w:asciiTheme="minorHAnsi" w:hAnsiTheme="minorHAnsi" w:cstheme="minorHAnsi"/>
          <w:strike/>
          <w:szCs w:val="24"/>
        </w:rPr>
        <w:t>enters</w:t>
      </w:r>
      <w:r w:rsidRPr="00C21E6B">
        <w:rPr>
          <w:rFonts w:asciiTheme="minorHAnsi" w:hAnsiTheme="minorHAnsi" w:cstheme="minorHAnsi"/>
          <w:strike/>
          <w:szCs w:val="24"/>
        </w:rPr>
        <w:t xml:space="preserve"> ‘From Date’ and ‘To Date’ to generate account statement. </w:t>
      </w:r>
    </w:p>
    <w:p w:rsidRPr="00C21E6B" w:rsidR="007510D4" w:rsidP="007510D4" w:rsidRDefault="00695691" w14:paraId="4853B24E" w14:textId="244D3721">
      <w:pPr>
        <w:pStyle w:val="ListParagraph"/>
        <w:numPr>
          <w:ilvl w:val="0"/>
          <w:numId w:val="42"/>
        </w:numPr>
        <w:spacing w:line="360" w:lineRule="auto"/>
        <w:rPr>
          <w:strike/>
          <w:szCs w:val="24"/>
        </w:rPr>
      </w:pPr>
      <w:r w:rsidRPr="00C21E6B">
        <w:rPr>
          <w:rFonts w:asciiTheme="minorHAnsi" w:hAnsiTheme="minorHAnsi" w:cstheme="minorHAnsi"/>
          <w:strike/>
          <w:szCs w:val="24"/>
        </w:rPr>
        <w:t>If the user selects “Statement via Account Number”, he will perform below tasks:</w:t>
      </w:r>
    </w:p>
    <w:p w:rsidRPr="00C21E6B" w:rsidR="007510D4" w:rsidP="007510D4" w:rsidRDefault="007510D4" w14:paraId="1AE77F67" w14:textId="1ED53662">
      <w:pPr>
        <w:pStyle w:val="ListParagraph"/>
        <w:numPr>
          <w:ilvl w:val="2"/>
          <w:numId w:val="42"/>
        </w:numPr>
        <w:spacing w:line="360" w:lineRule="auto"/>
        <w:rPr>
          <w:strike/>
          <w:szCs w:val="24"/>
        </w:rPr>
      </w:pPr>
      <w:r w:rsidRPr="00C21E6B">
        <w:rPr>
          <w:rFonts w:asciiTheme="minorHAnsi" w:hAnsiTheme="minorHAnsi" w:cstheme="minorHAnsi"/>
          <w:strike/>
          <w:szCs w:val="24"/>
        </w:rPr>
        <w:t>The user will</w:t>
      </w:r>
      <w:r w:rsidRPr="00C21E6B" w:rsidR="000F3475">
        <w:rPr>
          <w:rFonts w:asciiTheme="minorHAnsi" w:hAnsiTheme="minorHAnsi" w:cstheme="minorHAnsi"/>
          <w:strike/>
          <w:szCs w:val="24"/>
        </w:rPr>
        <w:t xml:space="preserve"> enter ‘Customer Name’ </w:t>
      </w:r>
      <w:r w:rsidRPr="00C21E6B" w:rsidR="007D0B0D">
        <w:rPr>
          <w:rFonts w:asciiTheme="minorHAnsi" w:hAnsiTheme="minorHAnsi" w:cstheme="minorHAnsi"/>
          <w:strike/>
          <w:szCs w:val="24"/>
        </w:rPr>
        <w:t>and ‘Account Number’</w:t>
      </w:r>
      <w:r w:rsidRPr="00C21E6B" w:rsidR="00633D6B">
        <w:rPr>
          <w:rFonts w:asciiTheme="minorHAnsi" w:hAnsiTheme="minorHAnsi" w:cstheme="minorHAnsi"/>
          <w:strike/>
          <w:szCs w:val="24"/>
        </w:rPr>
        <w:t xml:space="preserve">, he will select </w:t>
      </w:r>
      <w:r w:rsidRPr="00C21E6B" w:rsidR="0001502A">
        <w:rPr>
          <w:rFonts w:asciiTheme="minorHAnsi" w:hAnsiTheme="minorHAnsi" w:cstheme="minorHAnsi"/>
          <w:strike/>
          <w:szCs w:val="24"/>
        </w:rPr>
        <w:t xml:space="preserve">‘From Date’ and ‘To Date’ to generate the statement. </w:t>
      </w:r>
    </w:p>
    <w:p w:rsidRPr="00C21E6B" w:rsidR="0001502A" w:rsidP="007510D4" w:rsidRDefault="0001502A" w14:paraId="6D47CA71" w14:textId="780F9035">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can perform </w:t>
      </w:r>
      <w:r w:rsidRPr="00C21E6B" w:rsidR="005911F2">
        <w:rPr>
          <w:rFonts w:asciiTheme="minorHAnsi" w:hAnsiTheme="minorHAnsi" w:cstheme="minorHAnsi"/>
          <w:strike/>
          <w:szCs w:val="24"/>
        </w:rPr>
        <w:t>these tasks</w:t>
      </w:r>
      <w:r w:rsidRPr="00C21E6B">
        <w:rPr>
          <w:rFonts w:asciiTheme="minorHAnsi" w:hAnsiTheme="minorHAnsi" w:cstheme="minorHAnsi"/>
          <w:strike/>
          <w:szCs w:val="24"/>
        </w:rPr>
        <w:t xml:space="preserve"> on multiple </w:t>
      </w:r>
      <w:r w:rsidRPr="00C21E6B" w:rsidR="005911F2">
        <w:rPr>
          <w:rFonts w:asciiTheme="minorHAnsi" w:hAnsiTheme="minorHAnsi" w:cstheme="minorHAnsi"/>
          <w:strike/>
          <w:szCs w:val="24"/>
        </w:rPr>
        <w:t xml:space="preserve">account numbers up to 10 </w:t>
      </w:r>
      <w:proofErr w:type="gramStart"/>
      <w:r w:rsidRPr="00C21E6B" w:rsidR="005911F2">
        <w:rPr>
          <w:rFonts w:asciiTheme="minorHAnsi" w:hAnsiTheme="minorHAnsi" w:cstheme="minorHAnsi"/>
          <w:strike/>
          <w:szCs w:val="24"/>
        </w:rPr>
        <w:t>maximum</w:t>
      </w:r>
      <w:proofErr w:type="gramEnd"/>
      <w:r w:rsidRPr="00C21E6B" w:rsidR="005911F2">
        <w:rPr>
          <w:rFonts w:asciiTheme="minorHAnsi" w:hAnsiTheme="minorHAnsi" w:cstheme="minorHAnsi"/>
          <w:strike/>
          <w:szCs w:val="24"/>
        </w:rPr>
        <w:t xml:space="preserve">. </w:t>
      </w:r>
    </w:p>
    <w:p w:rsidRPr="00C21E6B" w:rsidR="00866844" w:rsidP="00866844" w:rsidRDefault="000573C4" w14:paraId="1305B403" w14:textId="5F25C55A">
      <w:pPr>
        <w:pStyle w:val="ListParagraph"/>
        <w:numPr>
          <w:ilvl w:val="0"/>
          <w:numId w:val="42"/>
        </w:numPr>
        <w:spacing w:line="360" w:lineRule="auto"/>
        <w:rPr>
          <w:strike/>
          <w:szCs w:val="24"/>
        </w:rPr>
      </w:pPr>
      <w:r w:rsidRPr="00C21E6B">
        <w:rPr>
          <w:rFonts w:asciiTheme="minorHAnsi" w:hAnsiTheme="minorHAnsi" w:cstheme="minorHAnsi"/>
          <w:strike/>
          <w:szCs w:val="24"/>
        </w:rPr>
        <w:t>The</w:t>
      </w:r>
      <w:r w:rsidRPr="00C21E6B" w:rsidR="00866844">
        <w:rPr>
          <w:rFonts w:asciiTheme="minorHAnsi" w:hAnsiTheme="minorHAnsi" w:cstheme="minorHAnsi"/>
          <w:strike/>
          <w:szCs w:val="24"/>
        </w:rPr>
        <w:t xml:space="preserve"> ‘From Date’ will have below validations: </w:t>
      </w:r>
    </w:p>
    <w:p w:rsidRPr="00C21E6B" w:rsidR="00866844" w:rsidP="00866844" w:rsidRDefault="000C7E71" w14:paraId="53BA075D" w14:textId="639E2534">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selects any date before year ‘2012’, the date will not be accepted and there will be a pop-up shown to the user as </w:t>
      </w:r>
      <w:r w:rsidRPr="00C21E6B">
        <w:rPr>
          <w:rFonts w:asciiTheme="minorHAnsi" w:hAnsiTheme="minorHAnsi" w:cstheme="minorHAnsi"/>
          <w:b/>
          <w:bCs/>
          <w:strike/>
          <w:szCs w:val="24"/>
        </w:rPr>
        <w:t xml:space="preserve">“Statement </w:t>
      </w:r>
      <w:r w:rsidRPr="00C21E6B" w:rsidR="002D1555">
        <w:rPr>
          <w:rFonts w:asciiTheme="minorHAnsi" w:hAnsiTheme="minorHAnsi" w:cstheme="minorHAnsi"/>
          <w:b/>
          <w:bCs/>
          <w:strike/>
          <w:szCs w:val="24"/>
        </w:rPr>
        <w:t xml:space="preserve">available from 2012 onwards only”. </w:t>
      </w:r>
      <w:r w:rsidRPr="00C21E6B" w:rsidR="002D1555">
        <w:rPr>
          <w:rFonts w:asciiTheme="minorHAnsi" w:hAnsiTheme="minorHAnsi" w:cstheme="minorHAnsi"/>
          <w:strike/>
          <w:szCs w:val="24"/>
        </w:rPr>
        <w:t xml:space="preserve">The user will be supposed to select the date again. </w:t>
      </w:r>
    </w:p>
    <w:p w:rsidRPr="00C21E6B" w:rsidR="002D1555" w:rsidP="00866844" w:rsidRDefault="00FB553D" w14:paraId="16A48B4A" w14:textId="3F3083BC">
      <w:pPr>
        <w:pStyle w:val="ListParagraph"/>
        <w:numPr>
          <w:ilvl w:val="2"/>
          <w:numId w:val="42"/>
        </w:numPr>
        <w:spacing w:line="360" w:lineRule="auto"/>
        <w:rPr>
          <w:strike/>
          <w:szCs w:val="24"/>
        </w:rPr>
      </w:pPr>
      <w:r w:rsidRPr="00C21E6B">
        <w:rPr>
          <w:rFonts w:asciiTheme="minorHAnsi" w:hAnsiTheme="minorHAnsi" w:cstheme="minorHAnsi"/>
          <w:strike/>
          <w:szCs w:val="24"/>
        </w:rPr>
        <w:t>The system will check the ‘</w:t>
      </w:r>
      <w:proofErr w:type="spellStart"/>
      <w:r w:rsidRPr="00C21E6B">
        <w:rPr>
          <w:rFonts w:asciiTheme="minorHAnsi" w:hAnsiTheme="minorHAnsi" w:cstheme="minorHAnsi"/>
          <w:strike/>
          <w:szCs w:val="24"/>
        </w:rPr>
        <w:t>AccOpenDate</w:t>
      </w:r>
      <w:proofErr w:type="spellEnd"/>
      <w:r w:rsidRPr="00C21E6B">
        <w:rPr>
          <w:rFonts w:asciiTheme="minorHAnsi" w:hAnsiTheme="minorHAnsi" w:cstheme="minorHAnsi"/>
          <w:strike/>
          <w:szCs w:val="24"/>
        </w:rPr>
        <w:t>’</w:t>
      </w:r>
      <w:r w:rsidRPr="00C21E6B" w:rsidR="00C5227D">
        <w:rPr>
          <w:rFonts w:asciiTheme="minorHAnsi" w:hAnsiTheme="minorHAnsi" w:cstheme="minorHAnsi"/>
          <w:strike/>
          <w:szCs w:val="24"/>
        </w:rPr>
        <w:t xml:space="preserve"> in the ‘</w:t>
      </w:r>
      <w:proofErr w:type="spellStart"/>
      <w:r w:rsidRPr="00C21E6B" w:rsidR="00C5227D">
        <w:rPr>
          <w:rFonts w:asciiTheme="minorHAnsi" w:hAnsiTheme="minorHAnsi" w:cstheme="minorHAnsi"/>
          <w:strike/>
          <w:szCs w:val="24"/>
        </w:rPr>
        <w:t>Account_Summary</w:t>
      </w:r>
      <w:proofErr w:type="spellEnd"/>
      <w:r w:rsidRPr="00C21E6B" w:rsidR="00C5227D">
        <w:rPr>
          <w:rFonts w:asciiTheme="minorHAnsi" w:hAnsiTheme="minorHAnsi" w:cstheme="minorHAnsi"/>
          <w:strike/>
          <w:szCs w:val="24"/>
        </w:rPr>
        <w:t xml:space="preserve">’ </w:t>
      </w:r>
      <w:r w:rsidRPr="00C21E6B" w:rsidR="000573C4">
        <w:rPr>
          <w:rFonts w:asciiTheme="minorHAnsi" w:hAnsiTheme="minorHAnsi" w:cstheme="minorHAnsi"/>
          <w:strike/>
          <w:szCs w:val="24"/>
        </w:rPr>
        <w:t xml:space="preserve">(in case of statement via customer identification method) </w:t>
      </w:r>
      <w:r w:rsidRPr="00C21E6B" w:rsidR="0089107D">
        <w:rPr>
          <w:rFonts w:asciiTheme="minorHAnsi" w:hAnsiTheme="minorHAnsi" w:cstheme="minorHAnsi"/>
          <w:strike/>
          <w:szCs w:val="24"/>
        </w:rPr>
        <w:t>response and</w:t>
      </w:r>
      <w:r w:rsidRPr="00C21E6B" w:rsidR="008B30DE">
        <w:rPr>
          <w:rFonts w:asciiTheme="minorHAnsi" w:hAnsiTheme="minorHAnsi" w:cstheme="minorHAnsi"/>
          <w:strike/>
          <w:szCs w:val="24"/>
        </w:rPr>
        <w:t xml:space="preserve"> compare the same with ‘From Date’ entered by the user. </w:t>
      </w:r>
      <w:r w:rsidRPr="00C21E6B" w:rsidR="0089107D">
        <w:rPr>
          <w:rFonts w:asciiTheme="minorHAnsi" w:hAnsiTheme="minorHAnsi" w:cstheme="minorHAnsi"/>
          <w:strike/>
          <w:szCs w:val="24"/>
        </w:rPr>
        <w:t>If the ‘From Date’ is any date before ‘</w:t>
      </w:r>
      <w:proofErr w:type="spellStart"/>
      <w:r w:rsidRPr="00C21E6B" w:rsidR="0089107D">
        <w:rPr>
          <w:rFonts w:asciiTheme="minorHAnsi" w:hAnsiTheme="minorHAnsi" w:cstheme="minorHAnsi"/>
          <w:strike/>
          <w:szCs w:val="24"/>
        </w:rPr>
        <w:t>AccOpenDate</w:t>
      </w:r>
      <w:proofErr w:type="spellEnd"/>
      <w:r w:rsidRPr="00C21E6B" w:rsidR="0089107D">
        <w:rPr>
          <w:rFonts w:asciiTheme="minorHAnsi" w:hAnsiTheme="minorHAnsi" w:cstheme="minorHAnsi"/>
          <w:strike/>
          <w:szCs w:val="24"/>
        </w:rPr>
        <w:t xml:space="preserve">’, the system will show an error message to the user </w:t>
      </w:r>
      <w:r w:rsidRPr="00C21E6B" w:rsidR="00EE37BF">
        <w:rPr>
          <w:rFonts w:asciiTheme="minorHAnsi" w:hAnsiTheme="minorHAnsi" w:cstheme="minorHAnsi"/>
          <w:strike/>
          <w:szCs w:val="24"/>
        </w:rPr>
        <w:t>as “You cannot select a past date from the Account Opening Date’</w:t>
      </w:r>
      <w:r w:rsidRPr="00C21E6B" w:rsidR="00603BC0">
        <w:rPr>
          <w:rFonts w:asciiTheme="minorHAnsi" w:hAnsiTheme="minorHAnsi" w:cstheme="minorHAnsi"/>
          <w:strike/>
          <w:szCs w:val="24"/>
        </w:rPr>
        <w:t xml:space="preserve"> and the user will be supposed to select the date again. </w:t>
      </w:r>
    </w:p>
    <w:p w:rsidRPr="00C21E6B" w:rsidR="00736C39" w:rsidP="00736C39" w:rsidRDefault="00BA1C72" w14:paraId="7045E7B7" w14:textId="7CD83C39">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‘To Date’ will </w:t>
      </w:r>
      <w:r w:rsidRPr="00C21E6B" w:rsidR="00D04C51">
        <w:rPr>
          <w:rFonts w:asciiTheme="minorHAnsi" w:hAnsiTheme="minorHAnsi" w:cstheme="minorHAnsi"/>
          <w:strike/>
          <w:szCs w:val="24"/>
        </w:rPr>
        <w:t>always be a future date from account opening date</w:t>
      </w:r>
      <w:r w:rsidRPr="00C21E6B" w:rsidR="009132B5">
        <w:rPr>
          <w:rFonts w:asciiTheme="minorHAnsi" w:hAnsiTheme="minorHAnsi" w:cstheme="minorHAnsi"/>
          <w:strike/>
          <w:szCs w:val="24"/>
        </w:rPr>
        <w:t xml:space="preserve"> (in case of customer identification method)</w:t>
      </w:r>
      <w:r w:rsidRPr="00C21E6B" w:rsidR="006624BE">
        <w:rPr>
          <w:rFonts w:asciiTheme="minorHAnsi" w:hAnsiTheme="minorHAnsi" w:cstheme="minorHAnsi"/>
          <w:strike/>
          <w:szCs w:val="24"/>
        </w:rPr>
        <w:t xml:space="preserve"> and the maximum input will</w:t>
      </w:r>
      <w:r w:rsidRPr="00C21E6B" w:rsidR="009132B5">
        <w:rPr>
          <w:rFonts w:asciiTheme="minorHAnsi" w:hAnsiTheme="minorHAnsi" w:cstheme="minorHAnsi"/>
          <w:strike/>
          <w:szCs w:val="24"/>
        </w:rPr>
        <w:t xml:space="preserve"> always</w:t>
      </w:r>
      <w:r w:rsidRPr="00C21E6B" w:rsidR="006624BE">
        <w:rPr>
          <w:rFonts w:asciiTheme="minorHAnsi" w:hAnsiTheme="minorHAnsi" w:cstheme="minorHAnsi"/>
          <w:strike/>
          <w:szCs w:val="24"/>
        </w:rPr>
        <w:t xml:space="preserve"> </w:t>
      </w:r>
      <w:r w:rsidRPr="00C21E6B" w:rsidR="007E4A18">
        <w:rPr>
          <w:rFonts w:asciiTheme="minorHAnsi" w:hAnsiTheme="minorHAnsi" w:cstheme="minorHAnsi"/>
          <w:strike/>
          <w:szCs w:val="24"/>
        </w:rPr>
        <w:t xml:space="preserve">be </w:t>
      </w:r>
      <w:r w:rsidRPr="00C21E6B" w:rsidR="00736C39">
        <w:rPr>
          <w:rFonts w:asciiTheme="minorHAnsi" w:hAnsiTheme="minorHAnsi" w:cstheme="minorHAnsi"/>
          <w:strike/>
          <w:szCs w:val="24"/>
        </w:rPr>
        <w:t>‘Current Date’.</w:t>
      </w:r>
    </w:p>
    <w:p w:rsidRPr="00C21E6B" w:rsidR="005E6433" w:rsidP="005E6433" w:rsidRDefault="005E6433" w14:paraId="1326FD7C" w14:textId="6B3F1AB8">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response will be converted </w:t>
      </w:r>
      <w:r w:rsidRPr="00C21E6B" w:rsidR="007E4A18">
        <w:rPr>
          <w:rFonts w:asciiTheme="minorHAnsi" w:hAnsiTheme="minorHAnsi" w:cstheme="minorHAnsi"/>
          <w:strike/>
          <w:szCs w:val="24"/>
        </w:rPr>
        <w:t>into</w:t>
      </w:r>
      <w:r w:rsidRPr="00C21E6B">
        <w:rPr>
          <w:rFonts w:asciiTheme="minorHAnsi" w:hAnsiTheme="minorHAnsi" w:cstheme="minorHAnsi"/>
          <w:strike/>
          <w:szCs w:val="24"/>
        </w:rPr>
        <w:t xml:space="preserve"> a PDF format for </w:t>
      </w:r>
      <w:r w:rsidRPr="00C21E6B" w:rsidR="000807B7">
        <w:rPr>
          <w:rFonts w:asciiTheme="minorHAnsi" w:hAnsiTheme="minorHAnsi" w:cstheme="minorHAnsi"/>
          <w:strike/>
          <w:szCs w:val="24"/>
        </w:rPr>
        <w:t xml:space="preserve">the </w:t>
      </w:r>
      <w:r w:rsidRPr="00C21E6B" w:rsidR="007E4A18">
        <w:rPr>
          <w:rFonts w:asciiTheme="minorHAnsi" w:hAnsiTheme="minorHAnsi" w:cstheme="minorHAnsi"/>
          <w:strike/>
          <w:szCs w:val="24"/>
        </w:rPr>
        <w:t xml:space="preserve">account </w:t>
      </w:r>
      <w:r w:rsidRPr="00C21E6B" w:rsidR="000807B7">
        <w:rPr>
          <w:rFonts w:asciiTheme="minorHAnsi" w:hAnsiTheme="minorHAnsi" w:cstheme="minorHAnsi"/>
          <w:strike/>
          <w:szCs w:val="24"/>
        </w:rPr>
        <w:t>statement</w:t>
      </w:r>
      <w:r w:rsidRPr="00C21E6B" w:rsidR="007E4A18">
        <w:rPr>
          <w:rFonts w:asciiTheme="minorHAnsi" w:hAnsiTheme="minorHAnsi" w:cstheme="minorHAnsi"/>
          <w:strike/>
          <w:szCs w:val="24"/>
        </w:rPr>
        <w:t>s</w:t>
      </w:r>
      <w:r w:rsidRPr="00C21E6B" w:rsidR="000807B7">
        <w:rPr>
          <w:rFonts w:asciiTheme="minorHAnsi" w:hAnsiTheme="minorHAnsi" w:cstheme="minorHAnsi"/>
          <w:strike/>
          <w:szCs w:val="24"/>
        </w:rPr>
        <w:t xml:space="preserve">. </w:t>
      </w:r>
      <w:r w:rsidRPr="00C21E6B" w:rsidR="00005B28">
        <w:rPr>
          <w:rFonts w:asciiTheme="minorHAnsi" w:hAnsiTheme="minorHAnsi" w:cstheme="minorHAnsi"/>
          <w:strike/>
          <w:szCs w:val="24"/>
        </w:rPr>
        <w:t xml:space="preserve">Refer Appendix D for PDF format. </w:t>
      </w:r>
    </w:p>
    <w:p w:rsidRPr="00C21E6B" w:rsidR="00015EC3" w:rsidP="005E6433" w:rsidRDefault="00015EC3" w14:paraId="5729CA7B" w14:textId="57803F53">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the following transactional account types, the account statements will be mandatory: </w:t>
      </w:r>
    </w:p>
    <w:p w:rsidRPr="00C21E6B" w:rsidR="00015EC3" w:rsidP="00015EC3" w:rsidRDefault="00015EC3" w14:paraId="17E59884" w14:textId="6EA30B95">
      <w:pPr>
        <w:pStyle w:val="ListParagraph"/>
        <w:numPr>
          <w:ilvl w:val="2"/>
          <w:numId w:val="42"/>
        </w:numPr>
        <w:spacing w:line="360" w:lineRule="auto"/>
        <w:rPr>
          <w:strike/>
          <w:szCs w:val="24"/>
        </w:rPr>
      </w:pPr>
      <w:r w:rsidRPr="00C21E6B">
        <w:rPr>
          <w:rFonts w:asciiTheme="minorHAnsi" w:hAnsiTheme="minorHAnsi" w:cstheme="minorHAnsi"/>
          <w:strike/>
          <w:szCs w:val="24"/>
        </w:rPr>
        <w:t>SBA: Savings and Gold</w:t>
      </w:r>
    </w:p>
    <w:p w:rsidRPr="00C21E6B" w:rsidR="00015EC3" w:rsidP="00015EC3" w:rsidRDefault="00015EC3" w14:paraId="22A18E38" w14:textId="6D38E2BB">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ODA: Current </w:t>
      </w:r>
    </w:p>
    <w:p w:rsidRPr="00C21E6B" w:rsidR="00015EC3" w:rsidP="00015EC3" w:rsidRDefault="00015EC3" w14:paraId="6C2A6A03" w14:textId="1A12B602">
      <w:pPr>
        <w:pStyle w:val="ListParagraph"/>
        <w:numPr>
          <w:ilvl w:val="2"/>
          <w:numId w:val="42"/>
        </w:numPr>
        <w:spacing w:line="360" w:lineRule="auto"/>
        <w:rPr>
          <w:strike/>
          <w:szCs w:val="24"/>
        </w:rPr>
      </w:pPr>
      <w:r w:rsidRPr="00C21E6B">
        <w:rPr>
          <w:rFonts w:asciiTheme="minorHAnsi" w:hAnsiTheme="minorHAnsi" w:cstheme="minorHAnsi"/>
          <w:strike/>
          <w:szCs w:val="24"/>
        </w:rPr>
        <w:t>CAA: Trade Finance</w:t>
      </w:r>
    </w:p>
    <w:p w:rsidRPr="00C21E6B" w:rsidR="005028C9" w:rsidP="005028C9" w:rsidRDefault="005028C9" w14:paraId="54D2D2AE" w14:textId="7030E2AA">
      <w:pPr>
        <w:pStyle w:val="ListParagraph"/>
        <w:numPr>
          <w:ilvl w:val="0"/>
          <w:numId w:val="42"/>
        </w:numPr>
        <w:spacing w:line="360" w:lineRule="auto"/>
        <w:rPr>
          <w:strike/>
          <w:szCs w:val="24"/>
        </w:rPr>
      </w:pPr>
      <w:r w:rsidRPr="00C21E6B">
        <w:rPr>
          <w:rFonts w:asciiTheme="minorHAnsi" w:hAnsiTheme="minorHAnsi" w:cstheme="minorHAnsi"/>
          <w:strike/>
          <w:szCs w:val="24"/>
        </w:rPr>
        <w:t>In other cases, there will be an alert for the user if he hasn’t generated the statement for selected accounts</w:t>
      </w:r>
      <w:r w:rsidRPr="00C21E6B" w:rsidR="00002FF5">
        <w:rPr>
          <w:rFonts w:asciiTheme="minorHAnsi" w:hAnsiTheme="minorHAnsi" w:cstheme="minorHAnsi"/>
          <w:strike/>
          <w:szCs w:val="24"/>
        </w:rPr>
        <w:t xml:space="preserve"> but will not be mandatory. </w:t>
      </w:r>
    </w:p>
    <w:p w:rsidRPr="00C21E6B" w:rsidR="00331037" w:rsidP="00331037" w:rsidRDefault="00331037" w14:paraId="64CFE955" w14:textId="320BBFD8">
      <w:pPr>
        <w:pStyle w:val="ListParagraph"/>
        <w:numPr>
          <w:ilvl w:val="0"/>
          <w:numId w:val="42"/>
        </w:numPr>
        <w:spacing w:line="360" w:lineRule="auto"/>
        <w:rPr>
          <w:strike/>
          <w:szCs w:val="24"/>
        </w:rPr>
      </w:pPr>
      <w:r w:rsidRPr="00C21E6B">
        <w:rPr>
          <w:rFonts w:asciiTheme="minorHAnsi" w:hAnsiTheme="minorHAnsi" w:cstheme="minorHAnsi"/>
          <w:strike/>
          <w:szCs w:val="24"/>
        </w:rPr>
        <w:t>PDF generation takes place for ‘Previous Reference No.’</w:t>
      </w:r>
      <w:r w:rsidRPr="00C21E6B" w:rsidR="00C93A16">
        <w:rPr>
          <w:rFonts w:asciiTheme="minorHAnsi" w:hAnsiTheme="minorHAnsi" w:cstheme="minorHAnsi"/>
          <w:strike/>
          <w:szCs w:val="24"/>
        </w:rPr>
        <w:t xml:space="preserve">, </w:t>
      </w:r>
      <w:r w:rsidRPr="00C21E6B">
        <w:rPr>
          <w:rFonts w:asciiTheme="minorHAnsi" w:hAnsiTheme="minorHAnsi" w:cstheme="minorHAnsi"/>
          <w:strike/>
          <w:szCs w:val="24"/>
        </w:rPr>
        <w:t xml:space="preserve">‘CIF Results’ </w:t>
      </w:r>
      <w:r w:rsidRPr="00C21E6B" w:rsidR="00C93A16">
        <w:rPr>
          <w:rFonts w:asciiTheme="minorHAnsi" w:hAnsiTheme="minorHAnsi" w:cstheme="minorHAnsi"/>
          <w:strike/>
          <w:szCs w:val="24"/>
        </w:rPr>
        <w:t>and ‘Account Summary</w:t>
      </w:r>
      <w:r w:rsidRPr="00C21E6B" w:rsidR="003C1693">
        <w:rPr>
          <w:rFonts w:asciiTheme="minorHAnsi" w:hAnsiTheme="minorHAnsi" w:cstheme="minorHAnsi"/>
          <w:strike/>
          <w:szCs w:val="24"/>
        </w:rPr>
        <w:t xml:space="preserve"> Excel</w:t>
      </w:r>
      <w:r w:rsidRPr="00C21E6B" w:rsidR="00A10C85">
        <w:rPr>
          <w:rFonts w:asciiTheme="minorHAnsi" w:hAnsiTheme="minorHAnsi" w:cstheme="minorHAnsi"/>
          <w:strike/>
          <w:szCs w:val="24"/>
        </w:rPr>
        <w:t>’ (</w:t>
      </w:r>
      <w:r w:rsidRPr="00C21E6B" w:rsidR="007E4A18">
        <w:rPr>
          <w:rFonts w:asciiTheme="minorHAnsi" w:hAnsiTheme="minorHAnsi" w:cstheme="minorHAnsi"/>
          <w:strike/>
          <w:szCs w:val="24"/>
        </w:rPr>
        <w:t>in case of customer identification method)</w:t>
      </w:r>
      <w:r w:rsidRPr="00C21E6B" w:rsidR="00C93A16">
        <w:rPr>
          <w:rFonts w:asciiTheme="minorHAnsi" w:hAnsiTheme="minorHAnsi" w:cstheme="minorHAnsi"/>
          <w:strike/>
          <w:szCs w:val="24"/>
        </w:rPr>
        <w:t xml:space="preserve"> </w:t>
      </w:r>
      <w:r w:rsidRPr="00C21E6B">
        <w:rPr>
          <w:rFonts w:asciiTheme="minorHAnsi" w:hAnsiTheme="minorHAnsi" w:cstheme="minorHAnsi"/>
          <w:strike/>
          <w:szCs w:val="24"/>
        </w:rPr>
        <w:t xml:space="preserve">as per the defined templates. Refer Appendix D. </w:t>
      </w:r>
    </w:p>
    <w:p w:rsidRPr="00C21E6B" w:rsidR="00331037" w:rsidP="00331037" w:rsidRDefault="00331037" w14:paraId="17375A84" w14:textId="7777777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can upload documents if he wants. Then the user will submit the request to ‘Initiation Checker’ for review. </w:t>
      </w:r>
    </w:p>
    <w:p w:rsidRPr="00C21E6B" w:rsidR="00495DA6" w:rsidP="00495DA6" w:rsidRDefault="00495DA6" w14:paraId="66112C84" w14:textId="7777777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‘Initiation Checker’ user will review the request and documents and take decisions as either ‘Approve’ or ‘Discard’. </w:t>
      </w:r>
    </w:p>
    <w:p w:rsidRPr="00C21E6B" w:rsidR="00405733" w:rsidP="00405733" w:rsidRDefault="00495DA6" w14:paraId="14296881" w14:textId="38915D0F">
      <w:pPr>
        <w:pStyle w:val="ListParagraph"/>
        <w:numPr>
          <w:ilvl w:val="0"/>
          <w:numId w:val="42"/>
        </w:numPr>
        <w:spacing w:line="360" w:lineRule="auto"/>
        <w:rPr>
          <w:strike/>
          <w:szCs w:val="24"/>
        </w:rPr>
      </w:pPr>
      <w:r w:rsidRPr="00C21E6B">
        <w:rPr>
          <w:rFonts w:asciiTheme="minorHAnsi" w:hAnsiTheme="minorHAnsi" w:cstheme="minorHAnsi"/>
          <w:strike/>
          <w:szCs w:val="24"/>
        </w:rPr>
        <w:t>In case of ‘Approve’, if the request was from Dubai Court, email response will be previewed, and the user will confirm. Once confirmed, the system will trigger the email to Dubai Court</w:t>
      </w:r>
      <w:r w:rsidRPr="00C21E6B" w:rsidR="00C93A16">
        <w:rPr>
          <w:rFonts w:asciiTheme="minorHAnsi" w:hAnsiTheme="minorHAnsi" w:cstheme="minorHAnsi"/>
          <w:strike/>
          <w:szCs w:val="24"/>
        </w:rPr>
        <w:t xml:space="preserve"> along with Court Letter</w:t>
      </w:r>
      <w:r w:rsidRPr="00C21E6B" w:rsidR="00EE61D9">
        <w:rPr>
          <w:rFonts w:asciiTheme="minorHAnsi" w:hAnsiTheme="minorHAnsi" w:cstheme="minorHAnsi"/>
          <w:strike/>
          <w:szCs w:val="24"/>
        </w:rPr>
        <w:t>,</w:t>
      </w:r>
      <w:r w:rsidRPr="00C21E6B" w:rsidR="00C93A16">
        <w:rPr>
          <w:rFonts w:asciiTheme="minorHAnsi" w:hAnsiTheme="minorHAnsi" w:cstheme="minorHAnsi"/>
          <w:strike/>
          <w:szCs w:val="24"/>
        </w:rPr>
        <w:t xml:space="preserve"> Court Instructions</w:t>
      </w:r>
      <w:r w:rsidRPr="00C21E6B" w:rsidR="00EE61D9">
        <w:rPr>
          <w:rFonts w:asciiTheme="minorHAnsi" w:hAnsiTheme="minorHAnsi" w:cstheme="minorHAnsi"/>
          <w:strike/>
          <w:szCs w:val="24"/>
        </w:rPr>
        <w:t xml:space="preserve"> and Generated Statements</w:t>
      </w:r>
      <w:r w:rsidRPr="00C21E6B" w:rsidR="00C93A16">
        <w:rPr>
          <w:rFonts w:asciiTheme="minorHAnsi" w:hAnsiTheme="minorHAnsi" w:cstheme="minorHAnsi"/>
          <w:strike/>
          <w:szCs w:val="24"/>
        </w:rPr>
        <w:t>. Refer</w:t>
      </w:r>
      <w:r w:rsidRPr="00C21E6B" w:rsidR="00FE13DC">
        <w:rPr>
          <w:rFonts w:asciiTheme="minorHAnsi" w:hAnsiTheme="minorHAnsi" w:cstheme="minorHAnsi"/>
          <w:strike/>
          <w:szCs w:val="24"/>
        </w:rPr>
        <w:t xml:space="preserve"> Appendix E for Court Letter format, t</w:t>
      </w:r>
      <w:r w:rsidRPr="00C21E6B">
        <w:rPr>
          <w:rFonts w:asciiTheme="minorHAnsi" w:hAnsiTheme="minorHAnsi" w:cstheme="minorHAnsi"/>
          <w:strike/>
          <w:szCs w:val="24"/>
        </w:rPr>
        <w:t xml:space="preserve">he WI moves to Archival. Similarly, if the request was from CCMS, the WI moves to Archival without triggering any email. </w:t>
      </w:r>
    </w:p>
    <w:p w:rsidR="00405733" w:rsidP="00405733" w:rsidRDefault="00405733" w14:paraId="2CBBADEC" w14:textId="77777777">
      <w:pPr>
        <w:spacing w:line="360" w:lineRule="auto"/>
      </w:pPr>
    </w:p>
    <w:p w:rsidR="008F23D2" w:rsidP="00405733" w:rsidRDefault="008F23D2" w14:paraId="2F091F80" w14:textId="77777777">
      <w:pPr>
        <w:spacing w:line="360" w:lineRule="auto"/>
      </w:pPr>
    </w:p>
    <w:p w:rsidR="00AA5DCA" w:rsidP="00405733" w:rsidRDefault="00AA5DCA" w14:paraId="7016BEB4" w14:textId="77777777">
      <w:pPr>
        <w:spacing w:line="360" w:lineRule="auto"/>
      </w:pPr>
    </w:p>
    <w:p w:rsidR="00AA5DCA" w:rsidP="00405733" w:rsidRDefault="00AA5DCA" w14:paraId="74EB8588" w14:textId="77777777">
      <w:pPr>
        <w:spacing w:line="360" w:lineRule="auto"/>
      </w:pPr>
    </w:p>
    <w:p w:rsidR="00AA5DCA" w:rsidP="00405733" w:rsidRDefault="00AA5DCA" w14:paraId="54763474" w14:textId="77777777">
      <w:pPr>
        <w:spacing w:line="360" w:lineRule="auto"/>
      </w:pPr>
    </w:p>
    <w:p w:rsidR="00AA5DCA" w:rsidP="00405733" w:rsidRDefault="00AA5DCA" w14:paraId="55A3B504" w14:textId="77777777">
      <w:pPr>
        <w:spacing w:line="360" w:lineRule="auto"/>
      </w:pPr>
    </w:p>
    <w:p w:rsidR="00AA5DCA" w:rsidP="00405733" w:rsidRDefault="00AA5DCA" w14:paraId="1367D0B9" w14:textId="77777777">
      <w:pPr>
        <w:spacing w:line="360" w:lineRule="auto"/>
      </w:pPr>
    </w:p>
    <w:p w:rsidR="00AA5DCA" w:rsidP="00405733" w:rsidRDefault="00AA5DCA" w14:paraId="0ADF2C84" w14:textId="77777777">
      <w:pPr>
        <w:spacing w:line="360" w:lineRule="auto"/>
      </w:pPr>
    </w:p>
    <w:p w:rsidR="00AA5DCA" w:rsidP="00405733" w:rsidRDefault="00AA5DCA" w14:paraId="694BE3D8" w14:textId="77777777">
      <w:pPr>
        <w:spacing w:line="360" w:lineRule="auto"/>
      </w:pPr>
    </w:p>
    <w:p w:rsidR="00AA5DCA" w:rsidP="00405733" w:rsidRDefault="00AA5DCA" w14:paraId="46D61840" w14:textId="77777777">
      <w:pPr>
        <w:spacing w:line="360" w:lineRule="auto"/>
      </w:pPr>
    </w:p>
    <w:p w:rsidR="00AA5DCA" w:rsidP="00405733" w:rsidRDefault="00AA5DCA" w14:paraId="5E29F961" w14:textId="77777777">
      <w:pPr>
        <w:spacing w:line="360" w:lineRule="auto"/>
      </w:pPr>
    </w:p>
    <w:p w:rsidR="00AA5DCA" w:rsidP="00405733" w:rsidRDefault="00AA5DCA" w14:paraId="376FE996" w14:textId="77777777">
      <w:pPr>
        <w:spacing w:line="360" w:lineRule="auto"/>
      </w:pPr>
    </w:p>
    <w:p w:rsidR="00AA5DCA" w:rsidP="00405733" w:rsidRDefault="00AA5DCA" w14:paraId="2F8F82FA" w14:textId="77777777">
      <w:pPr>
        <w:spacing w:line="360" w:lineRule="auto"/>
      </w:pPr>
    </w:p>
    <w:p w:rsidR="00AA5DCA" w:rsidP="00405733" w:rsidRDefault="00AA5DCA" w14:paraId="3D7B60FD" w14:textId="77777777">
      <w:pPr>
        <w:spacing w:line="360" w:lineRule="auto"/>
      </w:pPr>
    </w:p>
    <w:p w:rsidR="00AA5DCA" w:rsidP="00405733" w:rsidRDefault="00AA5DCA" w14:paraId="00F1B26F" w14:textId="77777777">
      <w:pPr>
        <w:spacing w:line="360" w:lineRule="auto"/>
      </w:pPr>
    </w:p>
    <w:p w:rsidR="00AA5DCA" w:rsidP="00405733" w:rsidRDefault="00AA5DCA" w14:paraId="4D74B811" w14:textId="77777777">
      <w:pPr>
        <w:spacing w:line="360" w:lineRule="auto"/>
      </w:pPr>
    </w:p>
    <w:p w:rsidR="00AA5DCA" w:rsidP="00405733" w:rsidRDefault="00AA5DCA" w14:paraId="7BFE3FDD" w14:textId="77777777">
      <w:pPr>
        <w:spacing w:line="360" w:lineRule="auto"/>
      </w:pPr>
    </w:p>
    <w:p w:rsidR="00F4127C" w:rsidP="00405733" w:rsidRDefault="00F4127C" w14:paraId="7D618392" w14:textId="77777777">
      <w:pPr>
        <w:spacing w:line="360" w:lineRule="auto"/>
      </w:pPr>
    </w:p>
    <w:p w:rsidRPr="002A3946" w:rsidR="00405733" w:rsidP="007C1709" w:rsidRDefault="00405733" w14:paraId="4D808401" w14:textId="42E2ED44">
      <w:pPr>
        <w:pStyle w:val="Heading3"/>
      </w:pPr>
      <w:bookmarkStart w:name="_Toc166061941" w:id="245"/>
      <w:r w:rsidRPr="002A3946">
        <w:t xml:space="preserve">Signatory Details </w:t>
      </w:r>
      <w:r w:rsidR="00AA5DCA">
        <w:t>Flow</w:t>
      </w:r>
      <w:bookmarkEnd w:id="245"/>
    </w:p>
    <w:p w:rsidRPr="00800AC4" w:rsidR="00F642B5" w:rsidP="00F642B5" w:rsidRDefault="00F642B5" w14:paraId="0E48069D" w14:textId="77777777">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‘Online WI Creation’ description and the WI moves to ‘</w:t>
      </w:r>
      <w:r w:rsidRPr="00DE6E0F">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rsidRPr="00800AC4" w:rsidR="00F642B5" w:rsidP="00F642B5" w:rsidRDefault="00F642B5" w14:paraId="7C326968" w14:textId="77777777">
      <w:pPr>
        <w:pStyle w:val="ListParagraph"/>
        <w:numPr>
          <w:ilvl w:val="0"/>
          <w:numId w:val="42"/>
        </w:numPr>
        <w:spacing w:line="360" w:lineRule="auto"/>
        <w:rPr>
          <w:szCs w:val="24"/>
        </w:rPr>
      </w:pPr>
      <w:r w:rsidRPr="00800AC4">
        <w:rPr>
          <w:rFonts w:asciiTheme="minorHAnsi" w:hAnsiTheme="minorHAnsi" w:cstheme="minorHAnsi"/>
          <w:szCs w:val="24"/>
        </w:rPr>
        <w:t>For CCMS requests, ‘</w:t>
      </w:r>
      <w:r w:rsidRPr="00DE6E0F">
        <w:rPr>
          <w:rFonts w:asciiTheme="minorHAnsi" w:hAnsiTheme="minorHAnsi" w:cstheme="minorHAnsi"/>
          <w:b/>
          <w:bCs/>
          <w:szCs w:val="24"/>
        </w:rPr>
        <w:t>Initiation Maker’</w:t>
      </w:r>
      <w:r w:rsidRPr="00800AC4">
        <w:rPr>
          <w:rFonts w:asciiTheme="minorHAnsi" w:hAnsiTheme="minorHAnsi" w:cstheme="minorHAnsi"/>
          <w:szCs w:val="24"/>
        </w:rPr>
        <w:t xml:space="preserve"> will create the WI manually. </w:t>
      </w:r>
    </w:p>
    <w:p w:rsidRPr="00800AC4" w:rsidR="00F642B5" w:rsidP="00F642B5" w:rsidRDefault="00F642B5" w14:paraId="3502B9B6"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rsidRPr="003458C2" w:rsidR="009F7C25" w:rsidP="009F7C25" w:rsidRDefault="00F642B5" w14:paraId="3CE8837F" w14:textId="61E8B505">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DE6E0F">
        <w:rPr>
          <w:rFonts w:asciiTheme="minorHAnsi" w:hAnsiTheme="minorHAnsi" w:cstheme="minorHAnsi"/>
          <w:i/>
          <w:iCs/>
          <w:szCs w:val="24"/>
        </w:rPr>
        <w:t>Refer Appendix B</w:t>
      </w:r>
      <w:r w:rsidRPr="00800AC4">
        <w:rPr>
          <w:rFonts w:asciiTheme="minorHAnsi" w:hAnsiTheme="minorHAnsi" w:cstheme="minorHAnsi"/>
          <w:szCs w:val="24"/>
        </w:rPr>
        <w:t xml:space="preserve">. </w:t>
      </w:r>
    </w:p>
    <w:p w:rsidRPr="009F7C25" w:rsidR="003458C2" w:rsidP="009F7C25" w:rsidRDefault="003458C2" w14:paraId="2D7B73E1" w14:textId="51DFD620">
      <w:pPr>
        <w:pStyle w:val="ListParagraph"/>
        <w:numPr>
          <w:ilvl w:val="0"/>
          <w:numId w:val="42"/>
        </w:numPr>
        <w:spacing w:line="360" w:lineRule="auto"/>
        <w:rPr>
          <w:szCs w:val="24"/>
        </w:rPr>
      </w:pPr>
      <w:r>
        <w:rPr>
          <w:rFonts w:asciiTheme="minorHAnsi" w:hAnsiTheme="minorHAnsi" w:cstheme="minorHAnsi"/>
          <w:szCs w:val="24"/>
        </w:rPr>
        <w:t xml:space="preserve">Only for this request type in DC/CCMS, the user will have an option to fetch related parties </w:t>
      </w:r>
      <w:r w:rsidR="003C5D5F">
        <w:rPr>
          <w:rFonts w:asciiTheme="minorHAnsi" w:hAnsiTheme="minorHAnsi" w:cstheme="minorHAnsi"/>
          <w:szCs w:val="24"/>
        </w:rPr>
        <w:t xml:space="preserve">for the selected ‘matched’ customers. </w:t>
      </w:r>
    </w:p>
    <w:p w:rsidRPr="009F7C25" w:rsidR="009F7C25" w:rsidP="009F7C25" w:rsidRDefault="009F7C25" w14:paraId="315F3470" w14:textId="6F2B8EF9">
      <w:pPr>
        <w:pStyle w:val="ListParagraph"/>
        <w:numPr>
          <w:ilvl w:val="0"/>
          <w:numId w:val="42"/>
        </w:numPr>
        <w:spacing w:line="360" w:lineRule="auto"/>
        <w:rPr>
          <w:szCs w:val="24"/>
        </w:rPr>
      </w:pPr>
      <w:r>
        <w:rPr>
          <w:rFonts w:asciiTheme="minorHAnsi" w:hAnsiTheme="minorHAnsi" w:cstheme="minorHAnsi"/>
          <w:szCs w:val="24"/>
        </w:rPr>
        <w:t>The user will have to select a method among the following:</w:t>
      </w:r>
    </w:p>
    <w:p w:rsidRPr="007D298C" w:rsidR="00F40D90" w:rsidP="009F7C25" w:rsidRDefault="00F753F0" w14:paraId="21B0B179" w14:textId="3FC5F565">
      <w:pPr>
        <w:pStyle w:val="ListParagraph"/>
        <w:numPr>
          <w:ilvl w:val="2"/>
          <w:numId w:val="42"/>
        </w:numPr>
        <w:spacing w:line="360" w:lineRule="auto"/>
        <w:rPr>
          <w:b/>
          <w:bCs/>
          <w:szCs w:val="24"/>
        </w:rPr>
      </w:pPr>
      <w:r w:rsidRPr="007D298C">
        <w:rPr>
          <w:rFonts w:asciiTheme="minorHAnsi" w:hAnsiTheme="minorHAnsi" w:cstheme="minorHAnsi"/>
          <w:b/>
          <w:bCs/>
          <w:szCs w:val="24"/>
        </w:rPr>
        <w:t>Signat</w:t>
      </w:r>
      <w:r w:rsidR="008A4B50">
        <w:rPr>
          <w:rFonts w:asciiTheme="minorHAnsi" w:hAnsiTheme="minorHAnsi" w:cstheme="minorHAnsi"/>
          <w:b/>
          <w:bCs/>
          <w:szCs w:val="24"/>
        </w:rPr>
        <w:t>ures</w:t>
      </w:r>
      <w:r w:rsidRPr="007D298C">
        <w:rPr>
          <w:rFonts w:asciiTheme="minorHAnsi" w:hAnsiTheme="minorHAnsi" w:cstheme="minorHAnsi"/>
          <w:b/>
          <w:bCs/>
          <w:szCs w:val="24"/>
        </w:rPr>
        <w:t xml:space="preserve"> v</w:t>
      </w:r>
      <w:r w:rsidRPr="007D298C" w:rsidR="00F40D90">
        <w:rPr>
          <w:rFonts w:asciiTheme="minorHAnsi" w:hAnsiTheme="minorHAnsi" w:cstheme="minorHAnsi"/>
          <w:b/>
          <w:bCs/>
          <w:szCs w:val="24"/>
        </w:rPr>
        <w:t xml:space="preserve">ia Account </w:t>
      </w:r>
    </w:p>
    <w:p w:rsidRPr="007D298C" w:rsidR="0089408F" w:rsidP="009B5A94" w:rsidRDefault="00F753F0" w14:paraId="6FCF4737" w14:textId="115AF55C">
      <w:pPr>
        <w:pStyle w:val="ListParagraph"/>
        <w:numPr>
          <w:ilvl w:val="2"/>
          <w:numId w:val="42"/>
        </w:numPr>
        <w:spacing w:line="360" w:lineRule="auto"/>
        <w:rPr>
          <w:b/>
          <w:bCs/>
          <w:szCs w:val="24"/>
        </w:rPr>
      </w:pPr>
      <w:r w:rsidRPr="007D298C">
        <w:rPr>
          <w:rFonts w:asciiTheme="minorHAnsi" w:hAnsiTheme="minorHAnsi" w:cstheme="minorHAnsi"/>
          <w:b/>
          <w:bCs/>
          <w:szCs w:val="24"/>
        </w:rPr>
        <w:t xml:space="preserve">Customer Identification </w:t>
      </w:r>
    </w:p>
    <w:p w:rsidRPr="003458C2" w:rsidR="0089408F" w:rsidP="003458C2" w:rsidRDefault="0089408F" w14:paraId="442EC4E6" w14:textId="63155479">
      <w:pPr>
        <w:pStyle w:val="ListParagraph"/>
        <w:numPr>
          <w:ilvl w:val="0"/>
          <w:numId w:val="42"/>
        </w:numPr>
        <w:spacing w:line="360" w:lineRule="auto"/>
        <w:rPr>
          <w:szCs w:val="24"/>
        </w:rPr>
      </w:pPr>
      <w:r w:rsidRPr="003458C2">
        <w:rPr>
          <w:rFonts w:asciiTheme="minorHAnsi" w:hAnsiTheme="minorHAnsi" w:cstheme="minorHAnsi"/>
          <w:szCs w:val="24"/>
        </w:rPr>
        <w:t>The user will perform the required data entry as per the method and search signat</w:t>
      </w:r>
      <w:r w:rsidR="008A4B50">
        <w:rPr>
          <w:rFonts w:asciiTheme="minorHAnsi" w:hAnsiTheme="minorHAnsi" w:cstheme="minorHAnsi"/>
          <w:szCs w:val="24"/>
        </w:rPr>
        <w:t>ure</w:t>
      </w:r>
      <w:r w:rsidRPr="003458C2">
        <w:rPr>
          <w:rFonts w:asciiTheme="minorHAnsi" w:hAnsiTheme="minorHAnsi" w:cstheme="minorHAnsi"/>
          <w:szCs w:val="24"/>
        </w:rPr>
        <w:t xml:space="preserve"> details</w:t>
      </w:r>
      <w:r w:rsidRPr="003458C2" w:rsidR="00C419BD">
        <w:rPr>
          <w:rFonts w:asciiTheme="minorHAnsi" w:hAnsiTheme="minorHAnsi" w:cstheme="minorHAnsi"/>
          <w:szCs w:val="24"/>
        </w:rPr>
        <w:t xml:space="preserve">. </w:t>
      </w:r>
    </w:p>
    <w:p w:rsidRPr="002A3946" w:rsidR="00241EFA" w:rsidP="00241EFA" w:rsidRDefault="00241EFA" w14:paraId="1A0FF743" w14:textId="0832CFE1">
      <w:pPr>
        <w:pStyle w:val="ListParagraph"/>
        <w:numPr>
          <w:ilvl w:val="0"/>
          <w:numId w:val="42"/>
        </w:numPr>
        <w:spacing w:line="360" w:lineRule="auto"/>
        <w:rPr>
          <w:szCs w:val="24"/>
        </w:rPr>
      </w:pPr>
      <w:r>
        <w:rPr>
          <w:rFonts w:asciiTheme="minorHAnsi" w:hAnsiTheme="minorHAnsi" w:cstheme="minorHAnsi"/>
          <w:szCs w:val="24"/>
        </w:rPr>
        <w:t xml:space="preserve">The user will not be able to search </w:t>
      </w:r>
      <w:r w:rsidR="008928F9">
        <w:rPr>
          <w:rFonts w:asciiTheme="minorHAnsi" w:hAnsiTheme="minorHAnsi" w:cstheme="minorHAnsi"/>
          <w:szCs w:val="24"/>
        </w:rPr>
        <w:t>for signat</w:t>
      </w:r>
      <w:r w:rsidR="001F13F7">
        <w:rPr>
          <w:rFonts w:asciiTheme="minorHAnsi" w:hAnsiTheme="minorHAnsi" w:cstheme="minorHAnsi"/>
          <w:szCs w:val="24"/>
        </w:rPr>
        <w:t>ories</w:t>
      </w:r>
      <w:r w:rsidR="008928F9">
        <w:rPr>
          <w:rFonts w:asciiTheme="minorHAnsi" w:hAnsiTheme="minorHAnsi" w:cstheme="minorHAnsi"/>
          <w:szCs w:val="24"/>
        </w:rPr>
        <w:t xml:space="preserve"> if the customer is </w:t>
      </w:r>
      <w:r w:rsidR="00010F6A">
        <w:rPr>
          <w:rFonts w:asciiTheme="minorHAnsi" w:hAnsiTheme="minorHAnsi" w:cstheme="minorHAnsi"/>
          <w:szCs w:val="24"/>
        </w:rPr>
        <w:t>a Non</w:t>
      </w:r>
      <w:r w:rsidR="008928F9">
        <w:rPr>
          <w:rFonts w:asciiTheme="minorHAnsi" w:hAnsiTheme="minorHAnsi" w:cstheme="minorHAnsi"/>
          <w:szCs w:val="24"/>
        </w:rPr>
        <w:t xml:space="preserve">-RAK Bank Customer </w:t>
      </w:r>
      <w:r w:rsidR="003C5D5F">
        <w:rPr>
          <w:rFonts w:asciiTheme="minorHAnsi" w:hAnsiTheme="minorHAnsi" w:cstheme="minorHAnsi"/>
          <w:szCs w:val="24"/>
        </w:rPr>
        <w:t>(main customer)</w:t>
      </w:r>
      <w:r w:rsidR="00173AAD">
        <w:rPr>
          <w:rFonts w:asciiTheme="minorHAnsi" w:hAnsiTheme="minorHAnsi" w:cstheme="minorHAnsi"/>
          <w:szCs w:val="24"/>
        </w:rPr>
        <w:t xml:space="preserve">. If any signatory </w:t>
      </w:r>
      <w:r w:rsidR="008A4B50">
        <w:rPr>
          <w:rFonts w:asciiTheme="minorHAnsi" w:hAnsiTheme="minorHAnsi" w:cstheme="minorHAnsi"/>
          <w:szCs w:val="24"/>
        </w:rPr>
        <w:t>is linked</w:t>
      </w:r>
      <w:r w:rsidR="00173AAD">
        <w:rPr>
          <w:rFonts w:asciiTheme="minorHAnsi" w:hAnsiTheme="minorHAnsi" w:cstheme="minorHAnsi"/>
          <w:szCs w:val="24"/>
        </w:rPr>
        <w:t xml:space="preserve"> to the external customer, user will be able to fetch </w:t>
      </w:r>
      <w:r w:rsidR="000C0A78">
        <w:rPr>
          <w:rFonts w:asciiTheme="minorHAnsi" w:hAnsiTheme="minorHAnsi" w:cstheme="minorHAnsi"/>
          <w:szCs w:val="24"/>
        </w:rPr>
        <w:t xml:space="preserve">them and action upon them too. </w:t>
      </w:r>
    </w:p>
    <w:p w:rsidRPr="008928F9" w:rsidR="0012577A" w:rsidP="0012577A" w:rsidRDefault="0012577A" w14:paraId="26F430B6" w14:textId="729436A3">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Pr="00800AC4" w:rsidR="003C1693">
        <w:rPr>
          <w:rFonts w:asciiTheme="minorHAnsi" w:hAnsiTheme="minorHAnsi" w:cstheme="minorHAnsi"/>
          <w:szCs w:val="24"/>
        </w:rPr>
        <w:t>’</w:t>
      </w:r>
      <w:r w:rsidR="003C1693">
        <w:rPr>
          <w:rFonts w:asciiTheme="minorHAnsi" w:hAnsiTheme="minorHAnsi" w:cstheme="minorHAnsi"/>
          <w:szCs w:val="24"/>
        </w:rPr>
        <w:t xml:space="preserve">, </w:t>
      </w:r>
      <w:r w:rsidRPr="00800AC4" w:rsidR="003C1693">
        <w:rPr>
          <w:rFonts w:asciiTheme="minorHAnsi" w:hAnsiTheme="minorHAnsi" w:cstheme="minorHAnsi"/>
          <w:szCs w:val="24"/>
        </w:rPr>
        <w:t>‘</w:t>
      </w:r>
      <w:r w:rsidRPr="00800AC4">
        <w:rPr>
          <w:rFonts w:asciiTheme="minorHAnsi" w:hAnsiTheme="minorHAnsi" w:cstheme="minorHAnsi"/>
          <w:szCs w:val="24"/>
        </w:rPr>
        <w:t>CIF Results’</w:t>
      </w:r>
      <w:r w:rsidR="00F624C6">
        <w:rPr>
          <w:rFonts w:asciiTheme="minorHAnsi" w:hAnsiTheme="minorHAnsi" w:cstheme="minorHAnsi"/>
          <w:szCs w:val="24"/>
        </w:rPr>
        <w:t xml:space="preserve"> and </w:t>
      </w:r>
      <w:r w:rsidRPr="00C00DC3" w:rsidR="00F624C6">
        <w:rPr>
          <w:rFonts w:asciiTheme="minorHAnsi" w:hAnsiTheme="minorHAnsi" w:cstheme="minorHAnsi"/>
          <w:szCs w:val="24"/>
        </w:rPr>
        <w:t>‘Account Summary</w:t>
      </w:r>
      <w:r w:rsidRPr="00C00DC3" w:rsidR="003C1693">
        <w:rPr>
          <w:rFonts w:asciiTheme="minorHAnsi" w:hAnsiTheme="minorHAnsi" w:cstheme="minorHAnsi"/>
          <w:szCs w:val="24"/>
        </w:rPr>
        <w:t xml:space="preserve"> Excel</w:t>
      </w:r>
      <w:r w:rsidRPr="00C00DC3" w:rsidR="00F624C6">
        <w:rPr>
          <w:rFonts w:asciiTheme="minorHAnsi" w:hAnsiTheme="minorHAnsi" w:cstheme="minorHAnsi"/>
          <w:szCs w:val="24"/>
        </w:rPr>
        <w:t>’</w:t>
      </w:r>
      <w:r w:rsidR="00C00DC3">
        <w:rPr>
          <w:rFonts w:asciiTheme="minorHAnsi" w:hAnsiTheme="minorHAnsi" w:cstheme="minorHAnsi"/>
          <w:szCs w:val="24"/>
        </w:rPr>
        <w:t xml:space="preserve"> </w:t>
      </w:r>
      <w:r w:rsidRPr="00C00DC3">
        <w:rPr>
          <w:rFonts w:asciiTheme="minorHAnsi" w:hAnsiTheme="minorHAnsi" w:cstheme="minorHAnsi"/>
          <w:szCs w:val="24"/>
        </w:rPr>
        <w:t>as</w:t>
      </w:r>
      <w:r w:rsidRPr="00800AC4">
        <w:rPr>
          <w:rFonts w:asciiTheme="minorHAnsi" w:hAnsiTheme="minorHAnsi" w:cstheme="minorHAnsi"/>
          <w:szCs w:val="24"/>
        </w:rPr>
        <w:t xml:space="preserve"> per the defined templates. </w:t>
      </w:r>
      <w:r w:rsidRPr="00DE6E0F">
        <w:rPr>
          <w:rFonts w:asciiTheme="minorHAnsi" w:hAnsiTheme="minorHAnsi" w:cstheme="minorHAnsi"/>
          <w:i/>
          <w:iCs/>
          <w:szCs w:val="24"/>
        </w:rPr>
        <w:t>Refer Appendix D.</w:t>
      </w:r>
      <w:r w:rsidRPr="00800AC4">
        <w:rPr>
          <w:rFonts w:asciiTheme="minorHAnsi" w:hAnsiTheme="minorHAnsi" w:cstheme="minorHAnsi"/>
          <w:szCs w:val="24"/>
        </w:rPr>
        <w:t xml:space="preserve"> </w:t>
      </w:r>
    </w:p>
    <w:p w:rsidRPr="00800AC4" w:rsidR="008928F9" w:rsidP="0012577A" w:rsidRDefault="008928F9" w14:paraId="72C0C905" w14:textId="2E56B876">
      <w:pPr>
        <w:pStyle w:val="ListParagraph"/>
        <w:numPr>
          <w:ilvl w:val="0"/>
          <w:numId w:val="42"/>
        </w:numPr>
        <w:spacing w:line="360" w:lineRule="auto"/>
        <w:rPr>
          <w:szCs w:val="24"/>
        </w:rPr>
      </w:pPr>
      <w:r>
        <w:rPr>
          <w:rFonts w:asciiTheme="minorHAnsi" w:hAnsiTheme="minorHAnsi" w:cstheme="minorHAnsi"/>
          <w:szCs w:val="24"/>
        </w:rPr>
        <w:t xml:space="preserve">Account Summary Excel gets automatically generated when ‘Initiation Maker’ submits the WI to ‘Initiation Checker’ and the same will be available for the Initiation Checker to view. </w:t>
      </w:r>
    </w:p>
    <w:p w:rsidRPr="008928F9" w:rsidR="0012577A" w:rsidP="0012577A" w:rsidRDefault="0012577A" w14:paraId="00FD8612"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rsidRPr="00800AC4" w:rsidR="008928F9" w:rsidP="0012577A" w:rsidRDefault="008928F9" w14:paraId="1B36BF0C" w14:textId="0B6F499B">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will be a mandatory upload for Initiation Maker. </w:t>
      </w:r>
    </w:p>
    <w:p w:rsidRPr="00800AC4" w:rsidR="0012577A" w:rsidP="0012577A" w:rsidRDefault="0012577A" w14:paraId="190D0CC0"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‘Initiation Checker’ user will review the request and documents and take decisions as either ‘Approve’ or ‘Discard’. </w:t>
      </w:r>
    </w:p>
    <w:p w:rsidRPr="00800AC4" w:rsidR="00F642B5" w:rsidP="0012577A" w:rsidRDefault="0012577A" w14:paraId="5DEC336D" w14:textId="5D0D2A4E">
      <w:pPr>
        <w:pStyle w:val="ListParagraph"/>
        <w:numPr>
          <w:ilvl w:val="0"/>
          <w:numId w:val="42"/>
        </w:numPr>
        <w:spacing w:line="360" w:lineRule="auto"/>
        <w:rPr>
          <w:szCs w:val="24"/>
        </w:rPr>
      </w:pPr>
      <w:commentRangeStart w:id="246"/>
      <w:commentRangeStart w:id="247"/>
      <w:r w:rsidRPr="00800AC4">
        <w:rPr>
          <w:rFonts w:asciiTheme="minorHAnsi" w:hAnsiTheme="minorHAnsi" w:cstheme="minorHAnsi"/>
          <w:szCs w:val="24"/>
        </w:rPr>
        <w:t>In case of ‘Approve’, if the request was from Dubai Court, email response will be previewed</w:t>
      </w:r>
      <w:r w:rsidR="00524934">
        <w:rPr>
          <w:rFonts w:asciiTheme="minorHAnsi" w:hAnsiTheme="minorHAnsi" w:cstheme="minorHAnsi"/>
          <w:szCs w:val="24"/>
        </w:rPr>
        <w:t xml:space="preserve"> on button click</w:t>
      </w:r>
      <w:r w:rsidRPr="00800AC4">
        <w:rPr>
          <w:rFonts w:asciiTheme="minorHAnsi" w:hAnsiTheme="minorHAnsi" w:cstheme="minorHAnsi"/>
          <w:szCs w:val="24"/>
        </w:rPr>
        <w:t xml:space="preserve">, and the user will confirm. Once confirmed, the system will </w:t>
      </w:r>
      <w:r w:rsidRPr="00800AC4">
        <w:rPr>
          <w:rFonts w:asciiTheme="minorHAnsi" w:hAnsiTheme="minorHAnsi" w:cstheme="minorHAnsi"/>
          <w:szCs w:val="24"/>
        </w:rPr>
        <w:t xml:space="preserve">trigger the </w:t>
      </w:r>
      <w:r w:rsidRPr="00C80A5A">
        <w:rPr>
          <w:rFonts w:asciiTheme="minorHAnsi" w:hAnsiTheme="minorHAnsi" w:cstheme="minorHAnsi"/>
          <w:szCs w:val="24"/>
        </w:rPr>
        <w:t>email to Dubai Court</w:t>
      </w:r>
      <w:r w:rsidR="00C80A5A">
        <w:rPr>
          <w:rFonts w:asciiTheme="minorHAnsi" w:hAnsiTheme="minorHAnsi" w:cstheme="minorHAnsi"/>
          <w:szCs w:val="24"/>
        </w:rPr>
        <w:t xml:space="preserve"> along with Court Letter</w:t>
      </w:r>
      <w:r w:rsidR="00C46E11">
        <w:rPr>
          <w:rFonts w:asciiTheme="minorHAnsi" w:hAnsiTheme="minorHAnsi" w:cstheme="minorHAnsi"/>
          <w:szCs w:val="24"/>
        </w:rPr>
        <w:t xml:space="preserve"> (user to preview before confirming)</w:t>
      </w:r>
      <w:r w:rsidR="00C80A5A">
        <w:rPr>
          <w:rFonts w:asciiTheme="minorHAnsi" w:hAnsiTheme="minorHAnsi" w:cstheme="minorHAnsi"/>
          <w:szCs w:val="24"/>
        </w:rPr>
        <w:t xml:space="preserve"> and Court Instructions</w:t>
      </w:r>
      <w:r w:rsidRPr="00C80A5A">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w:t>
      </w:r>
      <w:commentRangeEnd w:id="246"/>
      <w:r w:rsidR="006440B3">
        <w:rPr>
          <w:rStyle w:val="CommentReference"/>
        </w:rPr>
        <w:commentReference w:id="246"/>
      </w:r>
      <w:commentRangeEnd w:id="247"/>
      <w:r w:rsidR="00D31241">
        <w:rPr>
          <w:rStyle w:val="CommentReference"/>
        </w:rPr>
        <w:commentReference w:id="247"/>
      </w:r>
      <w:r w:rsidRPr="00800AC4">
        <w:rPr>
          <w:rFonts w:asciiTheme="minorHAnsi" w:hAnsiTheme="minorHAnsi" w:cstheme="minorHAnsi"/>
          <w:szCs w:val="24"/>
        </w:rPr>
        <w:t>.</w:t>
      </w:r>
    </w:p>
    <w:p w:rsidR="00DA6FE0" w:rsidP="00DA6FE0" w:rsidRDefault="00DA6FE0" w14:paraId="54603BDB" w14:textId="77777777">
      <w:pPr>
        <w:spacing w:line="360" w:lineRule="auto"/>
      </w:pPr>
    </w:p>
    <w:p w:rsidR="00132A49" w:rsidP="00DA6FE0" w:rsidRDefault="00132A49" w14:paraId="208FE1B5" w14:textId="77777777">
      <w:pPr>
        <w:spacing w:line="360" w:lineRule="auto"/>
      </w:pPr>
    </w:p>
    <w:p w:rsidR="00DA6FE0" w:rsidP="007C1709" w:rsidRDefault="00DA6FE0" w14:paraId="004EF12B" w14:textId="2399078F">
      <w:pPr>
        <w:pStyle w:val="Heading3"/>
      </w:pPr>
      <w:bookmarkStart w:name="_Toc166061942" w:id="248"/>
      <w:r>
        <w:t xml:space="preserve">Deceased – Inquiry </w:t>
      </w:r>
      <w:r w:rsidR="00D52D40">
        <w:t>Flow</w:t>
      </w:r>
      <w:bookmarkEnd w:id="248"/>
    </w:p>
    <w:p w:rsidRPr="00800AC4" w:rsidR="00DA6FE0" w:rsidP="00DA6FE0" w:rsidRDefault="00DA6FE0" w14:paraId="54EE40F0"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‘Online WI Creation’ description and the WI moves to ‘Initiation Maker’ queue. </w:t>
      </w:r>
    </w:p>
    <w:p w:rsidRPr="00800AC4" w:rsidR="00DA6FE0" w:rsidP="00DA6FE0" w:rsidRDefault="00DA6FE0" w14:paraId="533E0C28"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rsidRPr="00FC3FA8" w:rsidR="00DA6FE0" w:rsidP="00DA6FE0" w:rsidRDefault="00DA6FE0" w14:paraId="0E6533A0" w14:textId="77777777">
      <w:pPr>
        <w:pStyle w:val="ListParagraph"/>
        <w:numPr>
          <w:ilvl w:val="0"/>
          <w:numId w:val="42"/>
        </w:numPr>
        <w:spacing w:line="360" w:lineRule="auto"/>
        <w:rPr>
          <w:szCs w:val="24"/>
        </w:rPr>
      </w:pPr>
      <w:r w:rsidRPr="00800AC4">
        <w:rPr>
          <w:rFonts w:asciiTheme="minorHAnsi" w:hAnsiTheme="minorHAnsi" w:cstheme="minorHAnsi"/>
          <w:szCs w:val="24"/>
        </w:rPr>
        <w:t>In both cases, ‘</w:t>
      </w:r>
      <w:r w:rsidRPr="00216249">
        <w:rPr>
          <w:rFonts w:asciiTheme="minorHAnsi" w:hAnsiTheme="minorHAnsi" w:cstheme="minorHAnsi"/>
          <w:b/>
          <w:bCs/>
          <w:szCs w:val="24"/>
        </w:rPr>
        <w:t>Initiation Maker’</w:t>
      </w:r>
      <w:r w:rsidRPr="00800AC4">
        <w:rPr>
          <w:rFonts w:asciiTheme="minorHAnsi" w:hAnsiTheme="minorHAnsi" w:cstheme="minorHAnsi"/>
          <w:szCs w:val="24"/>
        </w:rPr>
        <w:t xml:space="preserve"> user performs the data entry referring to the request received. </w:t>
      </w:r>
    </w:p>
    <w:p w:rsidRPr="00800AC4" w:rsidR="00FC3FA8" w:rsidP="00DA6FE0" w:rsidRDefault="00FC3FA8" w14:paraId="08247844" w14:textId="6558A25B">
      <w:pPr>
        <w:pStyle w:val="ListParagraph"/>
        <w:numPr>
          <w:ilvl w:val="0"/>
          <w:numId w:val="42"/>
        </w:numPr>
        <w:spacing w:line="360" w:lineRule="auto"/>
        <w:rPr>
          <w:szCs w:val="24"/>
        </w:rPr>
      </w:pPr>
      <w:r>
        <w:rPr>
          <w:rFonts w:asciiTheme="minorHAnsi" w:hAnsiTheme="minorHAnsi" w:cstheme="minorHAnsi"/>
          <w:szCs w:val="24"/>
        </w:rPr>
        <w:t xml:space="preserve">For this request type, the user will be allowed to add only one customer </w:t>
      </w:r>
      <w:r w:rsidR="00687208">
        <w:rPr>
          <w:rFonts w:asciiTheme="minorHAnsi" w:hAnsiTheme="minorHAnsi" w:cstheme="minorHAnsi"/>
          <w:szCs w:val="24"/>
        </w:rPr>
        <w:t xml:space="preserve">data in one WI. </w:t>
      </w:r>
      <w:r w:rsidR="00AC543D">
        <w:rPr>
          <w:rFonts w:asciiTheme="minorHAnsi" w:hAnsiTheme="minorHAnsi" w:cstheme="minorHAnsi"/>
          <w:szCs w:val="24"/>
        </w:rPr>
        <w:t xml:space="preserve">Moreover, the user can only fill one type of customer: either Individual or Non-Individual. </w:t>
      </w:r>
    </w:p>
    <w:p w:rsidRPr="00800AC4" w:rsidR="00DA6FE0" w:rsidP="00DA6FE0" w:rsidRDefault="00DA6FE0" w14:paraId="5B7A337A"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216249">
        <w:rPr>
          <w:rFonts w:asciiTheme="minorHAnsi" w:hAnsiTheme="minorHAnsi" w:cstheme="minorHAnsi"/>
          <w:i/>
          <w:iCs/>
          <w:szCs w:val="24"/>
        </w:rPr>
        <w:t>Refer Appendix B.</w:t>
      </w:r>
      <w:r w:rsidRPr="00800AC4">
        <w:rPr>
          <w:rFonts w:asciiTheme="minorHAnsi" w:hAnsiTheme="minorHAnsi" w:cstheme="minorHAnsi"/>
          <w:szCs w:val="24"/>
        </w:rPr>
        <w:t xml:space="preserve"> </w:t>
      </w:r>
    </w:p>
    <w:p w:rsidRPr="00B926BE" w:rsidR="00DA6FE0" w:rsidP="00DA6FE0" w:rsidRDefault="00DA6FE0" w14:paraId="7A15AB8E" w14:textId="77777777">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5B0907">
        <w:rPr>
          <w:rFonts w:asciiTheme="minorHAnsi" w:hAnsiTheme="minorHAnsi" w:cstheme="minorHAnsi"/>
          <w:b/>
          <w:bCs/>
          <w:szCs w:val="24"/>
        </w:rPr>
        <w:t>RAK Bank’</w:t>
      </w:r>
      <w:r w:rsidRPr="00800AC4">
        <w:rPr>
          <w:rFonts w:asciiTheme="minorHAnsi" w:hAnsiTheme="minorHAnsi" w:cstheme="minorHAnsi"/>
          <w:szCs w:val="24"/>
        </w:rPr>
        <w:t xml:space="preserve"> or ‘</w:t>
      </w:r>
      <w:r w:rsidRPr="005B0907">
        <w:rPr>
          <w:rFonts w:asciiTheme="minorHAnsi" w:hAnsiTheme="minorHAnsi" w:cstheme="minorHAnsi"/>
          <w:b/>
          <w:bCs/>
          <w:szCs w:val="24"/>
        </w:rPr>
        <w:t>Non-RAK Bank’</w:t>
      </w:r>
      <w:r w:rsidRPr="00800AC4">
        <w:rPr>
          <w:rFonts w:asciiTheme="minorHAnsi" w:hAnsiTheme="minorHAnsi" w:cstheme="minorHAnsi"/>
          <w:szCs w:val="24"/>
        </w:rPr>
        <w:t xml:space="preserve"> customer. </w:t>
      </w:r>
    </w:p>
    <w:p w:rsidRPr="00CB5C16" w:rsidR="00B926BE" w:rsidP="00DA6FE0" w:rsidRDefault="00B926BE" w14:paraId="54504987" w14:textId="4BCE798A">
      <w:pPr>
        <w:pStyle w:val="ListParagraph"/>
        <w:numPr>
          <w:ilvl w:val="0"/>
          <w:numId w:val="42"/>
        </w:numPr>
        <w:spacing w:line="360" w:lineRule="auto"/>
        <w:rPr>
          <w:szCs w:val="24"/>
        </w:rPr>
      </w:pPr>
      <w:r>
        <w:rPr>
          <w:rFonts w:asciiTheme="minorHAnsi" w:hAnsiTheme="minorHAnsi" w:cstheme="minorHAnsi"/>
          <w:szCs w:val="24"/>
        </w:rPr>
        <w:t xml:space="preserve">The user will </w:t>
      </w:r>
      <w:r w:rsidR="00694C22">
        <w:rPr>
          <w:rFonts w:asciiTheme="minorHAnsi" w:hAnsiTheme="minorHAnsi" w:cstheme="minorHAnsi"/>
          <w:szCs w:val="24"/>
        </w:rPr>
        <w:t xml:space="preserve">select the matched CIF. </w:t>
      </w:r>
    </w:p>
    <w:p w:rsidRPr="00800AC4" w:rsidR="00DA6FE0" w:rsidP="00BF0A13" w:rsidRDefault="00DA6FE0" w14:paraId="5D9C1C9D" w14:textId="1E8115F7">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w:t>
      </w:r>
      <w:r w:rsidR="00132A49">
        <w:rPr>
          <w:rFonts w:asciiTheme="minorHAnsi" w:hAnsiTheme="minorHAnsi" w:cstheme="minorHAnsi"/>
          <w:szCs w:val="24"/>
        </w:rPr>
        <w:t xml:space="preserve"> </w:t>
      </w:r>
      <w:r w:rsidR="00B319A6">
        <w:rPr>
          <w:rFonts w:asciiTheme="minorHAnsi" w:hAnsiTheme="minorHAnsi" w:cstheme="minorHAnsi"/>
          <w:szCs w:val="24"/>
        </w:rPr>
        <w:t xml:space="preserve">which </w:t>
      </w:r>
      <w:r w:rsidR="00C833ED">
        <w:rPr>
          <w:rFonts w:asciiTheme="minorHAnsi" w:hAnsiTheme="minorHAnsi" w:cstheme="minorHAnsi"/>
          <w:szCs w:val="24"/>
        </w:rPr>
        <w:t>is</w:t>
      </w:r>
      <w:r w:rsidR="00B319A6">
        <w:rPr>
          <w:rFonts w:asciiTheme="minorHAnsi" w:hAnsiTheme="minorHAnsi" w:cstheme="minorHAnsi"/>
          <w:szCs w:val="24"/>
        </w:rPr>
        <w:t xml:space="preserve"> identified as RAK Bank Customers. </w:t>
      </w:r>
    </w:p>
    <w:p w:rsidRPr="00B319A6" w:rsidR="00B35312" w:rsidP="00B35312" w:rsidRDefault="00B35312" w14:paraId="343CC4BA" w14:textId="3FDD782D">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00CA74BF">
        <w:rPr>
          <w:rFonts w:asciiTheme="minorHAnsi" w:hAnsiTheme="minorHAnsi" w:cstheme="minorHAnsi"/>
          <w:szCs w:val="24"/>
        </w:rPr>
        <w:t>,</w:t>
      </w:r>
      <w:r w:rsidRPr="00800AC4">
        <w:rPr>
          <w:rFonts w:asciiTheme="minorHAnsi" w:hAnsiTheme="minorHAnsi" w:cstheme="minorHAnsi"/>
          <w:szCs w:val="24"/>
        </w:rPr>
        <w:t xml:space="preserve"> ‘CIF Results’</w:t>
      </w:r>
      <w:r w:rsidR="00CA74BF">
        <w:rPr>
          <w:rFonts w:asciiTheme="minorHAnsi" w:hAnsiTheme="minorHAnsi" w:cstheme="minorHAnsi"/>
          <w:szCs w:val="24"/>
        </w:rPr>
        <w:t xml:space="preserve"> and </w:t>
      </w:r>
      <w:r w:rsidRPr="00C00DC3" w:rsidR="00803A07">
        <w:rPr>
          <w:rFonts w:asciiTheme="minorHAnsi" w:hAnsiTheme="minorHAnsi" w:cstheme="minorHAnsi"/>
          <w:szCs w:val="24"/>
        </w:rPr>
        <w:t>‘Account Summary</w:t>
      </w:r>
      <w:r w:rsidRPr="00C00DC3" w:rsidR="00BF5A82">
        <w:rPr>
          <w:rFonts w:asciiTheme="minorHAnsi" w:hAnsiTheme="minorHAnsi" w:cstheme="minorHAnsi"/>
          <w:szCs w:val="24"/>
        </w:rPr>
        <w:t xml:space="preserve"> Excel</w:t>
      </w:r>
      <w:r w:rsidRPr="00C00DC3" w:rsidR="00803A07">
        <w:rPr>
          <w:rFonts w:asciiTheme="minorHAnsi" w:hAnsiTheme="minorHAnsi" w:cstheme="minorHAnsi"/>
          <w:szCs w:val="24"/>
        </w:rPr>
        <w:t>’</w:t>
      </w:r>
      <w:r w:rsidRPr="00800AC4">
        <w:rPr>
          <w:rFonts w:asciiTheme="minorHAnsi" w:hAnsiTheme="minorHAnsi" w:cstheme="minorHAnsi"/>
          <w:szCs w:val="24"/>
        </w:rPr>
        <w:t xml:space="preserve"> as per the defined templates. Refer Appendix D. </w:t>
      </w:r>
    </w:p>
    <w:p w:rsidRPr="00800AC4" w:rsidR="00B319A6" w:rsidP="00B35312" w:rsidRDefault="00B319A6" w14:paraId="62C03049" w14:textId="146CF472">
      <w:pPr>
        <w:pStyle w:val="ListParagraph"/>
        <w:numPr>
          <w:ilvl w:val="0"/>
          <w:numId w:val="42"/>
        </w:numPr>
        <w:spacing w:line="360" w:lineRule="auto"/>
        <w:rPr>
          <w:szCs w:val="24"/>
        </w:rPr>
      </w:pPr>
      <w:r>
        <w:rPr>
          <w:rFonts w:asciiTheme="minorHAnsi" w:hAnsiTheme="minorHAnsi" w:cstheme="minorHAnsi"/>
          <w:szCs w:val="24"/>
        </w:rPr>
        <w:t xml:space="preserve">Account Summary Excel gets automatically generated </w:t>
      </w:r>
      <w:r w:rsidR="00596F7E">
        <w:rPr>
          <w:rFonts w:asciiTheme="minorHAnsi" w:hAnsiTheme="minorHAnsi" w:cstheme="minorHAnsi"/>
          <w:szCs w:val="24"/>
        </w:rPr>
        <w:t xml:space="preserve">once the ‘Initiation Maker’ submits the WI to ‘Initiation Checker’ and the same will be </w:t>
      </w:r>
      <w:r w:rsidR="00CB5C16">
        <w:rPr>
          <w:rFonts w:asciiTheme="minorHAnsi" w:hAnsiTheme="minorHAnsi" w:cstheme="minorHAnsi"/>
          <w:szCs w:val="24"/>
        </w:rPr>
        <w:t xml:space="preserve">available for the ‘Initiation Checker’ to view. </w:t>
      </w:r>
    </w:p>
    <w:p w:rsidRPr="00CB5C16" w:rsidR="00B35312" w:rsidP="00B35312" w:rsidRDefault="00B35312" w14:paraId="1A53E29F"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rsidRPr="00800AC4" w:rsidR="00CB5C16" w:rsidP="00B35312" w:rsidRDefault="00CB5C16" w14:paraId="68AD7DFC" w14:textId="15A0F805">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will be a manual upload for ‘Initiation Maker’ user. </w:t>
      </w:r>
    </w:p>
    <w:p w:rsidRPr="00800AC4" w:rsidR="00B35312" w:rsidP="00B35312" w:rsidRDefault="00B35312" w14:paraId="1F29B971"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‘Initiation Checker’ user will review the request and documents and take decisions as either ‘Approve’ or ‘Discard’. </w:t>
      </w:r>
    </w:p>
    <w:p w:rsidRPr="00055178" w:rsidR="00B35312" w:rsidP="00B35312" w:rsidRDefault="00B35312" w14:paraId="135B31A6" w14:textId="5E2C3266">
      <w:pPr>
        <w:pStyle w:val="ListParagraph"/>
        <w:numPr>
          <w:ilvl w:val="0"/>
          <w:numId w:val="42"/>
        </w:numPr>
        <w:spacing w:line="360" w:lineRule="auto"/>
        <w:rPr>
          <w:szCs w:val="24"/>
        </w:rPr>
      </w:pPr>
      <w:r w:rsidRPr="007E40EC">
        <w:rPr>
          <w:rFonts w:asciiTheme="minorHAnsi" w:hAnsiTheme="minorHAnsi" w:cstheme="minorHAnsi"/>
          <w:szCs w:val="24"/>
        </w:rPr>
        <w:t xml:space="preserve">On ‘Approve’, in both ‘Dubai Court’ and ‘CCMS’ cases, </w:t>
      </w:r>
      <w:r w:rsidRPr="007E40EC" w:rsidR="00864399">
        <w:rPr>
          <w:rFonts w:asciiTheme="minorHAnsi" w:hAnsiTheme="minorHAnsi" w:cstheme="minorHAnsi"/>
          <w:szCs w:val="24"/>
        </w:rPr>
        <w:t xml:space="preserve">system will create WI </w:t>
      </w:r>
      <w:r w:rsidR="00AF563F">
        <w:rPr>
          <w:rFonts w:asciiTheme="minorHAnsi" w:hAnsiTheme="minorHAnsi" w:cstheme="minorHAnsi"/>
          <w:szCs w:val="24"/>
        </w:rPr>
        <w:t xml:space="preserve">for the </w:t>
      </w:r>
      <w:r w:rsidR="00EA2973">
        <w:rPr>
          <w:rFonts w:asciiTheme="minorHAnsi" w:hAnsiTheme="minorHAnsi" w:cstheme="minorHAnsi"/>
          <w:szCs w:val="24"/>
        </w:rPr>
        <w:t>matched</w:t>
      </w:r>
      <w:r w:rsidR="00AF563F">
        <w:rPr>
          <w:rFonts w:asciiTheme="minorHAnsi" w:hAnsiTheme="minorHAnsi" w:cstheme="minorHAnsi"/>
          <w:szCs w:val="24"/>
        </w:rPr>
        <w:t xml:space="preserve"> CIF </w:t>
      </w:r>
      <w:r w:rsidRPr="007E40EC" w:rsidR="00864399">
        <w:rPr>
          <w:rFonts w:asciiTheme="minorHAnsi" w:hAnsiTheme="minorHAnsi" w:cstheme="minorHAnsi"/>
          <w:szCs w:val="24"/>
        </w:rPr>
        <w:t>in another ‘</w:t>
      </w:r>
      <w:r w:rsidRPr="00371D82" w:rsidR="00864399">
        <w:rPr>
          <w:rFonts w:asciiTheme="minorHAnsi" w:hAnsiTheme="minorHAnsi" w:cstheme="minorHAnsi"/>
          <w:b/>
          <w:bCs/>
          <w:szCs w:val="24"/>
        </w:rPr>
        <w:t>Profile Change’</w:t>
      </w:r>
      <w:r w:rsidRPr="007E40EC" w:rsidR="00864399">
        <w:rPr>
          <w:rFonts w:asciiTheme="minorHAnsi" w:hAnsiTheme="minorHAnsi" w:cstheme="minorHAnsi"/>
          <w:szCs w:val="24"/>
        </w:rPr>
        <w:t xml:space="preserve"> process and th</w:t>
      </w:r>
      <w:r w:rsidR="00EA2973">
        <w:rPr>
          <w:rFonts w:asciiTheme="minorHAnsi" w:hAnsiTheme="minorHAnsi" w:cstheme="minorHAnsi"/>
          <w:szCs w:val="24"/>
        </w:rPr>
        <w:t>at</w:t>
      </w:r>
      <w:r w:rsidRPr="007E40EC" w:rsidR="00864399">
        <w:rPr>
          <w:rFonts w:asciiTheme="minorHAnsi" w:hAnsiTheme="minorHAnsi" w:cstheme="minorHAnsi"/>
          <w:szCs w:val="24"/>
        </w:rPr>
        <w:t xml:space="preserve"> WI </w:t>
      </w:r>
      <w:r w:rsidR="00EA2973">
        <w:rPr>
          <w:rFonts w:asciiTheme="minorHAnsi" w:hAnsiTheme="minorHAnsi" w:cstheme="minorHAnsi"/>
          <w:szCs w:val="24"/>
        </w:rPr>
        <w:t>in P</w:t>
      </w:r>
      <w:r w:rsidR="00371D82">
        <w:rPr>
          <w:rFonts w:asciiTheme="minorHAnsi" w:hAnsiTheme="minorHAnsi" w:cstheme="minorHAnsi"/>
          <w:szCs w:val="24"/>
        </w:rPr>
        <w:t>C</w:t>
      </w:r>
      <w:r w:rsidR="00EA2973">
        <w:rPr>
          <w:rFonts w:asciiTheme="minorHAnsi" w:hAnsiTheme="minorHAnsi" w:cstheme="minorHAnsi"/>
          <w:szCs w:val="24"/>
        </w:rPr>
        <w:t xml:space="preserve"> Process </w:t>
      </w:r>
      <w:r w:rsidRPr="007E40EC" w:rsidR="00864399">
        <w:rPr>
          <w:rFonts w:asciiTheme="minorHAnsi" w:hAnsiTheme="minorHAnsi" w:cstheme="minorHAnsi"/>
          <w:szCs w:val="24"/>
        </w:rPr>
        <w:t xml:space="preserve">will land </w:t>
      </w:r>
      <w:r w:rsidRPr="007E40EC" w:rsidR="0087796E">
        <w:rPr>
          <w:rFonts w:asciiTheme="minorHAnsi" w:hAnsiTheme="minorHAnsi" w:cstheme="minorHAnsi"/>
          <w:szCs w:val="24"/>
        </w:rPr>
        <w:t>at ‘</w:t>
      </w:r>
      <w:commentRangeStart w:id="249"/>
      <w:commentRangeStart w:id="250"/>
      <w:proofErr w:type="spellStart"/>
      <w:r w:rsidRPr="00A94F46" w:rsidR="0087796E">
        <w:rPr>
          <w:rFonts w:asciiTheme="minorHAnsi" w:hAnsiTheme="minorHAnsi" w:cstheme="minorHAnsi"/>
          <w:b/>
          <w:bCs/>
          <w:szCs w:val="24"/>
        </w:rPr>
        <w:t>PC_Introduction</w:t>
      </w:r>
      <w:proofErr w:type="spellEnd"/>
      <w:r w:rsidRPr="00A94F46" w:rsidR="0087796E">
        <w:rPr>
          <w:rFonts w:asciiTheme="minorHAnsi" w:hAnsiTheme="minorHAnsi" w:cstheme="minorHAnsi"/>
          <w:b/>
          <w:bCs/>
          <w:szCs w:val="24"/>
        </w:rPr>
        <w:t>’</w:t>
      </w:r>
      <w:r w:rsidRPr="007E40EC" w:rsidR="0087796E">
        <w:rPr>
          <w:rFonts w:asciiTheme="minorHAnsi" w:hAnsiTheme="minorHAnsi" w:cstheme="minorHAnsi"/>
          <w:szCs w:val="24"/>
        </w:rPr>
        <w:t xml:space="preserve"> </w:t>
      </w:r>
      <w:commentRangeEnd w:id="249"/>
      <w:r w:rsidR="0083263F">
        <w:rPr>
          <w:rStyle w:val="CommentReference"/>
        </w:rPr>
        <w:commentReference w:id="249"/>
      </w:r>
      <w:commentRangeEnd w:id="250"/>
      <w:r w:rsidR="00B86F90">
        <w:rPr>
          <w:rStyle w:val="CommentReference"/>
        </w:rPr>
        <w:commentReference w:id="250"/>
      </w:r>
      <w:r w:rsidRPr="007E40EC" w:rsidR="0087796E">
        <w:rPr>
          <w:rFonts w:asciiTheme="minorHAnsi" w:hAnsiTheme="minorHAnsi" w:cstheme="minorHAnsi"/>
          <w:szCs w:val="24"/>
        </w:rPr>
        <w:t xml:space="preserve">queue. </w:t>
      </w:r>
    </w:p>
    <w:p w:rsidRPr="00055178" w:rsidR="00055178" w:rsidP="00055178" w:rsidRDefault="00055178" w14:paraId="0448B453" w14:textId="51EEDA1D">
      <w:pPr>
        <w:pStyle w:val="ListParagraph"/>
        <w:numPr>
          <w:ilvl w:val="0"/>
          <w:numId w:val="42"/>
        </w:numPr>
        <w:spacing w:line="360" w:lineRule="auto"/>
        <w:rPr>
          <w:szCs w:val="24"/>
        </w:rPr>
      </w:pPr>
      <w:r>
        <w:rPr>
          <w:rFonts w:asciiTheme="minorHAnsi" w:hAnsiTheme="minorHAnsi" w:cstheme="minorHAnsi"/>
          <w:szCs w:val="24"/>
        </w:rPr>
        <w:t xml:space="preserve">If in case more than one CIF is matched for a customer, then two separate WIs with separate CIFs will get created in PC Process. </w:t>
      </w:r>
    </w:p>
    <w:p w:rsidRPr="00055178" w:rsidR="0087796E" w:rsidP="00B35312" w:rsidRDefault="0087796E" w14:paraId="15BFF3C7" w14:textId="558F2C69">
      <w:pPr>
        <w:pStyle w:val="ListParagraph"/>
        <w:numPr>
          <w:ilvl w:val="0"/>
          <w:numId w:val="42"/>
        </w:numPr>
        <w:spacing w:line="360" w:lineRule="auto"/>
        <w:rPr>
          <w:szCs w:val="24"/>
        </w:rPr>
      </w:pPr>
      <w:r w:rsidRPr="003D72EA">
        <w:rPr>
          <w:rFonts w:asciiTheme="minorHAnsi" w:hAnsiTheme="minorHAnsi" w:cstheme="minorHAnsi"/>
          <w:szCs w:val="24"/>
        </w:rPr>
        <w:t>While creating the WI</w:t>
      </w:r>
      <w:r w:rsidR="00A94F46">
        <w:rPr>
          <w:rFonts w:asciiTheme="minorHAnsi" w:hAnsiTheme="minorHAnsi" w:cstheme="minorHAnsi"/>
          <w:szCs w:val="24"/>
        </w:rPr>
        <w:t xml:space="preserve"> in PC Process</w:t>
      </w:r>
      <w:r w:rsidRPr="003D72EA">
        <w:rPr>
          <w:rFonts w:asciiTheme="minorHAnsi" w:hAnsiTheme="minorHAnsi" w:cstheme="minorHAnsi"/>
          <w:szCs w:val="24"/>
        </w:rPr>
        <w:t xml:space="preserve">, the </w:t>
      </w:r>
      <w:r w:rsidRPr="003D72EA" w:rsidR="003D72EA">
        <w:rPr>
          <w:rFonts w:asciiTheme="minorHAnsi" w:hAnsiTheme="minorHAnsi" w:cstheme="minorHAnsi"/>
          <w:szCs w:val="24"/>
        </w:rPr>
        <w:t>documents (</w:t>
      </w:r>
      <w:r w:rsidRPr="00A94F46" w:rsidR="003D72EA">
        <w:rPr>
          <w:rFonts w:asciiTheme="minorHAnsi" w:hAnsiTheme="minorHAnsi" w:cstheme="minorHAnsi"/>
          <w:b/>
          <w:bCs/>
          <w:szCs w:val="24"/>
        </w:rPr>
        <w:t>Court Instructions</w:t>
      </w:r>
      <w:r w:rsidRPr="003D72EA" w:rsidR="003D72EA">
        <w:rPr>
          <w:rFonts w:asciiTheme="minorHAnsi" w:hAnsiTheme="minorHAnsi" w:cstheme="minorHAnsi"/>
          <w:szCs w:val="24"/>
        </w:rPr>
        <w:t>)</w:t>
      </w:r>
      <w:r w:rsidRPr="003D72EA">
        <w:rPr>
          <w:rFonts w:asciiTheme="minorHAnsi" w:hAnsiTheme="minorHAnsi" w:cstheme="minorHAnsi"/>
          <w:szCs w:val="24"/>
        </w:rPr>
        <w:t xml:space="preserve"> and email attachment </w:t>
      </w:r>
      <w:r w:rsidR="000C2402">
        <w:rPr>
          <w:rFonts w:asciiTheme="minorHAnsi" w:hAnsiTheme="minorHAnsi" w:cstheme="minorHAnsi"/>
          <w:szCs w:val="24"/>
        </w:rPr>
        <w:t xml:space="preserve">(in case of Dubai Court) </w:t>
      </w:r>
      <w:r w:rsidRPr="003D72EA">
        <w:rPr>
          <w:rFonts w:asciiTheme="minorHAnsi" w:hAnsiTheme="minorHAnsi" w:cstheme="minorHAnsi"/>
          <w:szCs w:val="24"/>
        </w:rPr>
        <w:t xml:space="preserve">will be sent </w:t>
      </w:r>
      <w:r w:rsidRPr="003D72EA" w:rsidR="00A21456">
        <w:rPr>
          <w:rFonts w:asciiTheme="minorHAnsi" w:hAnsiTheme="minorHAnsi" w:cstheme="minorHAnsi"/>
          <w:szCs w:val="24"/>
        </w:rPr>
        <w:t xml:space="preserve">along with the WI </w:t>
      </w:r>
      <w:r w:rsidR="000C2402">
        <w:rPr>
          <w:rFonts w:asciiTheme="minorHAnsi" w:hAnsiTheme="minorHAnsi" w:cstheme="minorHAnsi"/>
          <w:szCs w:val="24"/>
        </w:rPr>
        <w:t xml:space="preserve">created </w:t>
      </w:r>
      <w:r w:rsidRPr="003D72EA" w:rsidR="00A21456">
        <w:rPr>
          <w:rFonts w:asciiTheme="minorHAnsi" w:hAnsiTheme="minorHAnsi" w:cstheme="minorHAnsi"/>
          <w:szCs w:val="24"/>
        </w:rPr>
        <w:t xml:space="preserve">in ‘PC Process’. </w:t>
      </w:r>
      <w:r w:rsidRPr="003D72EA" w:rsidR="008C327A">
        <w:rPr>
          <w:rFonts w:asciiTheme="minorHAnsi" w:hAnsiTheme="minorHAnsi" w:cstheme="minorHAnsi"/>
          <w:szCs w:val="24"/>
        </w:rPr>
        <w:t xml:space="preserve">Documents will be mapped to </w:t>
      </w:r>
      <w:r w:rsidR="000C2402">
        <w:rPr>
          <w:rFonts w:asciiTheme="minorHAnsi" w:hAnsiTheme="minorHAnsi" w:cstheme="minorHAnsi"/>
          <w:szCs w:val="24"/>
        </w:rPr>
        <w:t>required</w:t>
      </w:r>
      <w:r w:rsidRPr="003D72EA" w:rsidR="008C327A">
        <w:rPr>
          <w:rFonts w:asciiTheme="minorHAnsi" w:hAnsiTheme="minorHAnsi" w:cstheme="minorHAnsi"/>
          <w:szCs w:val="24"/>
        </w:rPr>
        <w:t xml:space="preserve"> document types in PC Process. </w:t>
      </w:r>
    </w:p>
    <w:p w:rsidRPr="00055178" w:rsidR="00055178" w:rsidP="00055178" w:rsidRDefault="00055178" w14:paraId="7A87F1C0" w14:textId="4F1EF132">
      <w:pPr>
        <w:pStyle w:val="ListParagraph"/>
        <w:numPr>
          <w:ilvl w:val="0"/>
          <w:numId w:val="42"/>
        </w:numPr>
        <w:spacing w:line="360" w:lineRule="auto"/>
        <w:rPr>
          <w:szCs w:val="24"/>
        </w:rPr>
      </w:pPr>
      <w:r>
        <w:rPr>
          <w:rFonts w:asciiTheme="minorHAnsi" w:hAnsiTheme="minorHAnsi" w:cstheme="minorHAnsi"/>
          <w:szCs w:val="24"/>
        </w:rPr>
        <w:t xml:space="preserve">The user at </w:t>
      </w:r>
      <w:commentRangeStart w:id="251"/>
      <w:commentRangeStart w:id="252"/>
      <w:proofErr w:type="spellStart"/>
      <w:r>
        <w:rPr>
          <w:rFonts w:asciiTheme="minorHAnsi" w:hAnsiTheme="minorHAnsi" w:cstheme="minorHAnsi"/>
          <w:szCs w:val="24"/>
        </w:rPr>
        <w:t>PC_Introduction</w:t>
      </w:r>
      <w:proofErr w:type="spellEnd"/>
      <w:r>
        <w:rPr>
          <w:rFonts w:asciiTheme="minorHAnsi" w:hAnsiTheme="minorHAnsi" w:cstheme="minorHAnsi"/>
          <w:szCs w:val="24"/>
        </w:rPr>
        <w:t xml:space="preserve"> </w:t>
      </w:r>
      <w:commentRangeEnd w:id="251"/>
      <w:r w:rsidR="00DB11B0">
        <w:rPr>
          <w:rStyle w:val="CommentReference"/>
        </w:rPr>
        <w:commentReference w:id="251"/>
      </w:r>
      <w:commentRangeEnd w:id="252"/>
      <w:r w:rsidR="00B86F90">
        <w:rPr>
          <w:rStyle w:val="CommentReference"/>
        </w:rPr>
        <w:commentReference w:id="252"/>
      </w:r>
      <w:r>
        <w:rPr>
          <w:rFonts w:asciiTheme="minorHAnsi" w:hAnsiTheme="minorHAnsi" w:cstheme="minorHAnsi"/>
          <w:szCs w:val="24"/>
        </w:rPr>
        <w:t xml:space="preserve">queue will open the WI and process it further. </w:t>
      </w:r>
    </w:p>
    <w:p w:rsidRPr="00800AC4" w:rsidR="00BF0A13" w:rsidP="008C327A" w:rsidRDefault="00B35312" w14:paraId="6D652E86" w14:textId="2055A256">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803A07">
        <w:rPr>
          <w:rFonts w:asciiTheme="minorHAnsi" w:hAnsiTheme="minorHAnsi" w:cstheme="minorHAnsi"/>
          <w:szCs w:val="24"/>
        </w:rPr>
        <w:t>email to Dubai Court</w:t>
      </w:r>
      <w:r w:rsidR="00803A07">
        <w:rPr>
          <w:rFonts w:asciiTheme="minorHAnsi" w:hAnsiTheme="minorHAnsi" w:cstheme="minorHAnsi"/>
          <w:szCs w:val="24"/>
        </w:rPr>
        <w:t xml:space="preserve"> along with Court Instruction</w:t>
      </w:r>
      <w:r w:rsidR="00685435">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w:t>
      </w:r>
    </w:p>
    <w:p w:rsidR="00F4127C" w:rsidP="00E44B46" w:rsidRDefault="00F4127C" w14:paraId="07A00ACB" w14:textId="77777777">
      <w:pPr>
        <w:spacing w:line="360" w:lineRule="auto"/>
      </w:pPr>
    </w:p>
    <w:p w:rsidRPr="005872B3" w:rsidR="00E44B46" w:rsidP="007C1709" w:rsidRDefault="00E44B46" w14:paraId="54C93811" w14:textId="1DCB3748">
      <w:pPr>
        <w:pStyle w:val="Heading3"/>
      </w:pPr>
      <w:bookmarkStart w:name="_Toc166061943" w:id="253"/>
      <w:r w:rsidRPr="005872B3">
        <w:t xml:space="preserve">Deceased – Transfer </w:t>
      </w:r>
      <w:r w:rsidR="00D52D40">
        <w:t>Flow</w:t>
      </w:r>
      <w:bookmarkEnd w:id="253"/>
    </w:p>
    <w:p w:rsidRPr="00800AC4" w:rsidR="00E44B46" w:rsidP="00E44B46" w:rsidRDefault="00E44B46" w14:paraId="4E1D92EC"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w:t>
      </w:r>
      <w:r w:rsidRPr="0048017B">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48017B">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rsidRPr="00800AC4" w:rsidR="00E44B46" w:rsidP="00E44B46" w:rsidRDefault="00E44B46" w14:paraId="5F9A49AA"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rsidRPr="00AF563F" w:rsidR="00E44B46" w:rsidP="00E44B46" w:rsidRDefault="00E44B46" w14:paraId="3D08E81C"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rsidRPr="005872B3" w:rsidR="005872B3" w:rsidP="005872B3" w:rsidRDefault="00AF563F" w14:paraId="08D395D4" w14:textId="6118F214">
      <w:pPr>
        <w:pStyle w:val="ListParagraph"/>
        <w:numPr>
          <w:ilvl w:val="0"/>
          <w:numId w:val="42"/>
        </w:numPr>
        <w:spacing w:line="360" w:lineRule="auto"/>
        <w:rPr>
          <w:szCs w:val="24"/>
        </w:rPr>
      </w:pPr>
      <w:r>
        <w:rPr>
          <w:rFonts w:asciiTheme="minorHAnsi" w:hAnsiTheme="minorHAnsi" w:cstheme="minorHAnsi"/>
          <w:szCs w:val="24"/>
        </w:rPr>
        <w:t xml:space="preserve">For this request type, the user will be allowed to add only one customer data in one WI. </w:t>
      </w:r>
      <w:r w:rsidR="005872B3">
        <w:rPr>
          <w:rFonts w:asciiTheme="minorHAnsi" w:hAnsiTheme="minorHAnsi" w:cstheme="minorHAnsi"/>
          <w:szCs w:val="24"/>
        </w:rPr>
        <w:t xml:space="preserve">Moreover, the user can only fill one type of customer: either Individual or Non-Individual. </w:t>
      </w:r>
    </w:p>
    <w:p w:rsidRPr="00800AC4" w:rsidR="00E44B46" w:rsidP="00E44B46" w:rsidRDefault="00E44B46" w14:paraId="19BD3C7C"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48017B">
        <w:rPr>
          <w:rFonts w:asciiTheme="minorHAnsi" w:hAnsiTheme="minorHAnsi" w:cstheme="minorHAnsi"/>
          <w:i/>
          <w:iCs/>
          <w:szCs w:val="24"/>
        </w:rPr>
        <w:t>Refer Appendix B</w:t>
      </w:r>
      <w:r w:rsidRPr="00800AC4">
        <w:rPr>
          <w:rFonts w:asciiTheme="minorHAnsi" w:hAnsiTheme="minorHAnsi" w:cstheme="minorHAnsi"/>
          <w:szCs w:val="24"/>
        </w:rPr>
        <w:t xml:space="preserve">. </w:t>
      </w:r>
    </w:p>
    <w:p w:rsidRPr="00BE0999" w:rsidR="00E44B46" w:rsidP="00E44B46" w:rsidRDefault="00E44B46" w14:paraId="0BC63160" w14:textId="77777777">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48017B">
        <w:rPr>
          <w:rFonts w:asciiTheme="minorHAnsi" w:hAnsiTheme="minorHAnsi" w:cstheme="minorHAnsi"/>
          <w:b/>
          <w:bCs/>
          <w:szCs w:val="24"/>
        </w:rPr>
        <w:t>RAK Bank’</w:t>
      </w:r>
      <w:r w:rsidRPr="00800AC4">
        <w:rPr>
          <w:rFonts w:asciiTheme="minorHAnsi" w:hAnsiTheme="minorHAnsi" w:cstheme="minorHAnsi"/>
          <w:szCs w:val="24"/>
        </w:rPr>
        <w:t xml:space="preserve"> or ‘</w:t>
      </w:r>
      <w:r w:rsidRPr="0048017B">
        <w:rPr>
          <w:rFonts w:asciiTheme="minorHAnsi" w:hAnsiTheme="minorHAnsi" w:cstheme="minorHAnsi"/>
          <w:b/>
          <w:bCs/>
          <w:szCs w:val="24"/>
        </w:rPr>
        <w:t>Non-RAK Bank’</w:t>
      </w:r>
      <w:r w:rsidRPr="00800AC4">
        <w:rPr>
          <w:rFonts w:asciiTheme="minorHAnsi" w:hAnsiTheme="minorHAnsi" w:cstheme="minorHAnsi"/>
          <w:szCs w:val="24"/>
        </w:rPr>
        <w:t xml:space="preserve"> customer. </w:t>
      </w:r>
    </w:p>
    <w:p w:rsidRPr="005872B3" w:rsidR="00BE0999" w:rsidP="00E44B46" w:rsidRDefault="00BE0999" w14:paraId="26F4FD1B" w14:textId="2BA76CA2">
      <w:pPr>
        <w:pStyle w:val="ListParagraph"/>
        <w:numPr>
          <w:ilvl w:val="0"/>
          <w:numId w:val="42"/>
        </w:numPr>
        <w:spacing w:line="360" w:lineRule="auto"/>
        <w:rPr>
          <w:szCs w:val="24"/>
        </w:rPr>
      </w:pPr>
      <w:r>
        <w:rPr>
          <w:rFonts w:asciiTheme="minorHAnsi" w:hAnsiTheme="minorHAnsi" w:cstheme="minorHAnsi"/>
          <w:szCs w:val="24"/>
        </w:rPr>
        <w:t>The user will select the matched CIF(s).</w:t>
      </w:r>
    </w:p>
    <w:p w:rsidRPr="001B0AC1" w:rsidR="00E44B46" w:rsidP="00E44B46" w:rsidRDefault="00E44B46" w14:paraId="4D60D890" w14:textId="50270D2F">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w:t>
      </w:r>
      <w:r w:rsidR="005872B3">
        <w:rPr>
          <w:rFonts w:asciiTheme="minorHAnsi" w:hAnsiTheme="minorHAnsi" w:cstheme="minorHAnsi"/>
          <w:szCs w:val="24"/>
        </w:rPr>
        <w:t xml:space="preserve"> which </w:t>
      </w:r>
      <w:r w:rsidR="00C833ED">
        <w:rPr>
          <w:rFonts w:asciiTheme="minorHAnsi" w:hAnsiTheme="minorHAnsi" w:cstheme="minorHAnsi"/>
          <w:szCs w:val="24"/>
        </w:rPr>
        <w:t>is</w:t>
      </w:r>
      <w:r w:rsidR="005872B3">
        <w:rPr>
          <w:rFonts w:asciiTheme="minorHAnsi" w:hAnsiTheme="minorHAnsi" w:cstheme="minorHAnsi"/>
          <w:szCs w:val="24"/>
        </w:rPr>
        <w:t xml:space="preserve"> identified as </w:t>
      </w:r>
      <w:r w:rsidR="00C833ED">
        <w:rPr>
          <w:rFonts w:asciiTheme="minorHAnsi" w:hAnsiTheme="minorHAnsi" w:cstheme="minorHAnsi"/>
          <w:szCs w:val="24"/>
        </w:rPr>
        <w:t xml:space="preserve">RAK Bank Customer. </w:t>
      </w:r>
    </w:p>
    <w:p w:rsidRPr="00800AC4" w:rsidR="001B0AC1" w:rsidP="00E44B46" w:rsidRDefault="001B0AC1" w14:paraId="65B5F4C2" w14:textId="0C301664">
      <w:pPr>
        <w:pStyle w:val="ListParagraph"/>
        <w:numPr>
          <w:ilvl w:val="0"/>
          <w:numId w:val="42"/>
        </w:numPr>
        <w:spacing w:line="360" w:lineRule="auto"/>
        <w:rPr>
          <w:szCs w:val="24"/>
        </w:rPr>
      </w:pPr>
      <w:r>
        <w:rPr>
          <w:rFonts w:asciiTheme="minorHAnsi" w:hAnsiTheme="minorHAnsi" w:cstheme="minorHAnsi"/>
          <w:szCs w:val="24"/>
        </w:rPr>
        <w:t xml:space="preserve">The </w:t>
      </w:r>
      <w:r w:rsidR="00710C2A">
        <w:rPr>
          <w:rFonts w:asciiTheme="minorHAnsi" w:hAnsiTheme="minorHAnsi" w:cstheme="minorHAnsi"/>
          <w:szCs w:val="24"/>
        </w:rPr>
        <w:t xml:space="preserve">‘Initiation Maker’ </w:t>
      </w:r>
      <w:r>
        <w:rPr>
          <w:rFonts w:asciiTheme="minorHAnsi" w:hAnsiTheme="minorHAnsi" w:cstheme="minorHAnsi"/>
          <w:szCs w:val="24"/>
        </w:rPr>
        <w:t xml:space="preserve">user will select products </w:t>
      </w:r>
      <w:r w:rsidR="00710C2A">
        <w:rPr>
          <w:rFonts w:asciiTheme="minorHAnsi" w:hAnsiTheme="minorHAnsi" w:cstheme="minorHAnsi"/>
          <w:szCs w:val="24"/>
        </w:rPr>
        <w:t xml:space="preserve">and click on </w:t>
      </w:r>
      <w:r w:rsidRPr="00710C2A" w:rsidR="00710C2A">
        <w:rPr>
          <w:rFonts w:asciiTheme="minorHAnsi" w:hAnsiTheme="minorHAnsi" w:cstheme="minorHAnsi"/>
          <w:b/>
          <w:bCs/>
          <w:szCs w:val="24"/>
        </w:rPr>
        <w:t>‘Consider for Obligations’</w:t>
      </w:r>
      <w:r w:rsidR="00710C2A">
        <w:rPr>
          <w:rFonts w:asciiTheme="minorHAnsi" w:hAnsiTheme="minorHAnsi" w:cstheme="minorHAnsi"/>
          <w:b/>
          <w:bCs/>
          <w:szCs w:val="24"/>
        </w:rPr>
        <w:t xml:space="preserve">. </w:t>
      </w:r>
    </w:p>
    <w:p w:rsidRPr="00800AC4" w:rsidR="00E44B46" w:rsidP="00E44B46" w:rsidRDefault="00E44B46" w14:paraId="1760D7FE"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w:t>
      </w:r>
      <w:r w:rsidRPr="0048017B">
        <w:rPr>
          <w:rFonts w:asciiTheme="minorHAnsi" w:hAnsiTheme="minorHAnsi" w:cstheme="minorHAnsi"/>
          <w:i/>
          <w:iCs/>
          <w:szCs w:val="24"/>
        </w:rPr>
        <w:t>Refer Appendix D.</w:t>
      </w:r>
      <w:r w:rsidRPr="00800AC4">
        <w:rPr>
          <w:rFonts w:asciiTheme="minorHAnsi" w:hAnsiTheme="minorHAnsi" w:cstheme="minorHAnsi"/>
          <w:szCs w:val="24"/>
        </w:rPr>
        <w:t xml:space="preserve"> </w:t>
      </w:r>
    </w:p>
    <w:p w:rsidRPr="005061E9" w:rsidR="00E44B46" w:rsidP="00E44B46" w:rsidRDefault="00E44B46" w14:paraId="794AF047"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rsidRPr="00800AC4" w:rsidR="005061E9" w:rsidP="00E44B46" w:rsidRDefault="005061E9" w14:paraId="6F21EE38" w14:textId="5DF095B9">
      <w:pPr>
        <w:pStyle w:val="ListParagraph"/>
        <w:numPr>
          <w:ilvl w:val="0"/>
          <w:numId w:val="42"/>
        </w:numPr>
        <w:spacing w:line="360" w:lineRule="auto"/>
        <w:rPr>
          <w:szCs w:val="24"/>
        </w:rPr>
      </w:pPr>
      <w:r>
        <w:rPr>
          <w:rFonts w:asciiTheme="minorHAnsi" w:hAnsiTheme="minorHAnsi" w:cstheme="minorHAnsi"/>
          <w:szCs w:val="24"/>
        </w:rPr>
        <w:t>In case of CCMS, ‘</w:t>
      </w:r>
      <w:r w:rsidRPr="00D72E61">
        <w:rPr>
          <w:rFonts w:asciiTheme="minorHAnsi" w:hAnsiTheme="minorHAnsi" w:cstheme="minorHAnsi"/>
          <w:b/>
          <w:bCs/>
          <w:szCs w:val="24"/>
        </w:rPr>
        <w:t>Court Instructions’</w:t>
      </w:r>
      <w:r>
        <w:rPr>
          <w:rFonts w:asciiTheme="minorHAnsi" w:hAnsiTheme="minorHAnsi" w:cstheme="minorHAnsi"/>
          <w:szCs w:val="24"/>
        </w:rPr>
        <w:t xml:space="preserve"> will be a mandatory upload for the ‘Initiation Maker’ user. </w:t>
      </w:r>
    </w:p>
    <w:p w:rsidRPr="00800AC4" w:rsidR="00F23B06" w:rsidP="002027EC" w:rsidRDefault="00E44B46" w14:paraId="728CAEA6" w14:textId="0512114F">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rsidRPr="001F21B1" w:rsidR="000A27A1" w:rsidP="000A27A1" w:rsidRDefault="00486076" w14:paraId="69FCFAE3" w14:textId="66E9943E">
      <w:pPr>
        <w:pStyle w:val="ListParagraph"/>
        <w:numPr>
          <w:ilvl w:val="0"/>
          <w:numId w:val="42"/>
        </w:numPr>
        <w:spacing w:line="360" w:lineRule="auto"/>
        <w:rPr>
          <w:szCs w:val="24"/>
        </w:rPr>
      </w:pPr>
      <w:r w:rsidRPr="00E5008B">
        <w:rPr>
          <w:rFonts w:asciiTheme="minorHAnsi" w:hAnsiTheme="minorHAnsi" w:cstheme="minorHAnsi"/>
          <w:szCs w:val="24"/>
        </w:rPr>
        <w:t xml:space="preserve">On ‘Approve’, in both ‘Dubai Court’ and ‘CCMS’ cases, system will create WI </w:t>
      </w:r>
      <w:r w:rsidR="00AF563F">
        <w:rPr>
          <w:rFonts w:asciiTheme="minorHAnsi" w:hAnsiTheme="minorHAnsi" w:cstheme="minorHAnsi"/>
          <w:szCs w:val="24"/>
        </w:rPr>
        <w:t>for selected main CIF</w:t>
      </w:r>
      <w:r w:rsidR="001F21B1">
        <w:rPr>
          <w:rFonts w:asciiTheme="minorHAnsi" w:hAnsiTheme="minorHAnsi" w:cstheme="minorHAnsi"/>
          <w:szCs w:val="24"/>
        </w:rPr>
        <w:t xml:space="preserve">s </w:t>
      </w:r>
      <w:r w:rsidRPr="00E5008B">
        <w:rPr>
          <w:rFonts w:asciiTheme="minorHAnsi" w:hAnsiTheme="minorHAnsi" w:cstheme="minorHAnsi"/>
          <w:szCs w:val="24"/>
        </w:rPr>
        <w:t>in another ‘</w:t>
      </w:r>
      <w:r w:rsidRPr="00D72E61">
        <w:rPr>
          <w:rFonts w:asciiTheme="minorHAnsi" w:hAnsiTheme="minorHAnsi" w:cstheme="minorHAnsi"/>
          <w:b/>
          <w:bCs/>
          <w:szCs w:val="24"/>
        </w:rPr>
        <w:t>Profile Change’</w:t>
      </w:r>
      <w:r w:rsidRPr="00E5008B">
        <w:rPr>
          <w:rFonts w:asciiTheme="minorHAnsi" w:hAnsiTheme="minorHAnsi" w:cstheme="minorHAnsi"/>
          <w:szCs w:val="24"/>
        </w:rPr>
        <w:t xml:space="preserve"> process and the WI will land at ‘</w:t>
      </w:r>
      <w:commentRangeStart w:id="254"/>
      <w:commentRangeStart w:id="255"/>
      <w:proofErr w:type="spellStart"/>
      <w:r w:rsidRPr="00445919">
        <w:rPr>
          <w:rFonts w:asciiTheme="minorHAnsi" w:hAnsiTheme="minorHAnsi" w:cstheme="minorHAnsi"/>
          <w:b/>
          <w:bCs/>
          <w:szCs w:val="24"/>
        </w:rPr>
        <w:t>PC_Introduction</w:t>
      </w:r>
      <w:proofErr w:type="spellEnd"/>
      <w:r w:rsidRPr="00445919">
        <w:rPr>
          <w:rFonts w:asciiTheme="minorHAnsi" w:hAnsiTheme="minorHAnsi" w:cstheme="minorHAnsi"/>
          <w:b/>
          <w:bCs/>
          <w:szCs w:val="24"/>
        </w:rPr>
        <w:t>’</w:t>
      </w:r>
      <w:r w:rsidRPr="00E5008B">
        <w:rPr>
          <w:rFonts w:asciiTheme="minorHAnsi" w:hAnsiTheme="minorHAnsi" w:cstheme="minorHAnsi"/>
          <w:szCs w:val="24"/>
        </w:rPr>
        <w:t xml:space="preserve"> </w:t>
      </w:r>
      <w:commentRangeEnd w:id="254"/>
      <w:r w:rsidR="00E95DF3">
        <w:rPr>
          <w:rStyle w:val="CommentReference"/>
        </w:rPr>
        <w:commentReference w:id="254"/>
      </w:r>
      <w:commentRangeEnd w:id="255"/>
      <w:r w:rsidR="00B86F90">
        <w:rPr>
          <w:rStyle w:val="CommentReference"/>
        </w:rPr>
        <w:commentReference w:id="255"/>
      </w:r>
      <w:r w:rsidRPr="00E5008B">
        <w:rPr>
          <w:rFonts w:asciiTheme="minorHAnsi" w:hAnsiTheme="minorHAnsi" w:cstheme="minorHAnsi"/>
          <w:szCs w:val="24"/>
        </w:rPr>
        <w:t xml:space="preserve">queue. </w:t>
      </w:r>
    </w:p>
    <w:p w:rsidRPr="000A27A1" w:rsidR="001F21B1" w:rsidP="000A27A1" w:rsidRDefault="001F21B1" w14:paraId="67A2A3E5" w14:textId="2CC2E48F">
      <w:pPr>
        <w:pStyle w:val="ListParagraph"/>
        <w:numPr>
          <w:ilvl w:val="0"/>
          <w:numId w:val="42"/>
        </w:numPr>
        <w:spacing w:line="360" w:lineRule="auto"/>
        <w:rPr>
          <w:szCs w:val="24"/>
        </w:rPr>
      </w:pPr>
      <w:r>
        <w:rPr>
          <w:rFonts w:asciiTheme="minorHAnsi" w:hAnsiTheme="minorHAnsi" w:cstheme="minorHAnsi"/>
          <w:szCs w:val="24"/>
        </w:rPr>
        <w:t xml:space="preserve">If in case more than one CIF is matched for a customer, then two separate WIs with separate CIFs will get created in PC Process. </w:t>
      </w:r>
    </w:p>
    <w:p w:rsidRPr="001F21B1" w:rsidR="00486076" w:rsidP="000A27A1" w:rsidRDefault="00486076" w14:paraId="19305378" w14:textId="055A084C">
      <w:pPr>
        <w:pStyle w:val="ListParagraph"/>
        <w:numPr>
          <w:ilvl w:val="0"/>
          <w:numId w:val="42"/>
        </w:numPr>
        <w:spacing w:line="360" w:lineRule="auto"/>
        <w:rPr>
          <w:szCs w:val="24"/>
        </w:rPr>
      </w:pPr>
      <w:r w:rsidRPr="000A27A1">
        <w:rPr>
          <w:rFonts w:asciiTheme="minorHAnsi" w:hAnsiTheme="minorHAnsi" w:cstheme="minorHAnsi"/>
          <w:szCs w:val="24"/>
        </w:rPr>
        <w:t>While creating the WI, the documents</w:t>
      </w:r>
      <w:r w:rsidRPr="000A27A1" w:rsidR="00E5008B">
        <w:rPr>
          <w:rFonts w:asciiTheme="minorHAnsi" w:hAnsiTheme="minorHAnsi" w:cstheme="minorHAnsi"/>
          <w:szCs w:val="24"/>
        </w:rPr>
        <w:t xml:space="preserve"> (Court Instructions)</w:t>
      </w:r>
      <w:r w:rsidRPr="000A27A1">
        <w:rPr>
          <w:rFonts w:asciiTheme="minorHAnsi" w:hAnsiTheme="minorHAnsi" w:cstheme="minorHAnsi"/>
          <w:szCs w:val="24"/>
        </w:rPr>
        <w:t xml:space="preserve"> and email attachment will be sent along with the WI in ‘PC Process’. Documents will be mapped to certain document types in PC Process. </w:t>
      </w:r>
    </w:p>
    <w:p w:rsidRPr="000A27A1" w:rsidR="001F21B1" w:rsidP="000A27A1" w:rsidRDefault="001F21B1" w14:paraId="2DAAA6C7" w14:textId="04FFD92C">
      <w:pPr>
        <w:pStyle w:val="ListParagraph"/>
        <w:numPr>
          <w:ilvl w:val="0"/>
          <w:numId w:val="42"/>
        </w:numPr>
        <w:spacing w:line="360" w:lineRule="auto"/>
        <w:rPr>
          <w:szCs w:val="24"/>
        </w:rPr>
      </w:pPr>
      <w:r>
        <w:rPr>
          <w:rFonts w:asciiTheme="minorHAnsi" w:hAnsiTheme="minorHAnsi" w:cstheme="minorHAnsi"/>
          <w:szCs w:val="24"/>
        </w:rPr>
        <w:t xml:space="preserve">The user at </w:t>
      </w:r>
      <w:commentRangeStart w:id="256"/>
      <w:commentRangeStart w:id="257"/>
      <w:proofErr w:type="spellStart"/>
      <w:r>
        <w:rPr>
          <w:rFonts w:asciiTheme="minorHAnsi" w:hAnsiTheme="minorHAnsi" w:cstheme="minorHAnsi"/>
          <w:szCs w:val="24"/>
        </w:rPr>
        <w:t>PC_Introduction</w:t>
      </w:r>
      <w:proofErr w:type="spellEnd"/>
      <w:r>
        <w:rPr>
          <w:rFonts w:asciiTheme="minorHAnsi" w:hAnsiTheme="minorHAnsi" w:cstheme="minorHAnsi"/>
          <w:szCs w:val="24"/>
        </w:rPr>
        <w:t xml:space="preserve"> </w:t>
      </w:r>
      <w:commentRangeEnd w:id="256"/>
      <w:r w:rsidR="00E95DF3">
        <w:rPr>
          <w:rStyle w:val="CommentReference"/>
        </w:rPr>
        <w:commentReference w:id="256"/>
      </w:r>
      <w:commentRangeEnd w:id="257"/>
      <w:r w:rsidR="00B86F90">
        <w:rPr>
          <w:rStyle w:val="CommentReference"/>
        </w:rPr>
        <w:commentReference w:id="257"/>
      </w:r>
      <w:r>
        <w:rPr>
          <w:rFonts w:asciiTheme="minorHAnsi" w:hAnsiTheme="minorHAnsi" w:cstheme="minorHAnsi"/>
          <w:szCs w:val="24"/>
        </w:rPr>
        <w:t xml:space="preserve">queue will </w:t>
      </w:r>
      <w:r w:rsidR="00055178">
        <w:rPr>
          <w:rFonts w:asciiTheme="minorHAnsi" w:hAnsiTheme="minorHAnsi" w:cstheme="minorHAnsi"/>
          <w:szCs w:val="24"/>
        </w:rPr>
        <w:t xml:space="preserve">open the WI and process it further. </w:t>
      </w:r>
    </w:p>
    <w:p w:rsidRPr="003677A4" w:rsidR="006C0640" w:rsidP="002027EC" w:rsidRDefault="00D417E1" w14:paraId="43BFEE02" w14:textId="1C449749">
      <w:pPr>
        <w:pStyle w:val="ListParagraph"/>
        <w:numPr>
          <w:ilvl w:val="0"/>
          <w:numId w:val="42"/>
        </w:numPr>
        <w:spacing w:line="360" w:lineRule="auto"/>
        <w:rPr>
          <w:szCs w:val="24"/>
        </w:rPr>
      </w:pPr>
      <w:r w:rsidRPr="00800AC4">
        <w:rPr>
          <w:rFonts w:asciiTheme="minorHAnsi" w:hAnsiTheme="minorHAnsi" w:cstheme="minorHAnsi"/>
          <w:szCs w:val="24"/>
        </w:rPr>
        <w:t xml:space="preserve">On Approval, system will identify if child WI creation is required or not based on the user selection on the products for ‘Islamic’, ‘Investments’ or ‘Cards’. If yes, child WI will get created for the product selected and the WI will route to </w:t>
      </w:r>
      <w:r w:rsidRPr="00800AC4" w:rsidR="00CA0F67">
        <w:rPr>
          <w:rFonts w:asciiTheme="minorHAnsi" w:hAnsiTheme="minorHAnsi" w:cstheme="minorHAnsi"/>
          <w:szCs w:val="24"/>
        </w:rPr>
        <w:t>‘IOPS Maker’, ‘Inv OPS Maker’ or ‘Card</w:t>
      </w:r>
      <w:r w:rsidRPr="00800AC4" w:rsidR="00B8405C">
        <w:rPr>
          <w:rFonts w:asciiTheme="minorHAnsi" w:hAnsiTheme="minorHAnsi" w:cstheme="minorHAnsi"/>
          <w:szCs w:val="24"/>
        </w:rPr>
        <w:t xml:space="preserve">s Maker’ respectively. </w:t>
      </w:r>
    </w:p>
    <w:p w:rsidR="003677A4" w:rsidP="003677A4" w:rsidRDefault="003677A4" w14:paraId="5FD50A09" w14:textId="77777777">
      <w:pPr>
        <w:pStyle w:val="ListParagraph"/>
        <w:spacing w:line="360" w:lineRule="auto"/>
        <w:rPr>
          <w:rFonts w:asciiTheme="minorHAnsi" w:hAnsiTheme="minorHAnsi" w:cstheme="minorHAnsi"/>
          <w:szCs w:val="24"/>
        </w:rPr>
      </w:pPr>
    </w:p>
    <w:tbl>
      <w:tblPr>
        <w:tblW w:w="9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0"/>
        <w:gridCol w:w="3686"/>
        <w:gridCol w:w="2834"/>
      </w:tblGrid>
      <w:tr w:rsidRPr="004267AB" w:rsidR="004267AB" w:rsidTr="0007757A" w14:paraId="3276E402" w14:textId="77777777">
        <w:trPr>
          <w:trHeight w:val="290"/>
          <w:jc w:val="center"/>
        </w:trPr>
        <w:tc>
          <w:tcPr>
            <w:tcW w:w="2830" w:type="dxa"/>
            <w:shd w:val="clear" w:color="auto" w:fill="auto"/>
            <w:noWrap/>
            <w:vAlign w:val="bottom"/>
            <w:hideMark/>
          </w:tcPr>
          <w:p w:rsidRPr="004267AB" w:rsidR="004267AB" w:rsidP="004267AB" w:rsidRDefault="004267AB" w14:paraId="3A01F75D" w14:textId="77777777">
            <w:pPr>
              <w:suppressAutoHyphens w:val="0"/>
              <w:spacing w:line="240" w:lineRule="auto"/>
              <w:rPr>
                <w:rFonts w:ascii="Calibri" w:hAnsi="Calibri" w:cs="Calibri"/>
                <w:b/>
                <w:bCs/>
                <w:color w:val="000000"/>
                <w:sz w:val="22"/>
                <w:szCs w:val="22"/>
                <w:lang w:val="en-IN" w:eastAsia="en-IN"/>
              </w:rPr>
            </w:pPr>
            <w:proofErr w:type="spellStart"/>
            <w:r w:rsidRPr="004267AB">
              <w:rPr>
                <w:rFonts w:ascii="Calibri" w:hAnsi="Calibri" w:cs="Calibri"/>
                <w:b/>
                <w:bCs/>
                <w:color w:val="000000"/>
                <w:sz w:val="22"/>
                <w:szCs w:val="22"/>
                <w:lang w:val="en-IN" w:eastAsia="en-IN"/>
              </w:rPr>
              <w:t>AccType</w:t>
            </w:r>
            <w:proofErr w:type="spellEnd"/>
            <w:r w:rsidRPr="004267AB">
              <w:rPr>
                <w:rFonts w:ascii="Calibri" w:hAnsi="Calibri" w:cs="Calibri"/>
                <w:b/>
                <w:bCs/>
                <w:color w:val="000000"/>
                <w:sz w:val="22"/>
                <w:szCs w:val="22"/>
                <w:lang w:val="en-IN" w:eastAsia="en-IN"/>
              </w:rPr>
              <w:t xml:space="preserve"> </w:t>
            </w:r>
          </w:p>
        </w:tc>
        <w:tc>
          <w:tcPr>
            <w:tcW w:w="3686" w:type="dxa"/>
          </w:tcPr>
          <w:p w:rsidR="004267AB" w:rsidP="004267AB" w:rsidRDefault="004267AB" w14:paraId="18E1578A" w14:textId="107341B9">
            <w:pPr>
              <w:suppressAutoHyphens w:val="0"/>
              <w:spacing w:line="240" w:lineRule="auto"/>
              <w:rPr>
                <w:rFonts w:ascii="Calibri" w:hAnsi="Calibri" w:cs="Calibri"/>
                <w:b/>
                <w:bCs/>
                <w:color w:val="000000"/>
                <w:sz w:val="22"/>
                <w:szCs w:val="22"/>
                <w:lang w:val="en-IN" w:eastAsia="en-IN"/>
              </w:rPr>
            </w:pPr>
            <w:r>
              <w:rPr>
                <w:rFonts w:ascii="Calibri" w:hAnsi="Calibri" w:cs="Calibri"/>
                <w:b/>
                <w:bCs/>
                <w:color w:val="000000"/>
                <w:sz w:val="22"/>
                <w:szCs w:val="22"/>
                <w:lang w:val="en-IN" w:eastAsia="en-IN"/>
              </w:rPr>
              <w:t>Condition</w:t>
            </w:r>
          </w:p>
        </w:tc>
        <w:tc>
          <w:tcPr>
            <w:tcW w:w="2834" w:type="dxa"/>
            <w:shd w:val="clear" w:color="auto" w:fill="auto"/>
            <w:noWrap/>
            <w:vAlign w:val="bottom"/>
            <w:hideMark/>
          </w:tcPr>
          <w:p w:rsidRPr="004267AB" w:rsidR="004267AB" w:rsidP="004267AB" w:rsidRDefault="004267AB" w14:paraId="787B6FA4" w14:textId="55437B63">
            <w:pPr>
              <w:suppressAutoHyphens w:val="0"/>
              <w:spacing w:line="240" w:lineRule="auto"/>
              <w:rPr>
                <w:rFonts w:ascii="Calibri" w:hAnsi="Calibri" w:cs="Calibri"/>
                <w:b/>
                <w:bCs/>
                <w:color w:val="000000"/>
                <w:sz w:val="22"/>
                <w:szCs w:val="22"/>
                <w:lang w:val="en-IN" w:eastAsia="en-IN"/>
              </w:rPr>
            </w:pPr>
            <w:r>
              <w:rPr>
                <w:rFonts w:ascii="Calibri" w:hAnsi="Calibri" w:cs="Calibri"/>
                <w:b/>
                <w:bCs/>
                <w:color w:val="000000"/>
                <w:sz w:val="22"/>
                <w:szCs w:val="22"/>
                <w:lang w:val="en-IN" w:eastAsia="en-IN"/>
              </w:rPr>
              <w:t xml:space="preserve">Child Creation Logic </w:t>
            </w:r>
          </w:p>
        </w:tc>
      </w:tr>
      <w:tr w:rsidRPr="004267AB" w:rsidR="004267AB" w:rsidTr="0007757A" w14:paraId="302939C9" w14:textId="77777777">
        <w:trPr>
          <w:trHeight w:val="290"/>
          <w:jc w:val="center"/>
        </w:trPr>
        <w:tc>
          <w:tcPr>
            <w:tcW w:w="2830" w:type="dxa"/>
            <w:shd w:val="clear" w:color="auto" w:fill="auto"/>
            <w:vAlign w:val="bottom"/>
            <w:hideMark/>
          </w:tcPr>
          <w:p w:rsidRPr="004267AB" w:rsidR="004267AB" w:rsidP="004267AB" w:rsidRDefault="004267AB" w14:paraId="1615FD44" w14:textId="77777777">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SBA – Savings and Gold</w:t>
            </w:r>
          </w:p>
        </w:tc>
        <w:tc>
          <w:tcPr>
            <w:tcW w:w="3686" w:type="dxa"/>
          </w:tcPr>
          <w:p w:rsidRPr="004267AB" w:rsidR="004267AB" w:rsidP="004267AB" w:rsidRDefault="004267AB" w14:paraId="2B45FC16" w14:textId="77777777">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rsidRPr="004267AB" w:rsidR="004267AB" w:rsidP="004267AB" w:rsidRDefault="004267AB" w14:paraId="64A1D9B1" w14:textId="7084A1F4">
            <w:pPr>
              <w:suppressAutoHyphens w:val="0"/>
              <w:spacing w:line="240" w:lineRule="auto"/>
              <w:rPr>
                <w:rFonts w:ascii="Calibri" w:hAnsi="Calibri" w:cs="Calibri"/>
                <w:color w:val="000000"/>
                <w:sz w:val="22"/>
                <w:szCs w:val="22"/>
                <w:lang w:val="en-IN" w:eastAsia="en-IN"/>
              </w:rPr>
            </w:pPr>
          </w:p>
        </w:tc>
      </w:tr>
      <w:tr w:rsidRPr="004267AB" w:rsidR="004267AB" w:rsidTr="0007757A" w14:paraId="41A6D1E0" w14:textId="77777777">
        <w:trPr>
          <w:trHeight w:val="290"/>
          <w:jc w:val="center"/>
        </w:trPr>
        <w:tc>
          <w:tcPr>
            <w:tcW w:w="2830" w:type="dxa"/>
            <w:shd w:val="clear" w:color="auto" w:fill="auto"/>
            <w:noWrap/>
            <w:vAlign w:val="bottom"/>
            <w:hideMark/>
          </w:tcPr>
          <w:p w:rsidRPr="004267AB" w:rsidR="004267AB" w:rsidP="004267AB" w:rsidRDefault="004267AB" w14:paraId="389AAFBC" w14:textId="77777777">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ODA – Current</w:t>
            </w:r>
          </w:p>
        </w:tc>
        <w:tc>
          <w:tcPr>
            <w:tcW w:w="3686" w:type="dxa"/>
          </w:tcPr>
          <w:p w:rsidRPr="004267AB" w:rsidR="004267AB" w:rsidP="004267AB" w:rsidRDefault="004267AB" w14:paraId="6EC8C211" w14:textId="77777777">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rsidRPr="004267AB" w:rsidR="004267AB" w:rsidP="004267AB" w:rsidRDefault="004267AB" w14:paraId="21547F5D" w14:textId="414AD48B">
            <w:pPr>
              <w:suppressAutoHyphens w:val="0"/>
              <w:spacing w:line="240" w:lineRule="auto"/>
              <w:rPr>
                <w:rFonts w:ascii="Calibri" w:hAnsi="Calibri" w:cs="Calibri"/>
                <w:color w:val="000000"/>
                <w:sz w:val="22"/>
                <w:szCs w:val="22"/>
                <w:lang w:val="en-IN" w:eastAsia="en-IN"/>
              </w:rPr>
            </w:pPr>
          </w:p>
        </w:tc>
      </w:tr>
      <w:tr w:rsidRPr="004267AB" w:rsidR="004267AB" w:rsidTr="0007757A" w14:paraId="75C10256" w14:textId="77777777">
        <w:trPr>
          <w:trHeight w:val="290"/>
          <w:jc w:val="center"/>
        </w:trPr>
        <w:tc>
          <w:tcPr>
            <w:tcW w:w="2830" w:type="dxa"/>
            <w:shd w:val="clear" w:color="auto" w:fill="auto"/>
            <w:noWrap/>
            <w:vAlign w:val="bottom"/>
            <w:hideMark/>
          </w:tcPr>
          <w:p w:rsidRPr="004267AB" w:rsidR="004267AB" w:rsidP="004267AB" w:rsidRDefault="004267AB" w14:paraId="37CE55F8" w14:textId="77777777">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CAA - Trade Finance</w:t>
            </w:r>
          </w:p>
        </w:tc>
        <w:tc>
          <w:tcPr>
            <w:tcW w:w="3686" w:type="dxa"/>
          </w:tcPr>
          <w:p w:rsidRPr="004267AB" w:rsidR="004267AB" w:rsidP="004267AB" w:rsidRDefault="004267AB" w14:paraId="479F2C66" w14:textId="77777777">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rsidRPr="004267AB" w:rsidR="004267AB" w:rsidP="004267AB" w:rsidRDefault="004267AB" w14:paraId="01C4CB89" w14:textId="04E7B1DD">
            <w:pPr>
              <w:suppressAutoHyphens w:val="0"/>
              <w:spacing w:line="240" w:lineRule="auto"/>
              <w:rPr>
                <w:rFonts w:ascii="Calibri" w:hAnsi="Calibri" w:cs="Calibri"/>
                <w:color w:val="000000"/>
                <w:sz w:val="22"/>
                <w:szCs w:val="22"/>
                <w:lang w:val="en-IN" w:eastAsia="en-IN"/>
              </w:rPr>
            </w:pPr>
          </w:p>
        </w:tc>
      </w:tr>
      <w:tr w:rsidRPr="004267AB" w:rsidR="004267AB" w:rsidTr="0007757A" w14:paraId="040784E7" w14:textId="77777777">
        <w:trPr>
          <w:trHeight w:val="290"/>
          <w:jc w:val="center"/>
        </w:trPr>
        <w:tc>
          <w:tcPr>
            <w:tcW w:w="2830" w:type="dxa"/>
            <w:shd w:val="clear" w:color="auto" w:fill="auto"/>
            <w:noWrap/>
            <w:vAlign w:val="bottom"/>
            <w:hideMark/>
          </w:tcPr>
          <w:p w:rsidRPr="004267AB" w:rsidR="004267AB" w:rsidP="004267AB" w:rsidRDefault="004267AB" w14:paraId="08838699" w14:textId="77777777">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LAA - Loans</w:t>
            </w:r>
          </w:p>
        </w:tc>
        <w:tc>
          <w:tcPr>
            <w:tcW w:w="3686" w:type="dxa"/>
          </w:tcPr>
          <w:p w:rsidRPr="004267AB" w:rsidR="004267AB" w:rsidP="004267AB" w:rsidRDefault="004267AB" w14:paraId="56D5FE0E" w14:textId="77777777">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rsidRPr="004267AB" w:rsidR="004267AB" w:rsidP="004267AB" w:rsidRDefault="004267AB" w14:paraId="38CF4E9C" w14:textId="634B324F">
            <w:pPr>
              <w:suppressAutoHyphens w:val="0"/>
              <w:spacing w:line="240" w:lineRule="auto"/>
              <w:rPr>
                <w:rFonts w:ascii="Calibri" w:hAnsi="Calibri" w:cs="Calibri"/>
                <w:color w:val="000000"/>
                <w:sz w:val="22"/>
                <w:szCs w:val="22"/>
                <w:lang w:val="en-IN" w:eastAsia="en-IN"/>
              </w:rPr>
            </w:pPr>
          </w:p>
        </w:tc>
      </w:tr>
      <w:tr w:rsidRPr="004267AB" w:rsidR="004267AB" w:rsidTr="0007757A" w14:paraId="13FDD6BC" w14:textId="77777777">
        <w:trPr>
          <w:trHeight w:val="290"/>
          <w:jc w:val="center"/>
        </w:trPr>
        <w:tc>
          <w:tcPr>
            <w:tcW w:w="2830" w:type="dxa"/>
            <w:shd w:val="clear" w:color="auto" w:fill="auto"/>
            <w:noWrap/>
            <w:vAlign w:val="bottom"/>
            <w:hideMark/>
          </w:tcPr>
          <w:p w:rsidRPr="004267AB" w:rsidR="004267AB" w:rsidP="004267AB" w:rsidRDefault="004267AB" w14:paraId="2F82374F" w14:textId="574B5621">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CCD - </w:t>
            </w:r>
            <w:r>
              <w:rPr>
                <w:rFonts w:ascii="Calibri" w:hAnsi="Calibri" w:cs="Calibri"/>
                <w:color w:val="000000"/>
                <w:sz w:val="22"/>
                <w:szCs w:val="22"/>
                <w:lang w:val="en-IN" w:eastAsia="en-IN"/>
              </w:rPr>
              <w:t>C</w:t>
            </w:r>
            <w:r w:rsidRPr="004267AB">
              <w:rPr>
                <w:rFonts w:ascii="Calibri" w:hAnsi="Calibri" w:cs="Calibri"/>
                <w:color w:val="000000"/>
                <w:sz w:val="22"/>
                <w:szCs w:val="22"/>
                <w:lang w:val="en-IN" w:eastAsia="en-IN"/>
              </w:rPr>
              <w:t xml:space="preserve">redit </w:t>
            </w:r>
            <w:r>
              <w:rPr>
                <w:rFonts w:ascii="Calibri" w:hAnsi="Calibri" w:cs="Calibri"/>
                <w:color w:val="000000"/>
                <w:sz w:val="22"/>
                <w:szCs w:val="22"/>
                <w:lang w:val="en-IN" w:eastAsia="en-IN"/>
              </w:rPr>
              <w:t>C</w:t>
            </w:r>
            <w:r w:rsidRPr="004267AB">
              <w:rPr>
                <w:rFonts w:ascii="Calibri" w:hAnsi="Calibri" w:cs="Calibri"/>
                <w:color w:val="000000"/>
                <w:sz w:val="22"/>
                <w:szCs w:val="22"/>
                <w:lang w:val="en-IN" w:eastAsia="en-IN"/>
              </w:rPr>
              <w:t>ards</w:t>
            </w:r>
          </w:p>
        </w:tc>
        <w:tc>
          <w:tcPr>
            <w:tcW w:w="3686" w:type="dxa"/>
          </w:tcPr>
          <w:p w:rsidRPr="004267AB" w:rsidR="004267AB" w:rsidP="004267AB" w:rsidRDefault="0007757A" w14:paraId="5BE80444" w14:textId="4338F0A8">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product with this account type is selected by the user</w:t>
            </w:r>
          </w:p>
        </w:tc>
        <w:tc>
          <w:tcPr>
            <w:tcW w:w="2834" w:type="dxa"/>
            <w:shd w:val="clear" w:color="auto" w:fill="auto"/>
            <w:noWrap/>
            <w:vAlign w:val="bottom"/>
            <w:hideMark/>
          </w:tcPr>
          <w:p w:rsidRPr="004267AB" w:rsidR="004267AB" w:rsidP="004267AB" w:rsidRDefault="004267AB" w14:paraId="31909DAD" w14:textId="4E20D068">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Card Ops Maker </w:t>
            </w:r>
          </w:p>
        </w:tc>
      </w:tr>
      <w:tr w:rsidRPr="004267AB" w:rsidR="004267AB" w:rsidTr="0007757A" w14:paraId="28793D19" w14:textId="77777777">
        <w:trPr>
          <w:trHeight w:val="290"/>
          <w:jc w:val="center"/>
        </w:trPr>
        <w:tc>
          <w:tcPr>
            <w:tcW w:w="2830" w:type="dxa"/>
            <w:shd w:val="clear" w:color="auto" w:fill="auto"/>
            <w:noWrap/>
            <w:vAlign w:val="bottom"/>
            <w:hideMark/>
          </w:tcPr>
          <w:p w:rsidRPr="004267AB" w:rsidR="004267AB" w:rsidP="004267AB" w:rsidRDefault="004267AB" w14:paraId="0C239875" w14:textId="0D27DB26">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MTF - </w:t>
            </w:r>
            <w:r>
              <w:rPr>
                <w:rFonts w:ascii="Calibri" w:hAnsi="Calibri" w:cs="Calibri"/>
                <w:color w:val="000000"/>
                <w:sz w:val="22"/>
                <w:szCs w:val="22"/>
                <w:lang w:val="en-IN" w:eastAsia="en-IN"/>
              </w:rPr>
              <w:t>I</w:t>
            </w:r>
            <w:r w:rsidRPr="004267AB">
              <w:rPr>
                <w:rFonts w:ascii="Calibri" w:hAnsi="Calibri" w:cs="Calibri"/>
                <w:color w:val="000000"/>
                <w:sz w:val="22"/>
                <w:szCs w:val="22"/>
                <w:lang w:val="en-IN" w:eastAsia="en-IN"/>
              </w:rPr>
              <w:t xml:space="preserve">nvestment </w:t>
            </w:r>
            <w:r>
              <w:rPr>
                <w:rFonts w:ascii="Calibri" w:hAnsi="Calibri" w:cs="Calibri"/>
                <w:color w:val="000000"/>
                <w:sz w:val="22"/>
                <w:szCs w:val="22"/>
                <w:lang w:val="en-IN" w:eastAsia="en-IN"/>
              </w:rPr>
              <w:t>A</w:t>
            </w:r>
            <w:r w:rsidRPr="004267AB">
              <w:rPr>
                <w:rFonts w:ascii="Calibri" w:hAnsi="Calibri" w:cs="Calibri"/>
                <w:color w:val="000000"/>
                <w:sz w:val="22"/>
                <w:szCs w:val="22"/>
                <w:lang w:val="en-IN" w:eastAsia="en-IN"/>
              </w:rPr>
              <w:t>ccounts</w:t>
            </w:r>
          </w:p>
        </w:tc>
        <w:tc>
          <w:tcPr>
            <w:tcW w:w="3686" w:type="dxa"/>
          </w:tcPr>
          <w:p w:rsidRPr="004267AB" w:rsidR="004267AB" w:rsidP="004267AB" w:rsidRDefault="0007757A" w14:paraId="46EC0141" w14:textId="7A753EF6">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product with this account type is selected by the user</w:t>
            </w:r>
          </w:p>
        </w:tc>
        <w:tc>
          <w:tcPr>
            <w:tcW w:w="2834" w:type="dxa"/>
            <w:shd w:val="clear" w:color="auto" w:fill="auto"/>
            <w:noWrap/>
            <w:vAlign w:val="bottom"/>
            <w:hideMark/>
          </w:tcPr>
          <w:p w:rsidRPr="004267AB" w:rsidR="004267AB" w:rsidP="004267AB" w:rsidRDefault="004267AB" w14:paraId="4C9C6FC9" w14:textId="51F1DE5A">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w:t>
            </w:r>
            <w:proofErr w:type="spellStart"/>
            <w:r w:rsidRPr="004267AB">
              <w:rPr>
                <w:rFonts w:ascii="Calibri" w:hAnsi="Calibri" w:cs="Calibri"/>
                <w:color w:val="000000"/>
                <w:sz w:val="22"/>
                <w:szCs w:val="22"/>
                <w:lang w:val="en-IN" w:eastAsia="en-IN"/>
              </w:rPr>
              <w:t>Inv</w:t>
            </w:r>
            <w:proofErr w:type="spellEnd"/>
            <w:r w:rsidRPr="004267AB">
              <w:rPr>
                <w:rFonts w:ascii="Calibri" w:hAnsi="Calibri" w:cs="Calibri"/>
                <w:color w:val="000000"/>
                <w:sz w:val="22"/>
                <w:szCs w:val="22"/>
                <w:lang w:val="en-IN" w:eastAsia="en-IN"/>
              </w:rPr>
              <w:t xml:space="preserve"> OPS Maker </w:t>
            </w:r>
          </w:p>
        </w:tc>
      </w:tr>
      <w:tr w:rsidRPr="004267AB" w:rsidR="004267AB" w:rsidTr="0007757A" w14:paraId="3069DEF4" w14:textId="77777777">
        <w:trPr>
          <w:trHeight w:val="290"/>
          <w:jc w:val="center"/>
        </w:trPr>
        <w:tc>
          <w:tcPr>
            <w:tcW w:w="2830" w:type="dxa"/>
            <w:shd w:val="clear" w:color="auto" w:fill="auto"/>
            <w:noWrap/>
            <w:vAlign w:val="bottom"/>
            <w:hideMark/>
          </w:tcPr>
          <w:p w:rsidRPr="004267AB" w:rsidR="004267AB" w:rsidP="004267AB" w:rsidRDefault="004267AB" w14:paraId="4E29C212" w14:textId="77777777">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TDA - Deposits </w:t>
            </w:r>
          </w:p>
        </w:tc>
        <w:tc>
          <w:tcPr>
            <w:tcW w:w="3686" w:type="dxa"/>
          </w:tcPr>
          <w:p w:rsidRPr="004267AB" w:rsidR="004267AB" w:rsidP="004267AB" w:rsidRDefault="004267AB" w14:paraId="48CD99DE" w14:textId="77777777">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rsidRPr="004267AB" w:rsidR="004267AB" w:rsidP="004267AB" w:rsidRDefault="004267AB" w14:paraId="33070C26" w14:textId="76C6EF0C">
            <w:pPr>
              <w:suppressAutoHyphens w:val="0"/>
              <w:spacing w:line="240" w:lineRule="auto"/>
              <w:rPr>
                <w:rFonts w:ascii="Calibri" w:hAnsi="Calibri" w:cs="Calibri"/>
                <w:color w:val="000000"/>
                <w:sz w:val="22"/>
                <w:szCs w:val="22"/>
                <w:lang w:val="en-IN" w:eastAsia="en-IN"/>
              </w:rPr>
            </w:pPr>
          </w:p>
        </w:tc>
      </w:tr>
      <w:tr w:rsidRPr="004267AB" w:rsidR="004267AB" w:rsidTr="0007757A" w14:paraId="2FA2524E" w14:textId="77777777">
        <w:trPr>
          <w:trHeight w:val="290"/>
          <w:jc w:val="center"/>
        </w:trPr>
        <w:tc>
          <w:tcPr>
            <w:tcW w:w="2830" w:type="dxa"/>
            <w:shd w:val="clear" w:color="auto" w:fill="auto"/>
            <w:noWrap/>
            <w:vAlign w:val="bottom"/>
            <w:hideMark/>
          </w:tcPr>
          <w:p w:rsidRPr="004267AB" w:rsidR="004267AB" w:rsidP="004267AB" w:rsidRDefault="004267AB" w14:paraId="689B059D" w14:textId="77777777">
            <w:pPr>
              <w:suppressAutoHyphens w:val="0"/>
              <w:spacing w:line="240" w:lineRule="auto"/>
              <w:rPr>
                <w:rFonts w:ascii="Times New Roman" w:hAnsi="Times New Roman"/>
                <w:sz w:val="20"/>
                <w:lang w:val="en-IN" w:eastAsia="en-IN"/>
              </w:rPr>
            </w:pPr>
          </w:p>
        </w:tc>
        <w:tc>
          <w:tcPr>
            <w:tcW w:w="3686" w:type="dxa"/>
          </w:tcPr>
          <w:p w:rsidRPr="004267AB" w:rsidR="004267AB" w:rsidP="004267AB" w:rsidRDefault="004267AB" w14:paraId="10F2E37F" w14:textId="77777777">
            <w:pPr>
              <w:suppressAutoHyphens w:val="0"/>
              <w:spacing w:line="240" w:lineRule="auto"/>
              <w:rPr>
                <w:rFonts w:ascii="Times New Roman" w:hAnsi="Times New Roman"/>
                <w:sz w:val="20"/>
                <w:lang w:val="en-IN" w:eastAsia="en-IN"/>
              </w:rPr>
            </w:pPr>
          </w:p>
        </w:tc>
        <w:tc>
          <w:tcPr>
            <w:tcW w:w="2834" w:type="dxa"/>
            <w:shd w:val="clear" w:color="auto" w:fill="auto"/>
            <w:noWrap/>
            <w:vAlign w:val="bottom"/>
            <w:hideMark/>
          </w:tcPr>
          <w:p w:rsidRPr="004267AB" w:rsidR="004267AB" w:rsidP="004267AB" w:rsidRDefault="004267AB" w14:paraId="1E33431C" w14:textId="1E2873E5">
            <w:pPr>
              <w:suppressAutoHyphens w:val="0"/>
              <w:spacing w:line="240" w:lineRule="auto"/>
              <w:rPr>
                <w:rFonts w:ascii="Times New Roman" w:hAnsi="Times New Roman"/>
                <w:sz w:val="20"/>
                <w:lang w:val="en-IN" w:eastAsia="en-IN"/>
              </w:rPr>
            </w:pPr>
          </w:p>
        </w:tc>
      </w:tr>
      <w:tr w:rsidRPr="004267AB" w:rsidR="004267AB" w:rsidTr="0007757A" w14:paraId="01B2A572" w14:textId="77777777">
        <w:trPr>
          <w:trHeight w:val="290"/>
          <w:jc w:val="center"/>
        </w:trPr>
        <w:tc>
          <w:tcPr>
            <w:tcW w:w="2830" w:type="dxa"/>
            <w:shd w:val="clear" w:color="auto" w:fill="auto"/>
            <w:noWrap/>
            <w:vAlign w:val="bottom"/>
            <w:hideMark/>
          </w:tcPr>
          <w:p w:rsidRPr="004267AB" w:rsidR="004267AB" w:rsidP="004267AB" w:rsidRDefault="004267AB" w14:paraId="013C389B" w14:textId="77777777">
            <w:pPr>
              <w:suppressAutoHyphens w:val="0"/>
              <w:spacing w:line="240" w:lineRule="auto"/>
              <w:rPr>
                <w:rFonts w:ascii="Calibri" w:hAnsi="Calibri" w:cs="Calibri"/>
                <w:b/>
                <w:bCs/>
                <w:color w:val="000000"/>
                <w:sz w:val="22"/>
                <w:szCs w:val="22"/>
                <w:lang w:val="en-IN" w:eastAsia="en-IN"/>
              </w:rPr>
            </w:pPr>
            <w:r w:rsidRPr="004267AB">
              <w:rPr>
                <w:rFonts w:ascii="Calibri" w:hAnsi="Calibri" w:cs="Calibri"/>
                <w:b/>
                <w:bCs/>
                <w:color w:val="000000"/>
                <w:sz w:val="22"/>
                <w:szCs w:val="22"/>
                <w:lang w:val="en-IN" w:eastAsia="en-IN"/>
              </w:rPr>
              <w:t xml:space="preserve">Islamic Response </w:t>
            </w:r>
          </w:p>
        </w:tc>
        <w:tc>
          <w:tcPr>
            <w:tcW w:w="3686" w:type="dxa"/>
          </w:tcPr>
          <w:p w:rsidRPr="004267AB" w:rsidR="004267AB" w:rsidP="004267AB" w:rsidRDefault="004267AB" w14:paraId="3529E9A5" w14:textId="77777777">
            <w:pPr>
              <w:suppressAutoHyphens w:val="0"/>
              <w:spacing w:line="240" w:lineRule="auto"/>
              <w:rPr>
                <w:rFonts w:ascii="Calibri" w:hAnsi="Calibri" w:cs="Calibri"/>
                <w:b/>
                <w:bCs/>
                <w:color w:val="000000"/>
                <w:sz w:val="22"/>
                <w:szCs w:val="22"/>
                <w:lang w:val="en-IN" w:eastAsia="en-IN"/>
              </w:rPr>
            </w:pPr>
          </w:p>
        </w:tc>
        <w:tc>
          <w:tcPr>
            <w:tcW w:w="2834" w:type="dxa"/>
            <w:shd w:val="clear" w:color="auto" w:fill="auto"/>
            <w:noWrap/>
            <w:vAlign w:val="bottom"/>
            <w:hideMark/>
          </w:tcPr>
          <w:p w:rsidRPr="004267AB" w:rsidR="004267AB" w:rsidP="004267AB" w:rsidRDefault="004267AB" w14:paraId="7E54439C" w14:textId="54C56E6B">
            <w:pPr>
              <w:suppressAutoHyphens w:val="0"/>
              <w:spacing w:line="240" w:lineRule="auto"/>
              <w:rPr>
                <w:rFonts w:ascii="Calibri" w:hAnsi="Calibri" w:cs="Calibri"/>
                <w:b/>
                <w:bCs/>
                <w:color w:val="000000"/>
                <w:sz w:val="22"/>
                <w:szCs w:val="22"/>
                <w:lang w:val="en-IN" w:eastAsia="en-IN"/>
              </w:rPr>
            </w:pPr>
          </w:p>
        </w:tc>
      </w:tr>
      <w:tr w:rsidRPr="004267AB" w:rsidR="004267AB" w:rsidTr="0007757A" w14:paraId="253EF527" w14:textId="77777777">
        <w:trPr>
          <w:trHeight w:val="290"/>
          <w:jc w:val="center"/>
        </w:trPr>
        <w:tc>
          <w:tcPr>
            <w:tcW w:w="2830" w:type="dxa"/>
            <w:shd w:val="clear" w:color="auto" w:fill="auto"/>
            <w:noWrap/>
            <w:vAlign w:val="bottom"/>
            <w:hideMark/>
          </w:tcPr>
          <w:p w:rsidRPr="004267AB" w:rsidR="004267AB" w:rsidP="004267AB" w:rsidRDefault="004267AB" w14:paraId="3D81C97A" w14:textId="77777777">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TDA - Deposits </w:t>
            </w:r>
          </w:p>
        </w:tc>
        <w:tc>
          <w:tcPr>
            <w:tcW w:w="3686" w:type="dxa"/>
          </w:tcPr>
          <w:p w:rsidRPr="004267AB" w:rsidR="004267AB" w:rsidP="004267AB" w:rsidRDefault="0007757A" w14:paraId="396D96AD" w14:textId="2060D46E">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this Islamic product with this account type is selected by the user</w:t>
            </w:r>
          </w:p>
        </w:tc>
        <w:tc>
          <w:tcPr>
            <w:tcW w:w="2834" w:type="dxa"/>
            <w:shd w:val="clear" w:color="auto" w:fill="auto"/>
            <w:noWrap/>
            <w:vAlign w:val="bottom"/>
            <w:hideMark/>
          </w:tcPr>
          <w:p w:rsidRPr="004267AB" w:rsidR="004267AB" w:rsidP="004267AB" w:rsidRDefault="004267AB" w14:paraId="371B169A" w14:textId="20AD74F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IOPS Maker </w:t>
            </w:r>
          </w:p>
        </w:tc>
      </w:tr>
      <w:tr w:rsidRPr="004267AB" w:rsidR="004267AB" w:rsidTr="0007757A" w14:paraId="178B0806" w14:textId="77777777">
        <w:trPr>
          <w:trHeight w:val="290"/>
          <w:jc w:val="center"/>
        </w:trPr>
        <w:tc>
          <w:tcPr>
            <w:tcW w:w="2830" w:type="dxa"/>
            <w:shd w:val="clear" w:color="auto" w:fill="auto"/>
            <w:noWrap/>
            <w:vAlign w:val="bottom"/>
            <w:hideMark/>
          </w:tcPr>
          <w:p w:rsidRPr="004267AB" w:rsidR="004267AB" w:rsidP="004267AB" w:rsidRDefault="004267AB" w14:paraId="7B4F9F86" w14:textId="77777777">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LAA - Finances </w:t>
            </w:r>
          </w:p>
        </w:tc>
        <w:tc>
          <w:tcPr>
            <w:tcW w:w="3686" w:type="dxa"/>
          </w:tcPr>
          <w:p w:rsidRPr="004267AB" w:rsidR="004267AB" w:rsidP="004267AB" w:rsidRDefault="0007757A" w14:paraId="0F7E7D33" w14:textId="75E75ED6">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this Islamic product with this account type is selected by the user</w:t>
            </w:r>
          </w:p>
        </w:tc>
        <w:tc>
          <w:tcPr>
            <w:tcW w:w="2834" w:type="dxa"/>
            <w:shd w:val="clear" w:color="auto" w:fill="auto"/>
            <w:noWrap/>
            <w:vAlign w:val="bottom"/>
            <w:hideMark/>
          </w:tcPr>
          <w:p w:rsidRPr="004267AB" w:rsidR="004267AB" w:rsidP="004267AB" w:rsidRDefault="004267AB" w14:paraId="38A7C706" w14:textId="6515C6F4">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IOPS Maker </w:t>
            </w:r>
          </w:p>
        </w:tc>
      </w:tr>
    </w:tbl>
    <w:p w:rsidR="004267AB" w:rsidP="003677A4" w:rsidRDefault="004267AB" w14:paraId="59380DA6" w14:textId="77777777">
      <w:pPr>
        <w:pStyle w:val="ListParagraph"/>
        <w:spacing w:line="360" w:lineRule="auto"/>
        <w:rPr>
          <w:szCs w:val="24"/>
        </w:rPr>
      </w:pPr>
    </w:p>
    <w:p w:rsidRPr="0098503B" w:rsidR="004267AB" w:rsidP="003677A4" w:rsidRDefault="004267AB" w14:paraId="27921368" w14:textId="77777777">
      <w:pPr>
        <w:pStyle w:val="ListParagraph"/>
        <w:spacing w:line="360" w:lineRule="auto"/>
        <w:rPr>
          <w:szCs w:val="24"/>
        </w:rPr>
      </w:pPr>
    </w:p>
    <w:p w:rsidRPr="004B63F3" w:rsidR="004B63F3" w:rsidP="004B63F3" w:rsidRDefault="0098503B" w14:paraId="5A42C6DE" w14:textId="1BF12FAE">
      <w:pPr>
        <w:pStyle w:val="ListParagraph"/>
        <w:numPr>
          <w:ilvl w:val="0"/>
          <w:numId w:val="42"/>
        </w:numPr>
        <w:spacing w:line="360" w:lineRule="auto"/>
        <w:rPr>
          <w:szCs w:val="24"/>
        </w:rPr>
      </w:pPr>
      <w:r>
        <w:rPr>
          <w:rFonts w:asciiTheme="minorHAnsi" w:hAnsiTheme="minorHAnsi" w:cstheme="minorHAnsi"/>
          <w:szCs w:val="24"/>
        </w:rPr>
        <w:t xml:space="preserve">Primary WI moves to a ‘Hold’ queue </w:t>
      </w:r>
      <w:r w:rsidR="00550799">
        <w:rPr>
          <w:rFonts w:asciiTheme="minorHAnsi" w:hAnsiTheme="minorHAnsi" w:cstheme="minorHAnsi"/>
          <w:szCs w:val="24"/>
        </w:rPr>
        <w:t xml:space="preserve">where it will wait for child WIs to complete before moving the final WI to ‘Operations Maker’ queue. </w:t>
      </w:r>
      <w:r w:rsidR="00A22731">
        <w:rPr>
          <w:rFonts w:asciiTheme="minorHAnsi" w:hAnsiTheme="minorHAnsi" w:cstheme="minorHAnsi"/>
          <w:szCs w:val="24"/>
        </w:rPr>
        <w:t xml:space="preserve">If no child WI was </w:t>
      </w:r>
      <w:r w:rsidR="00080F81">
        <w:rPr>
          <w:rFonts w:asciiTheme="minorHAnsi" w:hAnsiTheme="minorHAnsi" w:cstheme="minorHAnsi"/>
          <w:szCs w:val="24"/>
        </w:rPr>
        <w:t>created,</w:t>
      </w:r>
      <w:r w:rsidR="00A22731">
        <w:rPr>
          <w:rFonts w:asciiTheme="minorHAnsi" w:hAnsiTheme="minorHAnsi" w:cstheme="minorHAnsi"/>
          <w:szCs w:val="24"/>
        </w:rPr>
        <w:t xml:space="preserve"> then the WI will skip moving to ‘Hold’ queue and directly move to ‘Operations Maker’. </w:t>
      </w:r>
    </w:p>
    <w:p w:rsidRPr="004B63F3" w:rsidR="001D570B" w:rsidP="004B63F3" w:rsidRDefault="00B03CAA" w14:paraId="06C50ACB" w14:textId="72D813BD">
      <w:pPr>
        <w:pStyle w:val="ListParagraph"/>
        <w:numPr>
          <w:ilvl w:val="0"/>
          <w:numId w:val="42"/>
        </w:numPr>
        <w:spacing w:line="360" w:lineRule="auto"/>
        <w:rPr>
          <w:szCs w:val="24"/>
        </w:rPr>
      </w:pPr>
      <w:r w:rsidRPr="004B63F3">
        <w:rPr>
          <w:rFonts w:asciiTheme="minorHAnsi" w:hAnsiTheme="minorHAnsi" w:cstheme="minorHAnsi"/>
          <w:szCs w:val="24"/>
        </w:rPr>
        <w:t xml:space="preserve">Parallelly, the product makers (IOPS, Inv OPS, Cards Makers) </w:t>
      </w:r>
      <w:r w:rsidRPr="004B63F3" w:rsidR="00724269">
        <w:rPr>
          <w:rFonts w:asciiTheme="minorHAnsi" w:hAnsiTheme="minorHAnsi" w:cstheme="minorHAnsi"/>
          <w:szCs w:val="24"/>
        </w:rPr>
        <w:t>submit</w:t>
      </w:r>
      <w:r w:rsidRPr="004B63F3">
        <w:rPr>
          <w:rFonts w:asciiTheme="minorHAnsi" w:hAnsiTheme="minorHAnsi" w:cstheme="minorHAnsi"/>
          <w:szCs w:val="24"/>
        </w:rPr>
        <w:t xml:space="preserve"> the request to checkers (IOPS, Inv OPS, Cards Checkers). Checkers will either </w:t>
      </w:r>
      <w:r w:rsidRPr="004B63F3" w:rsidR="00724269">
        <w:rPr>
          <w:rFonts w:asciiTheme="minorHAnsi" w:hAnsiTheme="minorHAnsi" w:cstheme="minorHAnsi"/>
          <w:szCs w:val="24"/>
        </w:rPr>
        <w:t>‘Approve</w:t>
      </w:r>
      <w:r w:rsidRPr="004B63F3" w:rsidR="009C2030">
        <w:rPr>
          <w:rFonts w:asciiTheme="minorHAnsi" w:hAnsiTheme="minorHAnsi" w:cstheme="minorHAnsi"/>
          <w:szCs w:val="24"/>
        </w:rPr>
        <w:t>’,</w:t>
      </w:r>
      <w:r w:rsidRPr="004B63F3" w:rsidR="00724269">
        <w:rPr>
          <w:rFonts w:asciiTheme="minorHAnsi" w:hAnsiTheme="minorHAnsi" w:cstheme="minorHAnsi"/>
          <w:szCs w:val="24"/>
        </w:rPr>
        <w:t xml:space="preserve"> or ‘Reject’ </w:t>
      </w:r>
      <w:r w:rsidRPr="004B63F3" w:rsidR="00E9481D">
        <w:rPr>
          <w:rFonts w:asciiTheme="minorHAnsi" w:hAnsiTheme="minorHAnsi" w:cstheme="minorHAnsi"/>
          <w:szCs w:val="24"/>
        </w:rPr>
        <w:t>and the child gets deleted.</w:t>
      </w:r>
      <w:r w:rsidRPr="004B63F3" w:rsidR="00CD00DF">
        <w:rPr>
          <w:rFonts w:asciiTheme="minorHAnsi" w:hAnsiTheme="minorHAnsi" w:cstheme="minorHAnsi"/>
          <w:szCs w:val="24"/>
        </w:rPr>
        <w:t xml:space="preserve"> The WI at ‘Hold’ queue will get updated with the decision and the WI moves to ‘Operations Maker’ queue. </w:t>
      </w:r>
    </w:p>
    <w:p w:rsidRPr="004E1D2D" w:rsidR="004E1D2D" w:rsidP="00CD00DF" w:rsidRDefault="009C2030" w14:paraId="118437A7" w14:textId="34A0101E">
      <w:pPr>
        <w:pStyle w:val="ListParagraph"/>
        <w:numPr>
          <w:ilvl w:val="0"/>
          <w:numId w:val="42"/>
        </w:numPr>
        <w:spacing w:line="360" w:lineRule="auto"/>
        <w:rPr>
          <w:szCs w:val="24"/>
        </w:rPr>
      </w:pPr>
      <w:r>
        <w:rPr>
          <w:rFonts w:asciiTheme="minorHAnsi" w:hAnsiTheme="minorHAnsi" w:cstheme="minorHAnsi"/>
          <w:szCs w:val="24"/>
        </w:rPr>
        <w:t xml:space="preserve">‘Operations Maker’ </w:t>
      </w:r>
      <w:r w:rsidR="00EA7372">
        <w:rPr>
          <w:rFonts w:asciiTheme="minorHAnsi" w:hAnsiTheme="minorHAnsi" w:cstheme="minorHAnsi"/>
          <w:szCs w:val="24"/>
        </w:rPr>
        <w:t>user will</w:t>
      </w:r>
      <w:r w:rsidR="0047169A">
        <w:rPr>
          <w:rFonts w:asciiTheme="minorHAnsi" w:hAnsiTheme="minorHAnsi" w:cstheme="minorHAnsi"/>
          <w:szCs w:val="24"/>
        </w:rPr>
        <w:t xml:space="preserve"> </w:t>
      </w:r>
      <w:r w:rsidR="009132B5">
        <w:rPr>
          <w:rFonts w:asciiTheme="minorHAnsi" w:hAnsiTheme="minorHAnsi" w:cstheme="minorHAnsi"/>
          <w:szCs w:val="24"/>
        </w:rPr>
        <w:t>perform</w:t>
      </w:r>
      <w:r w:rsidR="00EA7372">
        <w:rPr>
          <w:rFonts w:asciiTheme="minorHAnsi" w:hAnsiTheme="minorHAnsi" w:cstheme="minorHAnsi"/>
          <w:szCs w:val="24"/>
        </w:rPr>
        <w:t xml:space="preserve"> </w:t>
      </w:r>
      <w:r w:rsidR="009132B5">
        <w:rPr>
          <w:rFonts w:asciiTheme="minorHAnsi" w:hAnsiTheme="minorHAnsi" w:cstheme="minorHAnsi"/>
          <w:szCs w:val="24"/>
        </w:rPr>
        <w:t xml:space="preserve">the </w:t>
      </w:r>
      <w:r w:rsidR="00E17290">
        <w:rPr>
          <w:rFonts w:asciiTheme="minorHAnsi" w:hAnsiTheme="minorHAnsi" w:cstheme="minorHAnsi"/>
          <w:szCs w:val="24"/>
        </w:rPr>
        <w:t>‘Customer Exposure’ again</w:t>
      </w:r>
      <w:r w:rsidR="00EA7372">
        <w:rPr>
          <w:rFonts w:asciiTheme="minorHAnsi" w:hAnsiTheme="minorHAnsi" w:cstheme="minorHAnsi"/>
          <w:szCs w:val="24"/>
        </w:rPr>
        <w:t xml:space="preserve">, fill the transaction details </w:t>
      </w:r>
      <w:r w:rsidR="00E17290">
        <w:rPr>
          <w:rFonts w:asciiTheme="minorHAnsi" w:hAnsiTheme="minorHAnsi" w:cstheme="minorHAnsi"/>
          <w:szCs w:val="24"/>
        </w:rPr>
        <w:t>and Excel file generation will take place for the results</w:t>
      </w:r>
      <w:r w:rsidR="00415218">
        <w:rPr>
          <w:rFonts w:asciiTheme="minorHAnsi" w:hAnsiTheme="minorHAnsi" w:cstheme="minorHAnsi"/>
          <w:szCs w:val="24"/>
        </w:rPr>
        <w:t xml:space="preserve"> on submission of the WI</w:t>
      </w:r>
      <w:r w:rsidR="00E17290">
        <w:rPr>
          <w:rFonts w:asciiTheme="minorHAnsi" w:hAnsiTheme="minorHAnsi" w:cstheme="minorHAnsi"/>
          <w:szCs w:val="24"/>
        </w:rPr>
        <w:t xml:space="preserve">. </w:t>
      </w:r>
      <w:r w:rsidR="00437BAB">
        <w:rPr>
          <w:rFonts w:asciiTheme="minorHAnsi" w:hAnsiTheme="minorHAnsi" w:cstheme="minorHAnsi"/>
          <w:szCs w:val="24"/>
        </w:rPr>
        <w:t xml:space="preserve">If any data is changed in the existing product details, that field will get replaced with new data and if any new product is identified, then there will be identification </w:t>
      </w:r>
      <w:r w:rsidR="004B63F3">
        <w:rPr>
          <w:rFonts w:asciiTheme="minorHAnsi" w:hAnsiTheme="minorHAnsi" w:cstheme="minorHAnsi"/>
          <w:szCs w:val="24"/>
        </w:rPr>
        <w:t>on the row for new row added.</w:t>
      </w:r>
    </w:p>
    <w:p w:rsidRPr="005633FE" w:rsidR="005633FE" w:rsidP="00CD00DF" w:rsidRDefault="004E1D2D" w14:paraId="4000CB17" w14:textId="77777777">
      <w:pPr>
        <w:pStyle w:val="ListParagraph"/>
        <w:numPr>
          <w:ilvl w:val="0"/>
          <w:numId w:val="42"/>
        </w:numPr>
        <w:spacing w:line="360" w:lineRule="auto"/>
        <w:rPr>
          <w:szCs w:val="24"/>
        </w:rPr>
      </w:pPr>
      <w:r>
        <w:rPr>
          <w:rFonts w:asciiTheme="minorHAnsi" w:hAnsiTheme="minorHAnsi" w:cstheme="minorHAnsi"/>
          <w:szCs w:val="24"/>
        </w:rPr>
        <w:t xml:space="preserve">Operations Maker </w:t>
      </w:r>
      <w:r w:rsidR="00282129">
        <w:rPr>
          <w:rFonts w:asciiTheme="minorHAnsi" w:hAnsiTheme="minorHAnsi" w:cstheme="minorHAnsi"/>
          <w:szCs w:val="24"/>
        </w:rPr>
        <w:t xml:space="preserve">will fill in the Transaction Details, he will select the Action </w:t>
      </w:r>
      <w:r w:rsidR="005633FE">
        <w:rPr>
          <w:rFonts w:asciiTheme="minorHAnsi" w:hAnsiTheme="minorHAnsi" w:cstheme="minorHAnsi"/>
          <w:szCs w:val="24"/>
        </w:rPr>
        <w:t>among the following options:</w:t>
      </w:r>
    </w:p>
    <w:p w:rsidRPr="005633FE" w:rsidR="005633FE" w:rsidP="005633FE" w:rsidRDefault="005633FE" w14:paraId="1A55CE0C" w14:textId="77777777">
      <w:pPr>
        <w:pStyle w:val="ListParagraph"/>
        <w:numPr>
          <w:ilvl w:val="2"/>
          <w:numId w:val="42"/>
        </w:numPr>
        <w:spacing w:line="360" w:lineRule="auto"/>
        <w:rPr>
          <w:szCs w:val="24"/>
        </w:rPr>
      </w:pPr>
      <w:r>
        <w:rPr>
          <w:rFonts w:asciiTheme="minorHAnsi" w:hAnsiTheme="minorHAnsi" w:cstheme="minorHAnsi"/>
          <w:szCs w:val="24"/>
        </w:rPr>
        <w:t>MCQ</w:t>
      </w:r>
    </w:p>
    <w:p w:rsidRPr="005633FE" w:rsidR="005633FE" w:rsidP="005633FE" w:rsidRDefault="005633FE" w14:paraId="6A5566D7" w14:textId="77777777">
      <w:pPr>
        <w:pStyle w:val="ListParagraph"/>
        <w:numPr>
          <w:ilvl w:val="2"/>
          <w:numId w:val="42"/>
        </w:numPr>
        <w:spacing w:line="360" w:lineRule="auto"/>
        <w:rPr>
          <w:szCs w:val="24"/>
        </w:rPr>
      </w:pPr>
      <w:r>
        <w:rPr>
          <w:rFonts w:asciiTheme="minorHAnsi" w:hAnsiTheme="minorHAnsi" w:cstheme="minorHAnsi"/>
          <w:szCs w:val="24"/>
        </w:rPr>
        <w:t xml:space="preserve">Internal Transfer </w:t>
      </w:r>
    </w:p>
    <w:p w:rsidRPr="005633FE" w:rsidR="005633FE" w:rsidP="005633FE" w:rsidRDefault="005633FE" w14:paraId="351208BD" w14:textId="77777777">
      <w:pPr>
        <w:pStyle w:val="ListParagraph"/>
        <w:numPr>
          <w:ilvl w:val="2"/>
          <w:numId w:val="42"/>
        </w:numPr>
        <w:spacing w:line="360" w:lineRule="auto"/>
        <w:rPr>
          <w:szCs w:val="24"/>
        </w:rPr>
      </w:pPr>
      <w:r>
        <w:rPr>
          <w:rFonts w:asciiTheme="minorHAnsi" w:hAnsiTheme="minorHAnsi" w:cstheme="minorHAnsi"/>
          <w:szCs w:val="24"/>
        </w:rPr>
        <w:t xml:space="preserve">Remittance </w:t>
      </w:r>
    </w:p>
    <w:p w:rsidRPr="003D17AF" w:rsidR="004B63F3" w:rsidP="004B63F3" w:rsidRDefault="004B63F3" w14:paraId="28DC5B7C" w14:textId="74117207">
      <w:pPr>
        <w:pStyle w:val="ListParagraph"/>
        <w:numPr>
          <w:ilvl w:val="0"/>
          <w:numId w:val="42"/>
        </w:numPr>
        <w:spacing w:line="360" w:lineRule="auto"/>
        <w:rPr>
          <w:szCs w:val="24"/>
        </w:rPr>
      </w:pPr>
      <w:r w:rsidRPr="003D17AF">
        <w:rPr>
          <w:rFonts w:asciiTheme="minorHAnsi" w:hAnsiTheme="minorHAnsi" w:cstheme="minorHAnsi"/>
          <w:szCs w:val="24"/>
        </w:rPr>
        <w:t>The user</w:t>
      </w:r>
      <w:r w:rsidR="003D17AF">
        <w:rPr>
          <w:rFonts w:asciiTheme="minorHAnsi" w:hAnsiTheme="minorHAnsi" w:cstheme="minorHAnsi"/>
          <w:szCs w:val="24"/>
        </w:rPr>
        <w:t xml:space="preserve"> will fill in required details and</w:t>
      </w:r>
      <w:r w:rsidRPr="003D17AF">
        <w:rPr>
          <w:rFonts w:asciiTheme="minorHAnsi" w:hAnsiTheme="minorHAnsi" w:cstheme="minorHAnsi"/>
          <w:szCs w:val="24"/>
        </w:rPr>
        <w:t xml:space="preserve"> submit the request to ‘Operations Checker’. </w:t>
      </w:r>
    </w:p>
    <w:p w:rsidRPr="003D17AF" w:rsidR="00E9481D" w:rsidP="004B63F3" w:rsidRDefault="004B63F3" w14:paraId="5F758113" w14:textId="1AD83995">
      <w:pPr>
        <w:pStyle w:val="ListParagraph"/>
        <w:numPr>
          <w:ilvl w:val="0"/>
          <w:numId w:val="42"/>
        </w:numPr>
        <w:spacing w:line="360" w:lineRule="auto"/>
        <w:rPr>
          <w:szCs w:val="24"/>
        </w:rPr>
      </w:pPr>
      <w:r>
        <w:rPr>
          <w:rFonts w:asciiTheme="minorHAnsi" w:hAnsiTheme="minorHAnsi" w:cstheme="minorHAnsi"/>
          <w:szCs w:val="24"/>
        </w:rPr>
        <w:t>‘</w:t>
      </w:r>
      <w:r w:rsidRPr="004B63F3" w:rsidR="00462BD1">
        <w:rPr>
          <w:rFonts w:asciiTheme="minorHAnsi" w:hAnsiTheme="minorHAnsi" w:cstheme="minorHAnsi"/>
          <w:szCs w:val="24"/>
        </w:rPr>
        <w:t>Operations Checker’ reviews the request</w:t>
      </w:r>
      <w:r w:rsidRPr="004B63F3" w:rsidR="00C179D0">
        <w:rPr>
          <w:rFonts w:asciiTheme="minorHAnsi" w:hAnsiTheme="minorHAnsi" w:cstheme="minorHAnsi"/>
          <w:szCs w:val="24"/>
        </w:rPr>
        <w:t xml:space="preserve"> and takes decision based on the action selected by ‘Operations Maker’. </w:t>
      </w:r>
      <w:r w:rsidRPr="004B63F3" w:rsidR="00BC5B32">
        <w:rPr>
          <w:rFonts w:asciiTheme="minorHAnsi" w:hAnsiTheme="minorHAnsi" w:cstheme="minorHAnsi"/>
          <w:szCs w:val="24"/>
        </w:rPr>
        <w:t xml:space="preserve">In case action selected was ‘MCQ’ or ‘Internal Transfer’, </w:t>
      </w:r>
      <w:r w:rsidRPr="004B63F3" w:rsidR="00BC5B32">
        <w:rPr>
          <w:rFonts w:asciiTheme="minorHAnsi" w:hAnsiTheme="minorHAnsi" w:cstheme="minorHAnsi"/>
          <w:szCs w:val="24"/>
        </w:rPr>
        <w:t>the</w:t>
      </w:r>
      <w:r w:rsidRPr="004B63F3" w:rsidR="00BB7C83">
        <w:rPr>
          <w:rFonts w:asciiTheme="minorHAnsi" w:hAnsiTheme="minorHAnsi" w:cstheme="minorHAnsi"/>
          <w:szCs w:val="24"/>
        </w:rPr>
        <w:t xml:space="preserve"> user takes decision as ‘Approve’ and WI moves to Archival. In case action selected was ‘Remittance</w:t>
      </w:r>
      <w:r w:rsidRPr="004B63F3" w:rsidR="00C900F7">
        <w:rPr>
          <w:rFonts w:asciiTheme="minorHAnsi" w:hAnsiTheme="minorHAnsi" w:cstheme="minorHAnsi"/>
          <w:szCs w:val="24"/>
        </w:rPr>
        <w:t>’, the WI moves to a ‘</w:t>
      </w:r>
      <w:proofErr w:type="spellStart"/>
      <w:r w:rsidRPr="004B63F3" w:rsidR="00C900F7">
        <w:rPr>
          <w:rFonts w:asciiTheme="minorHAnsi" w:hAnsiTheme="minorHAnsi" w:cstheme="minorHAnsi"/>
          <w:szCs w:val="24"/>
        </w:rPr>
        <w:t>Sys_Auto_Remittance</w:t>
      </w:r>
      <w:proofErr w:type="spellEnd"/>
      <w:r w:rsidRPr="004B63F3" w:rsidR="00C900F7">
        <w:rPr>
          <w:rFonts w:asciiTheme="minorHAnsi" w:hAnsiTheme="minorHAnsi" w:cstheme="minorHAnsi"/>
          <w:szCs w:val="24"/>
        </w:rPr>
        <w:t xml:space="preserve">’ queue for </w:t>
      </w:r>
      <w:r w:rsidR="003D17AF">
        <w:rPr>
          <w:rFonts w:asciiTheme="minorHAnsi" w:hAnsiTheme="minorHAnsi" w:cstheme="minorHAnsi"/>
          <w:szCs w:val="24"/>
        </w:rPr>
        <w:t>creating the payment order in Finacle</w:t>
      </w:r>
      <w:r w:rsidR="006F2999">
        <w:rPr>
          <w:rFonts w:asciiTheme="minorHAnsi" w:hAnsiTheme="minorHAnsi" w:cstheme="minorHAnsi"/>
          <w:szCs w:val="24"/>
        </w:rPr>
        <w:t xml:space="preserve"> to transfer a certain amount as mentioned by the user in transaction details section. </w:t>
      </w:r>
    </w:p>
    <w:p w:rsidRPr="00D74D2F" w:rsidR="003D17AF" w:rsidP="004B63F3" w:rsidRDefault="003D17AF" w14:paraId="6B282548" w14:textId="68498245">
      <w:pPr>
        <w:pStyle w:val="ListParagraph"/>
        <w:numPr>
          <w:ilvl w:val="0"/>
          <w:numId w:val="42"/>
        </w:numPr>
        <w:spacing w:line="360" w:lineRule="auto"/>
        <w:rPr>
          <w:szCs w:val="24"/>
        </w:rPr>
      </w:pPr>
      <w:r>
        <w:rPr>
          <w:rFonts w:asciiTheme="minorHAnsi" w:hAnsiTheme="minorHAnsi" w:cstheme="minorHAnsi"/>
          <w:szCs w:val="24"/>
        </w:rPr>
        <w:t>There can be multiple payment orders in one WI</w:t>
      </w:r>
      <w:r w:rsidR="003B6DDE">
        <w:rPr>
          <w:rFonts w:asciiTheme="minorHAnsi" w:hAnsiTheme="minorHAnsi" w:cstheme="minorHAnsi"/>
          <w:szCs w:val="24"/>
        </w:rPr>
        <w:t xml:space="preserve"> based on the accounts considered for remittance by ‘Operations Maker’.</w:t>
      </w:r>
      <w:r>
        <w:rPr>
          <w:rFonts w:asciiTheme="minorHAnsi" w:hAnsiTheme="minorHAnsi" w:cstheme="minorHAnsi"/>
          <w:szCs w:val="24"/>
        </w:rPr>
        <w:t xml:space="preserve"> </w:t>
      </w:r>
      <w:r w:rsidR="003B6DDE">
        <w:rPr>
          <w:rFonts w:asciiTheme="minorHAnsi" w:hAnsiTheme="minorHAnsi" w:cstheme="minorHAnsi"/>
          <w:szCs w:val="24"/>
        </w:rPr>
        <w:t>O</w:t>
      </w:r>
      <w:r>
        <w:rPr>
          <w:rFonts w:asciiTheme="minorHAnsi" w:hAnsiTheme="minorHAnsi" w:cstheme="minorHAnsi"/>
          <w:szCs w:val="24"/>
        </w:rPr>
        <w:t xml:space="preserve">nce </w:t>
      </w:r>
      <w:r w:rsidR="00D74D2F">
        <w:rPr>
          <w:rFonts w:asciiTheme="minorHAnsi" w:hAnsiTheme="minorHAnsi" w:cstheme="minorHAnsi"/>
          <w:szCs w:val="24"/>
        </w:rPr>
        <w:t>all of them are created successfully, the WI will automatically move to ‘</w:t>
      </w:r>
      <w:proofErr w:type="spellStart"/>
      <w:r w:rsidR="00D74D2F">
        <w:rPr>
          <w:rFonts w:asciiTheme="minorHAnsi" w:hAnsiTheme="minorHAnsi" w:cstheme="minorHAnsi"/>
          <w:szCs w:val="24"/>
        </w:rPr>
        <w:t>Track_PO</w:t>
      </w:r>
      <w:proofErr w:type="spellEnd"/>
      <w:r w:rsidR="00D74D2F">
        <w:rPr>
          <w:rFonts w:asciiTheme="minorHAnsi" w:hAnsiTheme="minorHAnsi" w:cstheme="minorHAnsi"/>
          <w:szCs w:val="24"/>
        </w:rPr>
        <w:t xml:space="preserve">’ queue. </w:t>
      </w:r>
    </w:p>
    <w:p w:rsidRPr="00FE48A1" w:rsidR="00D74D2F" w:rsidP="004B63F3" w:rsidRDefault="00D74D2F" w14:paraId="144C3054" w14:textId="263913EE">
      <w:pPr>
        <w:pStyle w:val="ListParagraph"/>
        <w:numPr>
          <w:ilvl w:val="0"/>
          <w:numId w:val="42"/>
        </w:numPr>
        <w:spacing w:line="360" w:lineRule="auto"/>
        <w:rPr>
          <w:szCs w:val="24"/>
        </w:rPr>
      </w:pPr>
      <w:r>
        <w:rPr>
          <w:rFonts w:asciiTheme="minorHAnsi" w:hAnsiTheme="minorHAnsi" w:cstheme="minorHAnsi"/>
          <w:szCs w:val="24"/>
        </w:rPr>
        <w:t>At ‘</w:t>
      </w:r>
      <w:proofErr w:type="spellStart"/>
      <w:r>
        <w:rPr>
          <w:rFonts w:asciiTheme="minorHAnsi" w:hAnsiTheme="minorHAnsi" w:cstheme="minorHAnsi"/>
          <w:szCs w:val="24"/>
        </w:rPr>
        <w:t>Track_PO</w:t>
      </w:r>
      <w:proofErr w:type="spellEnd"/>
      <w:r>
        <w:rPr>
          <w:rFonts w:asciiTheme="minorHAnsi" w:hAnsiTheme="minorHAnsi" w:cstheme="minorHAnsi"/>
          <w:szCs w:val="24"/>
        </w:rPr>
        <w:t xml:space="preserve">’ queue, the system will </w:t>
      </w:r>
      <w:r w:rsidR="009569BB">
        <w:rPr>
          <w:rFonts w:asciiTheme="minorHAnsi" w:hAnsiTheme="minorHAnsi" w:cstheme="minorHAnsi"/>
          <w:szCs w:val="24"/>
        </w:rPr>
        <w:t>inquire the PO status from Finacle for all the Payment Orders created for that WI</w:t>
      </w:r>
      <w:r w:rsidR="00FE48A1">
        <w:rPr>
          <w:rFonts w:asciiTheme="minorHAnsi" w:hAnsiTheme="minorHAnsi" w:cstheme="minorHAnsi"/>
          <w:szCs w:val="24"/>
        </w:rPr>
        <w:t xml:space="preserve"> and check for ‘Processed’ status. </w:t>
      </w:r>
      <w:r w:rsidR="005C311E">
        <w:rPr>
          <w:rFonts w:asciiTheme="minorHAnsi" w:hAnsiTheme="minorHAnsi" w:cstheme="minorHAnsi"/>
          <w:szCs w:val="24"/>
        </w:rPr>
        <w:t xml:space="preserve">This API will be triggered </w:t>
      </w:r>
      <w:r w:rsidR="00C773CA">
        <w:rPr>
          <w:rFonts w:asciiTheme="minorHAnsi" w:hAnsiTheme="minorHAnsi" w:cstheme="minorHAnsi"/>
          <w:szCs w:val="24"/>
        </w:rPr>
        <w:t xml:space="preserve">twice </w:t>
      </w:r>
      <w:r w:rsidR="00E919BF">
        <w:rPr>
          <w:rFonts w:asciiTheme="minorHAnsi" w:hAnsiTheme="minorHAnsi" w:cstheme="minorHAnsi"/>
          <w:szCs w:val="24"/>
        </w:rPr>
        <w:t>if in case any payment order is not processed in the first trigger</w:t>
      </w:r>
      <w:r w:rsidR="00D50D82">
        <w:rPr>
          <w:rFonts w:asciiTheme="minorHAnsi" w:hAnsiTheme="minorHAnsi" w:cstheme="minorHAnsi"/>
          <w:szCs w:val="24"/>
        </w:rPr>
        <w:t xml:space="preserve">, WI will wait for 4 </w:t>
      </w:r>
      <w:proofErr w:type="spellStart"/>
      <w:r w:rsidR="00D50D82">
        <w:rPr>
          <w:rFonts w:asciiTheme="minorHAnsi" w:hAnsiTheme="minorHAnsi" w:cstheme="minorHAnsi"/>
          <w:szCs w:val="24"/>
        </w:rPr>
        <w:t>hrs</w:t>
      </w:r>
      <w:proofErr w:type="spellEnd"/>
      <w:r w:rsidR="00D50D82">
        <w:rPr>
          <w:rFonts w:asciiTheme="minorHAnsi" w:hAnsiTheme="minorHAnsi" w:cstheme="minorHAnsi"/>
          <w:szCs w:val="24"/>
        </w:rPr>
        <w:t xml:space="preserve"> and re-trigger to track the PO status. The second trigger will be considered as the final one in this case. </w:t>
      </w:r>
    </w:p>
    <w:p w:rsidRPr="00FE48A1" w:rsidR="00FE48A1" w:rsidP="004B63F3" w:rsidRDefault="00FE48A1" w14:paraId="2C65B5B7" w14:textId="01F7ACD7">
      <w:pPr>
        <w:pStyle w:val="ListParagraph"/>
        <w:numPr>
          <w:ilvl w:val="0"/>
          <w:numId w:val="42"/>
        </w:numPr>
        <w:spacing w:line="360" w:lineRule="auto"/>
        <w:rPr>
          <w:szCs w:val="24"/>
        </w:rPr>
      </w:pPr>
      <w:r>
        <w:rPr>
          <w:rFonts w:asciiTheme="minorHAnsi" w:hAnsiTheme="minorHAnsi" w:cstheme="minorHAnsi"/>
          <w:szCs w:val="24"/>
        </w:rPr>
        <w:t xml:space="preserve">Once PO Status for all payment orders are ‘Processed’, the WI </w:t>
      </w:r>
      <w:r w:rsidR="00A95CFB">
        <w:rPr>
          <w:rFonts w:asciiTheme="minorHAnsi" w:hAnsiTheme="minorHAnsi" w:cstheme="minorHAnsi"/>
          <w:szCs w:val="24"/>
        </w:rPr>
        <w:t>will be</w:t>
      </w:r>
      <w:r w:rsidR="005B410E">
        <w:rPr>
          <w:rFonts w:asciiTheme="minorHAnsi" w:hAnsiTheme="minorHAnsi" w:cstheme="minorHAnsi"/>
          <w:szCs w:val="24"/>
        </w:rPr>
        <w:t xml:space="preserve"> treated as ‘Success’ and will </w:t>
      </w:r>
      <w:r>
        <w:rPr>
          <w:rFonts w:asciiTheme="minorHAnsi" w:hAnsiTheme="minorHAnsi" w:cstheme="minorHAnsi"/>
          <w:szCs w:val="24"/>
        </w:rPr>
        <w:t xml:space="preserve">move back to ‘Operations Checker’. </w:t>
      </w:r>
    </w:p>
    <w:p w:rsidRPr="00FE48A1" w:rsidR="00FE48A1" w:rsidP="004B63F3" w:rsidRDefault="00FE48A1" w14:paraId="37DA4FC8" w14:textId="6240EB0C">
      <w:pPr>
        <w:pStyle w:val="ListParagraph"/>
        <w:numPr>
          <w:ilvl w:val="0"/>
          <w:numId w:val="42"/>
        </w:numPr>
        <w:spacing w:line="360" w:lineRule="auto"/>
        <w:rPr>
          <w:szCs w:val="24"/>
        </w:rPr>
      </w:pPr>
      <w:r>
        <w:rPr>
          <w:rFonts w:asciiTheme="minorHAnsi" w:hAnsiTheme="minorHAnsi" w:cstheme="minorHAnsi"/>
          <w:szCs w:val="24"/>
        </w:rPr>
        <w:t>If in case, for any of the payment order for a WI, the status from Finacle is something other than ‘Processed’</w:t>
      </w:r>
      <w:r w:rsidR="00641C4F">
        <w:rPr>
          <w:rFonts w:asciiTheme="minorHAnsi" w:hAnsiTheme="minorHAnsi" w:cstheme="minorHAnsi"/>
          <w:szCs w:val="24"/>
        </w:rPr>
        <w:t xml:space="preserve"> at the second time</w:t>
      </w:r>
      <w:r>
        <w:rPr>
          <w:rFonts w:asciiTheme="minorHAnsi" w:hAnsiTheme="minorHAnsi" w:cstheme="minorHAnsi"/>
          <w:szCs w:val="24"/>
        </w:rPr>
        <w:t>, the system will treat it as a failure/</w:t>
      </w:r>
      <w:r w:rsidR="0015447F">
        <w:rPr>
          <w:rFonts w:asciiTheme="minorHAnsi" w:hAnsiTheme="minorHAnsi" w:cstheme="minorHAnsi"/>
          <w:szCs w:val="24"/>
        </w:rPr>
        <w:t>reject and</w:t>
      </w:r>
      <w:r>
        <w:rPr>
          <w:rFonts w:asciiTheme="minorHAnsi" w:hAnsiTheme="minorHAnsi" w:cstheme="minorHAnsi"/>
          <w:szCs w:val="24"/>
        </w:rPr>
        <w:t xml:space="preserve"> route the WI to Integration Error Handling. </w:t>
      </w:r>
    </w:p>
    <w:p w:rsidRPr="004B63F3" w:rsidR="00FE48A1" w:rsidP="004B63F3" w:rsidRDefault="00FE48A1" w14:paraId="0C0FD0A0" w14:textId="76826274">
      <w:pPr>
        <w:pStyle w:val="ListParagraph"/>
        <w:numPr>
          <w:ilvl w:val="0"/>
          <w:numId w:val="42"/>
        </w:numPr>
        <w:spacing w:line="360" w:lineRule="auto"/>
        <w:rPr>
          <w:szCs w:val="24"/>
        </w:rPr>
      </w:pPr>
      <w:r>
        <w:rPr>
          <w:rFonts w:asciiTheme="minorHAnsi" w:hAnsiTheme="minorHAnsi" w:cstheme="minorHAnsi"/>
          <w:szCs w:val="24"/>
        </w:rPr>
        <w:t xml:space="preserve">The WI will wait </w:t>
      </w:r>
      <w:r w:rsidR="00534114">
        <w:rPr>
          <w:rFonts w:asciiTheme="minorHAnsi" w:hAnsiTheme="minorHAnsi" w:cstheme="minorHAnsi"/>
          <w:szCs w:val="24"/>
        </w:rPr>
        <w:t xml:space="preserve">for ‘4 </w:t>
      </w:r>
      <w:proofErr w:type="spellStart"/>
      <w:r w:rsidR="00534114">
        <w:rPr>
          <w:rFonts w:asciiTheme="minorHAnsi" w:hAnsiTheme="minorHAnsi" w:cstheme="minorHAnsi"/>
          <w:szCs w:val="24"/>
        </w:rPr>
        <w:t>hrs’</w:t>
      </w:r>
      <w:proofErr w:type="spellEnd"/>
      <w:r w:rsidR="00534114">
        <w:rPr>
          <w:rFonts w:asciiTheme="minorHAnsi" w:hAnsiTheme="minorHAnsi" w:cstheme="minorHAnsi"/>
          <w:szCs w:val="24"/>
        </w:rPr>
        <w:t xml:space="preserve"> </w:t>
      </w:r>
      <w:r w:rsidR="00AE0B0A">
        <w:rPr>
          <w:rFonts w:asciiTheme="minorHAnsi" w:hAnsiTheme="minorHAnsi" w:cstheme="minorHAnsi"/>
          <w:szCs w:val="24"/>
        </w:rPr>
        <w:t>at</w:t>
      </w:r>
      <w:r w:rsidR="00534114">
        <w:rPr>
          <w:rFonts w:asciiTheme="minorHAnsi" w:hAnsiTheme="minorHAnsi" w:cstheme="minorHAnsi"/>
          <w:szCs w:val="24"/>
        </w:rPr>
        <w:t xml:space="preserve"> this queue if in case no status </w:t>
      </w:r>
      <w:r w:rsidR="00934CB8">
        <w:rPr>
          <w:rFonts w:asciiTheme="minorHAnsi" w:hAnsiTheme="minorHAnsi" w:cstheme="minorHAnsi"/>
          <w:szCs w:val="24"/>
        </w:rPr>
        <w:t>is received</w:t>
      </w:r>
      <w:r w:rsidR="00AE0B0A">
        <w:rPr>
          <w:rFonts w:asciiTheme="minorHAnsi" w:hAnsiTheme="minorHAnsi" w:cstheme="minorHAnsi"/>
          <w:szCs w:val="24"/>
        </w:rPr>
        <w:t xml:space="preserve"> from </w:t>
      </w:r>
      <w:r w:rsidR="00A95CFB">
        <w:rPr>
          <w:rFonts w:asciiTheme="minorHAnsi" w:hAnsiTheme="minorHAnsi" w:cstheme="minorHAnsi"/>
          <w:szCs w:val="24"/>
        </w:rPr>
        <w:t>Finacle,</w:t>
      </w:r>
      <w:r w:rsidR="00AE0B0A">
        <w:rPr>
          <w:rFonts w:asciiTheme="minorHAnsi" w:hAnsiTheme="minorHAnsi" w:cstheme="minorHAnsi"/>
          <w:szCs w:val="24"/>
        </w:rPr>
        <w:t xml:space="preserve"> and the WI will be routed to ‘Integration Error </w:t>
      </w:r>
      <w:r w:rsidR="0015447F">
        <w:rPr>
          <w:rFonts w:asciiTheme="minorHAnsi" w:hAnsiTheme="minorHAnsi" w:cstheme="minorHAnsi"/>
          <w:szCs w:val="24"/>
        </w:rPr>
        <w:t>Handling.</w:t>
      </w:r>
      <w:r w:rsidR="00AE0B0A">
        <w:rPr>
          <w:rFonts w:asciiTheme="minorHAnsi" w:hAnsiTheme="minorHAnsi" w:cstheme="minorHAnsi"/>
          <w:szCs w:val="24"/>
        </w:rPr>
        <w:t xml:space="preserve">’ </w:t>
      </w:r>
    </w:p>
    <w:p w:rsidRPr="00800AC4" w:rsidR="00F77D1A" w:rsidP="00F77D1A" w:rsidRDefault="00F77D1A" w14:paraId="15F37D0B" w14:textId="4F1F0ADB">
      <w:pPr>
        <w:pStyle w:val="ListParagraph"/>
        <w:numPr>
          <w:ilvl w:val="0"/>
          <w:numId w:val="42"/>
        </w:numPr>
        <w:spacing w:line="360" w:lineRule="auto"/>
        <w:rPr>
          <w:szCs w:val="24"/>
        </w:rPr>
      </w:pPr>
      <w:r w:rsidRPr="00800AC4">
        <w:rPr>
          <w:rFonts w:asciiTheme="minorHAnsi" w:hAnsiTheme="minorHAnsi" w:cstheme="minorHAnsi"/>
          <w:szCs w:val="24"/>
        </w:rPr>
        <w:t>On Success, WI moves back to ‘Operations</w:t>
      </w:r>
      <w:r w:rsidR="00425BAE">
        <w:rPr>
          <w:rFonts w:asciiTheme="minorHAnsi" w:hAnsiTheme="minorHAnsi" w:cstheme="minorHAnsi"/>
          <w:szCs w:val="24"/>
        </w:rPr>
        <w:t xml:space="preserve"> Checker</w:t>
      </w:r>
      <w:r w:rsidRPr="00800AC4">
        <w:rPr>
          <w:rFonts w:asciiTheme="minorHAnsi" w:hAnsiTheme="minorHAnsi" w:cstheme="minorHAnsi"/>
          <w:szCs w:val="24"/>
        </w:rPr>
        <w:t xml:space="preserve">’ for review. Then the user takes </w:t>
      </w:r>
      <w:r w:rsidRPr="00800AC4" w:rsidR="00486076">
        <w:rPr>
          <w:rFonts w:asciiTheme="minorHAnsi" w:hAnsiTheme="minorHAnsi" w:cstheme="minorHAnsi"/>
          <w:szCs w:val="24"/>
        </w:rPr>
        <w:t>the decision</w:t>
      </w:r>
      <w:r w:rsidRPr="00800AC4">
        <w:rPr>
          <w:rFonts w:asciiTheme="minorHAnsi" w:hAnsiTheme="minorHAnsi" w:cstheme="minorHAnsi"/>
          <w:szCs w:val="24"/>
        </w:rPr>
        <w:t xml:space="preserve"> as ‘Approve’ </w:t>
      </w:r>
      <w:r w:rsidRPr="00800AC4" w:rsidR="00486076">
        <w:rPr>
          <w:rFonts w:asciiTheme="minorHAnsi" w:hAnsiTheme="minorHAnsi" w:cstheme="minorHAnsi"/>
          <w:szCs w:val="24"/>
        </w:rPr>
        <w:t xml:space="preserve">and WI moves to Archival. </w:t>
      </w:r>
    </w:p>
    <w:p w:rsidRPr="00213750" w:rsidR="00CB5C7B" w:rsidP="0061138E" w:rsidRDefault="00CB5C7B" w14:paraId="1362BC30" w14:textId="502A9740">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w:t>
      </w:r>
      <w:r w:rsidRPr="00074B17">
        <w:rPr>
          <w:rFonts w:asciiTheme="minorHAnsi" w:hAnsiTheme="minorHAnsi" w:cstheme="minorHAnsi"/>
          <w:szCs w:val="24"/>
        </w:rPr>
        <w:t>the email to Dubai Court</w:t>
      </w:r>
      <w:r w:rsidR="00074B17">
        <w:rPr>
          <w:rFonts w:asciiTheme="minorHAnsi" w:hAnsiTheme="minorHAnsi" w:cstheme="minorHAnsi"/>
          <w:szCs w:val="24"/>
        </w:rPr>
        <w:t xml:space="preserve"> along with Court Letters and Court Instructions</w:t>
      </w:r>
      <w:r w:rsidRPr="00800AC4">
        <w:rPr>
          <w:rFonts w:asciiTheme="minorHAnsi" w:hAnsiTheme="minorHAnsi" w:cstheme="minorHAnsi"/>
          <w:szCs w:val="24"/>
        </w:rPr>
        <w:t>, the WI moves to Archival. Similarly, if the request was from CCMS, the WI moves to Archival without triggering any email.</w:t>
      </w:r>
      <w:r w:rsidRPr="00800AC4" w:rsidR="006B79F5">
        <w:rPr>
          <w:rFonts w:asciiTheme="minorHAnsi" w:hAnsiTheme="minorHAnsi" w:cstheme="minorHAnsi"/>
          <w:szCs w:val="24"/>
        </w:rPr>
        <w:t xml:space="preserve"> </w:t>
      </w:r>
    </w:p>
    <w:p w:rsidRPr="00AD5751" w:rsidR="00F4127C" w:rsidP="00AD5751" w:rsidRDefault="00213750" w14:paraId="7EB65585" w14:textId="5778DF6B">
      <w:pPr>
        <w:pStyle w:val="ListParagraph"/>
        <w:numPr>
          <w:ilvl w:val="0"/>
          <w:numId w:val="42"/>
        </w:numPr>
        <w:spacing w:line="360" w:lineRule="auto"/>
        <w:rPr>
          <w:szCs w:val="24"/>
        </w:rPr>
      </w:pPr>
      <w:r>
        <w:rPr>
          <w:rFonts w:asciiTheme="minorHAnsi" w:hAnsiTheme="minorHAnsi" w:cstheme="minorHAnsi"/>
          <w:szCs w:val="24"/>
        </w:rPr>
        <w:t xml:space="preserve">If in case, any account </w:t>
      </w:r>
      <w:r w:rsidR="00714620">
        <w:rPr>
          <w:rFonts w:asciiTheme="minorHAnsi" w:hAnsiTheme="minorHAnsi" w:cstheme="minorHAnsi"/>
          <w:szCs w:val="24"/>
        </w:rPr>
        <w:t>is identifi</w:t>
      </w:r>
      <w:r w:rsidR="001D570B">
        <w:rPr>
          <w:rFonts w:asciiTheme="minorHAnsi" w:hAnsiTheme="minorHAnsi" w:cstheme="minorHAnsi"/>
          <w:szCs w:val="24"/>
        </w:rPr>
        <w:t>ed</w:t>
      </w:r>
      <w:r w:rsidR="00714620">
        <w:rPr>
          <w:rFonts w:asciiTheme="minorHAnsi" w:hAnsiTheme="minorHAnsi" w:cstheme="minorHAnsi"/>
          <w:szCs w:val="24"/>
        </w:rPr>
        <w:t xml:space="preserve"> as ‘Joint Account’ </w:t>
      </w:r>
      <w:r w:rsidR="00D06C1B">
        <w:rPr>
          <w:rFonts w:asciiTheme="minorHAnsi" w:hAnsiTheme="minorHAnsi" w:cstheme="minorHAnsi"/>
          <w:szCs w:val="24"/>
        </w:rPr>
        <w:t xml:space="preserve">at the time of </w:t>
      </w:r>
      <w:r w:rsidR="00C173C3">
        <w:rPr>
          <w:rFonts w:asciiTheme="minorHAnsi" w:hAnsiTheme="minorHAnsi" w:cstheme="minorHAnsi"/>
          <w:szCs w:val="24"/>
        </w:rPr>
        <w:t>product search</w:t>
      </w:r>
      <w:r w:rsidR="00714620">
        <w:rPr>
          <w:rFonts w:asciiTheme="minorHAnsi" w:hAnsiTheme="minorHAnsi" w:cstheme="minorHAnsi"/>
          <w:szCs w:val="24"/>
        </w:rPr>
        <w:t>,</w:t>
      </w:r>
      <w:r w:rsidR="00F906E0">
        <w:rPr>
          <w:rFonts w:asciiTheme="minorHAnsi" w:hAnsiTheme="minorHAnsi" w:cstheme="minorHAnsi"/>
          <w:szCs w:val="24"/>
        </w:rPr>
        <w:t xml:space="preserve"> the ‘Operations Maker’ will fill necessary details for that account type</w:t>
      </w:r>
      <w:r w:rsidR="00714620">
        <w:rPr>
          <w:rFonts w:asciiTheme="minorHAnsi" w:hAnsiTheme="minorHAnsi" w:cstheme="minorHAnsi"/>
          <w:szCs w:val="24"/>
        </w:rPr>
        <w:t xml:space="preserve"> </w:t>
      </w:r>
      <w:r w:rsidR="00F906E0">
        <w:rPr>
          <w:rFonts w:asciiTheme="minorHAnsi" w:hAnsiTheme="minorHAnsi" w:cstheme="minorHAnsi"/>
          <w:szCs w:val="24"/>
        </w:rPr>
        <w:t xml:space="preserve">and </w:t>
      </w:r>
      <w:r w:rsidR="00714620">
        <w:rPr>
          <w:rFonts w:asciiTheme="minorHAnsi" w:hAnsiTheme="minorHAnsi" w:cstheme="minorHAnsi"/>
          <w:szCs w:val="24"/>
        </w:rPr>
        <w:t xml:space="preserve">customer </w:t>
      </w:r>
      <w:r w:rsidR="00714620">
        <w:rPr>
          <w:rFonts w:asciiTheme="minorHAnsi" w:hAnsiTheme="minorHAnsi" w:cstheme="minorHAnsi"/>
          <w:szCs w:val="24"/>
        </w:rPr>
        <w:t>communication</w:t>
      </w:r>
      <w:r w:rsidR="00B63AB4">
        <w:rPr>
          <w:rFonts w:asciiTheme="minorHAnsi" w:hAnsiTheme="minorHAnsi" w:cstheme="minorHAnsi"/>
          <w:szCs w:val="24"/>
        </w:rPr>
        <w:t xml:space="preserve"> as email </w:t>
      </w:r>
      <w:r w:rsidR="00F906E0">
        <w:rPr>
          <w:rFonts w:asciiTheme="minorHAnsi" w:hAnsiTheme="minorHAnsi" w:cstheme="minorHAnsi"/>
          <w:szCs w:val="24"/>
        </w:rPr>
        <w:t xml:space="preserve">will </w:t>
      </w:r>
      <w:r w:rsidR="00AD5751">
        <w:rPr>
          <w:rFonts w:asciiTheme="minorHAnsi" w:hAnsiTheme="minorHAnsi" w:cstheme="minorHAnsi"/>
          <w:szCs w:val="24"/>
        </w:rPr>
        <w:t xml:space="preserve">also </w:t>
      </w:r>
      <w:r w:rsidR="00F906E0">
        <w:rPr>
          <w:rFonts w:asciiTheme="minorHAnsi" w:hAnsiTheme="minorHAnsi" w:cstheme="minorHAnsi"/>
          <w:szCs w:val="24"/>
        </w:rPr>
        <w:t xml:space="preserve">be triggered </w:t>
      </w:r>
      <w:r w:rsidR="00B63AB4">
        <w:rPr>
          <w:rFonts w:asciiTheme="minorHAnsi" w:hAnsiTheme="minorHAnsi" w:cstheme="minorHAnsi"/>
          <w:szCs w:val="24"/>
        </w:rPr>
        <w:t xml:space="preserve">along with the user uploaded ‘Customer Letter’. </w:t>
      </w:r>
    </w:p>
    <w:p w:rsidR="00AD5751" w:rsidP="00AD5751" w:rsidRDefault="00AD5751" w14:paraId="163D0E47" w14:textId="77777777">
      <w:pPr>
        <w:pStyle w:val="ListParagraph"/>
        <w:spacing w:line="360" w:lineRule="auto"/>
        <w:rPr>
          <w:szCs w:val="24"/>
        </w:rPr>
      </w:pPr>
    </w:p>
    <w:p w:rsidR="003F57F6" w:rsidP="00AD5751" w:rsidRDefault="003F57F6" w14:paraId="1D2E0888" w14:textId="77777777">
      <w:pPr>
        <w:pStyle w:val="ListParagraph"/>
        <w:spacing w:line="360" w:lineRule="auto"/>
        <w:rPr>
          <w:szCs w:val="24"/>
        </w:rPr>
      </w:pPr>
    </w:p>
    <w:p w:rsidR="003F57F6" w:rsidP="00AD5751" w:rsidRDefault="003F57F6" w14:paraId="5D87E748" w14:textId="77777777">
      <w:pPr>
        <w:pStyle w:val="ListParagraph"/>
        <w:spacing w:line="360" w:lineRule="auto"/>
        <w:rPr>
          <w:szCs w:val="24"/>
        </w:rPr>
      </w:pPr>
    </w:p>
    <w:p w:rsidRPr="00AD5751" w:rsidR="003F57F6" w:rsidP="00AD5751" w:rsidRDefault="003F57F6" w14:paraId="35BB6E87" w14:textId="77777777">
      <w:pPr>
        <w:pStyle w:val="ListParagraph"/>
        <w:spacing w:line="360" w:lineRule="auto"/>
        <w:rPr>
          <w:szCs w:val="24"/>
        </w:rPr>
      </w:pPr>
    </w:p>
    <w:p w:rsidRPr="000E272D" w:rsidR="00C56C9A" w:rsidP="007C1709" w:rsidRDefault="00C56C9A" w14:paraId="22449937" w14:textId="723DD540">
      <w:pPr>
        <w:pStyle w:val="Heading3"/>
      </w:pPr>
      <w:bookmarkStart w:name="_Toc166061944" w:id="258"/>
      <w:r w:rsidRPr="000E272D">
        <w:t xml:space="preserve">Transfer </w:t>
      </w:r>
      <w:r w:rsidR="002174B7">
        <w:t>Flow</w:t>
      </w:r>
      <w:bookmarkEnd w:id="258"/>
    </w:p>
    <w:p w:rsidRPr="00800AC4" w:rsidR="00C56C9A" w:rsidP="00C56C9A" w:rsidRDefault="00C56C9A" w14:paraId="5AB5250B" w14:textId="77777777">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F47793">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F47793">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rsidRPr="00800AC4" w:rsidR="00C56C9A" w:rsidP="00C56C9A" w:rsidRDefault="00C56C9A" w14:paraId="725AFC85"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rsidRPr="00800AC4" w:rsidR="00C56C9A" w:rsidP="00C56C9A" w:rsidRDefault="00C56C9A" w14:paraId="27967F3E"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rsidRPr="00800AC4" w:rsidR="00C56C9A" w:rsidP="00C56C9A" w:rsidRDefault="00C56C9A" w14:paraId="539C29FD"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rsidRPr="00800AC4" w:rsidR="00C56C9A" w:rsidP="00C56C9A" w:rsidRDefault="00C56C9A" w14:paraId="2903BF28"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w:t>
      </w:r>
      <w:r w:rsidRPr="006C0645">
        <w:rPr>
          <w:rFonts w:asciiTheme="minorHAnsi" w:hAnsiTheme="minorHAnsi" w:cstheme="minorHAnsi"/>
          <w:b/>
          <w:bCs/>
          <w:szCs w:val="24"/>
        </w:rPr>
        <w:t>‘RAK Bank’</w:t>
      </w:r>
      <w:r w:rsidRPr="00800AC4">
        <w:rPr>
          <w:rFonts w:asciiTheme="minorHAnsi" w:hAnsiTheme="minorHAnsi" w:cstheme="minorHAnsi"/>
          <w:szCs w:val="24"/>
        </w:rPr>
        <w:t xml:space="preserve"> or ‘</w:t>
      </w:r>
      <w:r w:rsidRPr="006C0645">
        <w:rPr>
          <w:rFonts w:asciiTheme="minorHAnsi" w:hAnsiTheme="minorHAnsi" w:cstheme="minorHAnsi"/>
          <w:b/>
          <w:bCs/>
          <w:szCs w:val="24"/>
        </w:rPr>
        <w:t>Non-RAK Bank</w:t>
      </w:r>
      <w:r w:rsidRPr="00800AC4">
        <w:rPr>
          <w:rFonts w:asciiTheme="minorHAnsi" w:hAnsiTheme="minorHAnsi" w:cstheme="minorHAnsi"/>
          <w:szCs w:val="24"/>
        </w:rPr>
        <w:t xml:space="preserve">’ customer. </w:t>
      </w:r>
    </w:p>
    <w:p w:rsidRPr="00800AC4" w:rsidR="00C56C9A" w:rsidP="00C56C9A" w:rsidRDefault="00C56C9A" w14:paraId="0FC918C2" w14:textId="538955F8">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r w:rsidR="003171CF">
        <w:rPr>
          <w:rFonts w:asciiTheme="minorHAnsi" w:hAnsiTheme="minorHAnsi" w:cstheme="minorHAnsi"/>
          <w:szCs w:val="24"/>
        </w:rPr>
        <w:t>. The user will select the products and click on ‘</w:t>
      </w:r>
      <w:r w:rsidRPr="003171CF" w:rsidR="003171CF">
        <w:rPr>
          <w:rFonts w:asciiTheme="minorHAnsi" w:hAnsiTheme="minorHAnsi" w:cstheme="minorHAnsi"/>
          <w:b/>
          <w:bCs/>
          <w:szCs w:val="24"/>
        </w:rPr>
        <w:t>Consider for Obligations’</w:t>
      </w:r>
      <w:r w:rsidR="003171CF">
        <w:rPr>
          <w:rFonts w:asciiTheme="minorHAnsi" w:hAnsiTheme="minorHAnsi" w:cstheme="minorHAnsi"/>
          <w:szCs w:val="24"/>
        </w:rPr>
        <w:t xml:space="preserve">. </w:t>
      </w:r>
    </w:p>
    <w:p w:rsidRPr="00800AC4" w:rsidR="00C56C9A" w:rsidP="00C56C9A" w:rsidRDefault="00C56C9A" w14:paraId="30C778EF"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rsidRPr="00800AC4" w:rsidR="00C56C9A" w:rsidP="00C56C9A" w:rsidRDefault="00C56C9A" w14:paraId="6F7733FA"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rsidRPr="00800AC4" w:rsidR="00C56C9A" w:rsidP="00816CB2" w:rsidRDefault="00C56C9A" w14:paraId="357DAA25" w14:textId="6A5C9F8A">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rsidRPr="00800AC4" w:rsidR="009E6482" w:rsidP="009E6482" w:rsidRDefault="009E6482" w14:paraId="79AE2D27" w14:textId="2C70BFA0">
      <w:pPr>
        <w:pStyle w:val="ListParagraph"/>
        <w:numPr>
          <w:ilvl w:val="0"/>
          <w:numId w:val="42"/>
        </w:numPr>
        <w:spacing w:line="360" w:lineRule="auto"/>
        <w:rPr>
          <w:szCs w:val="24"/>
        </w:rPr>
      </w:pPr>
      <w:r w:rsidRPr="00800AC4">
        <w:rPr>
          <w:rFonts w:asciiTheme="minorHAnsi" w:hAnsiTheme="minorHAnsi" w:cstheme="minorHAnsi"/>
          <w:szCs w:val="24"/>
        </w:rPr>
        <w:t>On Approval, system will identify if child WI creation is required or not based on the user selection on the products for ‘Islamic’, ‘Investments’ or. If yes, child WI will get created for the product selected and the WI will route to ‘IOPS Maker’</w:t>
      </w:r>
      <w:r w:rsidR="00302CEA">
        <w:rPr>
          <w:rFonts w:asciiTheme="minorHAnsi" w:hAnsiTheme="minorHAnsi" w:cstheme="minorHAnsi"/>
          <w:szCs w:val="24"/>
        </w:rPr>
        <w:t xml:space="preserve"> or </w:t>
      </w:r>
      <w:r w:rsidRPr="00800AC4">
        <w:rPr>
          <w:rFonts w:asciiTheme="minorHAnsi" w:hAnsiTheme="minorHAnsi" w:cstheme="minorHAnsi"/>
          <w:szCs w:val="24"/>
        </w:rPr>
        <w:t xml:space="preserve">‘Inv IOPS Maker’ respectively. </w:t>
      </w:r>
    </w:p>
    <w:p w:rsidRPr="007063D4" w:rsidR="00803F7E" w:rsidP="007063D4" w:rsidRDefault="009E6482" w14:paraId="6C110290" w14:textId="409B3125">
      <w:pPr>
        <w:pStyle w:val="ListParagraph"/>
        <w:numPr>
          <w:ilvl w:val="0"/>
          <w:numId w:val="42"/>
        </w:numPr>
        <w:spacing w:line="360" w:lineRule="auto"/>
        <w:rPr>
          <w:szCs w:val="24"/>
        </w:rPr>
      </w:pPr>
      <w:r w:rsidRPr="00800AC4">
        <w:rPr>
          <w:rFonts w:asciiTheme="minorHAnsi" w:hAnsiTheme="minorHAnsi" w:cstheme="minorHAnsi"/>
          <w:szCs w:val="24"/>
        </w:rPr>
        <w:t xml:space="preserve">Primary </w:t>
      </w:r>
      <w:r w:rsidRPr="00800AC4" w:rsidR="00816CB2">
        <w:rPr>
          <w:rFonts w:asciiTheme="minorHAnsi" w:hAnsiTheme="minorHAnsi" w:cstheme="minorHAnsi"/>
          <w:szCs w:val="24"/>
        </w:rPr>
        <w:t xml:space="preserve">WI moves to </w:t>
      </w:r>
      <w:r w:rsidRPr="00800AC4" w:rsidR="002C622E">
        <w:rPr>
          <w:rFonts w:asciiTheme="minorHAnsi" w:hAnsiTheme="minorHAnsi" w:cstheme="minorHAnsi"/>
          <w:szCs w:val="24"/>
        </w:rPr>
        <w:t xml:space="preserve">‘System Integration’ queue. Internal blacklists for </w:t>
      </w:r>
      <w:r w:rsidR="00CC1FAB">
        <w:rPr>
          <w:rFonts w:asciiTheme="minorHAnsi" w:hAnsiTheme="minorHAnsi" w:cstheme="minorHAnsi"/>
          <w:szCs w:val="24"/>
        </w:rPr>
        <w:t>matched RAK</w:t>
      </w:r>
      <w:r w:rsidRPr="00800AC4" w:rsidR="002C622E">
        <w:rPr>
          <w:rFonts w:asciiTheme="minorHAnsi" w:hAnsiTheme="minorHAnsi" w:cstheme="minorHAnsi"/>
          <w:szCs w:val="24"/>
        </w:rPr>
        <w:t xml:space="preserve"> Bank Customers and External Blacklist for </w:t>
      </w:r>
      <w:r w:rsidR="003171CF">
        <w:rPr>
          <w:rFonts w:asciiTheme="minorHAnsi" w:hAnsiTheme="minorHAnsi" w:cstheme="minorHAnsi"/>
          <w:szCs w:val="24"/>
        </w:rPr>
        <w:t xml:space="preserve">matched </w:t>
      </w:r>
      <w:r w:rsidRPr="00800AC4" w:rsidR="0097796F">
        <w:rPr>
          <w:rFonts w:asciiTheme="minorHAnsi" w:hAnsiTheme="minorHAnsi" w:cstheme="minorHAnsi"/>
          <w:szCs w:val="24"/>
        </w:rPr>
        <w:t>Non-RAK</w:t>
      </w:r>
      <w:r w:rsidRPr="00800AC4" w:rsidR="002C622E">
        <w:rPr>
          <w:rFonts w:asciiTheme="minorHAnsi" w:hAnsiTheme="minorHAnsi" w:cstheme="minorHAnsi"/>
          <w:szCs w:val="24"/>
        </w:rPr>
        <w:t xml:space="preserve"> Bank Customers will be </w:t>
      </w:r>
      <w:r w:rsidRPr="00800AC4" w:rsidR="002C622E">
        <w:rPr>
          <w:rFonts w:asciiTheme="minorHAnsi" w:hAnsiTheme="minorHAnsi" w:cstheme="minorHAnsi"/>
          <w:szCs w:val="24"/>
        </w:rPr>
        <w:t xml:space="preserve">marked by triggering the request to Finacle. </w:t>
      </w:r>
      <w:r w:rsidRPr="00800AC4" w:rsidR="0097796F">
        <w:rPr>
          <w:rFonts w:asciiTheme="minorHAnsi" w:hAnsiTheme="minorHAnsi" w:cstheme="minorHAnsi"/>
          <w:szCs w:val="24"/>
        </w:rPr>
        <w:t>Once done</w:t>
      </w:r>
      <w:r w:rsidRPr="00800AC4" w:rsidR="00D647D5">
        <w:rPr>
          <w:rFonts w:asciiTheme="minorHAnsi" w:hAnsiTheme="minorHAnsi" w:cstheme="minorHAnsi"/>
          <w:szCs w:val="24"/>
        </w:rPr>
        <w:t xml:space="preserve">, the WI moves to </w:t>
      </w:r>
      <w:r w:rsidR="007063D4">
        <w:rPr>
          <w:rFonts w:asciiTheme="minorHAnsi" w:hAnsiTheme="minorHAnsi" w:cstheme="minorHAnsi"/>
          <w:szCs w:val="24"/>
        </w:rPr>
        <w:t xml:space="preserve">a </w:t>
      </w:r>
      <w:r w:rsidRPr="00800AC4" w:rsidR="00D647D5">
        <w:rPr>
          <w:rFonts w:asciiTheme="minorHAnsi" w:hAnsiTheme="minorHAnsi" w:cstheme="minorHAnsi"/>
          <w:szCs w:val="24"/>
        </w:rPr>
        <w:t>‘</w:t>
      </w:r>
      <w:r w:rsidR="007063D4">
        <w:rPr>
          <w:rFonts w:asciiTheme="minorHAnsi" w:hAnsiTheme="minorHAnsi" w:cstheme="minorHAnsi"/>
          <w:szCs w:val="24"/>
        </w:rPr>
        <w:t xml:space="preserve">Hold’ </w:t>
      </w:r>
      <w:r w:rsidRPr="00800AC4" w:rsidR="00D647D5">
        <w:rPr>
          <w:rFonts w:asciiTheme="minorHAnsi" w:hAnsiTheme="minorHAnsi" w:cstheme="minorHAnsi"/>
          <w:szCs w:val="24"/>
        </w:rPr>
        <w:t xml:space="preserve">queue. </w:t>
      </w:r>
      <w:r w:rsidRPr="007063D4" w:rsidR="00803F7E">
        <w:rPr>
          <w:rFonts w:asciiTheme="minorHAnsi" w:hAnsiTheme="minorHAnsi" w:cstheme="minorHAnsi"/>
          <w:szCs w:val="24"/>
          <w:highlight w:val="yellow"/>
        </w:rPr>
        <w:t xml:space="preserve"> </w:t>
      </w:r>
    </w:p>
    <w:p w:rsidRPr="007063D4" w:rsidR="00803F7E" w:rsidP="00803F7E" w:rsidRDefault="00803F7E" w14:paraId="639C35DD" w14:textId="6CD8DEBF">
      <w:pPr>
        <w:pStyle w:val="ListParagraph"/>
        <w:numPr>
          <w:ilvl w:val="0"/>
          <w:numId w:val="42"/>
        </w:numPr>
        <w:spacing w:line="360" w:lineRule="auto"/>
        <w:rPr>
          <w:szCs w:val="24"/>
        </w:rPr>
      </w:pPr>
      <w:r w:rsidRPr="00800AC4">
        <w:rPr>
          <w:rFonts w:asciiTheme="minorHAnsi" w:hAnsiTheme="minorHAnsi" w:cstheme="minorHAnsi"/>
          <w:szCs w:val="24"/>
        </w:rPr>
        <w:t>Parallelly, the product makers (IOPS, Inv IOPS) submit the request to checkers (IOPS, Inv IOPS). Checkers will either ‘Approve</w:t>
      </w:r>
      <w:proofErr w:type="gramStart"/>
      <w:r w:rsidRPr="00800AC4">
        <w:rPr>
          <w:rFonts w:asciiTheme="minorHAnsi" w:hAnsiTheme="minorHAnsi" w:cstheme="minorHAnsi"/>
          <w:szCs w:val="24"/>
        </w:rPr>
        <w:t>’</w:t>
      </w:r>
      <w:proofErr w:type="gramEnd"/>
      <w:r w:rsidRPr="00800AC4">
        <w:rPr>
          <w:rFonts w:asciiTheme="minorHAnsi" w:hAnsiTheme="minorHAnsi" w:cstheme="minorHAnsi"/>
          <w:szCs w:val="24"/>
        </w:rPr>
        <w:t xml:space="preserve"> or ‘Reject’ and the child gets deleted. The WI at ‘</w:t>
      </w:r>
      <w:r w:rsidR="007063D4">
        <w:rPr>
          <w:rFonts w:asciiTheme="minorHAnsi" w:hAnsiTheme="minorHAnsi" w:cstheme="minorHAnsi"/>
          <w:szCs w:val="24"/>
        </w:rPr>
        <w:t xml:space="preserve">Hold’ queue </w:t>
      </w:r>
      <w:r w:rsidRPr="00800AC4">
        <w:rPr>
          <w:rFonts w:asciiTheme="minorHAnsi" w:hAnsiTheme="minorHAnsi" w:cstheme="minorHAnsi"/>
          <w:szCs w:val="24"/>
        </w:rPr>
        <w:t xml:space="preserve">gets updated with the decision and moves to ‘Operations </w:t>
      </w:r>
      <w:r w:rsidR="007063D4">
        <w:rPr>
          <w:rFonts w:asciiTheme="minorHAnsi" w:hAnsiTheme="minorHAnsi" w:cstheme="minorHAnsi"/>
          <w:szCs w:val="24"/>
        </w:rPr>
        <w:t>Maker</w:t>
      </w:r>
      <w:r w:rsidRPr="00800AC4">
        <w:rPr>
          <w:rFonts w:asciiTheme="minorHAnsi" w:hAnsiTheme="minorHAnsi" w:cstheme="minorHAnsi"/>
          <w:szCs w:val="24"/>
        </w:rPr>
        <w:t xml:space="preserve">’ automatically. </w:t>
      </w:r>
    </w:p>
    <w:p w:rsidRPr="007063D4" w:rsidR="007063D4" w:rsidP="007063D4" w:rsidRDefault="007063D4" w14:paraId="1F0C35ED" w14:textId="77777777">
      <w:pPr>
        <w:pStyle w:val="ListParagraph"/>
        <w:numPr>
          <w:ilvl w:val="0"/>
          <w:numId w:val="42"/>
        </w:numPr>
        <w:spacing w:line="360" w:lineRule="auto"/>
        <w:rPr>
          <w:szCs w:val="24"/>
        </w:rPr>
      </w:pPr>
      <w:r w:rsidRPr="007063D4">
        <w:rPr>
          <w:rFonts w:asciiTheme="minorHAnsi" w:hAnsiTheme="minorHAnsi" w:cstheme="minorHAnsi"/>
          <w:szCs w:val="24"/>
        </w:rPr>
        <w:t xml:space="preserve">The user at ‘Operations Maker’ queue will fill in the ‘Transaction Details’ section for selected products as mentioned in the Process Data Capture sheet. Please refer to Appendix C. </w:t>
      </w:r>
    </w:p>
    <w:p w:rsidRPr="00B027F4" w:rsidR="007063D4" w:rsidP="004F7D10" w:rsidRDefault="007063D4" w14:paraId="5CBAA281" w14:textId="333FFE01">
      <w:pPr>
        <w:pStyle w:val="ListParagraph"/>
        <w:numPr>
          <w:ilvl w:val="0"/>
          <w:numId w:val="42"/>
        </w:numPr>
        <w:spacing w:line="360" w:lineRule="auto"/>
        <w:rPr>
          <w:szCs w:val="24"/>
        </w:rPr>
      </w:pPr>
      <w:r w:rsidRPr="007063D4">
        <w:rPr>
          <w:rFonts w:asciiTheme="minorHAnsi" w:hAnsiTheme="minorHAnsi" w:cstheme="minorHAnsi"/>
          <w:szCs w:val="24"/>
        </w:rPr>
        <w:t xml:space="preserve">The ‘Operations Maker’ user will perform the ‘Customer Exposure’ again </w:t>
      </w:r>
      <w:r w:rsidR="004F7D10">
        <w:rPr>
          <w:rFonts w:asciiTheme="minorHAnsi" w:hAnsiTheme="minorHAnsi" w:cstheme="minorHAnsi"/>
          <w:szCs w:val="24"/>
        </w:rPr>
        <w:t xml:space="preserve">– refreshing the products </w:t>
      </w:r>
      <w:r w:rsidRPr="007063D4">
        <w:rPr>
          <w:rFonts w:asciiTheme="minorHAnsi" w:hAnsiTheme="minorHAnsi" w:cstheme="minorHAnsi"/>
          <w:szCs w:val="24"/>
        </w:rPr>
        <w:t xml:space="preserve">and </w:t>
      </w:r>
      <w:r w:rsidR="004F7D10">
        <w:rPr>
          <w:rFonts w:asciiTheme="minorHAnsi" w:hAnsiTheme="minorHAnsi" w:cstheme="minorHAnsi"/>
          <w:szCs w:val="24"/>
        </w:rPr>
        <w:t>Excel</w:t>
      </w:r>
      <w:r w:rsidRPr="007063D4">
        <w:rPr>
          <w:rFonts w:asciiTheme="minorHAnsi" w:hAnsiTheme="minorHAnsi" w:cstheme="minorHAnsi"/>
          <w:szCs w:val="24"/>
        </w:rPr>
        <w:t xml:space="preserve"> file generation will take place for the results. Please refer Appendix D for templates. </w:t>
      </w:r>
    </w:p>
    <w:p w:rsidRPr="00B027F4" w:rsidR="00B027F4" w:rsidP="004F7D10" w:rsidRDefault="00B027F4" w14:paraId="481529A5" w14:textId="2CF4BFAC">
      <w:pPr>
        <w:pStyle w:val="ListParagraph"/>
        <w:numPr>
          <w:ilvl w:val="0"/>
          <w:numId w:val="42"/>
        </w:numPr>
        <w:spacing w:line="360" w:lineRule="auto"/>
        <w:rPr>
          <w:szCs w:val="24"/>
        </w:rPr>
      </w:pPr>
      <w:r>
        <w:rPr>
          <w:rFonts w:asciiTheme="minorHAnsi" w:hAnsiTheme="minorHAnsi" w:cstheme="minorHAnsi"/>
          <w:szCs w:val="24"/>
        </w:rPr>
        <w:t>The user will select actions as:</w:t>
      </w:r>
    </w:p>
    <w:p w:rsidRPr="00B027F4" w:rsidR="00B027F4" w:rsidP="00B027F4" w:rsidRDefault="00B027F4" w14:paraId="2F9E94E4" w14:textId="5AF16E43">
      <w:pPr>
        <w:pStyle w:val="ListParagraph"/>
        <w:numPr>
          <w:ilvl w:val="2"/>
          <w:numId w:val="42"/>
        </w:numPr>
        <w:spacing w:line="360" w:lineRule="auto"/>
        <w:rPr>
          <w:szCs w:val="24"/>
        </w:rPr>
      </w:pPr>
      <w:r>
        <w:rPr>
          <w:rFonts w:asciiTheme="minorHAnsi" w:hAnsiTheme="minorHAnsi" w:cstheme="minorHAnsi"/>
          <w:szCs w:val="24"/>
        </w:rPr>
        <w:t>MCQ</w:t>
      </w:r>
    </w:p>
    <w:p w:rsidRPr="00B027F4" w:rsidR="00B027F4" w:rsidP="00B027F4" w:rsidRDefault="00B027F4" w14:paraId="12D647CC" w14:textId="5332E039">
      <w:pPr>
        <w:pStyle w:val="ListParagraph"/>
        <w:numPr>
          <w:ilvl w:val="2"/>
          <w:numId w:val="42"/>
        </w:numPr>
        <w:spacing w:line="360" w:lineRule="auto"/>
        <w:rPr>
          <w:szCs w:val="24"/>
        </w:rPr>
      </w:pPr>
      <w:r>
        <w:rPr>
          <w:rFonts w:asciiTheme="minorHAnsi" w:hAnsiTheme="minorHAnsi" w:cstheme="minorHAnsi"/>
          <w:szCs w:val="24"/>
        </w:rPr>
        <w:t xml:space="preserve">Internal Transfer </w:t>
      </w:r>
    </w:p>
    <w:p w:rsidRPr="004F7D10" w:rsidR="00B027F4" w:rsidP="00B027F4" w:rsidRDefault="00B027F4" w14:paraId="24893892" w14:textId="33B5405F">
      <w:pPr>
        <w:pStyle w:val="ListParagraph"/>
        <w:numPr>
          <w:ilvl w:val="2"/>
          <w:numId w:val="42"/>
        </w:numPr>
        <w:spacing w:line="360" w:lineRule="auto"/>
        <w:rPr>
          <w:szCs w:val="24"/>
        </w:rPr>
      </w:pPr>
      <w:r>
        <w:rPr>
          <w:rFonts w:asciiTheme="minorHAnsi" w:hAnsiTheme="minorHAnsi" w:cstheme="minorHAnsi"/>
          <w:szCs w:val="24"/>
        </w:rPr>
        <w:t>Remittance</w:t>
      </w:r>
    </w:p>
    <w:p w:rsidRPr="004F7D10" w:rsidR="004F7D10" w:rsidP="004F7D10" w:rsidRDefault="004F7D10" w14:paraId="5AC5C83C" w14:textId="087363BB">
      <w:pPr>
        <w:pStyle w:val="ListParagraph"/>
        <w:numPr>
          <w:ilvl w:val="0"/>
          <w:numId w:val="42"/>
        </w:numPr>
        <w:spacing w:line="360" w:lineRule="auto"/>
        <w:rPr>
          <w:szCs w:val="24"/>
        </w:rPr>
      </w:pPr>
      <w:r>
        <w:rPr>
          <w:rFonts w:asciiTheme="minorHAnsi" w:hAnsiTheme="minorHAnsi" w:cstheme="minorHAnsi"/>
          <w:szCs w:val="24"/>
        </w:rPr>
        <w:t xml:space="preserve">The user submits the requests to ‘Operations Checker’. </w:t>
      </w:r>
    </w:p>
    <w:p w:rsidRPr="008C3795" w:rsidR="00BE60DE" w:rsidP="008C3795" w:rsidRDefault="00C31B3D" w14:paraId="18F14765" w14:textId="7BF4297B">
      <w:pPr>
        <w:pStyle w:val="ListParagraph"/>
        <w:numPr>
          <w:ilvl w:val="0"/>
          <w:numId w:val="42"/>
        </w:numPr>
        <w:spacing w:line="360" w:lineRule="auto"/>
        <w:rPr>
          <w:szCs w:val="24"/>
        </w:rPr>
      </w:pPr>
      <w:r w:rsidRPr="00800AC4">
        <w:rPr>
          <w:rFonts w:asciiTheme="minorHAnsi" w:hAnsiTheme="minorHAnsi" w:cstheme="minorHAnsi"/>
          <w:szCs w:val="24"/>
        </w:rPr>
        <w:t xml:space="preserve">‘Operations Checker’ reviews the request and takes decision based on the action selected by ‘Operations Maker’. In case action selected was ‘MCQ’ or ‘Internal Transfer’, the user takes decision as ‘Approve’ and WI moves to Archival. In case action selected was ‘Remittance’, </w:t>
      </w:r>
      <w:r w:rsidR="004152E1">
        <w:rPr>
          <w:rFonts w:asciiTheme="minorHAnsi" w:hAnsiTheme="minorHAnsi" w:cstheme="minorHAnsi"/>
          <w:szCs w:val="24"/>
        </w:rPr>
        <w:t xml:space="preserve">there will be a pop up for the user as </w:t>
      </w:r>
      <w:commentRangeStart w:id="259"/>
      <w:r w:rsidR="004152E1">
        <w:rPr>
          <w:rFonts w:asciiTheme="minorHAnsi" w:hAnsiTheme="minorHAnsi" w:cstheme="minorHAnsi"/>
          <w:szCs w:val="24"/>
        </w:rPr>
        <w:t>“</w:t>
      </w:r>
      <w:r w:rsidR="004343FE">
        <w:rPr>
          <w:rFonts w:asciiTheme="minorHAnsi" w:hAnsiTheme="minorHAnsi" w:cstheme="minorHAnsi"/>
          <w:szCs w:val="24"/>
        </w:rPr>
        <w:t xml:space="preserve">You want to go for transfer?”, </w:t>
      </w:r>
      <w:commentRangeEnd w:id="259"/>
      <w:r w:rsidR="00CC1FAB">
        <w:rPr>
          <w:rStyle w:val="CommentReference"/>
        </w:rPr>
        <w:commentReference w:id="259"/>
      </w:r>
      <w:r w:rsidR="006847AA">
        <w:rPr>
          <w:rFonts w:asciiTheme="minorHAnsi" w:hAnsiTheme="minorHAnsi" w:cstheme="minorHAnsi"/>
          <w:szCs w:val="24"/>
        </w:rPr>
        <w:t>the user will select either ‘Yes’ or ‘No’</w:t>
      </w:r>
      <w:r w:rsidR="00982945">
        <w:rPr>
          <w:rFonts w:asciiTheme="minorHAnsi" w:hAnsiTheme="minorHAnsi" w:cstheme="minorHAnsi"/>
          <w:szCs w:val="24"/>
        </w:rPr>
        <w:t>. On selecting ‘Yes’, the</w:t>
      </w:r>
      <w:r w:rsidRPr="00800AC4">
        <w:rPr>
          <w:rFonts w:asciiTheme="minorHAnsi" w:hAnsiTheme="minorHAnsi" w:cstheme="minorHAnsi"/>
          <w:szCs w:val="24"/>
        </w:rPr>
        <w:t xml:space="preserve"> WI moves to a ‘</w:t>
      </w:r>
      <w:proofErr w:type="spellStart"/>
      <w:r w:rsidRPr="00800AC4">
        <w:rPr>
          <w:rFonts w:asciiTheme="minorHAnsi" w:hAnsiTheme="minorHAnsi" w:cstheme="minorHAnsi"/>
          <w:szCs w:val="24"/>
        </w:rPr>
        <w:t>Sys_Auto_Remittance</w:t>
      </w:r>
      <w:proofErr w:type="spellEnd"/>
      <w:r w:rsidRPr="00800AC4">
        <w:rPr>
          <w:rFonts w:asciiTheme="minorHAnsi" w:hAnsiTheme="minorHAnsi" w:cstheme="minorHAnsi"/>
          <w:szCs w:val="24"/>
        </w:rPr>
        <w:t>’ queu</w:t>
      </w:r>
      <w:r w:rsidR="006847AA">
        <w:rPr>
          <w:rFonts w:asciiTheme="minorHAnsi" w:hAnsiTheme="minorHAnsi" w:cstheme="minorHAnsi"/>
          <w:szCs w:val="24"/>
        </w:rPr>
        <w:t>e</w:t>
      </w:r>
      <w:r w:rsidR="00BE60DE">
        <w:rPr>
          <w:rFonts w:asciiTheme="minorHAnsi" w:hAnsiTheme="minorHAnsi" w:cstheme="minorHAnsi"/>
          <w:szCs w:val="24"/>
        </w:rPr>
        <w:t xml:space="preserve">. </w:t>
      </w:r>
    </w:p>
    <w:p w:rsidRPr="000D316D" w:rsidR="00BE60DE" w:rsidP="00A95CFB" w:rsidRDefault="006847AA" w14:paraId="562D794A" w14:textId="0EFA3240">
      <w:pPr>
        <w:pStyle w:val="ListParagraph"/>
        <w:numPr>
          <w:ilvl w:val="2"/>
          <w:numId w:val="42"/>
        </w:numPr>
        <w:spacing w:line="360" w:lineRule="auto"/>
        <w:rPr>
          <w:szCs w:val="24"/>
        </w:rPr>
      </w:pPr>
      <w:r w:rsidRPr="00BE60DE">
        <w:rPr>
          <w:rFonts w:asciiTheme="minorHAnsi" w:hAnsiTheme="minorHAnsi" w:cstheme="minorHAnsi"/>
          <w:szCs w:val="24"/>
        </w:rPr>
        <w:t xml:space="preserve">If the option selected by user was ‘Yes’, </w:t>
      </w:r>
      <w:r w:rsidRPr="00BE60DE" w:rsidR="00154F01">
        <w:rPr>
          <w:rFonts w:asciiTheme="minorHAnsi" w:hAnsiTheme="minorHAnsi" w:cstheme="minorHAnsi"/>
          <w:szCs w:val="24"/>
        </w:rPr>
        <w:t xml:space="preserve">then first Auto Remittance will happen </w:t>
      </w:r>
      <w:r w:rsidR="00B027F4">
        <w:rPr>
          <w:rFonts w:asciiTheme="minorHAnsi" w:hAnsiTheme="minorHAnsi" w:cstheme="minorHAnsi"/>
          <w:szCs w:val="24"/>
        </w:rPr>
        <w:t xml:space="preserve">based on the user selected accounts </w:t>
      </w:r>
      <w:r w:rsidR="00F117E2">
        <w:rPr>
          <w:rFonts w:asciiTheme="minorHAnsi" w:hAnsiTheme="minorHAnsi" w:cstheme="minorHAnsi"/>
          <w:szCs w:val="24"/>
        </w:rPr>
        <w:t xml:space="preserve">considered for Remittance </w:t>
      </w:r>
      <w:r w:rsidRPr="00BE60DE" w:rsidR="00154F01">
        <w:rPr>
          <w:rFonts w:asciiTheme="minorHAnsi" w:hAnsiTheme="minorHAnsi" w:cstheme="minorHAnsi"/>
          <w:szCs w:val="24"/>
        </w:rPr>
        <w:t xml:space="preserve">and </w:t>
      </w:r>
      <w:r w:rsidR="000D316D">
        <w:rPr>
          <w:rFonts w:asciiTheme="minorHAnsi" w:hAnsiTheme="minorHAnsi" w:cstheme="minorHAnsi"/>
          <w:szCs w:val="24"/>
        </w:rPr>
        <w:t xml:space="preserve">then </w:t>
      </w:r>
      <w:r w:rsidRPr="00BE60DE" w:rsidR="00D0391D">
        <w:rPr>
          <w:rFonts w:asciiTheme="minorHAnsi" w:hAnsiTheme="minorHAnsi" w:cstheme="minorHAnsi"/>
          <w:szCs w:val="24"/>
        </w:rPr>
        <w:t>Hold will be placed (if required)</w:t>
      </w:r>
      <w:r w:rsidRPr="00BE60DE" w:rsidR="00C31B3D">
        <w:rPr>
          <w:rFonts w:asciiTheme="minorHAnsi" w:hAnsiTheme="minorHAnsi" w:cstheme="minorHAnsi"/>
          <w:szCs w:val="24"/>
        </w:rPr>
        <w:t>.</w:t>
      </w:r>
      <w:r w:rsidRPr="00BE60DE" w:rsidR="00D0391D">
        <w:rPr>
          <w:rFonts w:asciiTheme="minorHAnsi" w:hAnsiTheme="minorHAnsi" w:cstheme="minorHAnsi"/>
          <w:szCs w:val="24"/>
        </w:rPr>
        <w:t xml:space="preserve"> </w:t>
      </w:r>
      <w:r w:rsidR="000D316D">
        <w:rPr>
          <w:rFonts w:asciiTheme="minorHAnsi" w:hAnsiTheme="minorHAnsi" w:cstheme="minorHAnsi"/>
          <w:szCs w:val="24"/>
        </w:rPr>
        <w:t xml:space="preserve"> </w:t>
      </w:r>
    </w:p>
    <w:p w:rsidRPr="00647936" w:rsidR="00BE60DE" w:rsidP="00BE60DE" w:rsidRDefault="00D0391D" w14:paraId="691274C0" w14:textId="1E2E4B52">
      <w:pPr>
        <w:pStyle w:val="ListParagraph"/>
        <w:numPr>
          <w:ilvl w:val="2"/>
          <w:numId w:val="42"/>
        </w:numPr>
        <w:spacing w:line="360" w:lineRule="auto"/>
        <w:rPr>
          <w:szCs w:val="24"/>
        </w:rPr>
      </w:pPr>
      <w:r w:rsidRPr="00BE60DE">
        <w:rPr>
          <w:rFonts w:asciiTheme="minorHAnsi" w:hAnsiTheme="minorHAnsi" w:cstheme="minorHAnsi"/>
          <w:szCs w:val="24"/>
        </w:rPr>
        <w:t xml:space="preserve">If the </w:t>
      </w:r>
      <w:r w:rsidRPr="00BE60DE" w:rsidR="00BE60DE">
        <w:rPr>
          <w:rFonts w:asciiTheme="minorHAnsi" w:hAnsiTheme="minorHAnsi" w:cstheme="minorHAnsi"/>
          <w:szCs w:val="24"/>
        </w:rPr>
        <w:t xml:space="preserve">option </w:t>
      </w:r>
      <w:r w:rsidR="00BE60DE">
        <w:rPr>
          <w:rFonts w:asciiTheme="minorHAnsi" w:hAnsiTheme="minorHAnsi" w:cstheme="minorHAnsi"/>
          <w:szCs w:val="24"/>
        </w:rPr>
        <w:t>selected by user was ‘No’, then directly Hold will be placed on the amount entered by the user</w:t>
      </w:r>
      <w:r w:rsidR="00F117E2">
        <w:rPr>
          <w:rFonts w:asciiTheme="minorHAnsi" w:hAnsiTheme="minorHAnsi" w:cstheme="minorHAnsi"/>
          <w:szCs w:val="24"/>
        </w:rPr>
        <w:t xml:space="preserve"> in the court order amount</w:t>
      </w:r>
      <w:r w:rsidR="00BE60DE">
        <w:rPr>
          <w:rFonts w:asciiTheme="minorHAnsi" w:hAnsiTheme="minorHAnsi" w:cstheme="minorHAnsi"/>
          <w:szCs w:val="24"/>
        </w:rPr>
        <w:t xml:space="preserve">. </w:t>
      </w:r>
    </w:p>
    <w:p w:rsidRPr="00BF63C5" w:rsidR="00647936" w:rsidP="00647936" w:rsidRDefault="005F17D6" w14:paraId="35BD2CC7" w14:textId="45283850">
      <w:pPr>
        <w:pStyle w:val="ListParagraph"/>
        <w:numPr>
          <w:ilvl w:val="0"/>
          <w:numId w:val="42"/>
        </w:numPr>
        <w:spacing w:line="360" w:lineRule="auto"/>
        <w:rPr>
          <w:szCs w:val="24"/>
        </w:rPr>
      </w:pPr>
      <w:r>
        <w:rPr>
          <w:rFonts w:asciiTheme="minorHAnsi" w:hAnsiTheme="minorHAnsi" w:cstheme="minorHAnsi"/>
          <w:szCs w:val="24"/>
        </w:rPr>
        <w:t xml:space="preserve">For remittance, the amount eligible for payment order will be considered </w:t>
      </w:r>
      <w:r w:rsidR="00BF63C5">
        <w:rPr>
          <w:rFonts w:asciiTheme="minorHAnsi" w:hAnsiTheme="minorHAnsi" w:cstheme="minorHAnsi"/>
          <w:szCs w:val="24"/>
        </w:rPr>
        <w:t xml:space="preserve">to create remittance and the remaining amount will be put on Hold once the payment orders are processed successfully. </w:t>
      </w:r>
      <w:r w:rsidR="0006379E">
        <w:rPr>
          <w:rFonts w:asciiTheme="minorHAnsi" w:hAnsiTheme="minorHAnsi" w:cstheme="minorHAnsi"/>
          <w:szCs w:val="24"/>
        </w:rPr>
        <w:t>(</w:t>
      </w:r>
      <w:r w:rsidRPr="0006379E" w:rsidR="0006379E">
        <w:rPr>
          <w:rFonts w:asciiTheme="minorHAnsi" w:hAnsiTheme="minorHAnsi" w:cstheme="minorHAnsi"/>
          <w:i/>
          <w:iCs/>
          <w:szCs w:val="24"/>
        </w:rPr>
        <w:t>Refer section 5.14 – Remittance Scenarios for detailing)</w:t>
      </w:r>
    </w:p>
    <w:p w:rsidRPr="00BE60DE" w:rsidR="00BF63C5" w:rsidP="00647936" w:rsidRDefault="007E011F" w14:paraId="59D7F439" w14:textId="01A55912">
      <w:pPr>
        <w:pStyle w:val="ListParagraph"/>
        <w:numPr>
          <w:ilvl w:val="0"/>
          <w:numId w:val="42"/>
        </w:numPr>
        <w:spacing w:line="360" w:lineRule="auto"/>
        <w:rPr>
          <w:szCs w:val="24"/>
        </w:rPr>
      </w:pPr>
      <w:r>
        <w:rPr>
          <w:rFonts w:asciiTheme="minorHAnsi" w:hAnsiTheme="minorHAnsi" w:cstheme="minorHAnsi"/>
          <w:szCs w:val="24"/>
        </w:rPr>
        <w:t>On successful creation of all payment orders in a WI, the WI will move to ‘</w:t>
      </w:r>
      <w:proofErr w:type="spellStart"/>
      <w:r>
        <w:rPr>
          <w:rFonts w:asciiTheme="minorHAnsi" w:hAnsiTheme="minorHAnsi" w:cstheme="minorHAnsi"/>
          <w:szCs w:val="24"/>
        </w:rPr>
        <w:t>Track_PO</w:t>
      </w:r>
      <w:proofErr w:type="spellEnd"/>
      <w:r>
        <w:rPr>
          <w:rFonts w:asciiTheme="minorHAnsi" w:hAnsiTheme="minorHAnsi" w:cstheme="minorHAnsi"/>
          <w:szCs w:val="24"/>
        </w:rPr>
        <w:t xml:space="preserve">’ queue to check the status of Payment Order. Once processed, another hold API will get triggered to </w:t>
      </w:r>
      <w:r w:rsidR="001155FF">
        <w:rPr>
          <w:rFonts w:asciiTheme="minorHAnsi" w:hAnsiTheme="minorHAnsi" w:cstheme="minorHAnsi"/>
          <w:szCs w:val="24"/>
        </w:rPr>
        <w:t xml:space="preserve">place a hold on all accounts from which payment order was created. </w:t>
      </w:r>
      <w:r w:rsidR="00A12A6E">
        <w:rPr>
          <w:rFonts w:asciiTheme="minorHAnsi" w:hAnsiTheme="minorHAnsi" w:cstheme="minorHAnsi"/>
          <w:szCs w:val="24"/>
        </w:rPr>
        <w:t xml:space="preserve">Once this is done it will be treated as ‘Success’. </w:t>
      </w:r>
    </w:p>
    <w:p w:rsidRPr="00800AC4" w:rsidR="008632E5" w:rsidP="008632E5" w:rsidRDefault="008632E5" w14:paraId="0DB8B9D9" w14:textId="793DF348">
      <w:pPr>
        <w:pStyle w:val="ListParagraph"/>
        <w:numPr>
          <w:ilvl w:val="0"/>
          <w:numId w:val="42"/>
        </w:numPr>
        <w:spacing w:line="360" w:lineRule="auto"/>
        <w:rPr>
          <w:szCs w:val="24"/>
        </w:rPr>
      </w:pPr>
      <w:r w:rsidRPr="00800AC4">
        <w:rPr>
          <w:rFonts w:asciiTheme="minorHAnsi" w:hAnsiTheme="minorHAnsi" w:cstheme="minorHAnsi"/>
          <w:szCs w:val="24"/>
        </w:rPr>
        <w:t xml:space="preserve">On Success, WI moves back to ‘Operations </w:t>
      </w:r>
      <w:r w:rsidR="002A17F8">
        <w:rPr>
          <w:rFonts w:asciiTheme="minorHAnsi" w:hAnsiTheme="minorHAnsi" w:cstheme="minorHAnsi"/>
          <w:szCs w:val="24"/>
        </w:rPr>
        <w:t>Checker</w:t>
      </w:r>
      <w:r w:rsidRPr="00800AC4">
        <w:rPr>
          <w:rFonts w:asciiTheme="minorHAnsi" w:hAnsiTheme="minorHAnsi" w:cstheme="minorHAnsi"/>
          <w:szCs w:val="24"/>
        </w:rPr>
        <w:t xml:space="preserve">’ for review. Then the user takes the decision as ‘Approve’ and WI moves to Archival. </w:t>
      </w:r>
    </w:p>
    <w:p w:rsidRPr="004A41BF" w:rsidR="008632E5" w:rsidP="008632E5" w:rsidRDefault="008632E5" w14:paraId="58429771" w14:textId="674635EB">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736AEE">
        <w:rPr>
          <w:rFonts w:asciiTheme="minorHAnsi" w:hAnsiTheme="minorHAnsi" w:cstheme="minorHAnsi"/>
          <w:szCs w:val="24"/>
        </w:rPr>
        <w:t>email to Dubai Court</w:t>
      </w:r>
      <w:r w:rsidR="00736AEE">
        <w:rPr>
          <w:rFonts w:asciiTheme="minorHAnsi" w:hAnsiTheme="minorHAnsi" w:cstheme="minorHAnsi"/>
          <w:szCs w:val="24"/>
        </w:rPr>
        <w:t xml:space="preserve"> along with Court Letters and Court Instructions</w:t>
      </w:r>
      <w:r w:rsidRPr="00800AC4">
        <w:rPr>
          <w:rFonts w:asciiTheme="minorHAnsi" w:hAnsiTheme="minorHAnsi" w:cstheme="minorHAnsi"/>
          <w:szCs w:val="24"/>
        </w:rPr>
        <w:t xml:space="preserve">, the WI moves to Archival. Similarly, if the request was from CCMS, the WI moves to Archival without triggering any email. </w:t>
      </w:r>
    </w:p>
    <w:p w:rsidRPr="004F3B50" w:rsidR="00F4127C" w:rsidP="00C330E0" w:rsidRDefault="004A41BF" w14:paraId="70177536" w14:textId="6D23EA95">
      <w:pPr>
        <w:pStyle w:val="ListParagraph"/>
        <w:numPr>
          <w:ilvl w:val="0"/>
          <w:numId w:val="42"/>
        </w:numPr>
        <w:spacing w:line="360" w:lineRule="auto"/>
        <w:rPr>
          <w:szCs w:val="24"/>
        </w:rPr>
      </w:pPr>
      <w:r>
        <w:rPr>
          <w:rFonts w:asciiTheme="minorHAnsi" w:hAnsiTheme="minorHAnsi" w:cstheme="minorHAnsi"/>
          <w:szCs w:val="24"/>
        </w:rPr>
        <w:t>In both Dubai Court and CCMS cases, there will be customer communication for this request type. Customer Letter will be generated and sent along with the Email. (</w:t>
      </w:r>
      <w:r w:rsidRPr="00201394">
        <w:rPr>
          <w:rFonts w:asciiTheme="minorHAnsi" w:hAnsiTheme="minorHAnsi" w:cstheme="minorHAnsi"/>
          <w:i/>
          <w:iCs/>
          <w:szCs w:val="24"/>
        </w:rPr>
        <w:t>Refer Appendix E</w:t>
      </w:r>
      <w:r w:rsidRPr="00201394" w:rsidR="006645B7">
        <w:rPr>
          <w:rFonts w:asciiTheme="minorHAnsi" w:hAnsiTheme="minorHAnsi" w:cstheme="minorHAnsi"/>
          <w:i/>
          <w:iCs/>
          <w:szCs w:val="24"/>
        </w:rPr>
        <w:t xml:space="preserve"> for Customer Letter Template).</w:t>
      </w:r>
      <w:r w:rsidR="006645B7">
        <w:rPr>
          <w:rFonts w:asciiTheme="minorHAnsi" w:hAnsiTheme="minorHAnsi" w:cstheme="minorHAnsi"/>
          <w:szCs w:val="24"/>
        </w:rPr>
        <w:t xml:space="preserve"> </w:t>
      </w:r>
      <w:r w:rsidRPr="006645B7" w:rsidR="006E0ECB">
        <w:rPr>
          <w:rFonts w:asciiTheme="minorHAnsi" w:hAnsiTheme="minorHAnsi" w:cstheme="minorHAnsi"/>
          <w:szCs w:val="24"/>
        </w:rPr>
        <w:t xml:space="preserve"> </w:t>
      </w:r>
    </w:p>
    <w:p w:rsidR="004F3B50" w:rsidP="004F3B50" w:rsidRDefault="004F3B50" w14:paraId="1C30FAE0" w14:textId="77777777">
      <w:pPr>
        <w:pStyle w:val="ListParagraph"/>
        <w:spacing w:line="360" w:lineRule="auto"/>
        <w:rPr>
          <w:rFonts w:asciiTheme="minorHAnsi" w:hAnsiTheme="minorHAnsi" w:cstheme="minorHAnsi"/>
          <w:szCs w:val="24"/>
        </w:rPr>
      </w:pPr>
    </w:p>
    <w:p w:rsidRPr="00C330E0" w:rsidR="004F3B50" w:rsidP="004F3B50" w:rsidRDefault="004F3B50" w14:paraId="2DE32F49" w14:textId="77777777">
      <w:pPr>
        <w:pStyle w:val="ListParagraph"/>
        <w:spacing w:line="360" w:lineRule="auto"/>
        <w:rPr>
          <w:szCs w:val="24"/>
        </w:rPr>
      </w:pPr>
    </w:p>
    <w:p w:rsidRPr="00C4643E" w:rsidR="00133C17" w:rsidP="007C1709" w:rsidRDefault="00133C17" w14:paraId="7FF18CF6" w14:textId="55DD7086">
      <w:pPr>
        <w:pStyle w:val="Heading3"/>
      </w:pPr>
      <w:bookmarkStart w:name="_Toc166061945" w:id="260"/>
      <w:r w:rsidRPr="00C4643E">
        <w:t xml:space="preserve">Salary Transfer </w:t>
      </w:r>
      <w:r w:rsidR="002174B7">
        <w:t>Flow</w:t>
      </w:r>
      <w:bookmarkEnd w:id="260"/>
    </w:p>
    <w:p w:rsidRPr="00800AC4" w:rsidR="00133C17" w:rsidP="00133C17" w:rsidRDefault="00133C17" w14:paraId="0FEAF0AD" w14:textId="77777777">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D6309B">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FB7F7A">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rsidRPr="00800AC4" w:rsidR="00133C17" w:rsidP="00133C17" w:rsidRDefault="00133C17" w14:paraId="431FDBCA"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rsidRPr="00800AC4" w:rsidR="00753038" w:rsidP="00133C17" w:rsidRDefault="00133C17" w14:paraId="7A5C9058" w14:textId="77777777">
      <w:pPr>
        <w:pStyle w:val="ListParagraph"/>
        <w:numPr>
          <w:ilvl w:val="0"/>
          <w:numId w:val="42"/>
        </w:numPr>
        <w:spacing w:line="360" w:lineRule="auto"/>
        <w:rPr>
          <w:szCs w:val="24"/>
        </w:rPr>
      </w:pPr>
      <w:r w:rsidRPr="00800AC4">
        <w:rPr>
          <w:rFonts w:asciiTheme="minorHAnsi" w:hAnsiTheme="minorHAnsi" w:cstheme="minorHAnsi"/>
          <w:szCs w:val="24"/>
        </w:rPr>
        <w:t>In both cases, ‘Initiation Maker’ user performs the data entry referring to the request received.</w:t>
      </w:r>
    </w:p>
    <w:p w:rsidRPr="00800AC4" w:rsidR="00133C17" w:rsidP="00133C17" w:rsidRDefault="00133C17" w14:paraId="7B9EAE4F" w14:textId="5B06A0C6">
      <w:pPr>
        <w:pStyle w:val="ListParagraph"/>
        <w:numPr>
          <w:ilvl w:val="0"/>
          <w:numId w:val="42"/>
        </w:numPr>
        <w:spacing w:line="360" w:lineRule="auto"/>
        <w:rPr>
          <w:szCs w:val="24"/>
        </w:rPr>
      </w:pPr>
      <w:r w:rsidRPr="00800AC4">
        <w:rPr>
          <w:rFonts w:asciiTheme="minorHAnsi" w:hAnsiTheme="minorHAnsi" w:cstheme="minorHAnsi"/>
          <w:szCs w:val="24"/>
        </w:rPr>
        <w:t>The user fills in</w:t>
      </w:r>
      <w:r w:rsidRPr="00800AC4" w:rsidR="003F0031">
        <w:rPr>
          <w:rFonts w:asciiTheme="minorHAnsi" w:hAnsiTheme="minorHAnsi" w:cstheme="minorHAnsi"/>
          <w:szCs w:val="24"/>
        </w:rPr>
        <w:t xml:space="preserve"> other</w:t>
      </w:r>
      <w:r w:rsidRPr="00800AC4">
        <w:rPr>
          <w:rFonts w:asciiTheme="minorHAnsi" w:hAnsiTheme="minorHAnsi" w:cstheme="minorHAnsi"/>
          <w:szCs w:val="24"/>
        </w:rPr>
        <w:t xml:space="preserve"> fields as mentioned in the ‘Process Data Capture’. Refer Appendix B. </w:t>
      </w:r>
    </w:p>
    <w:p w:rsidRPr="00800AC4" w:rsidR="00133C17" w:rsidP="00133C17" w:rsidRDefault="00133C17" w14:paraId="1192143F"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‘RAK Bank’ or ‘Non-RAK Bank’ customer. </w:t>
      </w:r>
    </w:p>
    <w:p w:rsidRPr="00A11596" w:rsidR="00133C17" w:rsidP="00133C17" w:rsidRDefault="00133C17" w14:paraId="2C1F7EFE" w14:textId="3C696811">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p>
    <w:p w:rsidRPr="00A11596" w:rsidR="00A11596" w:rsidP="00A11596" w:rsidRDefault="00A11596" w14:paraId="4D02DD56" w14:textId="6AB8C188">
      <w:pPr>
        <w:pStyle w:val="ListParagraph"/>
        <w:numPr>
          <w:ilvl w:val="0"/>
          <w:numId w:val="42"/>
        </w:numPr>
        <w:spacing w:line="360" w:lineRule="auto"/>
        <w:rPr>
          <w:szCs w:val="24"/>
        </w:rPr>
      </w:pPr>
      <w:r w:rsidRPr="00800AC4">
        <w:rPr>
          <w:rFonts w:asciiTheme="minorHAnsi" w:hAnsiTheme="minorHAnsi" w:cstheme="minorHAnsi"/>
          <w:szCs w:val="24"/>
        </w:rPr>
        <w:t xml:space="preserve">The </w:t>
      </w:r>
      <w:r>
        <w:rPr>
          <w:rFonts w:asciiTheme="minorHAnsi" w:hAnsiTheme="minorHAnsi" w:cstheme="minorHAnsi"/>
          <w:szCs w:val="24"/>
        </w:rPr>
        <w:t xml:space="preserve">‘Initiation Maker’ </w:t>
      </w:r>
      <w:r w:rsidRPr="00800AC4">
        <w:rPr>
          <w:rFonts w:asciiTheme="minorHAnsi" w:hAnsiTheme="minorHAnsi" w:cstheme="minorHAnsi"/>
          <w:szCs w:val="24"/>
        </w:rPr>
        <w:t xml:space="preserve">user for this request type will fill the </w:t>
      </w:r>
      <w:r>
        <w:rPr>
          <w:rFonts w:asciiTheme="minorHAnsi" w:hAnsiTheme="minorHAnsi" w:cstheme="minorHAnsi"/>
          <w:szCs w:val="24"/>
        </w:rPr>
        <w:t xml:space="preserve">entire </w:t>
      </w:r>
      <w:r w:rsidRPr="00800AC4">
        <w:rPr>
          <w:rFonts w:asciiTheme="minorHAnsi" w:hAnsiTheme="minorHAnsi" w:cstheme="minorHAnsi"/>
          <w:szCs w:val="24"/>
        </w:rPr>
        <w:t xml:space="preserve">‘Transaction Detail’ section. </w:t>
      </w:r>
    </w:p>
    <w:p w:rsidRPr="002603FF" w:rsidR="00A11596" w:rsidP="00A11596" w:rsidRDefault="00A11596" w14:paraId="176E43EE" w14:textId="712A164C">
      <w:pPr>
        <w:pStyle w:val="ListParagraph"/>
        <w:numPr>
          <w:ilvl w:val="0"/>
          <w:numId w:val="42"/>
        </w:numPr>
        <w:spacing w:line="360" w:lineRule="auto"/>
        <w:rPr>
          <w:szCs w:val="24"/>
        </w:rPr>
      </w:pPr>
      <w:r>
        <w:rPr>
          <w:rFonts w:asciiTheme="minorHAnsi" w:hAnsiTheme="minorHAnsi" w:cstheme="minorHAnsi"/>
          <w:szCs w:val="24"/>
        </w:rPr>
        <w:t>The user will select action</w:t>
      </w:r>
      <w:r w:rsidR="002603FF">
        <w:rPr>
          <w:rFonts w:asciiTheme="minorHAnsi" w:hAnsiTheme="minorHAnsi" w:cstheme="minorHAnsi"/>
          <w:szCs w:val="24"/>
        </w:rPr>
        <w:t xml:space="preserve"> among the following:</w:t>
      </w:r>
    </w:p>
    <w:p w:rsidRPr="002603FF" w:rsidR="002603FF" w:rsidP="002603FF" w:rsidRDefault="002603FF" w14:paraId="64F27DB0" w14:textId="1005F2F7">
      <w:pPr>
        <w:pStyle w:val="ListParagraph"/>
        <w:numPr>
          <w:ilvl w:val="2"/>
          <w:numId w:val="42"/>
        </w:numPr>
        <w:spacing w:line="360" w:lineRule="auto"/>
        <w:rPr>
          <w:szCs w:val="24"/>
        </w:rPr>
      </w:pPr>
      <w:r>
        <w:rPr>
          <w:rFonts w:asciiTheme="minorHAnsi" w:hAnsiTheme="minorHAnsi" w:cstheme="minorHAnsi"/>
          <w:szCs w:val="24"/>
        </w:rPr>
        <w:t>MCQ</w:t>
      </w:r>
    </w:p>
    <w:p w:rsidRPr="002603FF" w:rsidR="002603FF" w:rsidP="002603FF" w:rsidRDefault="002603FF" w14:paraId="65D0E6D6" w14:textId="04A6D300">
      <w:pPr>
        <w:pStyle w:val="ListParagraph"/>
        <w:numPr>
          <w:ilvl w:val="2"/>
          <w:numId w:val="42"/>
        </w:numPr>
        <w:spacing w:line="360" w:lineRule="auto"/>
        <w:rPr>
          <w:szCs w:val="24"/>
        </w:rPr>
      </w:pPr>
      <w:r>
        <w:rPr>
          <w:rFonts w:asciiTheme="minorHAnsi" w:hAnsiTheme="minorHAnsi" w:cstheme="minorHAnsi"/>
          <w:szCs w:val="24"/>
        </w:rPr>
        <w:t>Hold</w:t>
      </w:r>
    </w:p>
    <w:p w:rsidRPr="002603FF" w:rsidR="002603FF" w:rsidP="002603FF" w:rsidRDefault="002603FF" w14:paraId="0E224DB9" w14:textId="2D2C8052">
      <w:pPr>
        <w:pStyle w:val="ListParagraph"/>
        <w:numPr>
          <w:ilvl w:val="2"/>
          <w:numId w:val="42"/>
        </w:numPr>
        <w:spacing w:line="360" w:lineRule="auto"/>
        <w:rPr>
          <w:szCs w:val="24"/>
        </w:rPr>
      </w:pPr>
      <w:r>
        <w:rPr>
          <w:rFonts w:asciiTheme="minorHAnsi" w:hAnsiTheme="minorHAnsi" w:cstheme="minorHAnsi"/>
          <w:szCs w:val="24"/>
        </w:rPr>
        <w:t xml:space="preserve">Internal Transfer </w:t>
      </w:r>
    </w:p>
    <w:p w:rsidRPr="002603FF" w:rsidR="002603FF" w:rsidP="002603FF" w:rsidRDefault="002603FF" w14:paraId="7C711CA1" w14:textId="2587AD29">
      <w:pPr>
        <w:pStyle w:val="ListParagraph"/>
        <w:numPr>
          <w:ilvl w:val="2"/>
          <w:numId w:val="42"/>
        </w:numPr>
        <w:spacing w:line="360" w:lineRule="auto"/>
        <w:rPr>
          <w:szCs w:val="24"/>
        </w:rPr>
      </w:pPr>
      <w:r>
        <w:rPr>
          <w:rFonts w:asciiTheme="minorHAnsi" w:hAnsiTheme="minorHAnsi" w:cstheme="minorHAnsi"/>
          <w:szCs w:val="24"/>
        </w:rPr>
        <w:t xml:space="preserve">Remittance </w:t>
      </w:r>
    </w:p>
    <w:p w:rsidRPr="002603FF" w:rsidR="002603FF" w:rsidP="002603FF" w:rsidRDefault="002603FF" w14:paraId="77791F2C" w14:textId="579C0356">
      <w:pPr>
        <w:pStyle w:val="ListParagraph"/>
        <w:numPr>
          <w:ilvl w:val="0"/>
          <w:numId w:val="42"/>
        </w:numPr>
        <w:spacing w:line="360" w:lineRule="auto"/>
        <w:rPr>
          <w:rFonts w:asciiTheme="minorHAnsi" w:hAnsiTheme="minorHAnsi" w:cstheme="minorHAnsi"/>
          <w:szCs w:val="24"/>
        </w:rPr>
      </w:pPr>
      <w:r w:rsidRPr="002603FF">
        <w:rPr>
          <w:rFonts w:asciiTheme="minorHAnsi" w:hAnsiTheme="minorHAnsi" w:cstheme="minorHAnsi"/>
          <w:szCs w:val="24"/>
        </w:rPr>
        <w:t>The user</w:t>
      </w:r>
      <w:r>
        <w:rPr>
          <w:rFonts w:asciiTheme="minorHAnsi" w:hAnsiTheme="minorHAnsi" w:cstheme="minorHAnsi"/>
          <w:szCs w:val="24"/>
        </w:rPr>
        <w:t xml:space="preserve"> will perform the data entry based on the action selected. </w:t>
      </w:r>
    </w:p>
    <w:p w:rsidRPr="00800AC4" w:rsidR="00133C17" w:rsidP="00133C17" w:rsidRDefault="00133C17" w14:paraId="4F57A266"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rsidRPr="00800AC4" w:rsidR="00133C17" w:rsidP="00133C17" w:rsidRDefault="00133C17" w14:paraId="6FFE11DF"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rsidRPr="00800AC4" w:rsidR="00133C17" w:rsidP="003F0031" w:rsidRDefault="00133C17" w14:paraId="6704EB33" w14:textId="11D35758">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rsidRPr="00800AC4" w:rsidR="00E50322" w:rsidP="00E50322" w:rsidRDefault="003F0031" w14:paraId="0A89C041" w14:textId="46F0B921">
      <w:pPr>
        <w:pStyle w:val="ListParagraph"/>
        <w:numPr>
          <w:ilvl w:val="0"/>
          <w:numId w:val="42"/>
        </w:numPr>
        <w:spacing w:line="360" w:lineRule="auto"/>
        <w:rPr>
          <w:szCs w:val="24"/>
        </w:rPr>
      </w:pPr>
      <w:r w:rsidRPr="00800AC4">
        <w:rPr>
          <w:rFonts w:asciiTheme="minorHAnsi" w:hAnsiTheme="minorHAnsi" w:cstheme="minorHAnsi"/>
          <w:szCs w:val="24"/>
        </w:rPr>
        <w:t>On Approval, the WI moves t</w:t>
      </w:r>
      <w:r w:rsidRPr="00800AC4" w:rsidR="00B80E0F">
        <w:rPr>
          <w:rFonts w:asciiTheme="minorHAnsi" w:hAnsiTheme="minorHAnsi" w:cstheme="minorHAnsi"/>
          <w:szCs w:val="24"/>
        </w:rPr>
        <w:t>o ‘System Integration’</w:t>
      </w:r>
      <w:r w:rsidRPr="00800AC4" w:rsidR="00E50322">
        <w:rPr>
          <w:rFonts w:asciiTheme="minorHAnsi" w:hAnsiTheme="minorHAnsi" w:cstheme="minorHAnsi"/>
          <w:szCs w:val="24"/>
        </w:rPr>
        <w:t xml:space="preserve">. Internal blacklists for </w:t>
      </w:r>
      <w:r w:rsidR="00F41F6D">
        <w:rPr>
          <w:rFonts w:asciiTheme="minorHAnsi" w:hAnsiTheme="minorHAnsi" w:cstheme="minorHAnsi"/>
          <w:szCs w:val="24"/>
        </w:rPr>
        <w:t xml:space="preserve">matched </w:t>
      </w:r>
      <w:r w:rsidRPr="00800AC4" w:rsidR="00E50322">
        <w:rPr>
          <w:rFonts w:asciiTheme="minorHAnsi" w:hAnsiTheme="minorHAnsi" w:cstheme="minorHAnsi"/>
          <w:szCs w:val="24"/>
        </w:rPr>
        <w:t xml:space="preserve">RAK Bank Customers and External Blacklist for </w:t>
      </w:r>
      <w:r w:rsidR="00F41F6D">
        <w:rPr>
          <w:rFonts w:asciiTheme="minorHAnsi" w:hAnsiTheme="minorHAnsi" w:cstheme="minorHAnsi"/>
          <w:szCs w:val="24"/>
        </w:rPr>
        <w:t xml:space="preserve">matched </w:t>
      </w:r>
      <w:r w:rsidRPr="00800AC4" w:rsidR="00E50322">
        <w:rPr>
          <w:rFonts w:asciiTheme="minorHAnsi" w:hAnsiTheme="minorHAnsi" w:cstheme="minorHAnsi"/>
          <w:szCs w:val="24"/>
        </w:rPr>
        <w:t xml:space="preserve">Non-RAK Bank Customers will be marked by triggering the request to Finacle. </w:t>
      </w:r>
    </w:p>
    <w:p w:rsidRPr="00800AC4" w:rsidR="00E50322" w:rsidP="00E50322" w:rsidRDefault="00EA1F32" w14:paraId="5B265606" w14:textId="44D00325">
      <w:pPr>
        <w:pStyle w:val="ListParagraph"/>
        <w:numPr>
          <w:ilvl w:val="0"/>
          <w:numId w:val="42"/>
        </w:numPr>
        <w:spacing w:line="360" w:lineRule="auto"/>
        <w:rPr>
          <w:szCs w:val="24"/>
        </w:rPr>
      </w:pPr>
      <w:r w:rsidRPr="00800AC4">
        <w:rPr>
          <w:rFonts w:asciiTheme="minorHAnsi" w:hAnsiTheme="minorHAnsi" w:cstheme="minorHAnsi"/>
          <w:szCs w:val="24"/>
        </w:rPr>
        <w:t>Once done, the system</w:t>
      </w:r>
      <w:r w:rsidRPr="00800AC4" w:rsidR="00E50322">
        <w:rPr>
          <w:rFonts w:asciiTheme="minorHAnsi" w:hAnsiTheme="minorHAnsi" w:cstheme="minorHAnsi"/>
          <w:szCs w:val="24"/>
        </w:rPr>
        <w:t xml:space="preserve"> will identify if Child WI creation is required based on the</w:t>
      </w:r>
      <w:r w:rsidRPr="00800AC4" w:rsidR="005C163E">
        <w:rPr>
          <w:rFonts w:asciiTheme="minorHAnsi" w:hAnsiTheme="minorHAnsi" w:cstheme="minorHAnsi"/>
          <w:szCs w:val="24"/>
        </w:rPr>
        <w:t xml:space="preserve"> ‘</w:t>
      </w:r>
      <w:r w:rsidRPr="0090674C" w:rsidR="005C163E">
        <w:rPr>
          <w:rFonts w:asciiTheme="minorHAnsi" w:hAnsiTheme="minorHAnsi" w:cstheme="minorHAnsi"/>
          <w:b/>
          <w:bCs/>
          <w:szCs w:val="24"/>
        </w:rPr>
        <w:t>Salary Credited</w:t>
      </w:r>
      <w:r w:rsidRPr="00800AC4" w:rsidR="005C163E">
        <w:rPr>
          <w:rFonts w:asciiTheme="minorHAnsi" w:hAnsiTheme="minorHAnsi" w:cstheme="minorHAnsi"/>
          <w:szCs w:val="24"/>
        </w:rPr>
        <w:t>’ field filled by the ‘Initiation Maker’ user. If ‘Yes’, child WI for ‘Financial</w:t>
      </w:r>
      <w:r w:rsidRPr="00800AC4">
        <w:rPr>
          <w:rFonts w:asciiTheme="minorHAnsi" w:hAnsiTheme="minorHAnsi" w:cstheme="minorHAnsi"/>
          <w:szCs w:val="24"/>
        </w:rPr>
        <w:t xml:space="preserve"> Maker’ will be created and the </w:t>
      </w:r>
      <w:r w:rsidR="0090674C">
        <w:rPr>
          <w:rFonts w:asciiTheme="minorHAnsi" w:hAnsiTheme="minorHAnsi" w:cstheme="minorHAnsi"/>
          <w:szCs w:val="24"/>
        </w:rPr>
        <w:t xml:space="preserve">child </w:t>
      </w:r>
      <w:r w:rsidRPr="00800AC4">
        <w:rPr>
          <w:rFonts w:asciiTheme="minorHAnsi" w:hAnsiTheme="minorHAnsi" w:cstheme="minorHAnsi"/>
          <w:szCs w:val="24"/>
        </w:rPr>
        <w:t xml:space="preserve">WI will route to ‘Financial Maker’ queue. </w:t>
      </w:r>
    </w:p>
    <w:p w:rsidRPr="00800AC4" w:rsidR="00E50322" w:rsidP="00E50322" w:rsidRDefault="00EA1F32" w14:paraId="2E93F39F" w14:textId="1922778E">
      <w:pPr>
        <w:pStyle w:val="ListParagraph"/>
        <w:numPr>
          <w:ilvl w:val="0"/>
          <w:numId w:val="42"/>
        </w:numPr>
        <w:spacing w:line="360" w:lineRule="auto"/>
        <w:rPr>
          <w:szCs w:val="24"/>
        </w:rPr>
      </w:pPr>
      <w:r w:rsidRPr="00800AC4">
        <w:rPr>
          <w:rFonts w:asciiTheme="minorHAnsi" w:hAnsiTheme="minorHAnsi" w:cstheme="minorHAnsi"/>
          <w:szCs w:val="24"/>
        </w:rPr>
        <w:t>Primary</w:t>
      </w:r>
      <w:r w:rsidR="0090674C">
        <w:rPr>
          <w:rFonts w:asciiTheme="minorHAnsi" w:hAnsiTheme="minorHAnsi" w:cstheme="minorHAnsi"/>
          <w:szCs w:val="24"/>
        </w:rPr>
        <w:t>/Parent</w:t>
      </w:r>
      <w:r w:rsidRPr="00800AC4">
        <w:rPr>
          <w:rFonts w:asciiTheme="minorHAnsi" w:hAnsiTheme="minorHAnsi" w:cstheme="minorHAnsi"/>
          <w:szCs w:val="24"/>
        </w:rPr>
        <w:t xml:space="preserve"> </w:t>
      </w:r>
      <w:r w:rsidRPr="00800AC4" w:rsidR="00E50322">
        <w:rPr>
          <w:rFonts w:asciiTheme="minorHAnsi" w:hAnsiTheme="minorHAnsi" w:cstheme="minorHAnsi"/>
          <w:szCs w:val="24"/>
        </w:rPr>
        <w:t>WI moves to ‘</w:t>
      </w:r>
      <w:r w:rsidR="00E73048">
        <w:rPr>
          <w:rFonts w:asciiTheme="minorHAnsi" w:hAnsiTheme="minorHAnsi" w:cstheme="minorHAnsi"/>
          <w:szCs w:val="24"/>
        </w:rPr>
        <w:t xml:space="preserve">Hold’ </w:t>
      </w:r>
      <w:r w:rsidRPr="00800AC4" w:rsidR="00E50322">
        <w:rPr>
          <w:rFonts w:asciiTheme="minorHAnsi" w:hAnsiTheme="minorHAnsi" w:cstheme="minorHAnsi"/>
          <w:szCs w:val="24"/>
        </w:rPr>
        <w:t>queue</w:t>
      </w:r>
      <w:r w:rsidRPr="00800AC4" w:rsidR="000554D2">
        <w:rPr>
          <w:rFonts w:asciiTheme="minorHAnsi" w:hAnsiTheme="minorHAnsi" w:cstheme="minorHAnsi"/>
          <w:szCs w:val="24"/>
        </w:rPr>
        <w:t xml:space="preserve"> </w:t>
      </w:r>
      <w:r w:rsidR="00E73048">
        <w:rPr>
          <w:rFonts w:asciiTheme="minorHAnsi" w:hAnsiTheme="minorHAnsi" w:cstheme="minorHAnsi"/>
          <w:szCs w:val="24"/>
        </w:rPr>
        <w:t xml:space="preserve">to wait for Child WI to get completed. If no child </w:t>
      </w:r>
      <w:r w:rsidR="00981CA5">
        <w:rPr>
          <w:rFonts w:asciiTheme="minorHAnsi" w:hAnsiTheme="minorHAnsi" w:cstheme="minorHAnsi"/>
          <w:szCs w:val="24"/>
        </w:rPr>
        <w:t>is created</w:t>
      </w:r>
      <w:r w:rsidR="00E73048">
        <w:rPr>
          <w:rFonts w:asciiTheme="minorHAnsi" w:hAnsiTheme="minorHAnsi" w:cstheme="minorHAnsi"/>
          <w:szCs w:val="24"/>
        </w:rPr>
        <w:t xml:space="preserve">, the WI moves </w:t>
      </w:r>
      <w:r w:rsidR="00981CA5">
        <w:rPr>
          <w:rFonts w:asciiTheme="minorHAnsi" w:hAnsiTheme="minorHAnsi" w:cstheme="minorHAnsi"/>
          <w:szCs w:val="24"/>
        </w:rPr>
        <w:t>directly to ‘Operations Maker’</w:t>
      </w:r>
      <w:r w:rsidRPr="00800AC4" w:rsidR="000554D2">
        <w:rPr>
          <w:rFonts w:asciiTheme="minorHAnsi" w:hAnsiTheme="minorHAnsi" w:cstheme="minorHAnsi"/>
          <w:szCs w:val="24"/>
        </w:rPr>
        <w:t xml:space="preserve">. </w:t>
      </w:r>
    </w:p>
    <w:p w:rsidRPr="00981CA5" w:rsidR="000554D2" w:rsidP="000554D2" w:rsidRDefault="000554D2" w14:paraId="7D16E4D5" w14:textId="0858FBC0">
      <w:pPr>
        <w:pStyle w:val="ListParagraph"/>
        <w:numPr>
          <w:ilvl w:val="0"/>
          <w:numId w:val="42"/>
        </w:numPr>
        <w:spacing w:line="360" w:lineRule="auto"/>
        <w:rPr>
          <w:szCs w:val="24"/>
        </w:rPr>
      </w:pPr>
      <w:r w:rsidRPr="00800AC4">
        <w:rPr>
          <w:rFonts w:asciiTheme="minorHAnsi" w:hAnsiTheme="minorHAnsi" w:cstheme="minorHAnsi"/>
          <w:szCs w:val="24"/>
        </w:rPr>
        <w:t xml:space="preserve">Parallelly, the </w:t>
      </w:r>
      <w:r w:rsidRPr="00800AC4" w:rsidR="005D47EA">
        <w:rPr>
          <w:rFonts w:asciiTheme="minorHAnsi" w:hAnsiTheme="minorHAnsi" w:cstheme="minorHAnsi"/>
          <w:szCs w:val="24"/>
        </w:rPr>
        <w:t>‘</w:t>
      </w:r>
      <w:r w:rsidRPr="00800AC4">
        <w:rPr>
          <w:rFonts w:asciiTheme="minorHAnsi" w:hAnsiTheme="minorHAnsi" w:cstheme="minorHAnsi"/>
          <w:szCs w:val="24"/>
        </w:rPr>
        <w:t>Financial Maker</w:t>
      </w:r>
      <w:r w:rsidRPr="00800AC4" w:rsidR="005D47EA">
        <w:rPr>
          <w:rFonts w:asciiTheme="minorHAnsi" w:hAnsiTheme="minorHAnsi" w:cstheme="minorHAnsi"/>
          <w:szCs w:val="24"/>
        </w:rPr>
        <w:t>’</w:t>
      </w:r>
      <w:r w:rsidR="00981CA5">
        <w:rPr>
          <w:rFonts w:asciiTheme="minorHAnsi" w:hAnsiTheme="minorHAnsi" w:cstheme="minorHAnsi"/>
          <w:szCs w:val="24"/>
        </w:rPr>
        <w:t xml:space="preserve"> performs data entry and</w:t>
      </w:r>
      <w:r w:rsidRPr="00800AC4">
        <w:rPr>
          <w:rFonts w:asciiTheme="minorHAnsi" w:hAnsiTheme="minorHAnsi" w:cstheme="minorHAnsi"/>
          <w:szCs w:val="24"/>
        </w:rPr>
        <w:t xml:space="preserve"> will submit the request to </w:t>
      </w:r>
      <w:r w:rsidRPr="00800AC4" w:rsidR="005D47EA">
        <w:rPr>
          <w:rFonts w:asciiTheme="minorHAnsi" w:hAnsiTheme="minorHAnsi" w:cstheme="minorHAnsi"/>
          <w:szCs w:val="24"/>
        </w:rPr>
        <w:t>‘</w:t>
      </w:r>
      <w:r w:rsidRPr="00800AC4">
        <w:rPr>
          <w:rFonts w:asciiTheme="minorHAnsi" w:hAnsiTheme="minorHAnsi" w:cstheme="minorHAnsi"/>
          <w:szCs w:val="24"/>
        </w:rPr>
        <w:t>Financial Checker</w:t>
      </w:r>
      <w:r w:rsidRPr="00800AC4" w:rsidR="005D47EA">
        <w:rPr>
          <w:rFonts w:asciiTheme="minorHAnsi" w:hAnsiTheme="minorHAnsi" w:cstheme="minorHAnsi"/>
          <w:szCs w:val="24"/>
        </w:rPr>
        <w:t>’ for review. Once ‘Financial Checker’ user takes decision as ‘Approve’ or ‘Reject’, the child WI gets deleted, and the decision is updated in the primary WI at ‘</w:t>
      </w:r>
      <w:r w:rsidR="00981CA5">
        <w:rPr>
          <w:rFonts w:asciiTheme="minorHAnsi" w:hAnsiTheme="minorHAnsi" w:cstheme="minorHAnsi"/>
          <w:szCs w:val="24"/>
        </w:rPr>
        <w:t xml:space="preserve">Hold’ </w:t>
      </w:r>
      <w:r w:rsidRPr="00800AC4" w:rsidR="005D47EA">
        <w:rPr>
          <w:rFonts w:asciiTheme="minorHAnsi" w:hAnsiTheme="minorHAnsi" w:cstheme="minorHAnsi"/>
          <w:szCs w:val="24"/>
        </w:rPr>
        <w:t xml:space="preserve">queue. </w:t>
      </w:r>
    </w:p>
    <w:p w:rsidRPr="00981CA5" w:rsidR="00981CA5" w:rsidP="000554D2" w:rsidRDefault="00981CA5" w14:paraId="257A895F" w14:textId="61D97EA9">
      <w:pPr>
        <w:pStyle w:val="ListParagraph"/>
        <w:numPr>
          <w:ilvl w:val="0"/>
          <w:numId w:val="42"/>
        </w:numPr>
        <w:spacing w:line="360" w:lineRule="auto"/>
        <w:rPr>
          <w:szCs w:val="24"/>
        </w:rPr>
      </w:pPr>
      <w:r>
        <w:rPr>
          <w:rFonts w:asciiTheme="minorHAnsi" w:hAnsiTheme="minorHAnsi" w:cstheme="minorHAnsi"/>
          <w:szCs w:val="24"/>
        </w:rPr>
        <w:t xml:space="preserve">The WI from Hold queue moves to ‘Operations Maker’ after collecting both instances. </w:t>
      </w:r>
    </w:p>
    <w:p w:rsidRPr="00981CA5" w:rsidR="00981CA5" w:rsidP="00981CA5" w:rsidRDefault="00981CA5" w14:paraId="58B209A2" w14:textId="5303BFDC">
      <w:pPr>
        <w:pStyle w:val="ListParagraph"/>
        <w:numPr>
          <w:ilvl w:val="0"/>
          <w:numId w:val="42"/>
        </w:numPr>
        <w:spacing w:line="360" w:lineRule="auto"/>
        <w:rPr>
          <w:szCs w:val="24"/>
        </w:rPr>
      </w:pPr>
      <w:r w:rsidRPr="00800AC4">
        <w:rPr>
          <w:rFonts w:asciiTheme="minorHAnsi" w:hAnsiTheme="minorHAnsi" w:cstheme="minorHAnsi"/>
          <w:szCs w:val="24"/>
        </w:rPr>
        <w:t xml:space="preserve">The ‘Operations Maker’ user will </w:t>
      </w:r>
      <w:r w:rsidR="00BC52A0">
        <w:rPr>
          <w:rFonts w:asciiTheme="minorHAnsi" w:hAnsiTheme="minorHAnsi" w:cstheme="minorHAnsi"/>
          <w:szCs w:val="24"/>
        </w:rPr>
        <w:t xml:space="preserve">fill in the </w:t>
      </w:r>
      <w:r w:rsidR="00F03000">
        <w:rPr>
          <w:rFonts w:asciiTheme="minorHAnsi" w:hAnsiTheme="minorHAnsi" w:cstheme="minorHAnsi"/>
          <w:szCs w:val="24"/>
        </w:rPr>
        <w:t>‘</w:t>
      </w:r>
      <w:r w:rsidRPr="00F03000" w:rsidR="00F03000">
        <w:rPr>
          <w:rFonts w:asciiTheme="minorHAnsi" w:hAnsiTheme="minorHAnsi" w:cstheme="minorHAnsi"/>
          <w:b/>
          <w:bCs/>
          <w:szCs w:val="24"/>
        </w:rPr>
        <w:t>S</w:t>
      </w:r>
      <w:r w:rsidRPr="00F03000" w:rsidR="00BC52A0">
        <w:rPr>
          <w:rFonts w:asciiTheme="minorHAnsi" w:hAnsiTheme="minorHAnsi" w:cstheme="minorHAnsi"/>
          <w:b/>
          <w:bCs/>
          <w:szCs w:val="24"/>
        </w:rPr>
        <w:t xml:space="preserve">alary </w:t>
      </w:r>
      <w:r w:rsidRPr="00F03000" w:rsidR="00F03000">
        <w:rPr>
          <w:rFonts w:asciiTheme="minorHAnsi" w:hAnsiTheme="minorHAnsi" w:cstheme="minorHAnsi"/>
          <w:b/>
          <w:bCs/>
          <w:szCs w:val="24"/>
        </w:rPr>
        <w:t>T</w:t>
      </w:r>
      <w:r w:rsidRPr="00F03000" w:rsidR="00F933E5">
        <w:rPr>
          <w:rFonts w:asciiTheme="minorHAnsi" w:hAnsiTheme="minorHAnsi" w:cstheme="minorHAnsi"/>
          <w:b/>
          <w:bCs/>
          <w:szCs w:val="24"/>
        </w:rPr>
        <w:t xml:space="preserve">ransfer </w:t>
      </w:r>
      <w:r w:rsidRPr="00F03000" w:rsidR="00F03000">
        <w:rPr>
          <w:rFonts w:asciiTheme="minorHAnsi" w:hAnsiTheme="minorHAnsi" w:cstheme="minorHAnsi"/>
          <w:b/>
          <w:bCs/>
          <w:szCs w:val="24"/>
        </w:rPr>
        <w:t>D</w:t>
      </w:r>
      <w:r w:rsidRPr="00F03000" w:rsidR="00F933E5">
        <w:rPr>
          <w:rFonts w:asciiTheme="minorHAnsi" w:hAnsiTheme="minorHAnsi" w:cstheme="minorHAnsi"/>
          <w:b/>
          <w:bCs/>
          <w:szCs w:val="24"/>
        </w:rPr>
        <w:t>etails</w:t>
      </w:r>
      <w:r w:rsidRPr="00F03000" w:rsidR="00F03000">
        <w:rPr>
          <w:rFonts w:asciiTheme="minorHAnsi" w:hAnsiTheme="minorHAnsi" w:cstheme="minorHAnsi"/>
          <w:b/>
          <w:bCs/>
          <w:szCs w:val="24"/>
        </w:rPr>
        <w:t>’</w:t>
      </w:r>
      <w:r w:rsidR="00F933E5">
        <w:rPr>
          <w:rFonts w:asciiTheme="minorHAnsi" w:hAnsiTheme="minorHAnsi" w:cstheme="minorHAnsi"/>
          <w:szCs w:val="24"/>
        </w:rPr>
        <w:t xml:space="preserve"> </w:t>
      </w:r>
      <w:r w:rsidR="00F03000">
        <w:rPr>
          <w:rFonts w:asciiTheme="minorHAnsi" w:hAnsiTheme="minorHAnsi" w:cstheme="minorHAnsi"/>
          <w:szCs w:val="24"/>
        </w:rPr>
        <w:t xml:space="preserve">and </w:t>
      </w:r>
      <w:r w:rsidRPr="00800AC4">
        <w:rPr>
          <w:rFonts w:asciiTheme="minorHAnsi" w:hAnsiTheme="minorHAnsi" w:cstheme="minorHAnsi"/>
          <w:szCs w:val="24"/>
        </w:rPr>
        <w:t>perform the ‘Customer Exposure’ again.</w:t>
      </w:r>
      <w:r w:rsidR="00C4643E">
        <w:rPr>
          <w:rFonts w:asciiTheme="minorHAnsi" w:hAnsiTheme="minorHAnsi" w:cstheme="minorHAnsi"/>
          <w:szCs w:val="24"/>
        </w:rPr>
        <w:t xml:space="preserve"> </w:t>
      </w:r>
    </w:p>
    <w:p w:rsidRPr="00775FA6" w:rsidR="00775FA6" w:rsidP="00775FA6" w:rsidRDefault="00981CA5" w14:paraId="7326D6DF" w14:textId="77777777">
      <w:pPr>
        <w:pStyle w:val="ListParagraph"/>
        <w:numPr>
          <w:ilvl w:val="0"/>
          <w:numId w:val="42"/>
        </w:numPr>
        <w:spacing w:line="360" w:lineRule="auto"/>
        <w:rPr>
          <w:szCs w:val="24"/>
        </w:rPr>
      </w:pPr>
      <w:r>
        <w:rPr>
          <w:rFonts w:asciiTheme="minorHAnsi" w:hAnsiTheme="minorHAnsi" w:cstheme="minorHAnsi"/>
          <w:szCs w:val="24"/>
        </w:rPr>
        <w:t>The user will submit the request to ‘Operations Checker’</w:t>
      </w:r>
      <w:r w:rsidR="00775FA6">
        <w:rPr>
          <w:rFonts w:asciiTheme="minorHAnsi" w:hAnsiTheme="minorHAnsi" w:cstheme="minorHAnsi"/>
          <w:szCs w:val="24"/>
        </w:rPr>
        <w:t xml:space="preserve">. </w:t>
      </w:r>
    </w:p>
    <w:p w:rsidRPr="00775FA6" w:rsidR="00925BAC" w:rsidP="00775FA6" w:rsidRDefault="00775FA6" w14:paraId="5E914796" w14:textId="228122DB">
      <w:pPr>
        <w:pStyle w:val="ListParagraph"/>
        <w:numPr>
          <w:ilvl w:val="0"/>
          <w:numId w:val="42"/>
        </w:numPr>
        <w:spacing w:line="360" w:lineRule="auto"/>
        <w:rPr>
          <w:szCs w:val="24"/>
        </w:rPr>
      </w:pPr>
      <w:r>
        <w:rPr>
          <w:rFonts w:asciiTheme="minorHAnsi" w:hAnsiTheme="minorHAnsi" w:cstheme="minorHAnsi"/>
          <w:szCs w:val="24"/>
        </w:rPr>
        <w:t>‘</w:t>
      </w:r>
      <w:r w:rsidRPr="00775FA6" w:rsidR="00925BAC">
        <w:rPr>
          <w:rFonts w:asciiTheme="minorHAnsi" w:hAnsiTheme="minorHAnsi" w:cstheme="minorHAnsi"/>
          <w:szCs w:val="24"/>
        </w:rPr>
        <w:t xml:space="preserve">Operations Checker’ reviews the request and takes decision </w:t>
      </w:r>
      <w:r w:rsidRPr="00775FA6">
        <w:rPr>
          <w:rFonts w:asciiTheme="minorHAnsi" w:hAnsiTheme="minorHAnsi" w:cstheme="minorHAnsi"/>
          <w:szCs w:val="24"/>
        </w:rPr>
        <w:t xml:space="preserve">as ‘Approve’. </w:t>
      </w:r>
    </w:p>
    <w:p w:rsidRPr="00C74E2B" w:rsidR="00E5775B" w:rsidP="00C74E2B" w:rsidRDefault="00925BAC" w14:paraId="529533C6" w14:textId="70E25BBF">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w:t>
      </w:r>
      <w:r w:rsidRPr="00775FA6">
        <w:rPr>
          <w:rFonts w:asciiTheme="minorHAnsi" w:hAnsiTheme="minorHAnsi" w:cstheme="minorHAnsi"/>
          <w:szCs w:val="24"/>
        </w:rPr>
        <w:t>the email to Dubai Court</w:t>
      </w:r>
      <w:r w:rsidR="00B93762">
        <w:rPr>
          <w:rFonts w:asciiTheme="minorHAnsi" w:hAnsiTheme="minorHAnsi" w:cstheme="minorHAnsi"/>
          <w:szCs w:val="24"/>
        </w:rPr>
        <w:t xml:space="preserve"> along with Court Letter and Court Instructions. T</w:t>
      </w:r>
      <w:r w:rsidRPr="00800AC4">
        <w:rPr>
          <w:rFonts w:asciiTheme="minorHAnsi" w:hAnsiTheme="minorHAnsi" w:cstheme="minorHAnsi"/>
          <w:szCs w:val="24"/>
        </w:rPr>
        <w:t xml:space="preserve">he WI moves to Archival. Similarly, if the request was from CCMS, the WI moves to Archival without triggering any email. </w:t>
      </w:r>
    </w:p>
    <w:p w:rsidRPr="00C74E2B" w:rsidR="00C74E2B" w:rsidP="00C74E2B" w:rsidRDefault="00C74E2B" w14:paraId="4965F861" w14:textId="4533A044">
      <w:pPr>
        <w:pStyle w:val="ListParagraph"/>
        <w:numPr>
          <w:ilvl w:val="0"/>
          <w:numId w:val="42"/>
        </w:numPr>
        <w:spacing w:line="360" w:lineRule="auto"/>
        <w:rPr>
          <w:szCs w:val="24"/>
        </w:rPr>
      </w:pPr>
      <w:r>
        <w:rPr>
          <w:rFonts w:asciiTheme="minorHAnsi" w:hAnsiTheme="minorHAnsi" w:cstheme="minorHAnsi"/>
          <w:szCs w:val="24"/>
        </w:rPr>
        <w:t xml:space="preserve">In both Dubai Court &amp; CCMS cases, Customer Letters based on the actions will be generated and sent along with </w:t>
      </w:r>
      <w:r w:rsidR="002F3D47">
        <w:rPr>
          <w:rFonts w:asciiTheme="minorHAnsi" w:hAnsiTheme="minorHAnsi" w:cstheme="minorHAnsi"/>
          <w:szCs w:val="24"/>
        </w:rPr>
        <w:t xml:space="preserve">Customer Communication via Email. Please refer appendix E customer communication templates </w:t>
      </w:r>
    </w:p>
    <w:p w:rsidR="00F4127C" w:rsidP="00FC5875" w:rsidRDefault="00F4127C" w14:paraId="11B71474" w14:textId="77777777">
      <w:pPr>
        <w:spacing w:line="360" w:lineRule="auto"/>
      </w:pPr>
    </w:p>
    <w:p w:rsidR="00FE2ED5" w:rsidP="00FC5875" w:rsidRDefault="00FE2ED5" w14:paraId="7040B233" w14:textId="77777777">
      <w:pPr>
        <w:spacing w:line="360" w:lineRule="auto"/>
      </w:pPr>
    </w:p>
    <w:p w:rsidR="0018690E" w:rsidP="00FC5875" w:rsidRDefault="0018690E" w14:paraId="06A66754" w14:textId="77777777">
      <w:pPr>
        <w:spacing w:line="360" w:lineRule="auto"/>
      </w:pPr>
    </w:p>
    <w:p w:rsidR="0018690E" w:rsidP="00FC5875" w:rsidRDefault="0018690E" w14:paraId="03055446" w14:textId="77777777">
      <w:pPr>
        <w:spacing w:line="360" w:lineRule="auto"/>
      </w:pPr>
    </w:p>
    <w:p w:rsidRPr="002174B7" w:rsidR="00FC5875" w:rsidP="007C1709" w:rsidRDefault="00FC5875" w14:paraId="1B0F82AC" w14:textId="2F8A75B1">
      <w:pPr>
        <w:pStyle w:val="Heading3"/>
      </w:pPr>
      <w:bookmarkStart w:name="_Toc166061946" w:id="261"/>
      <w:r w:rsidRPr="002174B7">
        <w:t xml:space="preserve">Hold </w:t>
      </w:r>
      <w:r w:rsidR="002174B7">
        <w:t>Flow</w:t>
      </w:r>
      <w:bookmarkEnd w:id="261"/>
    </w:p>
    <w:p w:rsidRPr="00800AC4" w:rsidR="00FC5875" w:rsidP="00FC5875" w:rsidRDefault="00FC5875" w14:paraId="77A7FE86" w14:textId="5751F511">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320A6C">
        <w:rPr>
          <w:rFonts w:asciiTheme="minorHAnsi" w:hAnsiTheme="minorHAnsi" w:cstheme="minorHAnsi"/>
          <w:b/>
          <w:bCs/>
          <w:szCs w:val="24"/>
        </w:rPr>
        <w:t xml:space="preserve">Online WI Creation’ </w:t>
      </w:r>
      <w:r w:rsidRPr="00800AC4">
        <w:rPr>
          <w:rFonts w:asciiTheme="minorHAnsi" w:hAnsiTheme="minorHAnsi" w:cstheme="minorHAnsi"/>
          <w:szCs w:val="24"/>
        </w:rPr>
        <w:t>description and the WI moves to ‘</w:t>
      </w:r>
      <w:r w:rsidRPr="00320A6C">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rsidRPr="00800AC4" w:rsidR="00FC5875" w:rsidP="00FC5875" w:rsidRDefault="00FC5875" w14:paraId="02DC5E42"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rsidRPr="00800AC4" w:rsidR="00FC5875" w:rsidP="00FC5875" w:rsidRDefault="00FC5875" w14:paraId="5B18BBF4"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rsidRPr="00CB45F5" w:rsidR="00FC5875" w:rsidP="00FC5875" w:rsidRDefault="00FC5875" w14:paraId="5EEF5F66"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rsidRPr="00800AC4" w:rsidR="00CB45F5" w:rsidP="00FC5875" w:rsidRDefault="00CB45F5" w14:paraId="7365289A" w14:textId="69A63FD0">
      <w:pPr>
        <w:pStyle w:val="ListParagraph"/>
        <w:numPr>
          <w:ilvl w:val="0"/>
          <w:numId w:val="42"/>
        </w:numPr>
        <w:spacing w:line="360" w:lineRule="auto"/>
        <w:rPr>
          <w:szCs w:val="24"/>
        </w:rPr>
      </w:pPr>
      <w:r>
        <w:rPr>
          <w:rFonts w:asciiTheme="minorHAnsi" w:hAnsiTheme="minorHAnsi" w:cstheme="minorHAnsi"/>
          <w:szCs w:val="24"/>
        </w:rPr>
        <w:t xml:space="preserve">The user </w:t>
      </w:r>
      <w:r w:rsidR="00CC1FAB">
        <w:rPr>
          <w:rFonts w:asciiTheme="minorHAnsi" w:hAnsiTheme="minorHAnsi" w:cstheme="minorHAnsi"/>
          <w:szCs w:val="24"/>
        </w:rPr>
        <w:t>fills in</w:t>
      </w:r>
      <w:r>
        <w:rPr>
          <w:rFonts w:asciiTheme="minorHAnsi" w:hAnsiTheme="minorHAnsi" w:cstheme="minorHAnsi"/>
          <w:szCs w:val="24"/>
        </w:rPr>
        <w:t xml:space="preserve"> the Hold Amount</w:t>
      </w:r>
      <w:r w:rsidR="000B6621">
        <w:rPr>
          <w:rFonts w:asciiTheme="minorHAnsi" w:hAnsiTheme="minorHAnsi" w:cstheme="minorHAnsi"/>
          <w:szCs w:val="24"/>
        </w:rPr>
        <w:t xml:space="preserve"> for the case</w:t>
      </w:r>
      <w:r w:rsidR="00320A6C">
        <w:rPr>
          <w:rFonts w:asciiTheme="minorHAnsi" w:hAnsiTheme="minorHAnsi" w:cstheme="minorHAnsi"/>
          <w:szCs w:val="24"/>
        </w:rPr>
        <w:t xml:space="preserve"> no</w:t>
      </w:r>
      <w:r w:rsidR="000B6621">
        <w:rPr>
          <w:rFonts w:asciiTheme="minorHAnsi" w:hAnsiTheme="minorHAnsi" w:cstheme="minorHAnsi"/>
          <w:szCs w:val="24"/>
        </w:rPr>
        <w:t xml:space="preserve">. </w:t>
      </w:r>
    </w:p>
    <w:p w:rsidRPr="00800AC4" w:rsidR="00FC5875" w:rsidP="00FC5875" w:rsidRDefault="00FC5875" w14:paraId="202BC225" w14:textId="77777777">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320A6C">
        <w:rPr>
          <w:rFonts w:asciiTheme="minorHAnsi" w:hAnsiTheme="minorHAnsi" w:cstheme="minorHAnsi"/>
          <w:b/>
          <w:bCs/>
          <w:szCs w:val="24"/>
        </w:rPr>
        <w:t>RAK Bank’</w:t>
      </w:r>
      <w:r w:rsidRPr="00800AC4">
        <w:rPr>
          <w:rFonts w:asciiTheme="minorHAnsi" w:hAnsiTheme="minorHAnsi" w:cstheme="minorHAnsi"/>
          <w:szCs w:val="24"/>
        </w:rPr>
        <w:t xml:space="preserve"> or ‘</w:t>
      </w:r>
      <w:r w:rsidRPr="00320A6C">
        <w:rPr>
          <w:rFonts w:asciiTheme="minorHAnsi" w:hAnsiTheme="minorHAnsi" w:cstheme="minorHAnsi"/>
          <w:b/>
          <w:bCs/>
          <w:szCs w:val="24"/>
        </w:rPr>
        <w:t>Non-RAK Bank’</w:t>
      </w:r>
      <w:r w:rsidRPr="00800AC4">
        <w:rPr>
          <w:rFonts w:asciiTheme="minorHAnsi" w:hAnsiTheme="minorHAnsi" w:cstheme="minorHAnsi"/>
          <w:szCs w:val="24"/>
        </w:rPr>
        <w:t xml:space="preserve"> customer. </w:t>
      </w:r>
    </w:p>
    <w:p w:rsidRPr="008B4DB5" w:rsidR="00FC5875" w:rsidP="00FC5875" w:rsidRDefault="00FC5875" w14:paraId="49C3C31B" w14:textId="77777777">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p>
    <w:p w:rsidRPr="00A97616" w:rsidR="008B4DB5" w:rsidP="00FC5875" w:rsidRDefault="008B4DB5" w14:paraId="7D0F140F" w14:textId="672AB3CF">
      <w:pPr>
        <w:pStyle w:val="ListParagraph"/>
        <w:numPr>
          <w:ilvl w:val="0"/>
          <w:numId w:val="42"/>
        </w:numPr>
        <w:spacing w:line="360" w:lineRule="auto"/>
        <w:rPr>
          <w:szCs w:val="24"/>
        </w:rPr>
      </w:pPr>
      <w:r>
        <w:rPr>
          <w:rFonts w:asciiTheme="minorHAnsi" w:hAnsiTheme="minorHAnsi" w:cstheme="minorHAnsi"/>
          <w:szCs w:val="24"/>
        </w:rPr>
        <w:t xml:space="preserve">For this request type, the system will display the ‘Card Outstanding Balance’ if there is any Credit Card in the products fetched. User to review if any card outstanding balance is there and accordingly </w:t>
      </w:r>
      <w:r w:rsidR="00841504">
        <w:rPr>
          <w:rFonts w:asciiTheme="minorHAnsi" w:hAnsiTheme="minorHAnsi" w:cstheme="minorHAnsi"/>
          <w:szCs w:val="24"/>
        </w:rPr>
        <w:t>do the selection for placing/updating</w:t>
      </w:r>
      <w:r>
        <w:rPr>
          <w:rFonts w:asciiTheme="minorHAnsi" w:hAnsiTheme="minorHAnsi" w:cstheme="minorHAnsi"/>
          <w:szCs w:val="24"/>
        </w:rPr>
        <w:t xml:space="preserve"> the hold as per liabilities. </w:t>
      </w:r>
    </w:p>
    <w:p w:rsidRPr="004859C0" w:rsidR="002D7847" w:rsidP="004859C0" w:rsidRDefault="00A97616" w14:paraId="453DE20E" w14:textId="2165C692">
      <w:pPr>
        <w:pStyle w:val="ListParagraph"/>
        <w:numPr>
          <w:ilvl w:val="0"/>
          <w:numId w:val="42"/>
        </w:numPr>
        <w:spacing w:line="360" w:lineRule="auto"/>
        <w:rPr>
          <w:szCs w:val="24"/>
        </w:rPr>
      </w:pPr>
      <w:r>
        <w:rPr>
          <w:rFonts w:asciiTheme="minorHAnsi" w:hAnsiTheme="minorHAnsi" w:cstheme="minorHAnsi"/>
          <w:szCs w:val="24"/>
        </w:rPr>
        <w:t xml:space="preserve">The user </w:t>
      </w:r>
      <w:r w:rsidR="00841504">
        <w:rPr>
          <w:rFonts w:asciiTheme="minorHAnsi" w:hAnsiTheme="minorHAnsi" w:cstheme="minorHAnsi"/>
          <w:szCs w:val="24"/>
        </w:rPr>
        <w:t xml:space="preserve">will </w:t>
      </w:r>
      <w:r>
        <w:rPr>
          <w:rFonts w:asciiTheme="minorHAnsi" w:hAnsiTheme="minorHAnsi" w:cstheme="minorHAnsi"/>
          <w:szCs w:val="24"/>
        </w:rPr>
        <w:t>select the CIFs</w:t>
      </w:r>
      <w:r w:rsidR="00841504">
        <w:rPr>
          <w:rFonts w:asciiTheme="minorHAnsi" w:hAnsiTheme="minorHAnsi" w:cstheme="minorHAnsi"/>
          <w:szCs w:val="24"/>
        </w:rPr>
        <w:t>/</w:t>
      </w:r>
      <w:r w:rsidR="002D7847">
        <w:rPr>
          <w:rFonts w:asciiTheme="minorHAnsi" w:hAnsiTheme="minorHAnsi" w:cstheme="minorHAnsi"/>
          <w:szCs w:val="24"/>
        </w:rPr>
        <w:t>non-CIFs</w:t>
      </w:r>
      <w:r>
        <w:rPr>
          <w:rFonts w:asciiTheme="minorHAnsi" w:hAnsiTheme="minorHAnsi" w:cstheme="minorHAnsi"/>
          <w:szCs w:val="24"/>
        </w:rPr>
        <w:t xml:space="preserve"> as matched and Inquire on Existing Blacklist </w:t>
      </w:r>
      <w:r w:rsidR="00841504">
        <w:rPr>
          <w:rFonts w:asciiTheme="minorHAnsi" w:hAnsiTheme="minorHAnsi" w:cstheme="minorHAnsi"/>
          <w:szCs w:val="24"/>
        </w:rPr>
        <w:t>on matched customers (</w:t>
      </w:r>
      <w:r>
        <w:rPr>
          <w:rFonts w:asciiTheme="minorHAnsi" w:hAnsiTheme="minorHAnsi" w:cstheme="minorHAnsi"/>
          <w:szCs w:val="24"/>
        </w:rPr>
        <w:t xml:space="preserve">Internal as well as External). The blacklist details grid is populated with the fields mentioned in the Data Capture sheet. </w:t>
      </w:r>
    </w:p>
    <w:p w:rsidRPr="00176E16" w:rsidR="006B0C92" w:rsidP="00521530" w:rsidRDefault="006B0C92" w14:paraId="75874428" w14:textId="21398580">
      <w:pPr>
        <w:pStyle w:val="ListParagraph"/>
        <w:numPr>
          <w:ilvl w:val="0"/>
          <w:numId w:val="42"/>
        </w:numPr>
        <w:spacing w:line="360" w:lineRule="auto"/>
        <w:rPr>
          <w:szCs w:val="24"/>
        </w:rPr>
      </w:pPr>
      <w:r>
        <w:rPr>
          <w:rFonts w:asciiTheme="minorHAnsi" w:hAnsiTheme="minorHAnsi" w:cstheme="minorHAnsi"/>
          <w:szCs w:val="24"/>
        </w:rPr>
        <w:t xml:space="preserve">The user selects the accounts and Inquire on Hold placed on the accounts. One account can have multiple holds placed. </w:t>
      </w:r>
      <w:r w:rsidR="000E364B">
        <w:rPr>
          <w:rFonts w:asciiTheme="minorHAnsi" w:hAnsiTheme="minorHAnsi" w:cstheme="minorHAnsi"/>
          <w:szCs w:val="24"/>
        </w:rPr>
        <w:t>The details will be shown to the user in the form of grid.</w:t>
      </w:r>
      <w:r w:rsidR="004859C0">
        <w:rPr>
          <w:rFonts w:asciiTheme="minorHAnsi" w:hAnsiTheme="minorHAnsi" w:cstheme="minorHAnsi"/>
          <w:szCs w:val="24"/>
        </w:rPr>
        <w:t xml:space="preserve"> </w:t>
      </w:r>
      <w:commentRangeStart w:id="262"/>
      <w:r w:rsidR="004859C0">
        <w:rPr>
          <w:rFonts w:asciiTheme="minorHAnsi" w:hAnsiTheme="minorHAnsi" w:cstheme="minorHAnsi"/>
          <w:szCs w:val="24"/>
        </w:rPr>
        <w:t>If the user is selecting any other account other than CASA (SBA/ODC</w:t>
      </w:r>
      <w:r w:rsidR="00521530">
        <w:rPr>
          <w:rFonts w:asciiTheme="minorHAnsi" w:hAnsiTheme="minorHAnsi" w:cstheme="minorHAnsi"/>
          <w:szCs w:val="24"/>
        </w:rPr>
        <w:t>/Conventional FD-TDA</w:t>
      </w:r>
      <w:r w:rsidR="004859C0">
        <w:rPr>
          <w:rFonts w:asciiTheme="minorHAnsi" w:hAnsiTheme="minorHAnsi" w:cstheme="minorHAnsi"/>
          <w:szCs w:val="24"/>
        </w:rPr>
        <w:t xml:space="preserve">) and clicks on ‘Inquire on Hold’, </w:t>
      </w:r>
      <w:r w:rsidR="00176E16">
        <w:rPr>
          <w:rFonts w:asciiTheme="minorHAnsi" w:hAnsiTheme="minorHAnsi" w:cstheme="minorHAnsi"/>
          <w:szCs w:val="24"/>
        </w:rPr>
        <w:t>the system</w:t>
      </w:r>
      <w:r w:rsidR="004859C0">
        <w:rPr>
          <w:rFonts w:asciiTheme="minorHAnsi" w:hAnsiTheme="minorHAnsi" w:cstheme="minorHAnsi"/>
          <w:szCs w:val="24"/>
        </w:rPr>
        <w:t xml:space="preserve"> </w:t>
      </w:r>
      <w:r w:rsidR="00521530">
        <w:rPr>
          <w:rFonts w:asciiTheme="minorHAnsi" w:hAnsiTheme="minorHAnsi" w:cstheme="minorHAnsi"/>
          <w:szCs w:val="24"/>
        </w:rPr>
        <w:t xml:space="preserve">will check if Islamic or Investment Account is selected. If yes, then Child WI will be created </w:t>
      </w:r>
      <w:r w:rsidR="00B545F7">
        <w:rPr>
          <w:rFonts w:asciiTheme="minorHAnsi" w:hAnsiTheme="minorHAnsi" w:cstheme="minorHAnsi"/>
          <w:szCs w:val="24"/>
        </w:rPr>
        <w:t xml:space="preserve">for IOPS and Inv OPS on Initiation Checker’s approval. </w:t>
      </w:r>
      <w:commentRangeEnd w:id="262"/>
      <w:r w:rsidR="00245402">
        <w:rPr>
          <w:rStyle w:val="CommentReference"/>
        </w:rPr>
        <w:commentReference w:id="262"/>
      </w:r>
    </w:p>
    <w:p w:rsidRPr="00DD14A1" w:rsidR="00176E16" w:rsidP="00FC5875" w:rsidRDefault="00176E16" w14:paraId="2A3E4F42" w14:textId="7BD031DF">
      <w:pPr>
        <w:pStyle w:val="ListParagraph"/>
        <w:numPr>
          <w:ilvl w:val="0"/>
          <w:numId w:val="42"/>
        </w:numPr>
        <w:spacing w:line="360" w:lineRule="auto"/>
        <w:rPr>
          <w:szCs w:val="24"/>
        </w:rPr>
      </w:pPr>
      <w:r>
        <w:rPr>
          <w:rFonts w:asciiTheme="minorHAnsi" w:hAnsiTheme="minorHAnsi" w:cstheme="minorHAnsi"/>
          <w:szCs w:val="24"/>
        </w:rPr>
        <w:t xml:space="preserve">The Hold Details will be displayed to the user. </w:t>
      </w:r>
    </w:p>
    <w:p w:rsidRPr="00176E16" w:rsidR="00DD14A1" w:rsidP="00741D76" w:rsidRDefault="00DD14A1" w14:paraId="714F12F8" w14:textId="35EC321E">
      <w:pPr>
        <w:pStyle w:val="ListParagraph"/>
        <w:numPr>
          <w:ilvl w:val="0"/>
          <w:numId w:val="42"/>
        </w:numPr>
        <w:spacing w:line="360" w:lineRule="auto"/>
        <w:rPr>
          <w:szCs w:val="24"/>
        </w:rPr>
      </w:pPr>
      <w:r w:rsidRPr="00176E16">
        <w:rPr>
          <w:rFonts w:asciiTheme="minorHAnsi" w:hAnsiTheme="minorHAnsi" w:cstheme="minorHAnsi"/>
          <w:szCs w:val="24"/>
        </w:rPr>
        <w:t xml:space="preserve">The user will </w:t>
      </w:r>
      <w:r w:rsidR="00176E16">
        <w:rPr>
          <w:rFonts w:asciiTheme="minorHAnsi" w:hAnsiTheme="minorHAnsi" w:cstheme="minorHAnsi"/>
          <w:szCs w:val="24"/>
        </w:rPr>
        <w:t>perform selection on Hold amounts as per the displayed reason codes and click on ‘</w:t>
      </w:r>
      <w:r w:rsidRPr="00176E16" w:rsidR="00176E16">
        <w:rPr>
          <w:rFonts w:asciiTheme="minorHAnsi" w:hAnsiTheme="minorHAnsi" w:cstheme="minorHAnsi"/>
          <w:b/>
          <w:bCs/>
          <w:szCs w:val="24"/>
        </w:rPr>
        <w:t>Consider for Hold Update’</w:t>
      </w:r>
      <w:r w:rsidR="00176E16">
        <w:rPr>
          <w:rFonts w:asciiTheme="minorHAnsi" w:hAnsiTheme="minorHAnsi" w:cstheme="minorHAnsi"/>
          <w:szCs w:val="24"/>
        </w:rPr>
        <w:t xml:space="preserve">. </w:t>
      </w:r>
    </w:p>
    <w:p w:rsidRPr="00800AC4" w:rsidR="00343E15" w:rsidP="00FC5875" w:rsidRDefault="00343E15" w14:paraId="08B094B4" w14:textId="24225324">
      <w:pPr>
        <w:pStyle w:val="ListParagraph"/>
        <w:numPr>
          <w:ilvl w:val="0"/>
          <w:numId w:val="42"/>
        </w:numPr>
        <w:spacing w:line="360" w:lineRule="auto"/>
        <w:rPr>
          <w:szCs w:val="24"/>
        </w:rPr>
      </w:pPr>
      <w:r>
        <w:rPr>
          <w:rFonts w:asciiTheme="minorHAnsi" w:hAnsiTheme="minorHAnsi" w:cstheme="minorHAnsi"/>
          <w:szCs w:val="24"/>
        </w:rPr>
        <w:t xml:space="preserve">If in case, no existing hold is present, the user will be able to </w:t>
      </w:r>
      <w:r w:rsidR="00044C4E">
        <w:rPr>
          <w:rFonts w:asciiTheme="minorHAnsi" w:hAnsiTheme="minorHAnsi" w:cstheme="minorHAnsi"/>
          <w:szCs w:val="24"/>
        </w:rPr>
        <w:t xml:space="preserve">select that row as well and </w:t>
      </w:r>
      <w:r w:rsidR="00BE5F0A">
        <w:rPr>
          <w:rFonts w:asciiTheme="minorHAnsi" w:hAnsiTheme="minorHAnsi" w:cstheme="minorHAnsi"/>
          <w:szCs w:val="24"/>
        </w:rPr>
        <w:t>a new</w:t>
      </w:r>
      <w:r w:rsidR="00044C4E">
        <w:rPr>
          <w:rFonts w:asciiTheme="minorHAnsi" w:hAnsiTheme="minorHAnsi" w:cstheme="minorHAnsi"/>
          <w:szCs w:val="24"/>
        </w:rPr>
        <w:t xml:space="preserve"> hold request will be placed for that account. </w:t>
      </w:r>
      <w:r w:rsidR="00044C4E">
        <w:rPr>
          <w:rFonts w:asciiTheme="minorHAnsi" w:hAnsiTheme="minorHAnsi" w:cstheme="minorHAnsi"/>
          <w:i/>
          <w:iCs/>
          <w:szCs w:val="24"/>
        </w:rPr>
        <w:t xml:space="preserve">(Refer section 5.1 </w:t>
      </w:r>
      <w:r w:rsidR="00BE5F0A">
        <w:rPr>
          <w:rFonts w:asciiTheme="minorHAnsi" w:hAnsiTheme="minorHAnsi" w:cstheme="minorHAnsi"/>
          <w:i/>
          <w:iCs/>
          <w:szCs w:val="24"/>
        </w:rPr>
        <w:t>for Hold Scenarios in detail)</w:t>
      </w:r>
    </w:p>
    <w:p w:rsidRPr="00800AC4" w:rsidR="00FC5875" w:rsidP="00FC5875" w:rsidRDefault="00FC5875" w14:paraId="7620CF74"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rsidRPr="00800AC4" w:rsidR="00FC5875" w:rsidP="00FC5875" w:rsidRDefault="00FC5875" w14:paraId="63C37D84"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rsidRPr="00800AC4" w:rsidR="00FC5875" w:rsidP="00FC5875" w:rsidRDefault="00FC5875" w14:paraId="5DB30BD7" w14:textId="7313C8E3">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r w:rsidR="00AA2919">
        <w:rPr>
          <w:rFonts w:asciiTheme="minorHAnsi" w:hAnsiTheme="minorHAnsi" w:cstheme="minorHAnsi"/>
          <w:szCs w:val="24"/>
        </w:rPr>
        <w:t xml:space="preserve"> On Approve the child</w:t>
      </w:r>
      <w:r w:rsidR="008D718E">
        <w:rPr>
          <w:rFonts w:asciiTheme="minorHAnsi" w:hAnsiTheme="minorHAnsi" w:cstheme="minorHAnsi"/>
          <w:szCs w:val="24"/>
        </w:rPr>
        <w:t xml:space="preserve"> WIs for Islamic and Investment OPS get created if required. </w:t>
      </w:r>
    </w:p>
    <w:p w:rsidRPr="00800AC4" w:rsidR="002637DB" w:rsidP="002637DB" w:rsidRDefault="008D718E" w14:paraId="14D8236E" w14:textId="171CEB35">
      <w:pPr>
        <w:pStyle w:val="ListParagraph"/>
        <w:numPr>
          <w:ilvl w:val="0"/>
          <w:numId w:val="42"/>
        </w:numPr>
        <w:spacing w:line="360" w:lineRule="auto"/>
        <w:rPr>
          <w:szCs w:val="24"/>
        </w:rPr>
      </w:pPr>
      <w:r>
        <w:rPr>
          <w:rFonts w:asciiTheme="minorHAnsi" w:hAnsiTheme="minorHAnsi" w:cstheme="minorHAnsi"/>
          <w:szCs w:val="24"/>
        </w:rPr>
        <w:t xml:space="preserve">The parent </w:t>
      </w:r>
      <w:r w:rsidRPr="00800AC4" w:rsidR="002637DB">
        <w:rPr>
          <w:rFonts w:asciiTheme="minorHAnsi" w:hAnsiTheme="minorHAnsi" w:cstheme="minorHAnsi"/>
          <w:szCs w:val="24"/>
        </w:rPr>
        <w:t xml:space="preserve">WI moves to ‘System Integration’. Internal blacklists for </w:t>
      </w:r>
      <w:r w:rsidR="00BE5F0A">
        <w:rPr>
          <w:rFonts w:asciiTheme="minorHAnsi" w:hAnsiTheme="minorHAnsi" w:cstheme="minorHAnsi"/>
          <w:szCs w:val="24"/>
        </w:rPr>
        <w:t xml:space="preserve">matched </w:t>
      </w:r>
      <w:r w:rsidRPr="00800AC4" w:rsidR="002637DB">
        <w:rPr>
          <w:rFonts w:asciiTheme="minorHAnsi" w:hAnsiTheme="minorHAnsi" w:cstheme="minorHAnsi"/>
          <w:szCs w:val="24"/>
        </w:rPr>
        <w:t xml:space="preserve">RAK Bank Customers and External Blacklist for </w:t>
      </w:r>
      <w:r w:rsidR="00BE5F0A">
        <w:rPr>
          <w:rFonts w:asciiTheme="minorHAnsi" w:hAnsiTheme="minorHAnsi" w:cstheme="minorHAnsi"/>
          <w:szCs w:val="24"/>
        </w:rPr>
        <w:t xml:space="preserve">matched </w:t>
      </w:r>
      <w:r w:rsidRPr="00800AC4" w:rsidR="002637DB">
        <w:rPr>
          <w:rFonts w:asciiTheme="minorHAnsi" w:hAnsiTheme="minorHAnsi" w:cstheme="minorHAnsi"/>
          <w:szCs w:val="24"/>
        </w:rPr>
        <w:t>Non-RAK Bank Customers will be marked by triggering the request to Finacle.</w:t>
      </w:r>
    </w:p>
    <w:p w:rsidRPr="00800AC4" w:rsidR="002637DB" w:rsidP="002637DB" w:rsidRDefault="00502A5F" w14:paraId="1A0B24EA" w14:textId="09369762">
      <w:pPr>
        <w:pStyle w:val="ListParagraph"/>
        <w:numPr>
          <w:ilvl w:val="0"/>
          <w:numId w:val="42"/>
        </w:numPr>
        <w:spacing w:line="360" w:lineRule="auto"/>
        <w:rPr>
          <w:szCs w:val="24"/>
        </w:rPr>
      </w:pPr>
      <w:r w:rsidRPr="00800AC4">
        <w:rPr>
          <w:rFonts w:asciiTheme="minorHAnsi" w:hAnsiTheme="minorHAnsi" w:cstheme="minorHAnsi"/>
          <w:szCs w:val="24"/>
        </w:rPr>
        <w:t>System will trigger another request at ‘System Integration’ queue to place</w:t>
      </w:r>
      <w:r w:rsidR="002174B7">
        <w:rPr>
          <w:rFonts w:asciiTheme="minorHAnsi" w:hAnsiTheme="minorHAnsi" w:cstheme="minorHAnsi"/>
          <w:szCs w:val="24"/>
        </w:rPr>
        <w:t>/update</w:t>
      </w:r>
      <w:r w:rsidRPr="00800AC4">
        <w:rPr>
          <w:rFonts w:asciiTheme="minorHAnsi" w:hAnsiTheme="minorHAnsi" w:cstheme="minorHAnsi"/>
          <w:szCs w:val="24"/>
        </w:rPr>
        <w:t xml:space="preserve"> hold </w:t>
      </w:r>
      <w:r w:rsidR="002174B7">
        <w:rPr>
          <w:rFonts w:asciiTheme="minorHAnsi" w:hAnsiTheme="minorHAnsi" w:cstheme="minorHAnsi"/>
          <w:szCs w:val="24"/>
        </w:rPr>
        <w:t xml:space="preserve">on the accounts based on the selection of user. </w:t>
      </w:r>
    </w:p>
    <w:p w:rsidRPr="001010DB" w:rsidR="00034C0B" w:rsidP="001010DB" w:rsidRDefault="00034C0B" w14:paraId="6F7B408E" w14:textId="28D3B59D">
      <w:pPr>
        <w:pStyle w:val="ListParagraph"/>
        <w:numPr>
          <w:ilvl w:val="0"/>
          <w:numId w:val="42"/>
        </w:numPr>
        <w:spacing w:line="360" w:lineRule="auto"/>
        <w:rPr>
          <w:szCs w:val="24"/>
        </w:rPr>
      </w:pPr>
      <w:r w:rsidRPr="00800AC4">
        <w:rPr>
          <w:rFonts w:asciiTheme="minorHAnsi" w:hAnsiTheme="minorHAnsi" w:cstheme="minorHAnsi"/>
          <w:szCs w:val="24"/>
        </w:rPr>
        <w:t xml:space="preserve">On Success, the WI </w:t>
      </w:r>
      <w:r w:rsidR="008D718E">
        <w:rPr>
          <w:rFonts w:asciiTheme="minorHAnsi" w:hAnsiTheme="minorHAnsi" w:cstheme="minorHAnsi"/>
          <w:szCs w:val="24"/>
        </w:rPr>
        <w:t xml:space="preserve">checks if child WIs are completed. </w:t>
      </w:r>
      <w:r w:rsidR="001010DB">
        <w:rPr>
          <w:rFonts w:asciiTheme="minorHAnsi" w:hAnsiTheme="minorHAnsi" w:cstheme="minorHAnsi"/>
          <w:szCs w:val="24"/>
        </w:rPr>
        <w:t xml:space="preserve">If yes, it </w:t>
      </w:r>
      <w:r w:rsidRPr="001010DB">
        <w:rPr>
          <w:rFonts w:asciiTheme="minorHAnsi" w:hAnsiTheme="minorHAnsi" w:cstheme="minorHAnsi"/>
          <w:szCs w:val="24"/>
        </w:rPr>
        <w:t xml:space="preserve">moves to ‘Operations Maker’ queue for review. </w:t>
      </w:r>
      <w:r w:rsidR="001010DB">
        <w:rPr>
          <w:rFonts w:asciiTheme="minorHAnsi" w:hAnsiTheme="minorHAnsi" w:cstheme="minorHAnsi"/>
          <w:szCs w:val="24"/>
        </w:rPr>
        <w:t xml:space="preserve">If not, WI moves to a ‘Hold’ queue and waits for child WI to get completed. Once done, the WI moves to Operations Maker along with the decision and remarks from </w:t>
      </w:r>
      <w:r w:rsidR="001E6AF9">
        <w:rPr>
          <w:rFonts w:asciiTheme="minorHAnsi" w:hAnsiTheme="minorHAnsi" w:cstheme="minorHAnsi"/>
          <w:szCs w:val="24"/>
        </w:rPr>
        <w:t xml:space="preserve">Islamic and Investment units. </w:t>
      </w:r>
    </w:p>
    <w:p w:rsidRPr="00800AC4" w:rsidR="00034C0B" w:rsidP="001F3EDA" w:rsidRDefault="00034C0B" w14:paraId="35B190D7" w14:textId="4EE25C92">
      <w:pPr>
        <w:pStyle w:val="ListParagraph"/>
        <w:numPr>
          <w:ilvl w:val="0"/>
          <w:numId w:val="42"/>
        </w:numPr>
        <w:spacing w:line="360" w:lineRule="auto"/>
        <w:rPr>
          <w:szCs w:val="24"/>
        </w:rPr>
      </w:pPr>
      <w:r w:rsidRPr="00800AC4">
        <w:rPr>
          <w:rFonts w:asciiTheme="minorHAnsi" w:hAnsiTheme="minorHAnsi" w:cstheme="minorHAnsi"/>
          <w:szCs w:val="24"/>
        </w:rPr>
        <w:t xml:space="preserve">The ‘Operations Maker’ user will perform the ‘Customer Exposure’ again </w:t>
      </w:r>
      <w:r w:rsidR="005F5326">
        <w:rPr>
          <w:rFonts w:asciiTheme="minorHAnsi" w:hAnsiTheme="minorHAnsi" w:cstheme="minorHAnsi"/>
          <w:szCs w:val="24"/>
        </w:rPr>
        <w:t>– products will be refreshed</w:t>
      </w:r>
      <w:r w:rsidR="001F3EDA">
        <w:rPr>
          <w:rFonts w:asciiTheme="minorHAnsi" w:hAnsiTheme="minorHAnsi" w:cstheme="minorHAnsi"/>
          <w:szCs w:val="24"/>
        </w:rPr>
        <w:t xml:space="preserve">. </w:t>
      </w:r>
    </w:p>
    <w:p w:rsidRPr="00800AC4" w:rsidR="00034C0B" w:rsidP="002637DB" w:rsidRDefault="00922574" w14:paraId="1B200DA8" w14:textId="4A166FB7">
      <w:pPr>
        <w:pStyle w:val="ListParagraph"/>
        <w:numPr>
          <w:ilvl w:val="0"/>
          <w:numId w:val="42"/>
        </w:numPr>
        <w:spacing w:line="360" w:lineRule="auto"/>
        <w:rPr>
          <w:szCs w:val="24"/>
        </w:rPr>
      </w:pPr>
      <w:r w:rsidRPr="00800AC4">
        <w:rPr>
          <w:rFonts w:asciiTheme="minorHAnsi" w:hAnsiTheme="minorHAnsi" w:cstheme="minorHAnsi"/>
          <w:szCs w:val="24"/>
        </w:rPr>
        <w:t xml:space="preserve">The user will submit the request to ‘Operations Checker’ for review. The ‘Operations Checker’ user will take decision as ‘Approve’ or ‘Discard’. </w:t>
      </w:r>
    </w:p>
    <w:p w:rsidRPr="000F56B4" w:rsidR="00537D82" w:rsidP="000F56B4" w:rsidRDefault="00EF5341" w14:paraId="35A3123B" w14:textId="55396E76">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0F56B4">
        <w:rPr>
          <w:rFonts w:asciiTheme="minorHAnsi" w:hAnsiTheme="minorHAnsi" w:cstheme="minorHAnsi"/>
          <w:szCs w:val="24"/>
        </w:rPr>
        <w:t>email to Dubai Court</w:t>
      </w:r>
      <w:r w:rsidR="000F56B4">
        <w:rPr>
          <w:rFonts w:asciiTheme="minorHAnsi" w:hAnsiTheme="minorHAnsi" w:cstheme="minorHAnsi"/>
          <w:szCs w:val="24"/>
        </w:rPr>
        <w:t xml:space="preserve"> along with Court Letter and Court Instructions</w:t>
      </w:r>
      <w:r w:rsidRPr="000F56B4">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 </w:t>
      </w:r>
    </w:p>
    <w:p w:rsidRPr="001F7473" w:rsidR="000F56B4" w:rsidP="000F56B4" w:rsidRDefault="000F56B4" w14:paraId="602712A4" w14:textId="56365A09">
      <w:pPr>
        <w:pStyle w:val="ListParagraph"/>
        <w:numPr>
          <w:ilvl w:val="0"/>
          <w:numId w:val="42"/>
        </w:numPr>
        <w:spacing w:line="360" w:lineRule="auto"/>
        <w:rPr>
          <w:szCs w:val="24"/>
        </w:rPr>
      </w:pPr>
      <w:r>
        <w:rPr>
          <w:rFonts w:asciiTheme="minorHAnsi" w:hAnsiTheme="minorHAnsi" w:cstheme="minorHAnsi"/>
          <w:szCs w:val="24"/>
        </w:rPr>
        <w:t xml:space="preserve">In both Dubai Court &amp; CCMS cases, Customer Letter will be generated for this request type and </w:t>
      </w:r>
      <w:r w:rsidR="001F7473">
        <w:rPr>
          <w:rFonts w:asciiTheme="minorHAnsi" w:hAnsiTheme="minorHAnsi" w:cstheme="minorHAnsi"/>
          <w:szCs w:val="24"/>
        </w:rPr>
        <w:t xml:space="preserve">will be sent along in Customer Communication via Email. </w:t>
      </w:r>
    </w:p>
    <w:p w:rsidRPr="000F56B4" w:rsidR="001F7473" w:rsidP="001F7473" w:rsidRDefault="001F7473" w14:paraId="00AE0313" w14:textId="77777777">
      <w:pPr>
        <w:pStyle w:val="ListParagraph"/>
        <w:spacing w:line="360" w:lineRule="auto"/>
        <w:rPr>
          <w:szCs w:val="24"/>
        </w:rPr>
      </w:pPr>
    </w:p>
    <w:p w:rsidR="00537D82" w:rsidP="007C1709" w:rsidRDefault="00800AC4" w14:paraId="58D21389" w14:textId="07B91EBA">
      <w:pPr>
        <w:pStyle w:val="Heading3"/>
      </w:pPr>
      <w:r>
        <w:t xml:space="preserve"> </w:t>
      </w:r>
      <w:bookmarkStart w:name="_Toc166061947" w:id="263"/>
      <w:r w:rsidR="00537D82">
        <w:t xml:space="preserve">Cancellation </w:t>
      </w:r>
      <w:r w:rsidR="002174B7">
        <w:t>Flow</w:t>
      </w:r>
      <w:bookmarkEnd w:id="263"/>
    </w:p>
    <w:p w:rsidRPr="00800AC4" w:rsidR="00537D82" w:rsidP="00537D82" w:rsidRDefault="00537D82" w14:paraId="0982F7F9" w14:textId="77777777">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2174B7">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2174B7">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rsidRPr="00800AC4" w:rsidR="00537D82" w:rsidP="00537D82" w:rsidRDefault="00537D82" w14:paraId="006FB1AD"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rsidRPr="00800AC4" w:rsidR="00537D82" w:rsidP="00537D82" w:rsidRDefault="00537D82" w14:paraId="57FFDF63"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rsidRPr="00800AC4" w:rsidR="00537D82" w:rsidP="00537D82" w:rsidRDefault="00537D82" w14:paraId="0E29B2E2"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rsidRPr="00800AC4" w:rsidR="00537D82" w:rsidP="00537D82" w:rsidRDefault="00537D82" w14:paraId="70C045D7"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‘RAK Bank’ or ‘Non-RAK Bank’ customer. </w:t>
      </w:r>
    </w:p>
    <w:p w:rsidRPr="00151A9E" w:rsidR="00A05CB8" w:rsidP="00151A9E" w:rsidRDefault="00537D82" w14:paraId="2A00965A" w14:textId="7AF3306B">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p>
    <w:p w:rsidRPr="00822E50" w:rsidR="00151A9E" w:rsidP="00151A9E" w:rsidRDefault="00151A9E" w14:paraId="2441EE6C" w14:textId="3735F3C8">
      <w:pPr>
        <w:pStyle w:val="ListParagraph"/>
        <w:numPr>
          <w:ilvl w:val="0"/>
          <w:numId w:val="42"/>
        </w:numPr>
        <w:spacing w:line="360" w:lineRule="auto"/>
        <w:rPr>
          <w:szCs w:val="24"/>
        </w:rPr>
      </w:pPr>
      <w:r>
        <w:rPr>
          <w:rFonts w:asciiTheme="minorHAnsi" w:hAnsiTheme="minorHAnsi" w:cstheme="minorHAnsi"/>
          <w:szCs w:val="24"/>
        </w:rPr>
        <w:t xml:space="preserve">The user will be able to identify if </w:t>
      </w:r>
      <w:r w:rsidR="00461F5A">
        <w:rPr>
          <w:rFonts w:asciiTheme="minorHAnsi" w:hAnsiTheme="minorHAnsi" w:cstheme="minorHAnsi"/>
          <w:szCs w:val="24"/>
        </w:rPr>
        <w:t>on the matched CIFs</w:t>
      </w:r>
      <w:r w:rsidR="00771A2C">
        <w:rPr>
          <w:rFonts w:asciiTheme="minorHAnsi" w:hAnsiTheme="minorHAnsi" w:cstheme="minorHAnsi"/>
          <w:szCs w:val="24"/>
        </w:rPr>
        <w:t>/non-CIFs</w:t>
      </w:r>
      <w:r w:rsidR="00461F5A">
        <w:rPr>
          <w:rFonts w:asciiTheme="minorHAnsi" w:hAnsiTheme="minorHAnsi" w:cstheme="minorHAnsi"/>
          <w:szCs w:val="24"/>
        </w:rPr>
        <w:t xml:space="preserve"> blacklist is </w:t>
      </w:r>
      <w:r w:rsidR="00822E50">
        <w:rPr>
          <w:rFonts w:asciiTheme="minorHAnsi" w:hAnsiTheme="minorHAnsi" w:cstheme="minorHAnsi"/>
          <w:szCs w:val="24"/>
        </w:rPr>
        <w:t>already</w:t>
      </w:r>
      <w:r>
        <w:rPr>
          <w:rFonts w:asciiTheme="minorHAnsi" w:hAnsiTheme="minorHAnsi" w:cstheme="minorHAnsi"/>
          <w:szCs w:val="24"/>
        </w:rPr>
        <w:t xml:space="preserve"> placed along with the blacklist reason code. </w:t>
      </w:r>
      <w:r w:rsidR="00461F5A">
        <w:rPr>
          <w:rFonts w:asciiTheme="minorHAnsi" w:hAnsiTheme="minorHAnsi" w:cstheme="minorHAnsi"/>
          <w:szCs w:val="24"/>
        </w:rPr>
        <w:t>The blacklist details will be displayed to the</w:t>
      </w:r>
      <w:r w:rsidR="00771A2C">
        <w:rPr>
          <w:rFonts w:asciiTheme="minorHAnsi" w:hAnsiTheme="minorHAnsi" w:cstheme="minorHAnsi"/>
          <w:szCs w:val="24"/>
        </w:rPr>
        <w:t xml:space="preserve"> user </w:t>
      </w:r>
      <w:r w:rsidR="00461F5A">
        <w:rPr>
          <w:rFonts w:asciiTheme="minorHAnsi" w:hAnsiTheme="minorHAnsi" w:cstheme="minorHAnsi"/>
          <w:szCs w:val="24"/>
        </w:rPr>
        <w:t>&amp; the</w:t>
      </w:r>
      <w:r w:rsidR="00822E50">
        <w:rPr>
          <w:rFonts w:asciiTheme="minorHAnsi" w:hAnsiTheme="minorHAnsi" w:cstheme="minorHAnsi"/>
          <w:szCs w:val="24"/>
        </w:rPr>
        <w:t xml:space="preserve"> user will select CIFs</w:t>
      </w:r>
      <w:r w:rsidR="00461F5A">
        <w:rPr>
          <w:rFonts w:asciiTheme="minorHAnsi" w:hAnsiTheme="minorHAnsi" w:cstheme="minorHAnsi"/>
          <w:szCs w:val="24"/>
        </w:rPr>
        <w:t>/blacklists</w:t>
      </w:r>
      <w:r w:rsidR="00822E50">
        <w:rPr>
          <w:rFonts w:asciiTheme="minorHAnsi" w:hAnsiTheme="minorHAnsi" w:cstheme="minorHAnsi"/>
          <w:szCs w:val="24"/>
        </w:rPr>
        <w:t xml:space="preserve"> from which blacklist has to be removed. </w:t>
      </w:r>
    </w:p>
    <w:p w:rsidRPr="00151A9E" w:rsidR="00822E50" w:rsidP="00151A9E" w:rsidRDefault="00822E50" w14:paraId="28D9E878" w14:textId="6E05904B">
      <w:pPr>
        <w:pStyle w:val="ListParagraph"/>
        <w:numPr>
          <w:ilvl w:val="0"/>
          <w:numId w:val="42"/>
        </w:numPr>
        <w:spacing w:line="360" w:lineRule="auto"/>
        <w:rPr>
          <w:szCs w:val="24"/>
        </w:rPr>
      </w:pPr>
      <w:r>
        <w:rPr>
          <w:rFonts w:asciiTheme="minorHAnsi" w:hAnsiTheme="minorHAnsi" w:cstheme="minorHAnsi"/>
          <w:szCs w:val="24"/>
        </w:rPr>
        <w:t xml:space="preserve">Similarly, </w:t>
      </w:r>
      <w:r w:rsidR="008251DD">
        <w:rPr>
          <w:rFonts w:asciiTheme="minorHAnsi" w:hAnsiTheme="minorHAnsi" w:cstheme="minorHAnsi"/>
          <w:szCs w:val="24"/>
        </w:rPr>
        <w:t>the user</w:t>
      </w:r>
      <w:r>
        <w:rPr>
          <w:rFonts w:asciiTheme="minorHAnsi" w:hAnsiTheme="minorHAnsi" w:cstheme="minorHAnsi"/>
          <w:szCs w:val="24"/>
        </w:rPr>
        <w:t xml:space="preserve"> will select Accounts to identify if Hold is placed on </w:t>
      </w:r>
      <w:r w:rsidR="008251DD">
        <w:rPr>
          <w:rFonts w:asciiTheme="minorHAnsi" w:hAnsiTheme="minorHAnsi" w:cstheme="minorHAnsi"/>
          <w:szCs w:val="24"/>
        </w:rPr>
        <w:t xml:space="preserve">the accounts, then the user will select the Holds which are supposed to be removed. </w:t>
      </w:r>
    </w:p>
    <w:p w:rsidRPr="00800AC4" w:rsidR="00537D82" w:rsidP="00537D82" w:rsidRDefault="00537D82" w14:paraId="23DA432D" w14:textId="0ACB35AE">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00450EBE">
        <w:rPr>
          <w:rFonts w:asciiTheme="minorHAnsi" w:hAnsiTheme="minorHAnsi" w:cstheme="minorHAnsi"/>
          <w:szCs w:val="24"/>
        </w:rPr>
        <w:t xml:space="preserve">, </w:t>
      </w:r>
      <w:r w:rsidRPr="00800AC4">
        <w:rPr>
          <w:rFonts w:asciiTheme="minorHAnsi" w:hAnsiTheme="minorHAnsi" w:cstheme="minorHAnsi"/>
          <w:szCs w:val="24"/>
        </w:rPr>
        <w:t>‘CIF Results’</w:t>
      </w:r>
      <w:r w:rsidR="00450EBE">
        <w:rPr>
          <w:rFonts w:asciiTheme="minorHAnsi" w:hAnsiTheme="minorHAnsi" w:cstheme="minorHAnsi"/>
          <w:szCs w:val="24"/>
        </w:rPr>
        <w:t xml:space="preserve"> and ‘Account Summary’</w:t>
      </w:r>
      <w:r w:rsidRPr="00800AC4">
        <w:rPr>
          <w:rFonts w:asciiTheme="minorHAnsi" w:hAnsiTheme="minorHAnsi" w:cstheme="minorHAnsi"/>
          <w:szCs w:val="24"/>
        </w:rPr>
        <w:t xml:space="preserve"> as per the defined templates. Refer Appendix D. </w:t>
      </w:r>
    </w:p>
    <w:p w:rsidRPr="00800AC4" w:rsidR="00537D82" w:rsidP="00537D82" w:rsidRDefault="00537D82" w14:paraId="074FD125"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rsidRPr="00800AC4" w:rsidR="00537D82" w:rsidP="00537D82" w:rsidRDefault="00537D82" w14:paraId="1C1729F9" w14:textId="5049670C">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r w:rsidR="00B86669">
        <w:rPr>
          <w:rFonts w:asciiTheme="minorHAnsi" w:hAnsiTheme="minorHAnsi" w:cstheme="minorHAnsi"/>
          <w:szCs w:val="24"/>
        </w:rPr>
        <w:t xml:space="preserve"> If in case, the maker has selected any hold with a different reason code other than the WI reason code, check</w:t>
      </w:r>
      <w:r w:rsidR="00771A2C">
        <w:rPr>
          <w:rFonts w:asciiTheme="minorHAnsi" w:hAnsiTheme="minorHAnsi" w:cstheme="minorHAnsi"/>
          <w:szCs w:val="24"/>
        </w:rPr>
        <w:t>er</w:t>
      </w:r>
      <w:r w:rsidR="00B86669">
        <w:rPr>
          <w:rFonts w:asciiTheme="minorHAnsi" w:hAnsiTheme="minorHAnsi" w:cstheme="minorHAnsi"/>
          <w:szCs w:val="24"/>
        </w:rPr>
        <w:t xml:space="preserve"> will be supposed </w:t>
      </w:r>
      <w:r w:rsidR="00C80152">
        <w:rPr>
          <w:rFonts w:asciiTheme="minorHAnsi" w:hAnsiTheme="minorHAnsi" w:cstheme="minorHAnsi"/>
          <w:szCs w:val="24"/>
        </w:rPr>
        <w:t xml:space="preserve">to reject it and send the WI back to ‘Initiation Maker’ for amendments. </w:t>
      </w:r>
    </w:p>
    <w:p w:rsidRPr="00800AC4" w:rsidR="00537D82" w:rsidP="00537D82" w:rsidRDefault="00537D82" w14:paraId="3FB1EB68" w14:textId="45BE81EB">
      <w:pPr>
        <w:pStyle w:val="ListParagraph"/>
        <w:numPr>
          <w:ilvl w:val="0"/>
          <w:numId w:val="42"/>
        </w:numPr>
        <w:spacing w:line="360" w:lineRule="auto"/>
        <w:rPr>
          <w:szCs w:val="24"/>
        </w:rPr>
      </w:pPr>
      <w:r w:rsidRPr="00800AC4">
        <w:rPr>
          <w:rFonts w:asciiTheme="minorHAnsi" w:hAnsiTheme="minorHAnsi" w:cstheme="minorHAnsi"/>
          <w:szCs w:val="24"/>
        </w:rPr>
        <w:t xml:space="preserve">On Approval, the WI moves to ‘System Integration’. Internal blacklists for </w:t>
      </w:r>
      <w:r w:rsidR="00E07E12">
        <w:rPr>
          <w:rFonts w:asciiTheme="minorHAnsi" w:hAnsiTheme="minorHAnsi" w:cstheme="minorHAnsi"/>
          <w:szCs w:val="24"/>
        </w:rPr>
        <w:t xml:space="preserve">matched </w:t>
      </w:r>
      <w:r w:rsidRPr="00800AC4">
        <w:rPr>
          <w:rFonts w:asciiTheme="minorHAnsi" w:hAnsiTheme="minorHAnsi" w:cstheme="minorHAnsi"/>
          <w:szCs w:val="24"/>
        </w:rPr>
        <w:t>RAK Bank Customers</w:t>
      </w:r>
      <w:r w:rsidRPr="00800AC4" w:rsidR="00CC485A">
        <w:rPr>
          <w:rFonts w:asciiTheme="minorHAnsi" w:hAnsiTheme="minorHAnsi" w:cstheme="minorHAnsi"/>
          <w:szCs w:val="24"/>
        </w:rPr>
        <w:t xml:space="preserve"> will be removed for those identified</w:t>
      </w:r>
      <w:r w:rsidR="008251DD">
        <w:rPr>
          <w:rFonts w:asciiTheme="minorHAnsi" w:hAnsiTheme="minorHAnsi" w:cstheme="minorHAnsi"/>
          <w:szCs w:val="24"/>
        </w:rPr>
        <w:t xml:space="preserve"> and selected by the user</w:t>
      </w:r>
      <w:r w:rsidRPr="00800AC4">
        <w:rPr>
          <w:rFonts w:asciiTheme="minorHAnsi" w:hAnsiTheme="minorHAnsi" w:cstheme="minorHAnsi"/>
          <w:szCs w:val="24"/>
        </w:rPr>
        <w:t xml:space="preserve"> and External Blacklist for </w:t>
      </w:r>
      <w:r w:rsidR="00E07E12">
        <w:rPr>
          <w:rFonts w:asciiTheme="minorHAnsi" w:hAnsiTheme="minorHAnsi" w:cstheme="minorHAnsi"/>
          <w:szCs w:val="24"/>
        </w:rPr>
        <w:t xml:space="preserve">matched </w:t>
      </w:r>
      <w:r w:rsidRPr="00800AC4">
        <w:rPr>
          <w:rFonts w:asciiTheme="minorHAnsi" w:hAnsiTheme="minorHAnsi" w:cstheme="minorHAnsi"/>
          <w:szCs w:val="24"/>
        </w:rPr>
        <w:t>Non-RAK Bank Customers will be</w:t>
      </w:r>
      <w:r w:rsidRPr="00800AC4" w:rsidR="00CC485A">
        <w:rPr>
          <w:rFonts w:asciiTheme="minorHAnsi" w:hAnsiTheme="minorHAnsi" w:cstheme="minorHAnsi"/>
          <w:szCs w:val="24"/>
        </w:rPr>
        <w:t xml:space="preserve"> removed for those identified</w:t>
      </w:r>
      <w:r w:rsidR="008251DD">
        <w:rPr>
          <w:rFonts w:asciiTheme="minorHAnsi" w:hAnsiTheme="minorHAnsi" w:cstheme="minorHAnsi"/>
          <w:szCs w:val="24"/>
        </w:rPr>
        <w:t xml:space="preserve"> and selected by the user</w:t>
      </w:r>
      <w:r w:rsidRPr="00800AC4" w:rsidR="00CC485A">
        <w:rPr>
          <w:rFonts w:asciiTheme="minorHAnsi" w:hAnsiTheme="minorHAnsi" w:cstheme="minorHAnsi"/>
          <w:szCs w:val="24"/>
        </w:rPr>
        <w:t xml:space="preserve"> </w:t>
      </w:r>
      <w:r w:rsidR="008251DD">
        <w:rPr>
          <w:rFonts w:asciiTheme="minorHAnsi" w:hAnsiTheme="minorHAnsi" w:cstheme="minorHAnsi"/>
          <w:szCs w:val="24"/>
        </w:rPr>
        <w:t>on</w:t>
      </w:r>
      <w:r w:rsidRPr="00800AC4">
        <w:rPr>
          <w:rFonts w:asciiTheme="minorHAnsi" w:hAnsiTheme="minorHAnsi" w:cstheme="minorHAnsi"/>
          <w:szCs w:val="24"/>
        </w:rPr>
        <w:t xml:space="preserve"> triggering the request to Finacle.</w:t>
      </w:r>
    </w:p>
    <w:p w:rsidRPr="00800AC4" w:rsidR="009608AC" w:rsidP="009608AC" w:rsidRDefault="009608AC" w14:paraId="3137CBA0" w14:textId="2664B94A">
      <w:pPr>
        <w:pStyle w:val="ListParagraph"/>
        <w:numPr>
          <w:ilvl w:val="0"/>
          <w:numId w:val="42"/>
        </w:numPr>
        <w:spacing w:line="360" w:lineRule="auto"/>
        <w:rPr>
          <w:szCs w:val="24"/>
        </w:rPr>
      </w:pPr>
      <w:r w:rsidRPr="00800AC4">
        <w:rPr>
          <w:rFonts w:asciiTheme="minorHAnsi" w:hAnsiTheme="minorHAnsi" w:cstheme="minorHAnsi"/>
          <w:szCs w:val="24"/>
        </w:rPr>
        <w:t xml:space="preserve">System will trigger another request at ‘System Integration’ queue to remove hold </w:t>
      </w:r>
      <w:r w:rsidR="00064E57">
        <w:rPr>
          <w:rFonts w:asciiTheme="minorHAnsi" w:hAnsiTheme="minorHAnsi" w:cstheme="minorHAnsi"/>
          <w:szCs w:val="24"/>
        </w:rPr>
        <w:t xml:space="preserve">from the </w:t>
      </w:r>
      <w:r w:rsidR="00F85372">
        <w:rPr>
          <w:rFonts w:asciiTheme="minorHAnsi" w:hAnsiTheme="minorHAnsi" w:cstheme="minorHAnsi"/>
          <w:szCs w:val="24"/>
        </w:rPr>
        <w:t>selected</w:t>
      </w:r>
      <w:r w:rsidR="00DC1253">
        <w:rPr>
          <w:rFonts w:asciiTheme="minorHAnsi" w:hAnsiTheme="minorHAnsi" w:cstheme="minorHAnsi"/>
          <w:szCs w:val="24"/>
        </w:rPr>
        <w:t xml:space="preserve"> accounts as per the </w:t>
      </w:r>
      <w:r w:rsidR="00E07E12">
        <w:rPr>
          <w:rFonts w:asciiTheme="minorHAnsi" w:hAnsiTheme="minorHAnsi" w:cstheme="minorHAnsi"/>
          <w:szCs w:val="24"/>
        </w:rPr>
        <w:t xml:space="preserve">selected </w:t>
      </w:r>
      <w:r w:rsidR="00DC1253">
        <w:rPr>
          <w:rFonts w:asciiTheme="minorHAnsi" w:hAnsiTheme="minorHAnsi" w:cstheme="minorHAnsi"/>
          <w:szCs w:val="24"/>
        </w:rPr>
        <w:t>hold reason codes</w:t>
      </w:r>
      <w:r w:rsidRPr="00800AC4">
        <w:rPr>
          <w:rFonts w:asciiTheme="minorHAnsi" w:hAnsiTheme="minorHAnsi" w:cstheme="minorHAnsi"/>
          <w:szCs w:val="24"/>
        </w:rPr>
        <w:t xml:space="preserve"> by the ‘Initiation Maker’ user</w:t>
      </w:r>
      <w:r w:rsidRPr="00800AC4" w:rsidR="00A04346">
        <w:rPr>
          <w:rFonts w:asciiTheme="minorHAnsi" w:hAnsiTheme="minorHAnsi" w:cstheme="minorHAnsi"/>
          <w:szCs w:val="24"/>
        </w:rPr>
        <w:t xml:space="preserve">. </w:t>
      </w:r>
    </w:p>
    <w:p w:rsidRPr="00800AC4" w:rsidR="00ED50D2" w:rsidP="009608AC" w:rsidRDefault="00ED50D2" w14:paraId="0FB0E902" w14:textId="67CB3080">
      <w:pPr>
        <w:pStyle w:val="ListParagraph"/>
        <w:numPr>
          <w:ilvl w:val="0"/>
          <w:numId w:val="42"/>
        </w:numPr>
        <w:spacing w:line="360" w:lineRule="auto"/>
        <w:rPr>
          <w:szCs w:val="24"/>
        </w:rPr>
      </w:pPr>
      <w:r w:rsidRPr="00800AC4">
        <w:rPr>
          <w:rFonts w:asciiTheme="minorHAnsi" w:hAnsiTheme="minorHAnsi" w:cstheme="minorHAnsi"/>
          <w:szCs w:val="24"/>
        </w:rPr>
        <w:t xml:space="preserve">Once done, the WI moves to </w:t>
      </w:r>
      <w:r w:rsidRPr="00800AC4" w:rsidR="0047642A">
        <w:rPr>
          <w:rFonts w:asciiTheme="minorHAnsi" w:hAnsiTheme="minorHAnsi" w:cstheme="minorHAnsi"/>
          <w:szCs w:val="24"/>
        </w:rPr>
        <w:t xml:space="preserve">‘Operations Maker’ queue for further review. </w:t>
      </w:r>
    </w:p>
    <w:p w:rsidRPr="00800AC4" w:rsidR="0047642A" w:rsidP="0047642A" w:rsidRDefault="0047642A" w14:paraId="37A376CB" w14:textId="5AA712F3">
      <w:pPr>
        <w:pStyle w:val="ListParagraph"/>
        <w:numPr>
          <w:ilvl w:val="0"/>
          <w:numId w:val="42"/>
        </w:numPr>
        <w:spacing w:line="360" w:lineRule="auto"/>
        <w:rPr>
          <w:szCs w:val="24"/>
        </w:rPr>
      </w:pPr>
      <w:r w:rsidRPr="00800AC4">
        <w:rPr>
          <w:rFonts w:asciiTheme="minorHAnsi" w:hAnsiTheme="minorHAnsi" w:cstheme="minorHAnsi"/>
          <w:szCs w:val="24"/>
        </w:rPr>
        <w:t>The ‘Operations Maker’ user will perform the ‘Customer Exposure’ again</w:t>
      </w:r>
      <w:r w:rsidR="00F85372">
        <w:rPr>
          <w:rFonts w:asciiTheme="minorHAnsi" w:hAnsiTheme="minorHAnsi" w:cstheme="minorHAnsi"/>
          <w:szCs w:val="24"/>
        </w:rPr>
        <w:t>- products will be refreshed</w:t>
      </w:r>
      <w:r w:rsidRPr="00800AC4">
        <w:rPr>
          <w:rFonts w:asciiTheme="minorHAnsi" w:hAnsiTheme="minorHAnsi" w:cstheme="minorHAnsi"/>
          <w:szCs w:val="24"/>
        </w:rPr>
        <w:t>.</w:t>
      </w:r>
    </w:p>
    <w:p w:rsidRPr="00800AC4" w:rsidR="0047642A" w:rsidP="0047642A" w:rsidRDefault="0047642A" w14:paraId="15112191"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will submit the request to ‘Operations Checker’ for review. The ‘Operations Checker’ user will take decision as ‘Approve’ or ‘Discard’. </w:t>
      </w:r>
    </w:p>
    <w:p w:rsidRPr="00800AC4" w:rsidR="0047642A" w:rsidP="0047642A" w:rsidRDefault="0047642A" w14:paraId="4D4166A8" w14:textId="22C9606C">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444E89">
        <w:rPr>
          <w:rFonts w:asciiTheme="minorHAnsi" w:hAnsiTheme="minorHAnsi" w:cstheme="minorHAnsi"/>
          <w:szCs w:val="24"/>
        </w:rPr>
        <w:t>email to Dubai Court</w:t>
      </w:r>
      <w:r w:rsidR="00444E89">
        <w:rPr>
          <w:rFonts w:asciiTheme="minorHAnsi" w:hAnsiTheme="minorHAnsi" w:cstheme="minorHAnsi"/>
          <w:szCs w:val="24"/>
        </w:rPr>
        <w:t xml:space="preserve"> along with Court Letter and Court Instructions</w:t>
      </w:r>
      <w:r w:rsidRPr="00444E89">
        <w:rPr>
          <w:rFonts w:asciiTheme="minorHAnsi" w:hAnsiTheme="minorHAnsi" w:cstheme="minorHAnsi"/>
          <w:szCs w:val="24"/>
        </w:rPr>
        <w:t>,</w:t>
      </w:r>
      <w:r w:rsidRPr="00800AC4">
        <w:rPr>
          <w:rFonts w:asciiTheme="minorHAnsi" w:hAnsiTheme="minorHAnsi" w:cstheme="minorHAnsi"/>
          <w:szCs w:val="24"/>
        </w:rPr>
        <w:t xml:space="preserve"> the WI moves to Archival. </w:t>
      </w:r>
      <w:r w:rsidRPr="00800AC4">
        <w:rPr>
          <w:rFonts w:asciiTheme="minorHAnsi" w:hAnsiTheme="minorHAnsi" w:cstheme="minorHAnsi"/>
          <w:szCs w:val="24"/>
        </w:rPr>
        <w:t xml:space="preserve">Similarly, if the request was from CCMS, the WI moves to Archival without triggering any email. </w:t>
      </w:r>
    </w:p>
    <w:p w:rsidR="0047642A" w:rsidP="001869C3" w:rsidRDefault="0047642A" w14:paraId="0B8029C4" w14:textId="77777777">
      <w:pPr>
        <w:spacing w:line="360" w:lineRule="auto"/>
        <w:ind w:left="360"/>
      </w:pPr>
    </w:p>
    <w:p w:rsidR="001C4D15" w:rsidP="001869C3" w:rsidRDefault="001C4D15" w14:paraId="54F6233F" w14:textId="77777777">
      <w:pPr>
        <w:spacing w:line="360" w:lineRule="auto"/>
        <w:ind w:left="360"/>
      </w:pPr>
    </w:p>
    <w:p w:rsidR="001C4D15" w:rsidP="001869C3" w:rsidRDefault="001C4D15" w14:paraId="4D167A11" w14:textId="77777777">
      <w:pPr>
        <w:spacing w:line="360" w:lineRule="auto"/>
        <w:ind w:left="360"/>
      </w:pPr>
    </w:p>
    <w:p w:rsidR="001C4D15" w:rsidP="001869C3" w:rsidRDefault="001C4D15" w14:paraId="48C703A5" w14:textId="77777777">
      <w:pPr>
        <w:spacing w:line="360" w:lineRule="auto"/>
        <w:ind w:left="360"/>
      </w:pPr>
    </w:p>
    <w:p w:rsidR="001869C3" w:rsidP="007C1709" w:rsidRDefault="001869C3" w14:paraId="3083F92A" w14:textId="2F2FE21E">
      <w:pPr>
        <w:pStyle w:val="Heading3"/>
      </w:pPr>
      <w:bookmarkStart w:name="_Toc166061948" w:id="264"/>
      <w:r>
        <w:t>Others</w:t>
      </w:r>
      <w:bookmarkEnd w:id="264"/>
      <w:r>
        <w:t xml:space="preserve"> </w:t>
      </w:r>
    </w:p>
    <w:p w:rsidRPr="00800AC4" w:rsidR="001869C3" w:rsidP="001869C3" w:rsidRDefault="001869C3" w14:paraId="2DD14EFF"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w:t>
      </w:r>
      <w:r w:rsidRPr="001C4D15">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1C4D15">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rsidRPr="00800AC4" w:rsidR="001869C3" w:rsidP="001869C3" w:rsidRDefault="001869C3" w14:paraId="51D05BC3"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rsidRPr="00800AC4" w:rsidR="001869C3" w:rsidP="001869C3" w:rsidRDefault="001869C3" w14:paraId="415D1A7C"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rsidRPr="00800AC4" w:rsidR="001869C3" w:rsidP="001869C3" w:rsidRDefault="001869C3" w14:paraId="2BCDEE4D"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rsidRPr="00800AC4" w:rsidR="001869C3" w:rsidP="001869C3" w:rsidRDefault="001869C3" w14:paraId="163BBEFD" w14:textId="77777777">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8C3F37">
        <w:rPr>
          <w:rFonts w:asciiTheme="minorHAnsi" w:hAnsiTheme="minorHAnsi" w:cstheme="minorHAnsi"/>
          <w:b/>
          <w:bCs/>
          <w:szCs w:val="24"/>
        </w:rPr>
        <w:t>RAK Bank’</w:t>
      </w:r>
      <w:r w:rsidRPr="00800AC4">
        <w:rPr>
          <w:rFonts w:asciiTheme="minorHAnsi" w:hAnsiTheme="minorHAnsi" w:cstheme="minorHAnsi"/>
          <w:szCs w:val="24"/>
        </w:rPr>
        <w:t xml:space="preserve"> or ‘</w:t>
      </w:r>
      <w:r w:rsidRPr="008C3F37">
        <w:rPr>
          <w:rFonts w:asciiTheme="minorHAnsi" w:hAnsiTheme="minorHAnsi" w:cstheme="minorHAnsi"/>
          <w:b/>
          <w:bCs/>
          <w:szCs w:val="24"/>
        </w:rPr>
        <w:t>Non-RAK Bank’</w:t>
      </w:r>
      <w:r w:rsidRPr="00800AC4">
        <w:rPr>
          <w:rFonts w:asciiTheme="minorHAnsi" w:hAnsiTheme="minorHAnsi" w:cstheme="minorHAnsi"/>
          <w:szCs w:val="24"/>
        </w:rPr>
        <w:t xml:space="preserve"> customer. </w:t>
      </w:r>
    </w:p>
    <w:p w:rsidRPr="00800AC4" w:rsidR="001869C3" w:rsidP="001869C3" w:rsidRDefault="001869C3" w14:paraId="0D1AC089"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‘Customer Exposure’ to retrieve the account summary on selected CIFs. </w:t>
      </w:r>
    </w:p>
    <w:p w:rsidRPr="00800AC4" w:rsidR="001869C3" w:rsidP="001869C3" w:rsidRDefault="001869C3" w14:paraId="56590C54" w14:textId="5402FCE0">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w:t>
      </w:r>
      <w:r w:rsidR="00573126">
        <w:rPr>
          <w:rFonts w:asciiTheme="minorHAnsi" w:hAnsiTheme="minorHAnsi" w:cstheme="minorHAnsi"/>
          <w:szCs w:val="24"/>
        </w:rPr>
        <w:t xml:space="preserve">and </w:t>
      </w:r>
      <w:r w:rsidRPr="00081791" w:rsidR="00573126">
        <w:rPr>
          <w:rFonts w:asciiTheme="minorHAnsi" w:hAnsiTheme="minorHAnsi" w:cstheme="minorHAnsi"/>
          <w:szCs w:val="24"/>
        </w:rPr>
        <w:t>‘Account Summary Excel’</w:t>
      </w:r>
      <w:r w:rsidR="00573126">
        <w:rPr>
          <w:rFonts w:asciiTheme="minorHAnsi" w:hAnsiTheme="minorHAnsi" w:cstheme="minorHAnsi"/>
          <w:szCs w:val="24"/>
        </w:rPr>
        <w:t xml:space="preserve"> </w:t>
      </w:r>
      <w:r w:rsidRPr="00800AC4">
        <w:rPr>
          <w:rFonts w:asciiTheme="minorHAnsi" w:hAnsiTheme="minorHAnsi" w:cstheme="minorHAnsi"/>
          <w:szCs w:val="24"/>
        </w:rPr>
        <w:t xml:space="preserve">as per the defined templates. Refer Appendix D. </w:t>
      </w:r>
    </w:p>
    <w:p w:rsidRPr="00800AC4" w:rsidR="001869C3" w:rsidP="001869C3" w:rsidRDefault="001869C3" w14:paraId="313AD413" w14:textId="7777777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rsidRPr="00573126" w:rsidR="001869C3" w:rsidP="00573126" w:rsidRDefault="001869C3" w14:paraId="08296C23" w14:textId="75AD1054">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r w:rsidR="00573126">
        <w:rPr>
          <w:rFonts w:asciiTheme="minorHAnsi" w:hAnsiTheme="minorHAnsi" w:cstheme="minorHAnsi"/>
          <w:szCs w:val="24"/>
        </w:rPr>
        <w:t xml:space="preserve"> and the WI moves to Archive. </w:t>
      </w:r>
      <w:r w:rsidRPr="00573126">
        <w:rPr>
          <w:rFonts w:asciiTheme="minorHAnsi" w:hAnsiTheme="minorHAnsi" w:cstheme="minorHAnsi"/>
          <w:sz w:val="22"/>
          <w:szCs w:val="22"/>
        </w:rPr>
        <w:t xml:space="preserve"> </w:t>
      </w:r>
    </w:p>
    <w:p w:rsidRPr="00FC5875" w:rsidR="00FC5875" w:rsidP="00FC5875" w:rsidRDefault="00FC5875" w14:paraId="07F8394E" w14:textId="38DA1D9C">
      <w:pPr>
        <w:rPr>
          <w:rFonts w:asciiTheme="minorHAnsi" w:hAnsiTheme="minorHAnsi" w:cstheme="minorHAnsi"/>
          <w:sz w:val="22"/>
          <w:szCs w:val="22"/>
        </w:rPr>
      </w:pPr>
    </w:p>
    <w:p w:rsidR="00163F50" w:rsidP="00163F50" w:rsidRDefault="00163F50" w14:paraId="62218CEC" w14:textId="77777777"/>
    <w:p w:rsidR="008873F8" w:rsidP="00163F50" w:rsidRDefault="008873F8" w14:paraId="7D657C47" w14:textId="77777777"/>
    <w:p w:rsidR="008873F8" w:rsidP="00163F50" w:rsidRDefault="008873F8" w14:paraId="57AED88E" w14:textId="77777777"/>
    <w:p w:rsidR="008873F8" w:rsidP="00163F50" w:rsidRDefault="008873F8" w14:paraId="63450CB8" w14:textId="77777777"/>
    <w:p w:rsidR="008873F8" w:rsidP="00163F50" w:rsidRDefault="008873F8" w14:paraId="6FD0E143" w14:textId="77777777"/>
    <w:p w:rsidR="008873F8" w:rsidP="00163F50" w:rsidRDefault="008873F8" w14:paraId="3F0212AB" w14:textId="77777777"/>
    <w:p w:rsidR="009D18F9" w:rsidP="00163F50" w:rsidRDefault="009D18F9" w14:paraId="01EEECDF" w14:textId="77777777"/>
    <w:p w:rsidR="009D18F9" w:rsidP="00163F50" w:rsidRDefault="009D18F9" w14:paraId="69982065" w14:textId="77777777"/>
    <w:p w:rsidR="009D18F9" w:rsidP="00163F50" w:rsidRDefault="009D18F9" w14:paraId="00793D26" w14:textId="77777777"/>
    <w:p w:rsidR="00163F50" w:rsidP="00163F50" w:rsidRDefault="00163F50" w14:paraId="69DCB08E" w14:textId="070DD913">
      <w:pPr>
        <w:pStyle w:val="Heading1"/>
      </w:pPr>
      <w:bookmarkStart w:name="_Toc166061949" w:id="265"/>
      <w:r>
        <w:t>Queue Description</w:t>
      </w:r>
      <w:r w:rsidR="00AD5E68">
        <w:t>s</w:t>
      </w:r>
      <w:r w:rsidR="00A773C9">
        <w:t xml:space="preserve"> – DC/CCMS</w:t>
      </w:r>
      <w:bookmarkEnd w:id="265"/>
    </w:p>
    <w:p w:rsidR="00B52768" w:rsidP="00B52768" w:rsidRDefault="00B52768" w14:paraId="04865A77" w14:textId="77777777"/>
    <w:p w:rsidR="00B52768" w:rsidP="00B52768" w:rsidRDefault="00B52768" w14:paraId="5F69E56C" w14:textId="3E62AF6A">
      <w:pPr>
        <w:spacing w:line="360" w:lineRule="auto"/>
        <w:rPr>
          <w:rFonts w:asciiTheme="minorHAnsi" w:hAnsiTheme="minorHAnsi" w:cstheme="minorHAnsi"/>
        </w:rPr>
      </w:pPr>
      <w:r>
        <w:rPr>
          <w:rFonts w:asciiTheme="minorHAnsi" w:hAnsiTheme="minorHAnsi" w:cstheme="minorHAnsi"/>
        </w:rPr>
        <w:t xml:space="preserve">Following queues will be available in the Dubai Court / CCMS Journey: </w:t>
      </w:r>
    </w:p>
    <w:p w:rsidR="00B52768" w:rsidP="00B52768" w:rsidRDefault="00B52768" w14:paraId="209F5551" w14:textId="7BC37BE4">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Maker</w:t>
      </w:r>
      <w:r w:rsidRPr="00C736D1" w:rsidR="005855C0">
        <w:rPr>
          <w:rFonts w:asciiTheme="minorHAnsi" w:hAnsiTheme="minorHAnsi" w:cstheme="minorHAnsi"/>
          <w:b/>
          <w:bCs/>
        </w:rPr>
        <w:t>:</w:t>
      </w:r>
      <w:r w:rsidR="005855C0">
        <w:rPr>
          <w:rFonts w:asciiTheme="minorHAnsi" w:hAnsiTheme="minorHAnsi" w:cstheme="minorHAnsi"/>
        </w:rPr>
        <w:t xml:space="preserve"> User queue for manual creation of WI</w:t>
      </w:r>
      <w:r w:rsidR="0007168A">
        <w:rPr>
          <w:rFonts w:asciiTheme="minorHAnsi" w:hAnsiTheme="minorHAnsi" w:cstheme="minorHAnsi"/>
        </w:rPr>
        <w:t xml:space="preserve"> as well as form level integration.</w:t>
      </w:r>
    </w:p>
    <w:p w:rsidR="00B52768" w:rsidP="00B52768" w:rsidRDefault="00B52768" w14:paraId="63BECFB3" w14:textId="30D1C4E3">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Maker Return</w:t>
      </w:r>
      <w:r w:rsidRPr="00C736D1" w:rsidR="005855C0">
        <w:rPr>
          <w:rFonts w:asciiTheme="minorHAnsi" w:hAnsiTheme="minorHAnsi" w:cstheme="minorHAnsi"/>
          <w:b/>
          <w:bCs/>
        </w:rPr>
        <w:t>:</w:t>
      </w:r>
      <w:r w:rsidR="005855C0">
        <w:rPr>
          <w:rFonts w:asciiTheme="minorHAnsi" w:hAnsiTheme="minorHAnsi" w:cstheme="minorHAnsi"/>
        </w:rPr>
        <w:t xml:space="preserve"> User queue for handling the return cases for Initiator. </w:t>
      </w:r>
    </w:p>
    <w:p w:rsidR="00B52768" w:rsidP="00B52768" w:rsidRDefault="00B52768" w14:paraId="59E019FD" w14:textId="7A1DBEE2">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Checker</w:t>
      </w:r>
      <w:r w:rsidRPr="00C736D1" w:rsidR="005855C0">
        <w:rPr>
          <w:rFonts w:asciiTheme="minorHAnsi" w:hAnsiTheme="minorHAnsi" w:cstheme="minorHAnsi"/>
          <w:b/>
          <w:bCs/>
        </w:rPr>
        <w:t>:</w:t>
      </w:r>
      <w:r w:rsidR="005855C0">
        <w:rPr>
          <w:rFonts w:asciiTheme="minorHAnsi" w:hAnsiTheme="minorHAnsi" w:cstheme="minorHAnsi"/>
        </w:rPr>
        <w:t xml:space="preserve"> User queue for revi</w:t>
      </w:r>
      <w:r w:rsidR="0007168A">
        <w:rPr>
          <w:rFonts w:asciiTheme="minorHAnsi" w:hAnsiTheme="minorHAnsi" w:cstheme="minorHAnsi"/>
        </w:rPr>
        <w:t xml:space="preserve">ewing the submission from Initiation Maker. </w:t>
      </w:r>
    </w:p>
    <w:p w:rsidR="00B52768" w:rsidP="00B52768" w:rsidRDefault="004058EF" w14:paraId="281658B1" w14:textId="79082BB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System Integration</w:t>
      </w:r>
      <w:r w:rsidRPr="00C736D1" w:rsidR="0007168A">
        <w:rPr>
          <w:rFonts w:asciiTheme="minorHAnsi" w:hAnsiTheme="minorHAnsi" w:cstheme="minorHAnsi"/>
          <w:b/>
          <w:bCs/>
        </w:rPr>
        <w:t>:</w:t>
      </w:r>
      <w:r w:rsidR="0007168A">
        <w:rPr>
          <w:rFonts w:asciiTheme="minorHAnsi" w:hAnsiTheme="minorHAnsi" w:cstheme="minorHAnsi"/>
        </w:rPr>
        <w:t xml:space="preserve"> System queue for </w:t>
      </w:r>
      <w:r w:rsidR="001D4D2A">
        <w:rPr>
          <w:rFonts w:asciiTheme="minorHAnsi" w:hAnsiTheme="minorHAnsi" w:cstheme="minorHAnsi"/>
        </w:rPr>
        <w:t xml:space="preserve">Internal/External Blacklist and Placing/Removing Hold. </w:t>
      </w:r>
    </w:p>
    <w:p w:rsidR="007621BC" w:rsidP="00B52768" w:rsidRDefault="007621BC" w14:paraId="5BD2CC23" w14:textId="4F17640D">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Hold:</w:t>
      </w:r>
      <w:r>
        <w:rPr>
          <w:rFonts w:asciiTheme="minorHAnsi" w:hAnsiTheme="minorHAnsi" w:cstheme="minorHAnsi"/>
        </w:rPr>
        <w:t xml:space="preserve"> System</w:t>
      </w:r>
      <w:r w:rsidR="00AD5E68">
        <w:rPr>
          <w:rFonts w:asciiTheme="minorHAnsi" w:hAnsiTheme="minorHAnsi" w:cstheme="minorHAnsi"/>
        </w:rPr>
        <w:t xml:space="preserve"> Hold</w:t>
      </w:r>
      <w:r>
        <w:rPr>
          <w:rFonts w:asciiTheme="minorHAnsi" w:hAnsiTheme="minorHAnsi" w:cstheme="minorHAnsi"/>
        </w:rPr>
        <w:t xml:space="preserve"> queue for collecting parent/child instances. </w:t>
      </w:r>
    </w:p>
    <w:p w:rsidR="004058EF" w:rsidP="00B52768" w:rsidRDefault="004058EF" w14:paraId="08C31E3A" w14:textId="40B43236">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Operations Maker</w:t>
      </w:r>
      <w:r w:rsidRPr="00C736D1" w:rsidR="001D4D2A">
        <w:rPr>
          <w:rFonts w:asciiTheme="minorHAnsi" w:hAnsiTheme="minorHAnsi" w:cstheme="minorHAnsi"/>
          <w:b/>
          <w:bCs/>
        </w:rPr>
        <w:t>:</w:t>
      </w:r>
      <w:r w:rsidR="001D4D2A">
        <w:rPr>
          <w:rFonts w:asciiTheme="minorHAnsi" w:hAnsiTheme="minorHAnsi" w:cstheme="minorHAnsi"/>
        </w:rPr>
        <w:t xml:space="preserve"> </w:t>
      </w:r>
      <w:r w:rsidR="008960CA">
        <w:rPr>
          <w:rFonts w:asciiTheme="minorHAnsi" w:hAnsiTheme="minorHAnsi" w:cstheme="minorHAnsi"/>
        </w:rPr>
        <w:t xml:space="preserve">User queue for Operations user and form level integrations. </w:t>
      </w:r>
    </w:p>
    <w:p w:rsidR="004058EF" w:rsidP="00B52768" w:rsidRDefault="004058EF" w14:paraId="09D9CF14" w14:textId="5B46AFB5">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Operations Checker</w:t>
      </w:r>
      <w:r w:rsidRPr="00C736D1" w:rsidR="008960CA">
        <w:rPr>
          <w:rFonts w:asciiTheme="minorHAnsi" w:hAnsiTheme="minorHAnsi" w:cstheme="minorHAnsi"/>
          <w:b/>
          <w:bCs/>
        </w:rPr>
        <w:t>:</w:t>
      </w:r>
      <w:r w:rsidR="008960CA">
        <w:rPr>
          <w:rFonts w:asciiTheme="minorHAnsi" w:hAnsiTheme="minorHAnsi" w:cstheme="minorHAnsi"/>
        </w:rPr>
        <w:t xml:space="preserve"> User queue for reviewing submission from Operations Maker. </w:t>
      </w:r>
    </w:p>
    <w:p w:rsidR="004058EF" w:rsidP="00B52768" w:rsidRDefault="004058EF" w14:paraId="55853404" w14:textId="60E335D1">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IOPS Maker</w:t>
      </w:r>
      <w:r w:rsidRPr="00C736D1" w:rsidR="008960CA">
        <w:rPr>
          <w:rFonts w:asciiTheme="minorHAnsi" w:hAnsiTheme="minorHAnsi" w:cstheme="minorHAnsi"/>
          <w:b/>
          <w:bCs/>
        </w:rPr>
        <w:t>:</w:t>
      </w:r>
      <w:r w:rsidR="008960CA">
        <w:rPr>
          <w:rFonts w:asciiTheme="minorHAnsi" w:hAnsiTheme="minorHAnsi" w:cstheme="minorHAnsi"/>
        </w:rPr>
        <w:t xml:space="preserve"> User queue for handling child WI. </w:t>
      </w:r>
    </w:p>
    <w:p w:rsidR="004058EF" w:rsidP="00B52768" w:rsidRDefault="004058EF" w14:paraId="26472C9B" w14:textId="12BE0BD7">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IOPS Checker</w:t>
      </w:r>
      <w:r w:rsidRPr="00C736D1" w:rsidR="008960CA">
        <w:rPr>
          <w:rFonts w:asciiTheme="minorHAnsi" w:hAnsiTheme="minorHAnsi" w:cstheme="minorHAnsi"/>
          <w:b/>
          <w:bCs/>
        </w:rPr>
        <w:t>:</w:t>
      </w:r>
      <w:r w:rsidR="008960CA">
        <w:rPr>
          <w:rFonts w:asciiTheme="minorHAnsi" w:hAnsiTheme="minorHAnsi" w:cstheme="minorHAnsi"/>
        </w:rPr>
        <w:t xml:space="preserve"> </w:t>
      </w:r>
      <w:r w:rsidR="005C7437">
        <w:rPr>
          <w:rFonts w:asciiTheme="minorHAnsi" w:hAnsiTheme="minorHAnsi" w:cstheme="minorHAnsi"/>
        </w:rPr>
        <w:t>User queue for handling child WI.</w:t>
      </w:r>
    </w:p>
    <w:p w:rsidR="004058EF" w:rsidP="00B52768" w:rsidRDefault="004058EF" w14:paraId="2F9AA498" w14:textId="77F684ED">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Inv OPS Maker</w:t>
      </w:r>
      <w:r w:rsidRPr="00C736D1" w:rsidR="008960CA">
        <w:rPr>
          <w:rFonts w:asciiTheme="minorHAnsi" w:hAnsiTheme="minorHAnsi" w:cstheme="minorHAnsi"/>
          <w:b/>
          <w:bCs/>
        </w:rPr>
        <w:t>:</w:t>
      </w:r>
      <w:r w:rsidR="008960CA">
        <w:rPr>
          <w:rFonts w:asciiTheme="minorHAnsi" w:hAnsiTheme="minorHAnsi" w:cstheme="minorHAnsi"/>
        </w:rPr>
        <w:t xml:space="preserve"> User queue for handling child WI.</w:t>
      </w:r>
    </w:p>
    <w:p w:rsidR="004058EF" w:rsidP="00B52768" w:rsidRDefault="004058EF" w14:paraId="22E92436" w14:textId="4756771A">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Inv OPS Checker</w:t>
      </w:r>
      <w:r w:rsidRPr="00C736D1" w:rsidR="005C7437">
        <w:rPr>
          <w:rFonts w:asciiTheme="minorHAnsi" w:hAnsiTheme="minorHAnsi" w:cstheme="minorHAnsi"/>
          <w:b/>
          <w:bCs/>
        </w:rPr>
        <w:t>:</w:t>
      </w:r>
      <w:r w:rsidR="005C7437">
        <w:rPr>
          <w:rFonts w:asciiTheme="minorHAnsi" w:hAnsiTheme="minorHAnsi" w:cstheme="minorHAnsi"/>
        </w:rPr>
        <w:t xml:space="preserve"> User queue for handling child WI.</w:t>
      </w:r>
    </w:p>
    <w:p w:rsidR="004058EF" w:rsidP="00B52768" w:rsidRDefault="004058EF" w14:paraId="0A11F5D2" w14:textId="36BD127F">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Cards Maker</w:t>
      </w:r>
      <w:r w:rsidRPr="00C736D1" w:rsidR="008960CA">
        <w:rPr>
          <w:rFonts w:asciiTheme="minorHAnsi" w:hAnsiTheme="minorHAnsi" w:cstheme="minorHAnsi"/>
          <w:b/>
          <w:bCs/>
        </w:rPr>
        <w:t>:</w:t>
      </w:r>
      <w:r w:rsidR="008960CA">
        <w:rPr>
          <w:rFonts w:asciiTheme="minorHAnsi" w:hAnsiTheme="minorHAnsi" w:cstheme="minorHAnsi"/>
        </w:rPr>
        <w:t xml:space="preserve"> User queue for handling child WI.</w:t>
      </w:r>
    </w:p>
    <w:p w:rsidR="004058EF" w:rsidP="00B52768" w:rsidRDefault="004058EF" w14:paraId="6A586EA2" w14:textId="4770AB8E">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Cards Checker</w:t>
      </w:r>
      <w:r w:rsidRPr="00C736D1" w:rsidR="005C7437">
        <w:rPr>
          <w:rFonts w:asciiTheme="minorHAnsi" w:hAnsiTheme="minorHAnsi" w:cstheme="minorHAnsi"/>
          <w:b/>
          <w:bCs/>
        </w:rPr>
        <w:t>:</w:t>
      </w:r>
      <w:r w:rsidR="005C7437">
        <w:rPr>
          <w:rFonts w:asciiTheme="minorHAnsi" w:hAnsiTheme="minorHAnsi" w:cstheme="minorHAnsi"/>
        </w:rPr>
        <w:t xml:space="preserve"> User queue for handling child WI.</w:t>
      </w:r>
    </w:p>
    <w:p w:rsidR="004058EF" w:rsidP="00B52768" w:rsidRDefault="004058EF" w14:paraId="331E3268" w14:textId="52A87129">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Financial Maker</w:t>
      </w:r>
      <w:r w:rsidRPr="00C736D1" w:rsidR="008960CA">
        <w:rPr>
          <w:rFonts w:asciiTheme="minorHAnsi" w:hAnsiTheme="minorHAnsi" w:cstheme="minorHAnsi"/>
          <w:b/>
          <w:bCs/>
        </w:rPr>
        <w:t>:</w:t>
      </w:r>
      <w:r w:rsidR="008960CA">
        <w:rPr>
          <w:rFonts w:asciiTheme="minorHAnsi" w:hAnsiTheme="minorHAnsi" w:cstheme="minorHAnsi"/>
        </w:rPr>
        <w:t xml:space="preserve"> User queue for handling child WI.</w:t>
      </w:r>
    </w:p>
    <w:p w:rsidR="004058EF" w:rsidP="00B52768" w:rsidRDefault="004058EF" w14:paraId="40C0D8B1" w14:textId="5AD03792">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Financial Checker</w:t>
      </w:r>
      <w:r w:rsidRPr="00C736D1" w:rsidR="005C7437">
        <w:rPr>
          <w:rFonts w:asciiTheme="minorHAnsi" w:hAnsiTheme="minorHAnsi" w:cstheme="minorHAnsi"/>
          <w:b/>
          <w:bCs/>
        </w:rPr>
        <w:t>:</w:t>
      </w:r>
      <w:r w:rsidR="005C7437">
        <w:rPr>
          <w:rFonts w:asciiTheme="minorHAnsi" w:hAnsiTheme="minorHAnsi" w:cstheme="minorHAnsi"/>
        </w:rPr>
        <w:t xml:space="preserve"> User queue for handling child WI.</w:t>
      </w:r>
    </w:p>
    <w:p w:rsidR="004058EF" w:rsidP="00B52768" w:rsidRDefault="004058EF" w14:paraId="1578B54B" w14:textId="43CB9ECF">
      <w:pPr>
        <w:pStyle w:val="ListParagraph"/>
        <w:numPr>
          <w:ilvl w:val="0"/>
          <w:numId w:val="42"/>
        </w:numPr>
        <w:spacing w:line="360" w:lineRule="auto"/>
        <w:rPr>
          <w:rFonts w:asciiTheme="minorHAnsi" w:hAnsiTheme="minorHAnsi" w:cstheme="minorHAnsi"/>
        </w:rPr>
      </w:pPr>
      <w:proofErr w:type="spellStart"/>
      <w:r w:rsidRPr="00C736D1">
        <w:rPr>
          <w:rFonts w:asciiTheme="minorHAnsi" w:hAnsiTheme="minorHAnsi" w:cstheme="minorHAnsi"/>
          <w:b/>
          <w:bCs/>
        </w:rPr>
        <w:t>Sys_Auto_Remittance</w:t>
      </w:r>
      <w:proofErr w:type="spellEnd"/>
      <w:r w:rsidRPr="00C736D1" w:rsidR="005C7437">
        <w:rPr>
          <w:rFonts w:asciiTheme="minorHAnsi" w:hAnsiTheme="minorHAnsi" w:cstheme="minorHAnsi"/>
          <w:b/>
          <w:bCs/>
        </w:rPr>
        <w:t>:</w:t>
      </w:r>
      <w:r w:rsidR="005C7437">
        <w:rPr>
          <w:rFonts w:asciiTheme="minorHAnsi" w:hAnsiTheme="minorHAnsi" w:cstheme="minorHAnsi"/>
        </w:rPr>
        <w:t xml:space="preserve"> System queue for IBAN </w:t>
      </w:r>
      <w:r w:rsidR="005411BA">
        <w:rPr>
          <w:rFonts w:asciiTheme="minorHAnsi" w:hAnsiTheme="minorHAnsi" w:cstheme="minorHAnsi"/>
        </w:rPr>
        <w:t xml:space="preserve">Auto </w:t>
      </w:r>
      <w:r w:rsidR="005C7437">
        <w:rPr>
          <w:rFonts w:asciiTheme="minorHAnsi" w:hAnsiTheme="minorHAnsi" w:cstheme="minorHAnsi"/>
        </w:rPr>
        <w:t xml:space="preserve">Remittance </w:t>
      </w:r>
      <w:r w:rsidR="005411BA">
        <w:rPr>
          <w:rFonts w:asciiTheme="minorHAnsi" w:hAnsiTheme="minorHAnsi" w:cstheme="minorHAnsi"/>
        </w:rPr>
        <w:t xml:space="preserve">(creating payment orders). </w:t>
      </w:r>
    </w:p>
    <w:p w:rsidR="009D18F9" w:rsidP="00B52768" w:rsidRDefault="009D18F9" w14:paraId="67E6B580" w14:textId="163B246D">
      <w:pPr>
        <w:pStyle w:val="ListParagraph"/>
        <w:numPr>
          <w:ilvl w:val="0"/>
          <w:numId w:val="42"/>
        </w:numPr>
        <w:spacing w:line="360" w:lineRule="auto"/>
        <w:rPr>
          <w:rFonts w:asciiTheme="minorHAnsi" w:hAnsiTheme="minorHAnsi" w:cstheme="minorHAnsi"/>
        </w:rPr>
      </w:pPr>
      <w:proofErr w:type="spellStart"/>
      <w:r>
        <w:rPr>
          <w:rFonts w:asciiTheme="minorHAnsi" w:hAnsiTheme="minorHAnsi" w:cstheme="minorHAnsi"/>
          <w:b/>
          <w:bCs/>
        </w:rPr>
        <w:t>Track_PO</w:t>
      </w:r>
      <w:proofErr w:type="spellEnd"/>
      <w:r>
        <w:rPr>
          <w:rFonts w:asciiTheme="minorHAnsi" w:hAnsiTheme="minorHAnsi" w:cstheme="minorHAnsi"/>
          <w:b/>
          <w:bCs/>
        </w:rPr>
        <w:t>:</w:t>
      </w:r>
      <w:r>
        <w:rPr>
          <w:rFonts w:asciiTheme="minorHAnsi" w:hAnsiTheme="minorHAnsi" w:cstheme="minorHAnsi"/>
        </w:rPr>
        <w:t xml:space="preserve"> System queue to track PO status and place hold</w:t>
      </w:r>
      <w:r w:rsidR="005411BA">
        <w:rPr>
          <w:rFonts w:asciiTheme="minorHAnsi" w:hAnsiTheme="minorHAnsi" w:cstheme="minorHAnsi"/>
        </w:rPr>
        <w:t xml:space="preserve"> request</w:t>
      </w:r>
      <w:r>
        <w:rPr>
          <w:rFonts w:asciiTheme="minorHAnsi" w:hAnsiTheme="minorHAnsi" w:cstheme="minorHAnsi"/>
        </w:rPr>
        <w:t xml:space="preserve"> for transfer. </w:t>
      </w:r>
    </w:p>
    <w:p w:rsidR="004058EF" w:rsidP="00B52768" w:rsidRDefault="005855C0" w14:paraId="7F28F5EB" w14:textId="67E99EA4">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Integration Error Handling</w:t>
      </w:r>
      <w:r w:rsidRPr="00C736D1" w:rsidR="007E70FE">
        <w:rPr>
          <w:rFonts w:asciiTheme="minorHAnsi" w:hAnsiTheme="minorHAnsi" w:cstheme="minorHAnsi"/>
          <w:b/>
          <w:bCs/>
        </w:rPr>
        <w:t>:</w:t>
      </w:r>
      <w:r w:rsidR="007E70FE">
        <w:rPr>
          <w:rFonts w:asciiTheme="minorHAnsi" w:hAnsiTheme="minorHAnsi" w:cstheme="minorHAnsi"/>
        </w:rPr>
        <w:t xml:space="preserve"> User queue for handling integration failures </w:t>
      </w:r>
    </w:p>
    <w:p w:rsidR="005855C0" w:rsidP="00B52768" w:rsidRDefault="005855C0" w14:paraId="72BACFB7" w14:textId="798BC76F">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Archival</w:t>
      </w:r>
      <w:r w:rsidRPr="00C736D1" w:rsidR="007E70FE">
        <w:rPr>
          <w:rFonts w:asciiTheme="minorHAnsi" w:hAnsiTheme="minorHAnsi" w:cstheme="minorHAnsi"/>
          <w:b/>
          <w:bCs/>
        </w:rPr>
        <w:t>:</w:t>
      </w:r>
      <w:r w:rsidR="007E70FE">
        <w:rPr>
          <w:rFonts w:asciiTheme="minorHAnsi" w:hAnsiTheme="minorHAnsi" w:cstheme="minorHAnsi"/>
        </w:rPr>
        <w:t xml:space="preserve"> System queue for archiving data and documents. </w:t>
      </w:r>
    </w:p>
    <w:p w:rsidR="0074536B" w:rsidP="00467291" w:rsidRDefault="0074536B" w14:paraId="76631ECC" w14:textId="77777777"/>
    <w:p w:rsidR="00C736D1" w:rsidP="00467291" w:rsidRDefault="00C736D1" w14:paraId="61620CEA" w14:textId="77777777"/>
    <w:p w:rsidR="00C736D1" w:rsidP="00467291" w:rsidRDefault="00C736D1" w14:paraId="65F4DB52" w14:textId="77777777"/>
    <w:p w:rsidR="00C736D1" w:rsidP="00467291" w:rsidRDefault="00C736D1" w14:paraId="687B643C" w14:textId="77777777"/>
    <w:p w:rsidR="00C736D1" w:rsidP="00467291" w:rsidRDefault="00C736D1" w14:paraId="6E605620" w14:textId="77777777"/>
    <w:p w:rsidR="00C736D1" w:rsidP="00467291" w:rsidRDefault="00C736D1" w14:paraId="05463A07" w14:textId="77777777"/>
    <w:p w:rsidR="00C736D1" w:rsidP="00467291" w:rsidRDefault="00C736D1" w14:paraId="3E4532AE" w14:textId="77777777"/>
    <w:p w:rsidR="00C736D1" w:rsidP="00467291" w:rsidRDefault="00C736D1" w14:paraId="09654AF7" w14:textId="77777777"/>
    <w:p w:rsidR="0074536B" w:rsidP="0074536B" w:rsidRDefault="0074536B" w14:paraId="3CC76254" w14:textId="1136FD8F">
      <w:pPr>
        <w:pStyle w:val="Heading2"/>
      </w:pPr>
      <w:r>
        <w:t xml:space="preserve"> </w:t>
      </w:r>
      <w:bookmarkStart w:name="_Toc166061950" w:id="266"/>
      <w:r>
        <w:t>Initiation Maker</w:t>
      </w:r>
      <w:bookmarkEnd w:id="266"/>
      <w:r>
        <w:t xml:space="preserve"> </w:t>
      </w:r>
    </w:p>
    <w:p w:rsidR="0074536B" w:rsidP="007C1709" w:rsidRDefault="0074536B" w14:paraId="67B50563" w14:textId="2A531DD9">
      <w:pPr>
        <w:pStyle w:val="Heading3"/>
      </w:pPr>
      <w:bookmarkStart w:name="_Toc166061951" w:id="267"/>
      <w:r>
        <w:t>Description</w:t>
      </w:r>
      <w:bookmarkEnd w:id="267"/>
      <w:r>
        <w:t xml:space="preserve"> </w:t>
      </w:r>
    </w:p>
    <w:p w:rsidRPr="00800AC4" w:rsidR="005F0A51" w:rsidP="005F0A51" w:rsidRDefault="005F0A51" w14:paraId="2F9F978D" w14:textId="77777777">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This will be a user work-step. i.e., the user will have access to this queue. </w:t>
      </w:r>
    </w:p>
    <w:p w:rsidRPr="00800AC4" w:rsidR="008C4175" w:rsidP="005F0A51" w:rsidRDefault="008C4175" w14:paraId="42F1DE80" w14:textId="21E71F57">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user will receive the WI in this queue which </w:t>
      </w:r>
      <w:r w:rsidRPr="00800AC4" w:rsidR="007F2789">
        <w:rPr>
          <w:rFonts w:asciiTheme="minorHAnsi" w:hAnsiTheme="minorHAnsi" w:cstheme="minorHAnsi"/>
          <w:szCs w:val="24"/>
        </w:rPr>
        <w:t>was</w:t>
      </w:r>
      <w:r w:rsidRPr="00800AC4">
        <w:rPr>
          <w:rFonts w:asciiTheme="minorHAnsi" w:hAnsiTheme="minorHAnsi" w:cstheme="minorHAnsi"/>
          <w:szCs w:val="24"/>
        </w:rPr>
        <w:t xml:space="preserve"> created via Email for Dubai Court Cases. </w:t>
      </w:r>
    </w:p>
    <w:p w:rsidRPr="00800AC4" w:rsidR="008C4175" w:rsidP="005F0A51" w:rsidRDefault="008C4175" w14:paraId="50790E44" w14:textId="4D8EA184">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For CCMS, </w:t>
      </w:r>
      <w:r w:rsidRPr="00800AC4" w:rsidR="007F2789">
        <w:rPr>
          <w:rFonts w:asciiTheme="minorHAnsi" w:hAnsiTheme="minorHAnsi" w:cstheme="minorHAnsi"/>
          <w:szCs w:val="24"/>
        </w:rPr>
        <w:t>the user</w:t>
      </w:r>
      <w:r w:rsidRPr="00800AC4">
        <w:rPr>
          <w:rFonts w:asciiTheme="minorHAnsi" w:hAnsiTheme="minorHAnsi" w:cstheme="minorHAnsi"/>
          <w:szCs w:val="24"/>
        </w:rPr>
        <w:t xml:space="preserve"> will manually create the WI </w:t>
      </w:r>
      <w:r w:rsidRPr="00800AC4" w:rsidR="007F2789">
        <w:rPr>
          <w:rFonts w:asciiTheme="minorHAnsi" w:hAnsiTheme="minorHAnsi" w:cstheme="minorHAnsi"/>
          <w:szCs w:val="24"/>
        </w:rPr>
        <w:t xml:space="preserve">based on the request received through CCMS portal. </w:t>
      </w:r>
    </w:p>
    <w:p w:rsidRPr="00800AC4" w:rsidR="005F0A51" w:rsidP="005F0A51" w:rsidRDefault="007F2789" w14:paraId="1885C821" w14:textId="2235E018">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w:t>
      </w:r>
      <w:r w:rsidRPr="00800AC4" w:rsidR="009B1D5E">
        <w:rPr>
          <w:rFonts w:asciiTheme="minorHAnsi" w:hAnsiTheme="minorHAnsi" w:cstheme="minorHAnsi"/>
          <w:szCs w:val="24"/>
        </w:rPr>
        <w:t>‘</w:t>
      </w:r>
      <w:r w:rsidRPr="00F94432" w:rsidR="009B1D5E">
        <w:rPr>
          <w:rFonts w:asciiTheme="minorHAnsi" w:hAnsiTheme="minorHAnsi" w:cstheme="minorHAnsi"/>
          <w:b/>
          <w:bCs/>
          <w:szCs w:val="24"/>
        </w:rPr>
        <w:t>Requested Channel’</w:t>
      </w:r>
      <w:r w:rsidRPr="00800AC4" w:rsidR="009B1D5E">
        <w:rPr>
          <w:rFonts w:asciiTheme="minorHAnsi" w:hAnsiTheme="minorHAnsi" w:cstheme="minorHAnsi"/>
          <w:szCs w:val="24"/>
        </w:rPr>
        <w:t xml:space="preserve"> dropdown on the iBPS form </w:t>
      </w:r>
      <w:r w:rsidRPr="00800AC4" w:rsidR="00522632">
        <w:rPr>
          <w:rFonts w:asciiTheme="minorHAnsi" w:hAnsiTheme="minorHAnsi" w:cstheme="minorHAnsi"/>
          <w:szCs w:val="24"/>
        </w:rPr>
        <w:t xml:space="preserve">will be </w:t>
      </w:r>
      <w:r w:rsidRPr="00800AC4" w:rsidR="00D16BF9">
        <w:rPr>
          <w:rFonts w:asciiTheme="minorHAnsi" w:hAnsiTheme="minorHAnsi" w:cstheme="minorHAnsi"/>
          <w:szCs w:val="24"/>
        </w:rPr>
        <w:t>auto filled</w:t>
      </w:r>
      <w:r w:rsidRPr="00800AC4" w:rsidR="00522632">
        <w:rPr>
          <w:rFonts w:asciiTheme="minorHAnsi" w:hAnsiTheme="minorHAnsi" w:cstheme="minorHAnsi"/>
          <w:szCs w:val="24"/>
        </w:rPr>
        <w:t xml:space="preserve"> for ‘Dubai Court’ cases</w:t>
      </w:r>
      <w:r w:rsidR="00D77B0E">
        <w:rPr>
          <w:rFonts w:asciiTheme="minorHAnsi" w:hAnsiTheme="minorHAnsi" w:cstheme="minorHAnsi"/>
          <w:szCs w:val="24"/>
        </w:rPr>
        <w:t xml:space="preserve"> whenever a WI gets created </w:t>
      </w:r>
      <w:r w:rsidR="00F94432">
        <w:rPr>
          <w:rFonts w:asciiTheme="minorHAnsi" w:hAnsiTheme="minorHAnsi" w:cstheme="minorHAnsi"/>
          <w:szCs w:val="24"/>
        </w:rPr>
        <w:t xml:space="preserve">via email. </w:t>
      </w:r>
    </w:p>
    <w:p w:rsidRPr="00800AC4" w:rsidR="00797462" w:rsidP="005F0A51" w:rsidRDefault="00797462" w14:paraId="61B2B925" w14:textId="62D282FD">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w:t>
      </w:r>
      <w:r w:rsidRPr="00F94432">
        <w:rPr>
          <w:rFonts w:asciiTheme="minorHAnsi" w:hAnsiTheme="minorHAnsi" w:cstheme="minorHAnsi"/>
          <w:b/>
          <w:bCs/>
          <w:szCs w:val="24"/>
        </w:rPr>
        <w:t>Subject’</w:t>
      </w:r>
      <w:r w:rsidRPr="00800AC4">
        <w:rPr>
          <w:rFonts w:asciiTheme="minorHAnsi" w:hAnsiTheme="minorHAnsi" w:cstheme="minorHAnsi"/>
          <w:szCs w:val="24"/>
        </w:rPr>
        <w:t xml:space="preserve"> field on the iBPS form will be auto filled with subject of email received for Dubai Court cases. </w:t>
      </w:r>
    </w:p>
    <w:p w:rsidRPr="00800AC4" w:rsidR="00522632" w:rsidP="005F0A51" w:rsidRDefault="00522632" w14:paraId="5A07E145" w14:textId="163D422A">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the user is manually creating WI for CCMS, </w:t>
      </w:r>
      <w:r w:rsidRPr="00800AC4" w:rsidR="00D16BF9">
        <w:rPr>
          <w:rFonts w:asciiTheme="minorHAnsi" w:hAnsiTheme="minorHAnsi" w:cstheme="minorHAnsi"/>
          <w:szCs w:val="24"/>
        </w:rPr>
        <w:t>they</w:t>
      </w:r>
      <w:r w:rsidRPr="00800AC4">
        <w:rPr>
          <w:rFonts w:asciiTheme="minorHAnsi" w:hAnsiTheme="minorHAnsi" w:cstheme="minorHAnsi"/>
          <w:szCs w:val="24"/>
        </w:rPr>
        <w:t xml:space="preserve"> will select the ‘Requested Channel’ dropdown as ‘</w:t>
      </w:r>
      <w:r w:rsidRPr="00F94432">
        <w:rPr>
          <w:rFonts w:asciiTheme="minorHAnsi" w:hAnsiTheme="minorHAnsi" w:cstheme="minorHAnsi"/>
          <w:b/>
          <w:bCs/>
          <w:szCs w:val="24"/>
        </w:rPr>
        <w:t>CCMS</w:t>
      </w:r>
      <w:r w:rsidRPr="00800AC4">
        <w:rPr>
          <w:rFonts w:asciiTheme="minorHAnsi" w:hAnsiTheme="minorHAnsi" w:cstheme="minorHAnsi"/>
          <w:szCs w:val="24"/>
        </w:rPr>
        <w:t xml:space="preserve">’. </w:t>
      </w:r>
    </w:p>
    <w:p w:rsidRPr="00800AC4" w:rsidR="005F0A51" w:rsidP="005F0A51" w:rsidRDefault="005F0A51" w14:paraId="4CBA7FC6" w14:textId="78020EBC">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Based on the selection of requested channel, fields will appear on the iBPS system. </w:t>
      </w:r>
      <w:r w:rsidRPr="00F94432">
        <w:rPr>
          <w:rFonts w:asciiTheme="minorHAnsi" w:hAnsiTheme="minorHAnsi" w:cstheme="minorHAnsi"/>
          <w:i/>
          <w:iCs/>
          <w:szCs w:val="24"/>
        </w:rPr>
        <w:t xml:space="preserve">Refer to Appendix </w:t>
      </w:r>
      <w:r w:rsidRPr="00F94432" w:rsidR="00D16BF9">
        <w:rPr>
          <w:rFonts w:asciiTheme="minorHAnsi" w:hAnsiTheme="minorHAnsi" w:cstheme="minorHAnsi"/>
          <w:i/>
          <w:iCs/>
          <w:szCs w:val="24"/>
        </w:rPr>
        <w:t>B</w:t>
      </w:r>
      <w:r w:rsidRPr="00F94432">
        <w:rPr>
          <w:rFonts w:asciiTheme="minorHAnsi" w:hAnsiTheme="minorHAnsi" w:cstheme="minorHAnsi"/>
          <w:i/>
          <w:iCs/>
          <w:szCs w:val="24"/>
        </w:rPr>
        <w:t xml:space="preserve"> for fields list.</w:t>
      </w:r>
    </w:p>
    <w:p w:rsidRPr="00800AC4" w:rsidR="0038252D" w:rsidP="0038252D" w:rsidRDefault="0038252D" w14:paraId="73541B84" w14:textId="3CEC9319">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user will enter the reference no. and previous reference no. (if applicable). The user can click on ‘</w:t>
      </w:r>
      <w:r w:rsidRPr="00EA3545">
        <w:rPr>
          <w:rFonts w:asciiTheme="minorHAnsi" w:hAnsiTheme="minorHAnsi" w:cstheme="minorHAnsi"/>
          <w:b/>
          <w:bCs/>
          <w:szCs w:val="24"/>
        </w:rPr>
        <w:t>Generate PDF’</w:t>
      </w:r>
      <w:r w:rsidRPr="00800AC4">
        <w:rPr>
          <w:rFonts w:asciiTheme="minorHAnsi" w:hAnsiTheme="minorHAnsi" w:cstheme="minorHAnsi"/>
          <w:szCs w:val="24"/>
        </w:rPr>
        <w:t xml:space="preserve"> button to extract the details of </w:t>
      </w:r>
      <w:r w:rsidR="00CB666C">
        <w:rPr>
          <w:rFonts w:asciiTheme="minorHAnsi" w:hAnsiTheme="minorHAnsi" w:cstheme="minorHAnsi"/>
          <w:szCs w:val="24"/>
        </w:rPr>
        <w:t xml:space="preserve">all </w:t>
      </w:r>
      <w:r w:rsidRPr="00800AC4">
        <w:rPr>
          <w:rFonts w:asciiTheme="minorHAnsi" w:hAnsiTheme="minorHAnsi" w:cstheme="minorHAnsi"/>
          <w:szCs w:val="24"/>
        </w:rPr>
        <w:t xml:space="preserve">previous WI existing with the same ‘Reference No.’ entered in ‘Previous Reference No.’ field. </w:t>
      </w:r>
    </w:p>
    <w:p w:rsidRPr="00800AC4" w:rsidR="0038252D" w:rsidP="0038252D" w:rsidRDefault="0038252D" w14:paraId="7CB08219" w14:textId="77777777">
      <w:pPr>
        <w:pStyle w:val="ListParagraph"/>
        <w:numPr>
          <w:ilvl w:val="1"/>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Previous Reference No. = Reference No. (Of another existing WI). </w:t>
      </w:r>
    </w:p>
    <w:p w:rsidRPr="00800AC4" w:rsidR="0038252D" w:rsidP="0038252D" w:rsidRDefault="0038252D" w14:paraId="1A7BEFB2" w14:textId="707EBDE4">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PDF will be generated based on previous reference number once the user clicks on a button “Generate PDF”, this document will contain all open/closed work-items’ details and get attached with the WI.</w:t>
      </w:r>
      <w:r w:rsidR="003368A1">
        <w:rPr>
          <w:rFonts w:asciiTheme="minorHAnsi" w:hAnsiTheme="minorHAnsi" w:cstheme="minorHAnsi"/>
          <w:szCs w:val="24"/>
        </w:rPr>
        <w:t xml:space="preserve"> </w:t>
      </w:r>
      <w:r w:rsidR="0006637E">
        <w:rPr>
          <w:rFonts w:asciiTheme="minorHAnsi" w:hAnsiTheme="minorHAnsi" w:cstheme="minorHAnsi"/>
          <w:szCs w:val="24"/>
        </w:rPr>
        <w:t>The details of p</w:t>
      </w:r>
      <w:r w:rsidR="00704073">
        <w:rPr>
          <w:rFonts w:asciiTheme="minorHAnsi" w:hAnsiTheme="minorHAnsi" w:cstheme="minorHAnsi"/>
          <w:szCs w:val="24"/>
        </w:rPr>
        <w:t xml:space="preserve">revious email </w:t>
      </w:r>
      <w:r w:rsidR="004F4E45">
        <w:rPr>
          <w:rFonts w:asciiTheme="minorHAnsi" w:hAnsiTheme="minorHAnsi" w:cstheme="minorHAnsi"/>
          <w:szCs w:val="24"/>
        </w:rPr>
        <w:t xml:space="preserve">sent to </w:t>
      </w:r>
      <w:r w:rsidR="0006637E">
        <w:rPr>
          <w:rFonts w:asciiTheme="minorHAnsi" w:hAnsiTheme="minorHAnsi" w:cstheme="minorHAnsi"/>
          <w:szCs w:val="24"/>
        </w:rPr>
        <w:t>Dubai</w:t>
      </w:r>
      <w:r w:rsidR="004F4E45">
        <w:rPr>
          <w:rFonts w:asciiTheme="minorHAnsi" w:hAnsiTheme="minorHAnsi" w:cstheme="minorHAnsi"/>
          <w:szCs w:val="24"/>
        </w:rPr>
        <w:t xml:space="preserve"> court along with </w:t>
      </w:r>
      <w:r w:rsidR="0006637E">
        <w:rPr>
          <w:rFonts w:asciiTheme="minorHAnsi" w:hAnsiTheme="minorHAnsi" w:cstheme="minorHAnsi"/>
          <w:szCs w:val="24"/>
        </w:rPr>
        <w:t xml:space="preserve">attachments </w:t>
      </w:r>
      <w:r w:rsidRPr="00FD1CF2" w:rsidR="0006637E">
        <w:rPr>
          <w:rFonts w:asciiTheme="minorHAnsi" w:hAnsiTheme="minorHAnsi" w:cstheme="minorHAnsi"/>
          <w:b/>
          <w:bCs/>
          <w:szCs w:val="24"/>
        </w:rPr>
        <w:t>(Court Instructions &amp; Court Letters)</w:t>
      </w:r>
      <w:r w:rsidR="0006637E">
        <w:rPr>
          <w:rFonts w:asciiTheme="minorHAnsi" w:hAnsiTheme="minorHAnsi" w:cstheme="minorHAnsi"/>
          <w:szCs w:val="24"/>
        </w:rPr>
        <w:t xml:space="preserve"> if they exist will also be retrieved and get attached with the WI. Please refer appendix D for PDF template. </w:t>
      </w:r>
    </w:p>
    <w:p w:rsidRPr="00800AC4" w:rsidR="009E1C94" w:rsidP="00DB5671" w:rsidRDefault="00D16BF9" w14:paraId="48DA8C30" w14:textId="5A1CAF49">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select the ‘Request Type’ </w:t>
      </w:r>
      <w:r w:rsidRPr="00800AC4" w:rsidR="009E1C94">
        <w:rPr>
          <w:rFonts w:asciiTheme="minorHAnsi" w:hAnsiTheme="minorHAnsi" w:cstheme="minorHAnsi"/>
          <w:szCs w:val="24"/>
        </w:rPr>
        <w:t xml:space="preserve">dropdown from the below values: </w:t>
      </w:r>
    </w:p>
    <w:p w:rsidRPr="00800AC4" w:rsidR="00221B87" w:rsidP="00DB5671" w:rsidRDefault="00B960BC" w14:paraId="5F8A94A7" w14:textId="7C77C196">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Inquiry </w:t>
      </w:r>
    </w:p>
    <w:p w:rsidR="00D039F7" w:rsidP="00DB5671" w:rsidRDefault="00D039F7" w14:paraId="4F90FE62" w14:textId="0E3FD142">
      <w:pPr>
        <w:pStyle w:val="ListParagraph"/>
        <w:numPr>
          <w:ilvl w:val="3"/>
          <w:numId w:val="48"/>
        </w:numPr>
        <w:spacing w:line="360" w:lineRule="auto"/>
        <w:rPr>
          <w:rFonts w:asciiTheme="minorHAnsi" w:hAnsiTheme="minorHAnsi" w:cstheme="minorHAnsi"/>
          <w:szCs w:val="24"/>
        </w:rPr>
      </w:pPr>
      <w:r>
        <w:rPr>
          <w:rFonts w:asciiTheme="minorHAnsi" w:hAnsiTheme="minorHAnsi" w:cstheme="minorHAnsi"/>
          <w:szCs w:val="24"/>
        </w:rPr>
        <w:t xml:space="preserve">Statement Request </w:t>
      </w:r>
    </w:p>
    <w:p w:rsidRPr="00800AC4" w:rsidR="00B960BC" w:rsidP="00DB5671" w:rsidRDefault="00B960BC" w14:paraId="2DA67815" w14:textId="679EBBA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Signatory Details </w:t>
      </w:r>
    </w:p>
    <w:p w:rsidRPr="00800AC4" w:rsidR="00B960BC" w:rsidP="00DB5671" w:rsidRDefault="00B960BC" w14:paraId="1C7F8FD9" w14:textId="5E89A420">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Deceased – Inquiry </w:t>
      </w:r>
    </w:p>
    <w:p w:rsidRPr="00800AC4" w:rsidR="00B960BC" w:rsidP="00DB5671" w:rsidRDefault="00B960BC" w14:paraId="47642B47" w14:textId="0A717AD5">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Deceased </w:t>
      </w:r>
      <w:r w:rsidRPr="00800AC4" w:rsidR="0012750E">
        <w:rPr>
          <w:rFonts w:asciiTheme="minorHAnsi" w:hAnsiTheme="minorHAnsi" w:cstheme="minorHAnsi"/>
          <w:szCs w:val="24"/>
        </w:rPr>
        <w:t xml:space="preserve">– Transfer </w:t>
      </w:r>
    </w:p>
    <w:p w:rsidRPr="00800AC4" w:rsidR="0012750E" w:rsidP="00DB5671" w:rsidRDefault="0012750E" w14:paraId="19D0F56E" w14:textId="738228F0">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Salary Transfer </w:t>
      </w:r>
    </w:p>
    <w:p w:rsidRPr="00800AC4" w:rsidR="0012750E" w:rsidP="00DB5671" w:rsidRDefault="0012750E" w14:paraId="5DAE3AA9" w14:textId="1854BCDB">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Hold </w:t>
      </w:r>
    </w:p>
    <w:p w:rsidRPr="00800AC4" w:rsidR="0012750E" w:rsidP="00DB5671" w:rsidRDefault="0012750E" w14:paraId="4AE42358" w14:textId="0D77869F">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p w:rsidRPr="00800AC4" w:rsidR="0012750E" w:rsidP="00DB5671" w:rsidRDefault="0012750E" w14:paraId="2C39ED35" w14:textId="2B21DC10">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Cancellation</w:t>
      </w:r>
    </w:p>
    <w:p w:rsidRPr="00800AC4" w:rsidR="0012750E" w:rsidP="00DB5671" w:rsidRDefault="0012750E" w14:paraId="31CF7114" w14:textId="2C89CE5A">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Others </w:t>
      </w:r>
    </w:p>
    <w:p w:rsidRPr="00800AC4" w:rsidR="000D17DA" w:rsidP="000D17DA" w:rsidRDefault="000D17DA" w14:paraId="24921C5C" w14:textId="21632A5D">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The user will fill in the mandatory d</w:t>
      </w:r>
      <w:r w:rsidRPr="00800AC4" w:rsidR="00414417">
        <w:rPr>
          <w:rFonts w:asciiTheme="minorHAnsi" w:hAnsiTheme="minorHAnsi" w:cstheme="minorHAnsi"/>
          <w:szCs w:val="24"/>
        </w:rPr>
        <w:t xml:space="preserve">etails based on the request </w:t>
      </w:r>
      <w:r w:rsidRPr="00800AC4" w:rsidR="006544FB">
        <w:rPr>
          <w:rFonts w:asciiTheme="minorHAnsi" w:hAnsiTheme="minorHAnsi" w:cstheme="minorHAnsi"/>
          <w:szCs w:val="24"/>
        </w:rPr>
        <w:t xml:space="preserve">type. </w:t>
      </w:r>
    </w:p>
    <w:p w:rsidR="00384A6A" w:rsidP="00384A6A" w:rsidRDefault="00384A6A" w14:paraId="15830217" w14:textId="25620F0D">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the user is adding multiple customer requests in one WI, it is mandatory that the requested channel and request type should remain same. For e.g., If the user is entering data for two customers in one WI under </w:t>
      </w:r>
      <w:r w:rsidRPr="00800AC4" w:rsidR="00533659">
        <w:rPr>
          <w:rFonts w:asciiTheme="minorHAnsi" w:hAnsiTheme="minorHAnsi" w:cstheme="minorHAnsi"/>
          <w:szCs w:val="24"/>
        </w:rPr>
        <w:t>Dubai Court</w:t>
      </w:r>
      <w:r w:rsidRPr="00800AC4">
        <w:rPr>
          <w:rFonts w:asciiTheme="minorHAnsi" w:hAnsiTheme="minorHAnsi" w:cstheme="minorHAnsi"/>
          <w:szCs w:val="24"/>
        </w:rPr>
        <w:t xml:space="preserve"> and the request type is </w:t>
      </w:r>
      <w:r w:rsidRPr="00800AC4" w:rsidR="00533659">
        <w:rPr>
          <w:rFonts w:asciiTheme="minorHAnsi" w:hAnsiTheme="minorHAnsi" w:cstheme="minorHAnsi"/>
          <w:szCs w:val="24"/>
        </w:rPr>
        <w:t>Inquiry</w:t>
      </w:r>
      <w:r w:rsidRPr="00800AC4">
        <w:rPr>
          <w:rFonts w:asciiTheme="minorHAnsi" w:hAnsiTheme="minorHAnsi" w:cstheme="minorHAnsi"/>
          <w:szCs w:val="24"/>
        </w:rPr>
        <w:t xml:space="preserve">. This means that both the customer requests are aligned with </w:t>
      </w:r>
      <w:r w:rsidRPr="00800AC4" w:rsidR="00533659">
        <w:rPr>
          <w:rFonts w:asciiTheme="minorHAnsi" w:hAnsiTheme="minorHAnsi" w:cstheme="minorHAnsi"/>
          <w:szCs w:val="24"/>
        </w:rPr>
        <w:t>Inquiry</w:t>
      </w:r>
      <w:r w:rsidRPr="00800AC4">
        <w:rPr>
          <w:rFonts w:asciiTheme="minorHAnsi" w:hAnsiTheme="minorHAnsi" w:cstheme="minorHAnsi"/>
          <w:szCs w:val="24"/>
        </w:rPr>
        <w:t xml:space="preserve"> only. The same will happen in the case of the other</w:t>
      </w:r>
      <w:r w:rsidRPr="00800AC4" w:rsidR="00533659">
        <w:rPr>
          <w:rFonts w:asciiTheme="minorHAnsi" w:hAnsiTheme="minorHAnsi" w:cstheme="minorHAnsi"/>
          <w:szCs w:val="24"/>
        </w:rPr>
        <w:t xml:space="preserve"> </w:t>
      </w:r>
      <w:r w:rsidRPr="00800AC4">
        <w:rPr>
          <w:rFonts w:asciiTheme="minorHAnsi" w:hAnsiTheme="minorHAnsi" w:cstheme="minorHAnsi"/>
          <w:szCs w:val="24"/>
        </w:rPr>
        <w:t>request types</w:t>
      </w:r>
      <w:r w:rsidRPr="00800AC4" w:rsidR="00533659">
        <w:rPr>
          <w:rFonts w:asciiTheme="minorHAnsi" w:hAnsiTheme="minorHAnsi" w:cstheme="minorHAnsi"/>
          <w:szCs w:val="24"/>
        </w:rPr>
        <w:t xml:space="preserve"> as well</w:t>
      </w:r>
      <w:r w:rsidRPr="00800AC4">
        <w:rPr>
          <w:rFonts w:asciiTheme="minorHAnsi" w:hAnsiTheme="minorHAnsi" w:cstheme="minorHAnsi"/>
          <w:szCs w:val="24"/>
        </w:rPr>
        <w:t xml:space="preserve">. </w:t>
      </w:r>
    </w:p>
    <w:p w:rsidRPr="00800AC4" w:rsidR="00AF563F" w:rsidP="00384A6A" w:rsidRDefault="00AF563F" w14:paraId="3D3A132A" w14:textId="67F8AE33">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Only for Deceased – Inquiry &amp; Deceased – Transfer requests, the user will be limited to enter only one customer data in one WI. </w:t>
      </w:r>
      <w:r w:rsidR="006529B7">
        <w:rPr>
          <w:rFonts w:asciiTheme="minorHAnsi" w:hAnsiTheme="minorHAnsi" w:cstheme="minorHAnsi"/>
          <w:szCs w:val="24"/>
        </w:rPr>
        <w:t xml:space="preserve">Moreover, only one type of customer will be added. </w:t>
      </w:r>
    </w:p>
    <w:p w:rsidRPr="00800AC4" w:rsidR="00BC1EBC" w:rsidP="000D17DA" w:rsidRDefault="00BC1EBC" w14:paraId="7357334E" w14:textId="09FFD6D7">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w:t>
      </w:r>
      <w:r w:rsidRPr="00800AC4" w:rsidR="0038252D">
        <w:rPr>
          <w:rFonts w:asciiTheme="minorHAnsi" w:hAnsiTheme="minorHAnsi" w:cstheme="minorHAnsi"/>
          <w:szCs w:val="24"/>
        </w:rPr>
        <w:t>the case</w:t>
      </w:r>
      <w:r w:rsidRPr="00800AC4">
        <w:rPr>
          <w:rFonts w:asciiTheme="minorHAnsi" w:hAnsiTheme="minorHAnsi" w:cstheme="minorHAnsi"/>
          <w:szCs w:val="24"/>
        </w:rPr>
        <w:t xml:space="preserve"> of Dubai Court cases, user will refer the attachments of email and docs </w:t>
      </w:r>
      <w:r w:rsidR="001A1F32">
        <w:rPr>
          <w:rFonts w:asciiTheme="minorHAnsi" w:hAnsiTheme="minorHAnsi" w:cstheme="minorHAnsi"/>
          <w:szCs w:val="24"/>
        </w:rPr>
        <w:t xml:space="preserve">(Court Instructions) </w:t>
      </w:r>
      <w:r w:rsidRPr="00800AC4">
        <w:rPr>
          <w:rFonts w:asciiTheme="minorHAnsi" w:hAnsiTheme="minorHAnsi" w:cstheme="minorHAnsi"/>
          <w:szCs w:val="24"/>
        </w:rPr>
        <w:t xml:space="preserve">received in the email for data entry. </w:t>
      </w:r>
    </w:p>
    <w:p w:rsidRPr="00800AC4" w:rsidR="00BC1EBC" w:rsidP="000D17DA" w:rsidRDefault="00BC1EBC" w14:paraId="39E02B9C" w14:textId="7F2ADE09">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w:t>
      </w:r>
      <w:r w:rsidRPr="00800AC4" w:rsidR="0038252D">
        <w:rPr>
          <w:rFonts w:asciiTheme="minorHAnsi" w:hAnsiTheme="minorHAnsi" w:cstheme="minorHAnsi"/>
          <w:szCs w:val="24"/>
        </w:rPr>
        <w:t xml:space="preserve">the </w:t>
      </w:r>
      <w:r w:rsidRPr="00800AC4">
        <w:rPr>
          <w:rFonts w:asciiTheme="minorHAnsi" w:hAnsiTheme="minorHAnsi" w:cstheme="minorHAnsi"/>
          <w:szCs w:val="24"/>
        </w:rPr>
        <w:t xml:space="preserve">case of CCMS cases, </w:t>
      </w:r>
      <w:r w:rsidRPr="00800AC4" w:rsidR="000E5F57">
        <w:rPr>
          <w:rFonts w:asciiTheme="minorHAnsi" w:hAnsiTheme="minorHAnsi" w:cstheme="minorHAnsi"/>
          <w:szCs w:val="24"/>
        </w:rPr>
        <w:t>the user</w:t>
      </w:r>
      <w:r w:rsidRPr="00800AC4">
        <w:rPr>
          <w:rFonts w:asciiTheme="minorHAnsi" w:hAnsiTheme="minorHAnsi" w:cstheme="minorHAnsi"/>
          <w:szCs w:val="24"/>
        </w:rPr>
        <w:t xml:space="preserve"> will </w:t>
      </w:r>
      <w:r w:rsidRPr="00800AC4" w:rsidR="00B702B6">
        <w:rPr>
          <w:rFonts w:asciiTheme="minorHAnsi" w:hAnsiTheme="minorHAnsi" w:cstheme="minorHAnsi"/>
          <w:szCs w:val="24"/>
        </w:rPr>
        <w:t>refer to</w:t>
      </w:r>
      <w:r w:rsidRPr="00800AC4">
        <w:rPr>
          <w:rFonts w:asciiTheme="minorHAnsi" w:hAnsiTheme="minorHAnsi" w:cstheme="minorHAnsi"/>
          <w:szCs w:val="24"/>
        </w:rPr>
        <w:t xml:space="preserve"> the CCMS portal </w:t>
      </w:r>
      <w:r w:rsidRPr="00800AC4" w:rsidR="00DE1C13">
        <w:rPr>
          <w:rFonts w:asciiTheme="minorHAnsi" w:hAnsiTheme="minorHAnsi" w:cstheme="minorHAnsi"/>
          <w:szCs w:val="24"/>
        </w:rPr>
        <w:t xml:space="preserve">to perform the data entry. </w:t>
      </w:r>
    </w:p>
    <w:p w:rsidRPr="00800AC4" w:rsidR="00DE1C13" w:rsidP="000D17DA" w:rsidRDefault="00DE1C13" w14:paraId="67F2EC6D" w14:textId="11EA8CEE">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both cases, </w:t>
      </w:r>
      <w:r w:rsidRPr="00800AC4" w:rsidR="00B702B6">
        <w:rPr>
          <w:rFonts w:asciiTheme="minorHAnsi" w:hAnsiTheme="minorHAnsi" w:cstheme="minorHAnsi"/>
          <w:szCs w:val="24"/>
        </w:rPr>
        <w:t>the user</w:t>
      </w:r>
      <w:r w:rsidRPr="00800AC4">
        <w:rPr>
          <w:rFonts w:asciiTheme="minorHAnsi" w:hAnsiTheme="minorHAnsi" w:cstheme="minorHAnsi"/>
          <w:szCs w:val="24"/>
        </w:rPr>
        <w:t xml:space="preserve"> can fill in multiple customer </w:t>
      </w:r>
      <w:r w:rsidRPr="00800AC4" w:rsidR="001A41E1">
        <w:rPr>
          <w:rFonts w:asciiTheme="minorHAnsi" w:hAnsiTheme="minorHAnsi" w:cstheme="minorHAnsi"/>
          <w:szCs w:val="24"/>
        </w:rPr>
        <w:t>requests</w:t>
      </w:r>
      <w:r w:rsidRPr="00800AC4">
        <w:rPr>
          <w:rFonts w:asciiTheme="minorHAnsi" w:hAnsiTheme="minorHAnsi" w:cstheme="minorHAnsi"/>
          <w:szCs w:val="24"/>
        </w:rPr>
        <w:t xml:space="preserve"> in one WI</w:t>
      </w:r>
      <w:r w:rsidR="001A1F32">
        <w:rPr>
          <w:rFonts w:asciiTheme="minorHAnsi" w:hAnsiTheme="minorHAnsi" w:cstheme="minorHAnsi"/>
          <w:szCs w:val="24"/>
        </w:rPr>
        <w:t xml:space="preserve">, up to 10 customers will be </w:t>
      </w:r>
      <w:r w:rsidR="00B10AC9">
        <w:rPr>
          <w:rFonts w:asciiTheme="minorHAnsi" w:hAnsiTheme="minorHAnsi" w:cstheme="minorHAnsi"/>
          <w:szCs w:val="24"/>
        </w:rPr>
        <w:t xml:space="preserve">allowed for the user to fill in one WI. </w:t>
      </w:r>
    </w:p>
    <w:p w:rsidRPr="00800AC4" w:rsidR="00D902E9" w:rsidP="000D17DA" w:rsidRDefault="00D902E9" w14:paraId="39694249" w14:textId="2D684FA7">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be able to create cases for both Individual and Non-Individual Customers. </w:t>
      </w:r>
    </w:p>
    <w:p w:rsidRPr="00800AC4" w:rsidR="00AD2A5D" w:rsidP="00AD2A5D" w:rsidRDefault="00AD2A5D" w14:paraId="547EEEDA" w14:textId="074F9D42">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On entering the customer data (Individual/ Non-Individual), user will perform a Dedupe check to identify whether the customer is RAK Bank Customer or Non - RAK Bank Customer. The details for CIF will be fetched in the same grid as Customer Details.</w:t>
      </w:r>
    </w:p>
    <w:p w:rsidRPr="00800AC4" w:rsidR="00AD2A5D" w:rsidP="00AD2A5D" w:rsidRDefault="00AD2A5D" w14:paraId="249DF112" w14:textId="42B5698F">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PDF document to be generated on CIF search</w:t>
      </w:r>
      <w:r w:rsidR="00B10AC9">
        <w:rPr>
          <w:rFonts w:asciiTheme="minorHAnsi" w:hAnsiTheme="minorHAnsi" w:cstheme="minorHAnsi"/>
          <w:szCs w:val="24"/>
        </w:rPr>
        <w:t xml:space="preserve"> on submission of the WI. </w:t>
      </w:r>
    </w:p>
    <w:p w:rsidR="0003642B" w:rsidP="0003642B" w:rsidRDefault="00AD2A5D" w14:paraId="4B7E8F5C" w14:textId="77777777">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details of RAK Bank Customer and Non-RAK Bank Customer will be present throughout the workflow for each work step.</w:t>
      </w:r>
    </w:p>
    <w:p w:rsidR="00AD2A5D" w:rsidP="00B10AC9" w:rsidRDefault="0003642B" w14:paraId="17277FD0" w14:textId="150937A0">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w:t>
      </w:r>
      <w:r w:rsidRPr="00800AC4" w:rsidR="00AD2A5D">
        <w:rPr>
          <w:rFonts w:asciiTheme="minorHAnsi" w:hAnsiTheme="minorHAnsi" w:cstheme="minorHAnsi"/>
          <w:szCs w:val="24"/>
        </w:rPr>
        <w:t xml:space="preserve">user will fetch the </w:t>
      </w:r>
      <w:r w:rsidRPr="00800AC4">
        <w:rPr>
          <w:rFonts w:asciiTheme="minorHAnsi" w:hAnsiTheme="minorHAnsi" w:cstheme="minorHAnsi"/>
          <w:szCs w:val="24"/>
        </w:rPr>
        <w:t>products f</w:t>
      </w:r>
      <w:r w:rsidR="00A17BB9">
        <w:rPr>
          <w:rFonts w:asciiTheme="minorHAnsi" w:hAnsiTheme="minorHAnsi" w:cstheme="minorHAnsi"/>
          <w:szCs w:val="24"/>
        </w:rPr>
        <w:t>or</w:t>
      </w:r>
      <w:r w:rsidRPr="00800AC4" w:rsidR="00AD2A5D">
        <w:rPr>
          <w:rFonts w:asciiTheme="minorHAnsi" w:hAnsiTheme="minorHAnsi" w:cstheme="minorHAnsi"/>
          <w:szCs w:val="24"/>
        </w:rPr>
        <w:t xml:space="preserve"> the selected main CIF</w:t>
      </w:r>
      <w:r w:rsidR="00A17BB9">
        <w:rPr>
          <w:rFonts w:asciiTheme="minorHAnsi" w:hAnsiTheme="minorHAnsi" w:cstheme="minorHAnsi"/>
          <w:szCs w:val="24"/>
        </w:rPr>
        <w:t>s</w:t>
      </w:r>
      <w:r w:rsidR="00EF07C7">
        <w:rPr>
          <w:rFonts w:asciiTheme="minorHAnsi" w:hAnsiTheme="minorHAnsi" w:cstheme="minorHAnsi"/>
          <w:szCs w:val="24"/>
        </w:rPr>
        <w:t xml:space="preserve"> of RAK Bank Customer. </w:t>
      </w:r>
      <w:r w:rsidR="00B10AC9">
        <w:rPr>
          <w:rFonts w:asciiTheme="minorHAnsi" w:hAnsiTheme="minorHAnsi" w:cstheme="minorHAnsi"/>
          <w:szCs w:val="24"/>
        </w:rPr>
        <w:t xml:space="preserve"> </w:t>
      </w:r>
    </w:p>
    <w:p w:rsidRPr="00800AC4" w:rsidR="00EF07C7" w:rsidP="00B10AC9" w:rsidRDefault="00EF07C7" w14:paraId="27CAC277" w14:textId="11DC6D49">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 user will not be able to fetch products for Non</w:t>
      </w:r>
      <w:r w:rsidR="003B5982">
        <w:rPr>
          <w:rFonts w:asciiTheme="minorHAnsi" w:hAnsiTheme="minorHAnsi" w:cstheme="minorHAnsi"/>
          <w:szCs w:val="24"/>
        </w:rPr>
        <w:t>-</w:t>
      </w:r>
      <w:r>
        <w:rPr>
          <w:rFonts w:asciiTheme="minorHAnsi" w:hAnsiTheme="minorHAnsi" w:cstheme="minorHAnsi"/>
          <w:szCs w:val="24"/>
        </w:rPr>
        <w:t xml:space="preserve">RAK </w:t>
      </w:r>
      <w:r w:rsidR="00A17BB9">
        <w:rPr>
          <w:rFonts w:asciiTheme="minorHAnsi" w:hAnsiTheme="minorHAnsi" w:cstheme="minorHAnsi"/>
          <w:szCs w:val="24"/>
        </w:rPr>
        <w:t xml:space="preserve">Bank </w:t>
      </w:r>
      <w:r>
        <w:rPr>
          <w:rFonts w:asciiTheme="minorHAnsi" w:hAnsiTheme="minorHAnsi" w:cstheme="minorHAnsi"/>
          <w:szCs w:val="24"/>
        </w:rPr>
        <w:t xml:space="preserve">Customer. </w:t>
      </w:r>
    </w:p>
    <w:p w:rsidR="00AD2A5D" w:rsidP="00AD2A5D" w:rsidRDefault="00AD2A5D" w14:paraId="615EFBF8" w14:textId="32D67F3D">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While fetching the products for main CIFs, there will be a system alert if in case any CIF is missed for fetching of products. It will be mandatory for the user to fetch products for all main CIFs identified during dedupe check. </w:t>
      </w:r>
    </w:p>
    <w:p w:rsidR="00592BAF" w:rsidP="00AD2A5D" w:rsidRDefault="00592BAF" w14:paraId="00E20163" w14:textId="2D94DB2B">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Only for </w:t>
      </w:r>
      <w:r w:rsidR="00A17BB9">
        <w:rPr>
          <w:rFonts w:asciiTheme="minorHAnsi" w:hAnsiTheme="minorHAnsi" w:cstheme="minorHAnsi"/>
          <w:szCs w:val="24"/>
        </w:rPr>
        <w:t xml:space="preserve">the </w:t>
      </w:r>
      <w:r>
        <w:rPr>
          <w:rFonts w:asciiTheme="minorHAnsi" w:hAnsiTheme="minorHAnsi" w:cstheme="minorHAnsi"/>
          <w:szCs w:val="24"/>
        </w:rPr>
        <w:t>request ‘</w:t>
      </w:r>
      <w:r w:rsidRPr="00A17BB9">
        <w:rPr>
          <w:rFonts w:asciiTheme="minorHAnsi" w:hAnsiTheme="minorHAnsi" w:cstheme="minorHAnsi"/>
          <w:b/>
          <w:bCs/>
          <w:szCs w:val="24"/>
        </w:rPr>
        <w:t>Signatory Details’</w:t>
      </w:r>
      <w:r>
        <w:rPr>
          <w:rFonts w:asciiTheme="minorHAnsi" w:hAnsiTheme="minorHAnsi" w:cstheme="minorHAnsi"/>
          <w:szCs w:val="24"/>
        </w:rPr>
        <w:t xml:space="preserve">, user will be able to fetch the related parties </w:t>
      </w:r>
      <w:r w:rsidR="008C5D01">
        <w:rPr>
          <w:rFonts w:asciiTheme="minorHAnsi" w:hAnsiTheme="minorHAnsi" w:cstheme="minorHAnsi"/>
          <w:szCs w:val="24"/>
        </w:rPr>
        <w:t>on selected CIFs/</w:t>
      </w:r>
      <w:r w:rsidR="00A17BB9">
        <w:rPr>
          <w:rFonts w:asciiTheme="minorHAnsi" w:hAnsiTheme="minorHAnsi" w:cstheme="minorHAnsi"/>
          <w:szCs w:val="24"/>
        </w:rPr>
        <w:t>non-CIFs</w:t>
      </w:r>
      <w:r w:rsidR="008C5D01">
        <w:rPr>
          <w:rFonts w:asciiTheme="minorHAnsi" w:hAnsiTheme="minorHAnsi" w:cstheme="minorHAnsi"/>
          <w:szCs w:val="24"/>
        </w:rPr>
        <w:t xml:space="preserve"> in a similar way as in FIU/CIR requests. </w:t>
      </w:r>
    </w:p>
    <w:p w:rsidR="006565BD" w:rsidP="00AD2A5D" w:rsidRDefault="006565BD" w14:paraId="046BD69C" w14:textId="3A515AD4">
      <w:pPr>
        <w:pStyle w:val="ListParagraph"/>
        <w:numPr>
          <w:ilvl w:val="0"/>
          <w:numId w:val="48"/>
        </w:numPr>
        <w:suppressAutoHyphens w:val="0"/>
        <w:spacing w:before="120" w:after="120" w:line="360" w:lineRule="auto"/>
        <w:jc w:val="both"/>
        <w:rPr>
          <w:rFonts w:asciiTheme="minorHAnsi" w:hAnsiTheme="minorHAnsi" w:cstheme="minorHAnsi"/>
          <w:szCs w:val="24"/>
        </w:rPr>
      </w:pPr>
      <w:commentRangeStart w:id="268"/>
      <w:commentRangeStart w:id="269"/>
      <w:r>
        <w:rPr>
          <w:rFonts w:asciiTheme="minorHAnsi" w:hAnsiTheme="minorHAnsi" w:cstheme="minorHAnsi"/>
          <w:szCs w:val="24"/>
        </w:rPr>
        <w:t>The account summary excel generat</w:t>
      </w:r>
      <w:r w:rsidR="00DB4A5F">
        <w:rPr>
          <w:rFonts w:asciiTheme="minorHAnsi" w:hAnsiTheme="minorHAnsi" w:cstheme="minorHAnsi"/>
          <w:szCs w:val="24"/>
        </w:rPr>
        <w:t>ion</w:t>
      </w:r>
      <w:r>
        <w:rPr>
          <w:rFonts w:asciiTheme="minorHAnsi" w:hAnsiTheme="minorHAnsi" w:cstheme="minorHAnsi"/>
          <w:szCs w:val="24"/>
        </w:rPr>
        <w:t xml:space="preserve"> </w:t>
      </w:r>
      <w:r w:rsidR="00CE702D">
        <w:rPr>
          <w:rFonts w:asciiTheme="minorHAnsi" w:hAnsiTheme="minorHAnsi" w:cstheme="minorHAnsi"/>
          <w:szCs w:val="24"/>
        </w:rPr>
        <w:t xml:space="preserve">from </w:t>
      </w:r>
      <w:r>
        <w:rPr>
          <w:rFonts w:asciiTheme="minorHAnsi" w:hAnsiTheme="minorHAnsi" w:cstheme="minorHAnsi"/>
          <w:szCs w:val="24"/>
        </w:rPr>
        <w:t>this queue</w:t>
      </w:r>
      <w:r w:rsidR="00DB4A5F">
        <w:rPr>
          <w:rFonts w:asciiTheme="minorHAnsi" w:hAnsiTheme="minorHAnsi" w:cstheme="minorHAnsi"/>
          <w:szCs w:val="24"/>
        </w:rPr>
        <w:t xml:space="preserve"> will be</w:t>
      </w:r>
      <w:r>
        <w:rPr>
          <w:rFonts w:asciiTheme="minorHAnsi" w:hAnsiTheme="minorHAnsi" w:cstheme="minorHAnsi"/>
          <w:szCs w:val="24"/>
        </w:rPr>
        <w:t xml:space="preserve"> for the below request types only:</w:t>
      </w:r>
      <w:commentRangeEnd w:id="268"/>
      <w:r w:rsidR="00FE2AF9">
        <w:rPr>
          <w:rStyle w:val="CommentReference"/>
        </w:rPr>
        <w:commentReference w:id="268"/>
      </w:r>
      <w:commentRangeEnd w:id="269"/>
      <w:r w:rsidR="00997B74">
        <w:rPr>
          <w:rStyle w:val="CommentReference"/>
        </w:rPr>
        <w:commentReference w:id="269"/>
      </w:r>
    </w:p>
    <w:p w:rsidR="006565BD" w:rsidP="00AC68C8" w:rsidRDefault="00AC68C8" w14:paraId="1C3226C5" w14:textId="6BB96A19">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Inquiry </w:t>
      </w:r>
    </w:p>
    <w:p w:rsidR="00D039F7" w:rsidP="00AC68C8" w:rsidRDefault="00D039F7" w14:paraId="06DF351B" w14:textId="7832A673">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Statement Request </w:t>
      </w:r>
    </w:p>
    <w:p w:rsidR="00AC68C8" w:rsidP="00AC68C8" w:rsidRDefault="00AC68C8" w14:paraId="5BE0C9FF" w14:textId="5813B3A2">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Signatory Details </w:t>
      </w:r>
    </w:p>
    <w:p w:rsidR="00AC68C8" w:rsidP="00AC68C8" w:rsidRDefault="00AC68C8" w14:paraId="4D6A3ACF" w14:textId="2A73830C">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Deceased – Inquiry </w:t>
      </w:r>
    </w:p>
    <w:p w:rsidR="00AC68C8" w:rsidP="00AC68C8" w:rsidRDefault="00AC68C8" w14:paraId="7476AA94" w14:textId="5CDD8E32">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Others </w:t>
      </w:r>
    </w:p>
    <w:p w:rsidRPr="006565BD" w:rsidR="008073DD" w:rsidP="008073DD" w:rsidRDefault="008073DD" w14:paraId="2B03A9B6" w14:textId="77777777">
      <w:pPr>
        <w:pStyle w:val="ListParagraph"/>
        <w:suppressAutoHyphens w:val="0"/>
        <w:spacing w:before="120" w:after="120" w:line="360" w:lineRule="auto"/>
        <w:jc w:val="both"/>
        <w:rPr>
          <w:rFonts w:asciiTheme="minorHAnsi" w:hAnsiTheme="minorHAnsi" w:cstheme="minorHAnsi"/>
          <w:szCs w:val="24"/>
        </w:rPr>
      </w:pPr>
    </w:p>
    <w:p w:rsidRPr="00E2338F" w:rsidR="008073DD" w:rsidP="00E2338F" w:rsidRDefault="005F3FE2" w14:paraId="462905E4" w14:textId="6D9159E9">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The following</w:t>
      </w:r>
      <w:r w:rsidRPr="00800AC4" w:rsidR="00711FAE">
        <w:rPr>
          <w:rFonts w:asciiTheme="minorHAnsi" w:hAnsiTheme="minorHAnsi" w:cstheme="minorHAnsi"/>
          <w:szCs w:val="24"/>
        </w:rPr>
        <w:t xml:space="preserve"> additional actions will be performed based on the ‘</w:t>
      </w:r>
      <w:r w:rsidRPr="00800AC4" w:rsidR="00711FAE">
        <w:rPr>
          <w:rFonts w:asciiTheme="minorHAnsi" w:hAnsiTheme="minorHAnsi" w:cstheme="minorHAnsi"/>
          <w:b/>
          <w:bCs/>
          <w:szCs w:val="24"/>
        </w:rPr>
        <w:t>Request Type</w:t>
      </w:r>
      <w:r w:rsidRPr="00800AC4">
        <w:rPr>
          <w:rFonts w:asciiTheme="minorHAnsi" w:hAnsiTheme="minorHAnsi" w:cstheme="minorHAnsi"/>
          <w:b/>
          <w:bCs/>
          <w:szCs w:val="24"/>
        </w:rPr>
        <w:t>’</w:t>
      </w:r>
      <w:r w:rsidRPr="00800AC4">
        <w:rPr>
          <w:rFonts w:asciiTheme="minorHAnsi" w:hAnsiTheme="minorHAnsi" w:cstheme="minorHAnsi"/>
          <w:szCs w:val="24"/>
        </w:rPr>
        <w:t>.</w:t>
      </w:r>
    </w:p>
    <w:p w:rsidRPr="00594465" w:rsidR="00594465" w:rsidP="00594465" w:rsidRDefault="00594465" w14:paraId="5D86DC0A" w14:textId="77777777">
      <w:pPr>
        <w:spacing w:line="360" w:lineRule="auto"/>
        <w:rPr>
          <w:rFonts w:asciiTheme="minorHAnsi" w:hAnsiTheme="minorHAnsi" w:cstheme="minorHAnsi"/>
          <w:szCs w:val="24"/>
        </w:rPr>
      </w:pPr>
    </w:p>
    <w:p w:rsidRPr="00800AC4" w:rsidR="0075118A" w:rsidP="00B23FFC" w:rsidRDefault="00287EAE" w14:paraId="2AD14E7B" w14:textId="34F95D8E">
      <w:pPr>
        <w:pStyle w:val="ListParagraph"/>
        <w:numPr>
          <w:ilvl w:val="1"/>
          <w:numId w:val="51"/>
        </w:numPr>
        <w:spacing w:line="360" w:lineRule="auto"/>
        <w:rPr>
          <w:rFonts w:asciiTheme="minorHAnsi" w:hAnsiTheme="minorHAnsi" w:cstheme="minorHAnsi"/>
          <w:szCs w:val="24"/>
        </w:rPr>
      </w:pPr>
      <w:r w:rsidRPr="00800AC4">
        <w:rPr>
          <w:rFonts w:asciiTheme="minorHAnsi" w:hAnsiTheme="minorHAnsi" w:cstheme="minorHAnsi"/>
          <w:szCs w:val="24"/>
        </w:rPr>
        <w:t xml:space="preserve">If selected </w:t>
      </w:r>
      <w:r w:rsidRPr="00800AC4">
        <w:rPr>
          <w:rFonts w:asciiTheme="minorHAnsi" w:hAnsiTheme="minorHAnsi" w:cstheme="minorHAnsi"/>
          <w:b/>
          <w:bCs/>
          <w:szCs w:val="24"/>
        </w:rPr>
        <w:t>‘Request Type’</w:t>
      </w:r>
      <w:r w:rsidRPr="00800AC4">
        <w:rPr>
          <w:rFonts w:asciiTheme="minorHAnsi" w:hAnsiTheme="minorHAnsi" w:cstheme="minorHAnsi"/>
          <w:szCs w:val="24"/>
        </w:rPr>
        <w:t xml:space="preserve"> =</w:t>
      </w:r>
      <w:r w:rsidRPr="00800AC4" w:rsidR="00B23FFC">
        <w:rPr>
          <w:rFonts w:asciiTheme="minorHAnsi" w:hAnsiTheme="minorHAnsi" w:cstheme="minorHAnsi"/>
          <w:szCs w:val="24"/>
        </w:rPr>
        <w:t xml:space="preserve"> </w:t>
      </w:r>
      <w:r w:rsidRPr="00800AC4" w:rsidR="00B23FFC">
        <w:rPr>
          <w:rFonts w:asciiTheme="minorHAnsi" w:hAnsiTheme="minorHAnsi" w:cstheme="minorHAnsi"/>
          <w:b/>
          <w:bCs/>
          <w:szCs w:val="24"/>
        </w:rPr>
        <w:t>‘Signatory Details’</w:t>
      </w:r>
    </w:p>
    <w:p w:rsidRPr="009F7C25" w:rsidR="00C67FBF" w:rsidP="00C67FBF" w:rsidRDefault="00C67FBF" w14:paraId="0BE54689" w14:textId="77777777">
      <w:pPr>
        <w:pStyle w:val="ListParagraph"/>
        <w:numPr>
          <w:ilvl w:val="0"/>
          <w:numId w:val="51"/>
        </w:numPr>
        <w:spacing w:line="360" w:lineRule="auto"/>
        <w:rPr>
          <w:szCs w:val="24"/>
        </w:rPr>
      </w:pPr>
      <w:r>
        <w:rPr>
          <w:rFonts w:asciiTheme="minorHAnsi" w:hAnsiTheme="minorHAnsi" w:cstheme="minorHAnsi"/>
          <w:szCs w:val="24"/>
        </w:rPr>
        <w:t>The user will have to select a method among the following:</w:t>
      </w:r>
    </w:p>
    <w:p w:rsidRPr="00F753F0" w:rsidR="00C67FBF" w:rsidP="00561EAD" w:rsidRDefault="00C67FBF" w14:paraId="75CF9CA8" w14:textId="499D6B9F">
      <w:pPr>
        <w:pStyle w:val="ListParagraph"/>
        <w:numPr>
          <w:ilvl w:val="3"/>
          <w:numId w:val="68"/>
        </w:numPr>
        <w:spacing w:line="360" w:lineRule="auto"/>
        <w:rPr>
          <w:szCs w:val="24"/>
        </w:rPr>
      </w:pPr>
      <w:r>
        <w:rPr>
          <w:rFonts w:asciiTheme="minorHAnsi" w:hAnsiTheme="minorHAnsi" w:cstheme="minorHAnsi"/>
          <w:szCs w:val="24"/>
        </w:rPr>
        <w:t>Signa</w:t>
      </w:r>
      <w:r w:rsidR="001F13F7">
        <w:rPr>
          <w:rFonts w:asciiTheme="minorHAnsi" w:hAnsiTheme="minorHAnsi" w:cstheme="minorHAnsi"/>
          <w:szCs w:val="24"/>
        </w:rPr>
        <w:t>tures</w:t>
      </w:r>
      <w:r>
        <w:rPr>
          <w:rFonts w:asciiTheme="minorHAnsi" w:hAnsiTheme="minorHAnsi" w:cstheme="minorHAnsi"/>
          <w:szCs w:val="24"/>
        </w:rPr>
        <w:t xml:space="preserve"> via Account </w:t>
      </w:r>
    </w:p>
    <w:p w:rsidRPr="00F40D90" w:rsidR="00C67FBF" w:rsidP="00561EAD" w:rsidRDefault="00C67FBF" w14:paraId="38B9BD49" w14:textId="77777777">
      <w:pPr>
        <w:pStyle w:val="ListParagraph"/>
        <w:numPr>
          <w:ilvl w:val="3"/>
          <w:numId w:val="68"/>
        </w:numPr>
        <w:spacing w:line="360" w:lineRule="auto"/>
        <w:rPr>
          <w:szCs w:val="24"/>
        </w:rPr>
      </w:pPr>
      <w:r>
        <w:rPr>
          <w:rFonts w:asciiTheme="minorHAnsi" w:hAnsiTheme="minorHAnsi" w:cstheme="minorHAnsi"/>
          <w:szCs w:val="24"/>
        </w:rPr>
        <w:t xml:space="preserve">Customer Identification </w:t>
      </w:r>
    </w:p>
    <w:p w:rsidR="00C67FBF" w:rsidP="00C67FBF" w:rsidRDefault="00C67FBF" w14:paraId="489F74DB" w14:textId="77777777">
      <w:pPr>
        <w:spacing w:line="360" w:lineRule="auto"/>
        <w:rPr>
          <w:szCs w:val="24"/>
        </w:rPr>
      </w:pPr>
    </w:p>
    <w:p w:rsidRPr="00F753F0" w:rsidR="00C67FBF" w:rsidP="00561EAD" w:rsidRDefault="00C67FBF" w14:paraId="2852DF82" w14:textId="38C311EA">
      <w:pPr>
        <w:spacing w:line="360" w:lineRule="auto"/>
        <w:rPr>
          <w:rFonts w:asciiTheme="minorHAnsi" w:hAnsiTheme="minorHAnsi" w:cstheme="minorHAnsi"/>
          <w:b/>
          <w:bCs/>
          <w:szCs w:val="24"/>
        </w:rPr>
      </w:pPr>
      <w:r w:rsidRPr="00F753F0">
        <w:rPr>
          <w:rFonts w:asciiTheme="minorHAnsi" w:hAnsiTheme="minorHAnsi" w:cstheme="minorHAnsi"/>
          <w:b/>
          <w:bCs/>
          <w:szCs w:val="24"/>
        </w:rPr>
        <w:t>Method</w:t>
      </w:r>
      <w:r w:rsidR="00561EAD">
        <w:rPr>
          <w:rFonts w:asciiTheme="minorHAnsi" w:hAnsiTheme="minorHAnsi" w:cstheme="minorHAnsi"/>
          <w:b/>
          <w:bCs/>
          <w:szCs w:val="24"/>
        </w:rPr>
        <w:t xml:space="preserve"> 1</w:t>
      </w:r>
      <w:r w:rsidRPr="00F753F0">
        <w:rPr>
          <w:rFonts w:asciiTheme="minorHAnsi" w:hAnsiTheme="minorHAnsi" w:cstheme="minorHAnsi"/>
          <w:b/>
          <w:bCs/>
          <w:szCs w:val="24"/>
        </w:rPr>
        <w:t>: Via Account</w:t>
      </w:r>
    </w:p>
    <w:p w:rsidRPr="00F753F0" w:rsidR="00C67FBF" w:rsidP="00C67FBF" w:rsidRDefault="00C67FBF" w14:paraId="0E5551ED" w14:textId="57CCEC11">
      <w:pPr>
        <w:pStyle w:val="ListParagraph"/>
        <w:numPr>
          <w:ilvl w:val="0"/>
          <w:numId w:val="51"/>
        </w:numPr>
        <w:spacing w:line="360" w:lineRule="auto"/>
        <w:rPr>
          <w:szCs w:val="24"/>
        </w:rPr>
      </w:pPr>
      <w:r w:rsidRPr="00F753F0">
        <w:rPr>
          <w:rFonts w:asciiTheme="minorHAnsi" w:hAnsiTheme="minorHAnsi" w:cstheme="minorHAnsi"/>
          <w:szCs w:val="24"/>
        </w:rPr>
        <w:t xml:space="preserve">If </w:t>
      </w:r>
      <w:r w:rsidRPr="00F753F0" w:rsidR="006C56F0">
        <w:rPr>
          <w:rFonts w:asciiTheme="minorHAnsi" w:hAnsiTheme="minorHAnsi" w:cstheme="minorHAnsi"/>
          <w:szCs w:val="24"/>
        </w:rPr>
        <w:t>the user</w:t>
      </w:r>
      <w:r w:rsidRPr="00F753F0">
        <w:rPr>
          <w:rFonts w:asciiTheme="minorHAnsi" w:hAnsiTheme="minorHAnsi" w:cstheme="minorHAnsi"/>
          <w:szCs w:val="24"/>
        </w:rPr>
        <w:t xml:space="preserve"> selects ‘</w:t>
      </w:r>
      <w:r w:rsidRPr="00F71153" w:rsidR="00F71153">
        <w:rPr>
          <w:rFonts w:asciiTheme="minorHAnsi" w:hAnsiTheme="minorHAnsi" w:cstheme="minorHAnsi"/>
          <w:b/>
          <w:bCs/>
          <w:szCs w:val="24"/>
        </w:rPr>
        <w:t>Signat</w:t>
      </w:r>
      <w:r w:rsidR="001F13F7">
        <w:rPr>
          <w:rFonts w:asciiTheme="minorHAnsi" w:hAnsiTheme="minorHAnsi" w:cstheme="minorHAnsi"/>
          <w:b/>
          <w:bCs/>
          <w:szCs w:val="24"/>
        </w:rPr>
        <w:t>ures</w:t>
      </w:r>
      <w:r w:rsidRPr="00F71153" w:rsidR="00F71153">
        <w:rPr>
          <w:rFonts w:asciiTheme="minorHAnsi" w:hAnsiTheme="minorHAnsi" w:cstheme="minorHAnsi"/>
          <w:b/>
          <w:bCs/>
          <w:szCs w:val="24"/>
        </w:rPr>
        <w:t xml:space="preserve"> </w:t>
      </w:r>
      <w:r w:rsidRPr="00F71153">
        <w:rPr>
          <w:rFonts w:asciiTheme="minorHAnsi" w:hAnsiTheme="minorHAnsi" w:cstheme="minorHAnsi"/>
          <w:b/>
          <w:bCs/>
          <w:szCs w:val="24"/>
        </w:rPr>
        <w:t>Via Account</w:t>
      </w:r>
      <w:r w:rsidRPr="00F753F0">
        <w:rPr>
          <w:rFonts w:asciiTheme="minorHAnsi" w:hAnsiTheme="minorHAnsi" w:cstheme="minorHAnsi"/>
          <w:szCs w:val="24"/>
        </w:rPr>
        <w:t xml:space="preserve">’, then ‘Account Details’ section will be </w:t>
      </w:r>
      <w:r w:rsidR="00F71153">
        <w:rPr>
          <w:rFonts w:asciiTheme="minorHAnsi" w:hAnsiTheme="minorHAnsi" w:cstheme="minorHAnsi"/>
          <w:szCs w:val="24"/>
        </w:rPr>
        <w:t>visible</w:t>
      </w:r>
      <w:r w:rsidRPr="00F753F0">
        <w:rPr>
          <w:rFonts w:asciiTheme="minorHAnsi" w:hAnsiTheme="minorHAnsi" w:cstheme="minorHAnsi"/>
          <w:szCs w:val="24"/>
        </w:rPr>
        <w:t xml:space="preserve"> for the user. The user will fill in multiple</w:t>
      </w:r>
      <w:r w:rsidR="00484B7E">
        <w:rPr>
          <w:rFonts w:asciiTheme="minorHAnsi" w:hAnsiTheme="minorHAnsi" w:cstheme="minorHAnsi"/>
          <w:szCs w:val="24"/>
        </w:rPr>
        <w:t xml:space="preserve"> </w:t>
      </w:r>
      <w:r w:rsidR="000B5273">
        <w:rPr>
          <w:rFonts w:asciiTheme="minorHAnsi" w:hAnsiTheme="minorHAnsi" w:cstheme="minorHAnsi"/>
          <w:szCs w:val="24"/>
        </w:rPr>
        <w:t>(SBA/ODA)</w:t>
      </w:r>
      <w:r w:rsidRPr="00F753F0">
        <w:rPr>
          <w:rFonts w:asciiTheme="minorHAnsi" w:hAnsiTheme="minorHAnsi" w:cstheme="minorHAnsi"/>
          <w:szCs w:val="24"/>
        </w:rPr>
        <w:t xml:space="preserve"> account numbers by clicking on ‘+’ in the same grid. </w:t>
      </w:r>
    </w:p>
    <w:p w:rsidRPr="00614E59" w:rsidR="00C67FBF" w:rsidP="00C67FBF" w:rsidRDefault="00C67FBF" w14:paraId="7A34A073" w14:textId="6F52C389">
      <w:pPr>
        <w:pStyle w:val="ListParagraph"/>
        <w:numPr>
          <w:ilvl w:val="0"/>
          <w:numId w:val="51"/>
        </w:numPr>
        <w:spacing w:line="360" w:lineRule="auto"/>
        <w:rPr>
          <w:szCs w:val="24"/>
        </w:rPr>
      </w:pPr>
      <w:r>
        <w:rPr>
          <w:rFonts w:asciiTheme="minorHAnsi" w:hAnsiTheme="minorHAnsi" w:cstheme="minorHAnsi"/>
          <w:szCs w:val="24"/>
        </w:rPr>
        <w:t>As soon as the user enters account number and click on ‘</w:t>
      </w:r>
      <w:r w:rsidRPr="00F71153">
        <w:rPr>
          <w:rFonts w:asciiTheme="minorHAnsi" w:hAnsiTheme="minorHAnsi" w:cstheme="minorHAnsi"/>
          <w:b/>
          <w:bCs/>
          <w:szCs w:val="24"/>
        </w:rPr>
        <w:t>Save &amp; Close’</w:t>
      </w:r>
      <w:r>
        <w:rPr>
          <w:rFonts w:asciiTheme="minorHAnsi" w:hAnsiTheme="minorHAnsi" w:cstheme="minorHAnsi"/>
          <w:szCs w:val="24"/>
        </w:rPr>
        <w:t xml:space="preserve"> or ‘</w:t>
      </w:r>
      <w:r w:rsidRPr="00F71153">
        <w:rPr>
          <w:rFonts w:asciiTheme="minorHAnsi" w:hAnsiTheme="minorHAnsi" w:cstheme="minorHAnsi"/>
          <w:b/>
          <w:bCs/>
          <w:szCs w:val="24"/>
        </w:rPr>
        <w:t>Save &amp; Next’</w:t>
      </w:r>
      <w:r>
        <w:rPr>
          <w:rFonts w:asciiTheme="minorHAnsi" w:hAnsiTheme="minorHAnsi" w:cstheme="minorHAnsi"/>
          <w:szCs w:val="24"/>
        </w:rPr>
        <w:t>, the Account Name</w:t>
      </w:r>
      <w:r w:rsidR="00D27400">
        <w:rPr>
          <w:rFonts w:asciiTheme="minorHAnsi" w:hAnsiTheme="minorHAnsi" w:cstheme="minorHAnsi"/>
          <w:szCs w:val="24"/>
        </w:rPr>
        <w:t xml:space="preserve">, </w:t>
      </w:r>
      <w:r w:rsidR="00BB468E">
        <w:rPr>
          <w:rFonts w:asciiTheme="minorHAnsi" w:hAnsiTheme="minorHAnsi" w:cstheme="minorHAnsi"/>
          <w:szCs w:val="24"/>
        </w:rPr>
        <w:t>linked CIF ID</w:t>
      </w:r>
      <w:r w:rsidR="00D27400">
        <w:rPr>
          <w:rFonts w:asciiTheme="minorHAnsi" w:hAnsiTheme="minorHAnsi" w:cstheme="minorHAnsi"/>
          <w:szCs w:val="24"/>
        </w:rPr>
        <w:t>, Passport/Emirates ID/TDLIC</w:t>
      </w:r>
      <w:r>
        <w:rPr>
          <w:rFonts w:asciiTheme="minorHAnsi" w:hAnsiTheme="minorHAnsi" w:cstheme="minorHAnsi"/>
          <w:szCs w:val="24"/>
        </w:rPr>
        <w:t xml:space="preserve"> will be fetched and displayed to the user in the same grid. Once all the account numbers are added, the user will click on ‘</w:t>
      </w:r>
      <w:r w:rsidR="001F13F7">
        <w:rPr>
          <w:rFonts w:asciiTheme="minorHAnsi" w:hAnsiTheme="minorHAnsi" w:cstheme="minorHAnsi"/>
          <w:b/>
          <w:bCs/>
          <w:szCs w:val="24"/>
        </w:rPr>
        <w:t>View Signatures’</w:t>
      </w:r>
      <w:r>
        <w:rPr>
          <w:rFonts w:asciiTheme="minorHAnsi" w:hAnsiTheme="minorHAnsi" w:cstheme="minorHAnsi"/>
          <w:szCs w:val="24"/>
        </w:rPr>
        <w:t xml:space="preserve"> button below the ‘Account Details’ grid. </w:t>
      </w:r>
    </w:p>
    <w:p w:rsidRPr="00091A71" w:rsidR="00C67FBF" w:rsidP="00C67FBF" w:rsidRDefault="00C67FBF" w14:paraId="4FFC5430" w14:textId="520066F0">
      <w:pPr>
        <w:pStyle w:val="ListParagraph"/>
        <w:numPr>
          <w:ilvl w:val="0"/>
          <w:numId w:val="51"/>
        </w:numPr>
        <w:spacing w:line="360" w:lineRule="auto"/>
        <w:rPr>
          <w:szCs w:val="24"/>
        </w:rPr>
      </w:pPr>
      <w:r>
        <w:rPr>
          <w:rFonts w:asciiTheme="minorHAnsi" w:hAnsiTheme="minorHAnsi" w:cstheme="minorHAnsi"/>
          <w:szCs w:val="24"/>
        </w:rPr>
        <w:t>The system will fetch the signat</w:t>
      </w:r>
      <w:r w:rsidR="001F13F7">
        <w:rPr>
          <w:rFonts w:asciiTheme="minorHAnsi" w:hAnsiTheme="minorHAnsi" w:cstheme="minorHAnsi"/>
          <w:szCs w:val="24"/>
        </w:rPr>
        <w:t>ures</w:t>
      </w:r>
      <w:r>
        <w:rPr>
          <w:rFonts w:asciiTheme="minorHAnsi" w:hAnsiTheme="minorHAnsi" w:cstheme="minorHAnsi"/>
          <w:szCs w:val="24"/>
        </w:rPr>
        <w:t xml:space="preserve"> for all the </w:t>
      </w:r>
      <w:r w:rsidR="004B6C7F">
        <w:rPr>
          <w:rFonts w:asciiTheme="minorHAnsi" w:hAnsiTheme="minorHAnsi" w:cstheme="minorHAnsi"/>
          <w:szCs w:val="24"/>
        </w:rPr>
        <w:t xml:space="preserve">CASA (SBA/ODA) </w:t>
      </w:r>
      <w:r>
        <w:rPr>
          <w:rFonts w:asciiTheme="minorHAnsi" w:hAnsiTheme="minorHAnsi" w:cstheme="minorHAnsi"/>
          <w:szCs w:val="24"/>
        </w:rPr>
        <w:t>accounts from the ‘</w:t>
      </w:r>
      <w:r w:rsidRPr="006C56F0">
        <w:rPr>
          <w:rFonts w:asciiTheme="minorHAnsi" w:hAnsiTheme="minorHAnsi" w:cstheme="minorHAnsi"/>
          <w:b/>
          <w:bCs/>
          <w:szCs w:val="24"/>
        </w:rPr>
        <w:t>Account Details’</w:t>
      </w:r>
      <w:r>
        <w:rPr>
          <w:rFonts w:asciiTheme="minorHAnsi" w:hAnsiTheme="minorHAnsi" w:cstheme="minorHAnsi"/>
          <w:szCs w:val="24"/>
        </w:rPr>
        <w:t xml:space="preserve"> grid and display the details in </w:t>
      </w:r>
      <w:r w:rsidR="001F13F7">
        <w:rPr>
          <w:rFonts w:asciiTheme="minorHAnsi" w:hAnsiTheme="minorHAnsi" w:cstheme="minorHAnsi"/>
          <w:szCs w:val="24"/>
        </w:rPr>
        <w:t>a pop-up window</w:t>
      </w:r>
      <w:r>
        <w:rPr>
          <w:rFonts w:asciiTheme="minorHAnsi" w:hAnsiTheme="minorHAnsi" w:cstheme="minorHAnsi"/>
          <w:szCs w:val="24"/>
        </w:rPr>
        <w:t xml:space="preserve">. </w:t>
      </w:r>
    </w:p>
    <w:p w:rsidR="00C67FBF" w:rsidP="00C67FBF" w:rsidRDefault="00C67FBF" w14:paraId="391DF44E" w14:textId="77777777">
      <w:pPr>
        <w:spacing w:line="360" w:lineRule="auto"/>
        <w:rPr>
          <w:szCs w:val="24"/>
        </w:rPr>
      </w:pPr>
    </w:p>
    <w:p w:rsidRPr="001D7001" w:rsidR="001D7001" w:rsidP="00C67FBF" w:rsidRDefault="001D7001" w14:paraId="267972C8" w14:textId="22780FEE">
      <w:pPr>
        <w:spacing w:line="360" w:lineRule="auto"/>
        <w:rPr>
          <w:rFonts w:asciiTheme="minorHAnsi" w:hAnsiTheme="minorHAnsi" w:cstheme="minorHAnsi"/>
          <w:b/>
          <w:bCs/>
          <w:szCs w:val="24"/>
        </w:rPr>
      </w:pPr>
      <w:r w:rsidRPr="001D7001">
        <w:rPr>
          <w:rFonts w:asciiTheme="minorHAnsi" w:hAnsiTheme="minorHAnsi" w:cstheme="minorHAnsi"/>
          <w:b/>
          <w:bCs/>
          <w:szCs w:val="24"/>
        </w:rPr>
        <w:t xml:space="preserve">Account Details </w:t>
      </w:r>
    </w:p>
    <w:tbl>
      <w:tblPr>
        <w:tblStyle w:val="TableGrid"/>
        <w:tblW w:w="0" w:type="auto"/>
        <w:tblLook w:val="04A0" w:firstRow="1" w:lastRow="0" w:firstColumn="1" w:lastColumn="0" w:noHBand="0" w:noVBand="1"/>
      </w:tblPr>
      <w:tblGrid>
        <w:gridCol w:w="2114"/>
        <w:gridCol w:w="2130"/>
        <w:gridCol w:w="1705"/>
        <w:gridCol w:w="1843"/>
        <w:gridCol w:w="1558"/>
      </w:tblGrid>
      <w:tr w:rsidRPr="001D7001" w:rsidR="00C60EF4" w:rsidTr="00C60EF4" w14:paraId="3E40F582" w14:textId="14D3C8E7">
        <w:tc>
          <w:tcPr>
            <w:tcW w:w="2114" w:type="dxa"/>
          </w:tcPr>
          <w:p w:rsidRPr="001D7001" w:rsidR="00C60EF4" w:rsidP="00C67FBF" w:rsidRDefault="00C60EF4" w14:paraId="6817EBA3" w14:textId="42BB5F26">
            <w:pPr>
              <w:spacing w:line="360" w:lineRule="auto"/>
              <w:rPr>
                <w:rFonts w:asciiTheme="minorHAnsi" w:hAnsiTheme="minorHAnsi" w:cstheme="minorHAnsi"/>
                <w:szCs w:val="24"/>
              </w:rPr>
            </w:pPr>
            <w:r w:rsidRPr="001D7001">
              <w:rPr>
                <w:rFonts w:asciiTheme="minorHAnsi" w:hAnsiTheme="minorHAnsi" w:cstheme="minorHAnsi"/>
                <w:szCs w:val="24"/>
              </w:rPr>
              <w:t>Account ID</w:t>
            </w:r>
          </w:p>
        </w:tc>
        <w:tc>
          <w:tcPr>
            <w:tcW w:w="2130" w:type="dxa"/>
          </w:tcPr>
          <w:p w:rsidRPr="001D7001" w:rsidR="00C60EF4" w:rsidP="00C67FBF" w:rsidRDefault="00C60EF4" w14:paraId="78B7CD03" w14:textId="2882CC73">
            <w:pPr>
              <w:spacing w:line="360" w:lineRule="auto"/>
              <w:rPr>
                <w:rFonts w:asciiTheme="minorHAnsi" w:hAnsiTheme="minorHAnsi" w:cstheme="minorHAnsi"/>
                <w:szCs w:val="24"/>
              </w:rPr>
            </w:pPr>
            <w:r w:rsidRPr="001D7001">
              <w:rPr>
                <w:rFonts w:asciiTheme="minorHAnsi" w:hAnsiTheme="minorHAnsi" w:cstheme="minorHAnsi"/>
                <w:szCs w:val="24"/>
              </w:rPr>
              <w:t xml:space="preserve">Account Name </w:t>
            </w:r>
          </w:p>
        </w:tc>
        <w:tc>
          <w:tcPr>
            <w:tcW w:w="1705" w:type="dxa"/>
          </w:tcPr>
          <w:p w:rsidRPr="001D7001" w:rsidR="00C60EF4" w:rsidP="00C67FBF" w:rsidRDefault="00C60EF4" w14:paraId="224036D8" w14:textId="1C207D37">
            <w:pPr>
              <w:spacing w:line="360" w:lineRule="auto"/>
              <w:rPr>
                <w:rFonts w:asciiTheme="minorHAnsi" w:hAnsiTheme="minorHAnsi" w:cstheme="minorHAnsi"/>
                <w:szCs w:val="24"/>
              </w:rPr>
            </w:pPr>
            <w:r>
              <w:rPr>
                <w:rFonts w:asciiTheme="minorHAnsi" w:hAnsiTheme="minorHAnsi" w:cstheme="minorHAnsi"/>
                <w:szCs w:val="24"/>
              </w:rPr>
              <w:t>CIF ID</w:t>
            </w:r>
          </w:p>
        </w:tc>
        <w:tc>
          <w:tcPr>
            <w:tcW w:w="1843" w:type="dxa"/>
          </w:tcPr>
          <w:p w:rsidR="00C60EF4" w:rsidP="00C67FBF" w:rsidRDefault="00C60EF4" w14:paraId="3B6C8EBA" w14:textId="336B71E3">
            <w:pPr>
              <w:spacing w:line="360" w:lineRule="auto"/>
              <w:rPr>
                <w:rFonts w:asciiTheme="minorHAnsi" w:hAnsiTheme="minorHAnsi" w:cstheme="minorHAnsi"/>
                <w:szCs w:val="24"/>
              </w:rPr>
            </w:pPr>
            <w:r>
              <w:rPr>
                <w:rFonts w:asciiTheme="minorHAnsi" w:hAnsiTheme="minorHAnsi" w:cstheme="minorHAnsi"/>
                <w:szCs w:val="24"/>
              </w:rPr>
              <w:t xml:space="preserve">Document Type </w:t>
            </w:r>
          </w:p>
        </w:tc>
        <w:tc>
          <w:tcPr>
            <w:tcW w:w="1558" w:type="dxa"/>
          </w:tcPr>
          <w:p w:rsidR="00C60EF4" w:rsidP="00C67FBF" w:rsidRDefault="00C60EF4" w14:paraId="1BCEF2A7" w14:textId="632B8E76">
            <w:pPr>
              <w:spacing w:line="360" w:lineRule="auto"/>
              <w:rPr>
                <w:rFonts w:asciiTheme="minorHAnsi" w:hAnsiTheme="minorHAnsi" w:cstheme="minorHAnsi"/>
                <w:szCs w:val="24"/>
              </w:rPr>
            </w:pPr>
            <w:r>
              <w:rPr>
                <w:rFonts w:asciiTheme="minorHAnsi" w:hAnsiTheme="minorHAnsi" w:cstheme="minorHAnsi"/>
                <w:szCs w:val="24"/>
              </w:rPr>
              <w:t xml:space="preserve">Document ID </w:t>
            </w:r>
          </w:p>
        </w:tc>
      </w:tr>
      <w:tr w:rsidRPr="001D7001" w:rsidR="00C60EF4" w:rsidTr="00C60EF4" w14:paraId="7BB8F8F1" w14:textId="3579D066">
        <w:tc>
          <w:tcPr>
            <w:tcW w:w="2114" w:type="dxa"/>
          </w:tcPr>
          <w:p w:rsidRPr="001D7001" w:rsidR="00C60EF4" w:rsidP="00C67FBF" w:rsidRDefault="00C60EF4" w14:paraId="1B402924" w14:textId="616AA995">
            <w:pPr>
              <w:spacing w:line="360" w:lineRule="auto"/>
              <w:rPr>
                <w:rFonts w:asciiTheme="minorHAnsi" w:hAnsiTheme="minorHAnsi" w:cstheme="minorHAnsi"/>
                <w:szCs w:val="24"/>
              </w:rPr>
            </w:pPr>
            <w:r>
              <w:rPr>
                <w:rFonts w:asciiTheme="minorHAnsi" w:hAnsiTheme="minorHAnsi" w:cstheme="minorHAnsi"/>
                <w:szCs w:val="24"/>
              </w:rPr>
              <w:t>&lt;User will fill&gt;</w:t>
            </w:r>
          </w:p>
        </w:tc>
        <w:tc>
          <w:tcPr>
            <w:tcW w:w="2130" w:type="dxa"/>
          </w:tcPr>
          <w:p w:rsidRPr="001D7001" w:rsidR="00C60EF4" w:rsidP="00C67FBF" w:rsidRDefault="00C60EF4" w14:paraId="077702F4" w14:textId="4699807E">
            <w:pPr>
              <w:spacing w:line="360" w:lineRule="auto"/>
              <w:rPr>
                <w:rFonts w:asciiTheme="minorHAnsi" w:hAnsiTheme="minorHAnsi" w:cstheme="minorHAnsi"/>
                <w:szCs w:val="24"/>
              </w:rPr>
            </w:pPr>
            <w:r>
              <w:rPr>
                <w:rFonts w:asciiTheme="minorHAnsi" w:hAnsiTheme="minorHAnsi" w:cstheme="minorHAnsi"/>
                <w:szCs w:val="24"/>
              </w:rPr>
              <w:t>&lt;System will fetch&gt;</w:t>
            </w:r>
          </w:p>
        </w:tc>
        <w:tc>
          <w:tcPr>
            <w:tcW w:w="1705" w:type="dxa"/>
          </w:tcPr>
          <w:p w:rsidR="00C60EF4" w:rsidP="00C67FBF" w:rsidRDefault="00C60EF4" w14:paraId="59C5ECBF" w14:textId="77777777">
            <w:pPr>
              <w:spacing w:line="360" w:lineRule="auto"/>
              <w:rPr>
                <w:rFonts w:asciiTheme="minorHAnsi" w:hAnsiTheme="minorHAnsi" w:cstheme="minorHAnsi"/>
                <w:szCs w:val="24"/>
              </w:rPr>
            </w:pPr>
          </w:p>
        </w:tc>
        <w:tc>
          <w:tcPr>
            <w:tcW w:w="1843" w:type="dxa"/>
          </w:tcPr>
          <w:p w:rsidR="00C60EF4" w:rsidP="00C67FBF" w:rsidRDefault="00C60EF4" w14:paraId="7AF9DB23" w14:textId="77777777">
            <w:pPr>
              <w:spacing w:line="360" w:lineRule="auto"/>
              <w:rPr>
                <w:rFonts w:asciiTheme="minorHAnsi" w:hAnsiTheme="minorHAnsi" w:cstheme="minorHAnsi"/>
                <w:szCs w:val="24"/>
              </w:rPr>
            </w:pPr>
          </w:p>
        </w:tc>
        <w:tc>
          <w:tcPr>
            <w:tcW w:w="1558" w:type="dxa"/>
          </w:tcPr>
          <w:p w:rsidR="00C60EF4" w:rsidP="00C67FBF" w:rsidRDefault="00C60EF4" w14:paraId="1D3CB5D2" w14:textId="77777777">
            <w:pPr>
              <w:spacing w:line="360" w:lineRule="auto"/>
              <w:rPr>
                <w:rFonts w:asciiTheme="minorHAnsi" w:hAnsiTheme="minorHAnsi" w:cstheme="minorHAnsi"/>
                <w:szCs w:val="24"/>
              </w:rPr>
            </w:pPr>
          </w:p>
        </w:tc>
      </w:tr>
    </w:tbl>
    <w:p w:rsidR="001D7001" w:rsidP="00C67FBF" w:rsidRDefault="001D7001" w14:paraId="10FDD54C" w14:textId="77777777">
      <w:pPr>
        <w:spacing w:line="360" w:lineRule="auto"/>
        <w:rPr>
          <w:szCs w:val="24"/>
        </w:rPr>
      </w:pPr>
    </w:p>
    <w:p w:rsidRPr="00063EAC" w:rsidR="005527F4" w:rsidP="005527F4" w:rsidRDefault="005527F4" w14:paraId="24A1A60C" w14:textId="77777777">
      <w:pPr>
        <w:spacing w:line="360" w:lineRule="auto"/>
        <w:rPr>
          <w:rFonts w:asciiTheme="minorHAnsi" w:hAnsiTheme="minorHAnsi" w:cstheme="minorHAnsi"/>
          <w:b/>
          <w:bCs/>
          <w:szCs w:val="24"/>
        </w:rPr>
      </w:pPr>
      <w:commentRangeStart w:id="270"/>
      <w:commentRangeStart w:id="271"/>
      <w:r>
        <w:rPr>
          <w:rFonts w:asciiTheme="minorHAnsi" w:hAnsiTheme="minorHAnsi" w:cstheme="minorHAnsi"/>
          <w:b/>
          <w:bCs/>
          <w:szCs w:val="24"/>
        </w:rPr>
        <w:t xml:space="preserve">Details to be sent in Court Letter </w:t>
      </w:r>
    </w:p>
    <w:tbl>
      <w:tblPr>
        <w:tblW w:w="6100" w:type="dxa"/>
        <w:tblLook w:val="04A0" w:firstRow="1" w:lastRow="0" w:firstColumn="1" w:lastColumn="0" w:noHBand="0" w:noVBand="1"/>
      </w:tblPr>
      <w:tblGrid>
        <w:gridCol w:w="1880"/>
        <w:gridCol w:w="1400"/>
        <w:gridCol w:w="1420"/>
        <w:gridCol w:w="1400"/>
      </w:tblGrid>
      <w:tr w:rsidRPr="00603820" w:rsidR="005527F4" w:rsidTr="006970D0" w14:paraId="2E758A93" w14:textId="77777777">
        <w:trPr>
          <w:trHeight w:val="260"/>
        </w:trPr>
        <w:tc>
          <w:tcPr>
            <w:tcW w:w="18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603820" w:rsidR="005527F4" w:rsidP="006970D0" w:rsidRDefault="005527F4" w14:paraId="686BF133" w14:textId="7284272B">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CIF ID</w:t>
            </w:r>
            <w:r w:rsidRPr="00603820">
              <w:rPr>
                <w:rFonts w:ascii="Calibri" w:hAnsi="Calibri" w:cs="Calibri"/>
                <w:b/>
                <w:bCs/>
                <w:color w:val="000000"/>
                <w:sz w:val="20"/>
                <w:lang w:val="en-IN" w:eastAsia="en-IN"/>
              </w:rPr>
              <w:t xml:space="preserve"> </w:t>
            </w:r>
          </w:p>
        </w:tc>
        <w:tc>
          <w:tcPr>
            <w:tcW w:w="1400" w:type="dxa"/>
            <w:tcBorders>
              <w:top w:val="single" w:color="auto" w:sz="4" w:space="0"/>
              <w:left w:val="nil"/>
              <w:bottom w:val="single" w:color="auto" w:sz="4" w:space="0"/>
              <w:right w:val="single" w:color="auto" w:sz="4" w:space="0"/>
            </w:tcBorders>
            <w:shd w:val="clear" w:color="auto" w:fill="auto"/>
            <w:noWrap/>
            <w:vAlign w:val="bottom"/>
            <w:hideMark/>
          </w:tcPr>
          <w:p w:rsidRPr="00603820" w:rsidR="005527F4" w:rsidP="006970D0" w:rsidRDefault="005527F4" w14:paraId="10111F60" w14:textId="77777777">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Customer Name </w:t>
            </w:r>
          </w:p>
        </w:tc>
        <w:tc>
          <w:tcPr>
            <w:tcW w:w="1420" w:type="dxa"/>
            <w:tcBorders>
              <w:top w:val="single" w:color="auto" w:sz="4" w:space="0"/>
              <w:left w:val="nil"/>
              <w:bottom w:val="single" w:color="auto" w:sz="4" w:space="0"/>
              <w:right w:val="single" w:color="auto" w:sz="4" w:space="0"/>
            </w:tcBorders>
            <w:shd w:val="clear" w:color="auto" w:fill="auto"/>
            <w:noWrap/>
            <w:vAlign w:val="bottom"/>
            <w:hideMark/>
          </w:tcPr>
          <w:p w:rsidRPr="00603820" w:rsidR="005527F4" w:rsidP="006970D0" w:rsidRDefault="005527F4" w14:paraId="7BED6449" w14:textId="77777777">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Emirates ID</w:t>
            </w:r>
          </w:p>
        </w:tc>
        <w:tc>
          <w:tcPr>
            <w:tcW w:w="1400" w:type="dxa"/>
            <w:tcBorders>
              <w:top w:val="single" w:color="auto" w:sz="4" w:space="0"/>
              <w:left w:val="nil"/>
              <w:bottom w:val="single" w:color="auto" w:sz="4" w:space="0"/>
              <w:right w:val="single" w:color="auto" w:sz="4" w:space="0"/>
            </w:tcBorders>
            <w:shd w:val="clear" w:color="auto" w:fill="auto"/>
            <w:noWrap/>
            <w:vAlign w:val="bottom"/>
            <w:hideMark/>
          </w:tcPr>
          <w:p w:rsidRPr="00603820" w:rsidR="005527F4" w:rsidP="006970D0" w:rsidRDefault="005527F4" w14:paraId="5D2D507C" w14:textId="77777777">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Passport </w:t>
            </w:r>
            <w:r w:rsidRPr="00603820">
              <w:rPr>
                <w:rFonts w:ascii="Calibri" w:hAnsi="Calibri" w:cs="Calibri"/>
                <w:b/>
                <w:bCs/>
                <w:color w:val="000000"/>
                <w:sz w:val="20"/>
                <w:lang w:val="en-IN" w:eastAsia="en-IN"/>
              </w:rPr>
              <w:t xml:space="preserve"> </w:t>
            </w:r>
          </w:p>
        </w:tc>
      </w:tr>
      <w:tr w:rsidRPr="00603820" w:rsidR="005527F4" w:rsidTr="006970D0" w14:paraId="17325075" w14:textId="77777777">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527F4" w:rsidP="006970D0" w:rsidRDefault="005527F4" w14:paraId="6E5207F6" w14:textId="77777777">
            <w:pPr>
              <w:suppressAutoHyphens w:val="0"/>
              <w:spacing w:line="240" w:lineRule="auto"/>
              <w:jc w:val="right"/>
              <w:rPr>
                <w:rFonts w:ascii="Calibri" w:hAnsi="Calibri" w:cs="Calibri"/>
                <w:color w:val="000000"/>
                <w:sz w:val="20"/>
                <w:lang w:val="en-IN" w:eastAsia="en-IN"/>
              </w:rPr>
            </w:pPr>
            <w:r w:rsidRPr="00603820">
              <w:rPr>
                <w:rFonts w:ascii="Calibri" w:hAnsi="Calibri" w:cs="Calibri"/>
                <w:color w:val="000000"/>
                <w:sz w:val="20"/>
                <w:lang w:val="en-IN" w:eastAsia="en-IN"/>
              </w:rPr>
              <w:t>1234</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5C084B0C"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4533EDBD"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74345874"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r>
      <w:tr w:rsidRPr="00603820" w:rsidR="005527F4" w:rsidTr="006970D0" w14:paraId="4533574F" w14:textId="77777777">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527F4" w:rsidP="006970D0" w:rsidRDefault="005527F4" w14:paraId="004544CA"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7C6CBA44"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7232CE71"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2226CA80"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Pr="00603820" w:rsidR="005527F4" w:rsidTr="006970D0" w14:paraId="38B8E950" w14:textId="77777777">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527F4" w:rsidP="006970D0" w:rsidRDefault="005527F4" w14:paraId="5DA93E20"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40C135F4"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4F3FB3CC"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59E17100"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Pr="00603820" w:rsidR="005527F4" w:rsidTr="006970D0" w14:paraId="7C602DF5" w14:textId="77777777">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527F4" w:rsidP="006970D0" w:rsidRDefault="005527F4" w14:paraId="28DB7383"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05EB2D14"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2A2D0C7E"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1D450868"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Pr="00603820" w:rsidR="005527F4" w:rsidTr="006970D0" w14:paraId="787727A0" w14:textId="77777777">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527F4" w:rsidP="006970D0" w:rsidRDefault="005527F4" w14:paraId="10D00858"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17DCC0A8"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0AD7B8B6"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527F4" w:rsidP="006970D0" w:rsidRDefault="005527F4" w14:paraId="10D5E321"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bl>
    <w:p w:rsidR="005527F4" w:rsidP="00C67FBF" w:rsidRDefault="00855BE7" w14:paraId="7789F116" w14:textId="77777777">
      <w:pPr>
        <w:spacing w:line="360" w:lineRule="auto"/>
        <w:rPr>
          <w:szCs w:val="24"/>
        </w:rPr>
      </w:pPr>
      <w:commentRangeEnd w:id="270"/>
      <w:r>
        <w:rPr>
          <w:rStyle w:val="CommentReference"/>
        </w:rPr>
        <w:commentReference w:id="270"/>
      </w:r>
      <w:commentRangeEnd w:id="271"/>
      <w:r w:rsidR="00D528CE">
        <w:rPr>
          <w:rStyle w:val="CommentReference"/>
        </w:rPr>
        <w:commentReference w:id="271"/>
      </w:r>
    </w:p>
    <w:p w:rsidR="00C67FBF" w:rsidP="00C67FBF" w:rsidRDefault="00C67FBF" w14:paraId="192D0684" w14:textId="77777777">
      <w:pPr>
        <w:spacing w:line="360" w:lineRule="auto"/>
        <w:rPr>
          <w:szCs w:val="24"/>
        </w:rPr>
      </w:pPr>
    </w:p>
    <w:p w:rsidRPr="00F753F0" w:rsidR="00C67FBF" w:rsidP="00C67FBF" w:rsidRDefault="00C67FBF" w14:paraId="6F5FB6B0" w14:textId="0E5AC790">
      <w:pPr>
        <w:spacing w:line="360" w:lineRule="auto"/>
        <w:rPr>
          <w:rFonts w:asciiTheme="minorHAnsi" w:hAnsiTheme="minorHAnsi" w:cstheme="minorHAnsi"/>
          <w:b/>
          <w:bCs/>
          <w:szCs w:val="24"/>
        </w:rPr>
      </w:pPr>
      <w:r w:rsidRPr="00F753F0">
        <w:rPr>
          <w:rFonts w:asciiTheme="minorHAnsi" w:hAnsiTheme="minorHAnsi" w:cstheme="minorHAnsi"/>
          <w:b/>
          <w:bCs/>
          <w:szCs w:val="24"/>
        </w:rPr>
        <w:t>Method</w:t>
      </w:r>
      <w:r w:rsidR="009E30C0">
        <w:rPr>
          <w:rFonts w:asciiTheme="minorHAnsi" w:hAnsiTheme="minorHAnsi" w:cstheme="minorHAnsi"/>
          <w:b/>
          <w:bCs/>
          <w:szCs w:val="24"/>
        </w:rPr>
        <w:t xml:space="preserve"> 2</w:t>
      </w:r>
      <w:r w:rsidRPr="00F753F0">
        <w:rPr>
          <w:rFonts w:asciiTheme="minorHAnsi" w:hAnsiTheme="minorHAnsi" w:cstheme="minorHAnsi"/>
          <w:b/>
          <w:bCs/>
          <w:szCs w:val="24"/>
        </w:rPr>
        <w:t>: Customer Identification</w:t>
      </w:r>
    </w:p>
    <w:p w:rsidRPr="00FA18D8" w:rsidR="00C67FBF" w:rsidP="00C67FBF" w:rsidRDefault="00C67FBF" w14:paraId="45F07BBE" w14:textId="3BED3FCF">
      <w:pPr>
        <w:pStyle w:val="ListParagraph"/>
        <w:numPr>
          <w:ilvl w:val="0"/>
          <w:numId w:val="51"/>
        </w:numPr>
        <w:spacing w:line="360" w:lineRule="auto"/>
        <w:rPr>
          <w:szCs w:val="24"/>
        </w:rPr>
      </w:pPr>
      <w:r>
        <w:rPr>
          <w:rFonts w:asciiTheme="minorHAnsi" w:hAnsiTheme="minorHAnsi" w:cstheme="minorHAnsi"/>
          <w:szCs w:val="24"/>
        </w:rPr>
        <w:t xml:space="preserve">If the user selects </w:t>
      </w:r>
      <w:r w:rsidRPr="009E30C0">
        <w:rPr>
          <w:rFonts w:asciiTheme="minorHAnsi" w:hAnsiTheme="minorHAnsi" w:cstheme="minorHAnsi"/>
          <w:b/>
          <w:bCs/>
          <w:szCs w:val="24"/>
        </w:rPr>
        <w:t>‘Customer Identification’</w:t>
      </w:r>
      <w:r>
        <w:rPr>
          <w:rFonts w:asciiTheme="minorHAnsi" w:hAnsiTheme="minorHAnsi" w:cstheme="minorHAnsi"/>
          <w:szCs w:val="24"/>
        </w:rPr>
        <w:t>, then ‘</w:t>
      </w:r>
      <w:r w:rsidRPr="009E30C0">
        <w:rPr>
          <w:rFonts w:asciiTheme="minorHAnsi" w:hAnsiTheme="minorHAnsi" w:cstheme="minorHAnsi"/>
          <w:b/>
          <w:bCs/>
          <w:szCs w:val="24"/>
        </w:rPr>
        <w:t>Customer Details’</w:t>
      </w:r>
      <w:r>
        <w:rPr>
          <w:rFonts w:asciiTheme="minorHAnsi" w:hAnsiTheme="minorHAnsi" w:cstheme="minorHAnsi"/>
          <w:szCs w:val="24"/>
        </w:rPr>
        <w:t xml:space="preserve"> section will be </w:t>
      </w:r>
      <w:r w:rsidR="009E30C0">
        <w:rPr>
          <w:rFonts w:asciiTheme="minorHAnsi" w:hAnsiTheme="minorHAnsi" w:cstheme="minorHAnsi"/>
          <w:szCs w:val="24"/>
        </w:rPr>
        <w:t>visible</w:t>
      </w:r>
      <w:r>
        <w:rPr>
          <w:rFonts w:asciiTheme="minorHAnsi" w:hAnsiTheme="minorHAnsi" w:cstheme="minorHAnsi"/>
          <w:szCs w:val="24"/>
        </w:rPr>
        <w:t xml:space="preserve"> </w:t>
      </w:r>
      <w:r w:rsidR="009E30C0">
        <w:rPr>
          <w:rFonts w:asciiTheme="minorHAnsi" w:hAnsiTheme="minorHAnsi" w:cstheme="minorHAnsi"/>
          <w:szCs w:val="24"/>
        </w:rPr>
        <w:t>to</w:t>
      </w:r>
      <w:r>
        <w:rPr>
          <w:rFonts w:asciiTheme="minorHAnsi" w:hAnsiTheme="minorHAnsi" w:cstheme="minorHAnsi"/>
          <w:szCs w:val="24"/>
        </w:rPr>
        <w:t xml:space="preserve"> the user. </w:t>
      </w:r>
    </w:p>
    <w:p w:rsidRPr="007C458C" w:rsidR="00C67FBF" w:rsidP="001F57A5" w:rsidRDefault="00C67FBF" w14:paraId="35C800F7" w14:textId="77777777">
      <w:pPr>
        <w:pStyle w:val="ListParagraph"/>
        <w:numPr>
          <w:ilvl w:val="3"/>
          <w:numId w:val="65"/>
        </w:numPr>
        <w:spacing w:line="360" w:lineRule="auto"/>
        <w:rPr>
          <w:szCs w:val="24"/>
        </w:rPr>
      </w:pPr>
      <w:r w:rsidRPr="00800AC4">
        <w:rPr>
          <w:rFonts w:asciiTheme="minorHAnsi" w:hAnsiTheme="minorHAnsi" w:cstheme="minorHAnsi"/>
          <w:szCs w:val="24"/>
        </w:rPr>
        <w:t xml:space="preserve">The user performs dedupe check to identify the customer as </w:t>
      </w:r>
      <w:r w:rsidRPr="009E30C0">
        <w:rPr>
          <w:rFonts w:asciiTheme="minorHAnsi" w:hAnsiTheme="minorHAnsi" w:cstheme="minorHAnsi"/>
          <w:b/>
          <w:bCs/>
          <w:szCs w:val="24"/>
        </w:rPr>
        <w:t>‘RAK Bank’</w:t>
      </w:r>
      <w:r w:rsidRPr="00800AC4">
        <w:rPr>
          <w:rFonts w:asciiTheme="minorHAnsi" w:hAnsiTheme="minorHAnsi" w:cstheme="minorHAnsi"/>
          <w:szCs w:val="24"/>
        </w:rPr>
        <w:t xml:space="preserve"> or ‘</w:t>
      </w:r>
      <w:r w:rsidRPr="009E30C0">
        <w:rPr>
          <w:rFonts w:asciiTheme="minorHAnsi" w:hAnsiTheme="minorHAnsi" w:cstheme="minorHAnsi"/>
          <w:b/>
          <w:bCs/>
          <w:szCs w:val="24"/>
        </w:rPr>
        <w:t>Non-RAK Bank</w:t>
      </w:r>
      <w:r w:rsidRPr="00800AC4">
        <w:rPr>
          <w:rFonts w:asciiTheme="minorHAnsi" w:hAnsiTheme="minorHAnsi" w:cstheme="minorHAnsi"/>
          <w:szCs w:val="24"/>
        </w:rPr>
        <w:t xml:space="preserve">’ customer. </w:t>
      </w:r>
    </w:p>
    <w:p w:rsidRPr="00800AC4" w:rsidR="00C67FBF" w:rsidP="001F57A5" w:rsidRDefault="00C67FBF" w14:paraId="54D9CE82" w14:textId="76709EC6">
      <w:pPr>
        <w:pStyle w:val="ListParagraph"/>
        <w:numPr>
          <w:ilvl w:val="3"/>
          <w:numId w:val="65"/>
        </w:numPr>
        <w:spacing w:line="360" w:lineRule="auto"/>
        <w:rPr>
          <w:szCs w:val="24"/>
        </w:rPr>
      </w:pPr>
      <w:r>
        <w:rPr>
          <w:rFonts w:asciiTheme="minorHAnsi" w:hAnsiTheme="minorHAnsi" w:cstheme="minorHAnsi"/>
          <w:szCs w:val="24"/>
        </w:rPr>
        <w:t xml:space="preserve">The user selects the ‘matched </w:t>
      </w:r>
      <w:r w:rsidR="009E30C0">
        <w:rPr>
          <w:rFonts w:asciiTheme="minorHAnsi" w:hAnsiTheme="minorHAnsi" w:cstheme="minorHAnsi"/>
          <w:szCs w:val="24"/>
        </w:rPr>
        <w:t>customers</w:t>
      </w:r>
      <w:r>
        <w:rPr>
          <w:rFonts w:asciiTheme="minorHAnsi" w:hAnsiTheme="minorHAnsi" w:cstheme="minorHAnsi"/>
          <w:szCs w:val="24"/>
        </w:rPr>
        <w:t>’ and retrieves related parties by clicking on ‘</w:t>
      </w:r>
      <w:r w:rsidRPr="009E30C0">
        <w:rPr>
          <w:rFonts w:asciiTheme="minorHAnsi" w:hAnsiTheme="minorHAnsi" w:cstheme="minorHAnsi"/>
          <w:b/>
          <w:bCs/>
          <w:szCs w:val="24"/>
        </w:rPr>
        <w:t>Fetch Related Party’</w:t>
      </w:r>
      <w:r>
        <w:rPr>
          <w:rFonts w:asciiTheme="minorHAnsi" w:hAnsiTheme="minorHAnsi" w:cstheme="minorHAnsi"/>
          <w:szCs w:val="24"/>
        </w:rPr>
        <w:t xml:space="preserve"> button which will fetch linked CIFs for all selected main CIFs</w:t>
      </w:r>
      <w:r w:rsidR="009E30C0">
        <w:rPr>
          <w:rFonts w:asciiTheme="minorHAnsi" w:hAnsiTheme="minorHAnsi" w:cstheme="minorHAnsi"/>
          <w:szCs w:val="24"/>
        </w:rPr>
        <w:t xml:space="preserve">/non-CIFs. </w:t>
      </w:r>
      <w:r>
        <w:rPr>
          <w:rFonts w:asciiTheme="minorHAnsi" w:hAnsiTheme="minorHAnsi" w:cstheme="minorHAnsi"/>
          <w:szCs w:val="24"/>
        </w:rPr>
        <w:t xml:space="preserve"> </w:t>
      </w:r>
    </w:p>
    <w:p w:rsidRPr="00BA30A8" w:rsidR="00C67FBF" w:rsidP="001F57A5" w:rsidRDefault="00C67FBF" w14:paraId="42D435B5" w14:textId="77777777">
      <w:pPr>
        <w:pStyle w:val="ListParagraph"/>
        <w:numPr>
          <w:ilvl w:val="3"/>
          <w:numId w:val="65"/>
        </w:numPr>
        <w:spacing w:line="360" w:lineRule="auto"/>
        <w:rPr>
          <w:szCs w:val="24"/>
        </w:rPr>
      </w:pPr>
      <w:r w:rsidRPr="00800AC4">
        <w:rPr>
          <w:rFonts w:asciiTheme="minorHAnsi" w:hAnsiTheme="minorHAnsi" w:cstheme="minorHAnsi"/>
          <w:szCs w:val="24"/>
        </w:rPr>
        <w:t xml:space="preserve">The user performs ‘Customer Exposure’ to retrieve the account summary on selected </w:t>
      </w:r>
      <w:r>
        <w:rPr>
          <w:rFonts w:asciiTheme="minorHAnsi" w:hAnsiTheme="minorHAnsi" w:cstheme="minorHAnsi"/>
          <w:szCs w:val="24"/>
        </w:rPr>
        <w:t xml:space="preserve">main/related party </w:t>
      </w:r>
      <w:r w:rsidRPr="00800AC4">
        <w:rPr>
          <w:rFonts w:asciiTheme="minorHAnsi" w:hAnsiTheme="minorHAnsi" w:cstheme="minorHAnsi"/>
          <w:szCs w:val="24"/>
        </w:rPr>
        <w:t>CIFs</w:t>
      </w:r>
      <w:r>
        <w:rPr>
          <w:rFonts w:asciiTheme="minorHAnsi" w:hAnsiTheme="minorHAnsi" w:cstheme="minorHAnsi"/>
          <w:szCs w:val="24"/>
        </w:rPr>
        <w:t xml:space="preserve">. </w:t>
      </w:r>
    </w:p>
    <w:p w:rsidRPr="00603820" w:rsidR="00C67FBF" w:rsidP="001F57A5" w:rsidRDefault="00C67FBF" w14:paraId="621D2A7B" w14:textId="0162D29B">
      <w:pPr>
        <w:pStyle w:val="ListParagraph"/>
        <w:numPr>
          <w:ilvl w:val="3"/>
          <w:numId w:val="65"/>
        </w:numPr>
        <w:spacing w:line="360" w:lineRule="auto"/>
        <w:rPr>
          <w:szCs w:val="24"/>
        </w:rPr>
      </w:pPr>
      <w:r>
        <w:rPr>
          <w:rFonts w:asciiTheme="minorHAnsi" w:hAnsiTheme="minorHAnsi" w:cstheme="minorHAnsi"/>
          <w:szCs w:val="24"/>
        </w:rPr>
        <w:t>Once all the products are fetched for selected CIFs, the user will click on ‘</w:t>
      </w:r>
      <w:r w:rsidR="00C60EF4">
        <w:rPr>
          <w:rFonts w:asciiTheme="minorHAnsi" w:hAnsiTheme="minorHAnsi" w:cstheme="minorHAnsi"/>
          <w:b/>
          <w:bCs/>
          <w:szCs w:val="24"/>
        </w:rPr>
        <w:t>View</w:t>
      </w:r>
      <w:r w:rsidRPr="00703303">
        <w:rPr>
          <w:rFonts w:asciiTheme="minorHAnsi" w:hAnsiTheme="minorHAnsi" w:cstheme="minorHAnsi"/>
          <w:b/>
          <w:bCs/>
          <w:szCs w:val="24"/>
        </w:rPr>
        <w:t xml:space="preserve"> Signat</w:t>
      </w:r>
      <w:r w:rsidR="00C60EF4">
        <w:rPr>
          <w:rFonts w:asciiTheme="minorHAnsi" w:hAnsiTheme="minorHAnsi" w:cstheme="minorHAnsi"/>
          <w:b/>
          <w:bCs/>
          <w:szCs w:val="24"/>
        </w:rPr>
        <w:t>ures</w:t>
      </w:r>
      <w:r>
        <w:rPr>
          <w:rFonts w:asciiTheme="minorHAnsi" w:hAnsiTheme="minorHAnsi" w:cstheme="minorHAnsi"/>
          <w:szCs w:val="24"/>
        </w:rPr>
        <w:t xml:space="preserve">’ to retrieve the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of all the </w:t>
      </w:r>
      <w:r w:rsidR="00746717">
        <w:rPr>
          <w:rFonts w:asciiTheme="minorHAnsi" w:hAnsiTheme="minorHAnsi" w:cstheme="minorHAnsi"/>
          <w:szCs w:val="24"/>
        </w:rPr>
        <w:t>CASA (SBA/ODA) accounts</w:t>
      </w:r>
      <w:r>
        <w:rPr>
          <w:rFonts w:asciiTheme="minorHAnsi" w:hAnsiTheme="minorHAnsi" w:cstheme="minorHAnsi"/>
          <w:szCs w:val="24"/>
        </w:rPr>
        <w:t xml:space="preserve"> </w:t>
      </w:r>
      <w:r w:rsidR="00746717">
        <w:rPr>
          <w:rFonts w:asciiTheme="minorHAnsi" w:hAnsiTheme="minorHAnsi" w:cstheme="minorHAnsi"/>
          <w:szCs w:val="24"/>
        </w:rPr>
        <w:t xml:space="preserve">and display the signature images in a pop-up window. </w:t>
      </w:r>
    </w:p>
    <w:p w:rsidRPr="00681AF6" w:rsidR="00C67FBF" w:rsidP="001F57A5" w:rsidRDefault="00C67FBF" w14:paraId="13F3A6B3" w14:textId="4F4E62B5">
      <w:pPr>
        <w:pStyle w:val="ListParagraph"/>
        <w:numPr>
          <w:ilvl w:val="3"/>
          <w:numId w:val="65"/>
        </w:numPr>
        <w:spacing w:line="360" w:lineRule="auto"/>
        <w:rPr>
          <w:szCs w:val="24"/>
        </w:rPr>
      </w:pPr>
      <w:r>
        <w:rPr>
          <w:rFonts w:asciiTheme="minorHAnsi" w:hAnsiTheme="minorHAnsi" w:cstheme="minorHAnsi"/>
          <w:szCs w:val="24"/>
        </w:rPr>
        <w:t xml:space="preserve">For selected CIFs, </w:t>
      </w:r>
      <w:proofErr w:type="gramStart"/>
      <w:r>
        <w:rPr>
          <w:rFonts w:asciiTheme="minorHAnsi" w:hAnsiTheme="minorHAnsi" w:cstheme="minorHAnsi"/>
          <w:szCs w:val="24"/>
        </w:rPr>
        <w:t>system</w:t>
      </w:r>
      <w:proofErr w:type="gramEnd"/>
      <w:r>
        <w:rPr>
          <w:rFonts w:asciiTheme="minorHAnsi" w:hAnsiTheme="minorHAnsi" w:cstheme="minorHAnsi"/>
          <w:szCs w:val="24"/>
        </w:rPr>
        <w:t xml:space="preserve"> will fetch Passport/Emirates ID via </w:t>
      </w:r>
      <w:proofErr w:type="spellStart"/>
      <w:r w:rsidR="00746717">
        <w:rPr>
          <w:rFonts w:asciiTheme="minorHAnsi" w:hAnsiTheme="minorHAnsi" w:cstheme="minorHAnsi"/>
          <w:szCs w:val="24"/>
        </w:rPr>
        <w:t>Dedupe_Summary</w:t>
      </w:r>
      <w:proofErr w:type="spellEnd"/>
      <w:r>
        <w:rPr>
          <w:rFonts w:asciiTheme="minorHAnsi" w:hAnsiTheme="minorHAnsi" w:cstheme="minorHAnsi"/>
          <w:szCs w:val="24"/>
        </w:rPr>
        <w:t xml:space="preserve"> API. </w:t>
      </w:r>
    </w:p>
    <w:p w:rsidR="00C67FBF" w:rsidP="00C67FBF" w:rsidRDefault="00C67FBF" w14:paraId="3CB6C4FA" w14:textId="77777777">
      <w:pPr>
        <w:spacing w:line="360" w:lineRule="auto"/>
        <w:rPr>
          <w:szCs w:val="24"/>
        </w:rPr>
      </w:pPr>
    </w:p>
    <w:p w:rsidR="009E30C0" w:rsidP="00C67FBF" w:rsidRDefault="009E30C0" w14:paraId="54CD6CDB" w14:textId="77777777">
      <w:pPr>
        <w:spacing w:line="360" w:lineRule="auto"/>
        <w:rPr>
          <w:szCs w:val="24"/>
        </w:rPr>
      </w:pPr>
    </w:p>
    <w:p w:rsidRPr="00603820" w:rsidR="005527F4" w:rsidP="00C67FBF" w:rsidRDefault="005527F4" w14:paraId="6767DE35" w14:textId="77777777">
      <w:pPr>
        <w:spacing w:line="360" w:lineRule="auto"/>
        <w:rPr>
          <w:szCs w:val="24"/>
        </w:rPr>
      </w:pPr>
    </w:p>
    <w:p w:rsidRPr="00063EAC" w:rsidR="00C67FBF" w:rsidP="00C67FBF" w:rsidRDefault="00746717" w14:paraId="4AAF6C75" w14:textId="7A367AC6">
      <w:pPr>
        <w:spacing w:line="360" w:lineRule="auto"/>
        <w:rPr>
          <w:rFonts w:asciiTheme="minorHAnsi" w:hAnsiTheme="minorHAnsi" w:cstheme="minorHAnsi"/>
          <w:b/>
          <w:bCs/>
          <w:szCs w:val="24"/>
        </w:rPr>
      </w:pPr>
      <w:commentRangeStart w:id="272"/>
      <w:commentRangeStart w:id="273"/>
      <w:r>
        <w:rPr>
          <w:rFonts w:asciiTheme="minorHAnsi" w:hAnsiTheme="minorHAnsi" w:cstheme="minorHAnsi"/>
          <w:b/>
          <w:bCs/>
          <w:szCs w:val="24"/>
        </w:rPr>
        <w:t xml:space="preserve">Details to be sent in Court Letter </w:t>
      </w:r>
    </w:p>
    <w:tbl>
      <w:tblPr>
        <w:tblW w:w="6100" w:type="dxa"/>
        <w:tblLook w:val="04A0" w:firstRow="1" w:lastRow="0" w:firstColumn="1" w:lastColumn="0" w:noHBand="0" w:noVBand="1"/>
      </w:tblPr>
      <w:tblGrid>
        <w:gridCol w:w="1880"/>
        <w:gridCol w:w="1400"/>
        <w:gridCol w:w="1420"/>
        <w:gridCol w:w="1400"/>
      </w:tblGrid>
      <w:tr w:rsidRPr="00603820" w:rsidR="00583423" w:rsidTr="00583423" w14:paraId="54FF081B" w14:textId="7FA77AAC">
        <w:trPr>
          <w:trHeight w:val="260"/>
        </w:trPr>
        <w:tc>
          <w:tcPr>
            <w:tcW w:w="18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603820" w:rsidR="00583423" w:rsidP="00583423" w:rsidRDefault="00583423" w14:paraId="46E0A2D7" w14:textId="77777777">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 xml:space="preserve">Main CIF /Related Party CIF </w:t>
            </w:r>
          </w:p>
        </w:tc>
        <w:tc>
          <w:tcPr>
            <w:tcW w:w="1400" w:type="dxa"/>
            <w:tcBorders>
              <w:top w:val="single" w:color="auto" w:sz="4" w:space="0"/>
              <w:left w:val="nil"/>
              <w:bottom w:val="single" w:color="auto" w:sz="4" w:space="0"/>
              <w:right w:val="single" w:color="auto" w:sz="4" w:space="0"/>
            </w:tcBorders>
            <w:shd w:val="clear" w:color="auto" w:fill="auto"/>
            <w:noWrap/>
            <w:vAlign w:val="bottom"/>
            <w:hideMark/>
          </w:tcPr>
          <w:p w:rsidRPr="00603820" w:rsidR="00583423" w:rsidP="00583423" w:rsidRDefault="00583423" w14:paraId="32D3DFE2" w14:textId="65AB439D">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Customer Name </w:t>
            </w:r>
          </w:p>
        </w:tc>
        <w:tc>
          <w:tcPr>
            <w:tcW w:w="1420" w:type="dxa"/>
            <w:tcBorders>
              <w:top w:val="single" w:color="auto" w:sz="4" w:space="0"/>
              <w:left w:val="nil"/>
              <w:bottom w:val="single" w:color="auto" w:sz="4" w:space="0"/>
              <w:right w:val="single" w:color="auto" w:sz="4" w:space="0"/>
            </w:tcBorders>
            <w:shd w:val="clear" w:color="auto" w:fill="auto"/>
            <w:noWrap/>
            <w:vAlign w:val="bottom"/>
            <w:hideMark/>
          </w:tcPr>
          <w:p w:rsidRPr="00603820" w:rsidR="00583423" w:rsidP="00583423" w:rsidRDefault="00583423" w14:paraId="0540A969" w14:textId="77777777">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Emirates ID</w:t>
            </w:r>
          </w:p>
        </w:tc>
        <w:tc>
          <w:tcPr>
            <w:tcW w:w="1400" w:type="dxa"/>
            <w:tcBorders>
              <w:top w:val="single" w:color="auto" w:sz="4" w:space="0"/>
              <w:left w:val="nil"/>
              <w:bottom w:val="single" w:color="auto" w:sz="4" w:space="0"/>
              <w:right w:val="single" w:color="auto" w:sz="4" w:space="0"/>
            </w:tcBorders>
            <w:shd w:val="clear" w:color="auto" w:fill="auto"/>
            <w:noWrap/>
            <w:vAlign w:val="bottom"/>
            <w:hideMark/>
          </w:tcPr>
          <w:p w:rsidRPr="00603820" w:rsidR="00583423" w:rsidP="00583423" w:rsidRDefault="00583423" w14:paraId="1CAFDF7D" w14:textId="68993DBE">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Passport </w:t>
            </w:r>
            <w:r w:rsidRPr="00603820">
              <w:rPr>
                <w:rFonts w:ascii="Calibri" w:hAnsi="Calibri" w:cs="Calibri"/>
                <w:b/>
                <w:bCs/>
                <w:color w:val="000000"/>
                <w:sz w:val="20"/>
                <w:lang w:val="en-IN" w:eastAsia="en-IN"/>
              </w:rPr>
              <w:t xml:space="preserve"> </w:t>
            </w:r>
          </w:p>
        </w:tc>
      </w:tr>
      <w:tr w:rsidRPr="00603820" w:rsidR="00583423" w:rsidTr="00583423" w14:paraId="29AA7759" w14:textId="632D6D49">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83423" w:rsidP="00583423" w:rsidRDefault="00583423" w14:paraId="56E6DA02" w14:textId="77777777">
            <w:pPr>
              <w:suppressAutoHyphens w:val="0"/>
              <w:spacing w:line="240" w:lineRule="auto"/>
              <w:jc w:val="right"/>
              <w:rPr>
                <w:rFonts w:ascii="Calibri" w:hAnsi="Calibri" w:cs="Calibri"/>
                <w:color w:val="000000"/>
                <w:sz w:val="20"/>
                <w:lang w:val="en-IN" w:eastAsia="en-IN"/>
              </w:rPr>
            </w:pPr>
            <w:r w:rsidRPr="00603820">
              <w:rPr>
                <w:rFonts w:ascii="Calibri" w:hAnsi="Calibri" w:cs="Calibri"/>
                <w:color w:val="000000"/>
                <w:sz w:val="20"/>
                <w:lang w:val="en-IN" w:eastAsia="en-IN"/>
              </w:rPr>
              <w:t>1234</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714675A3" w14:textId="3E0129FB">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371BD22C"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415AA173"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r>
      <w:tr w:rsidRPr="00603820" w:rsidR="00583423" w:rsidTr="00583423" w14:paraId="3ED13B5E" w14:textId="57EBBA9C">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83423" w:rsidP="00583423" w:rsidRDefault="00583423" w14:paraId="0BB16914"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3018CC47"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4261997B"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3549EDC8"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Pr="00603820" w:rsidR="00583423" w:rsidTr="00583423" w14:paraId="7E0EDC36" w14:textId="1CFF5D7F">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83423" w:rsidP="00583423" w:rsidRDefault="00583423" w14:paraId="7BDF61E8"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43BBFC8A"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1DD40C55"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6AE9D651"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Pr="00603820" w:rsidR="00583423" w:rsidTr="00583423" w14:paraId="3B2463FE" w14:textId="1A3ED7EC">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83423" w:rsidP="00583423" w:rsidRDefault="00583423" w14:paraId="1B23101C"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2B2DCBD4"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16F14CB3"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421829D9"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Pr="00603820" w:rsidR="00583423" w:rsidTr="00583423" w14:paraId="1689F75A" w14:textId="13A22D31">
        <w:trPr>
          <w:trHeight w:val="260"/>
        </w:trPr>
        <w:tc>
          <w:tcPr>
            <w:tcW w:w="1880" w:type="dxa"/>
            <w:tcBorders>
              <w:top w:val="nil"/>
              <w:left w:val="single" w:color="auto" w:sz="4" w:space="0"/>
              <w:bottom w:val="single" w:color="auto" w:sz="4" w:space="0"/>
              <w:right w:val="single" w:color="auto" w:sz="4" w:space="0"/>
            </w:tcBorders>
            <w:shd w:val="clear" w:color="auto" w:fill="auto"/>
            <w:noWrap/>
            <w:vAlign w:val="bottom"/>
            <w:hideMark/>
          </w:tcPr>
          <w:p w:rsidRPr="00603820" w:rsidR="00583423" w:rsidP="00583423" w:rsidRDefault="00583423" w14:paraId="7E1CD32C"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32DE3F43"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132DC5FC"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color="auto" w:sz="4" w:space="0"/>
              <w:right w:val="single" w:color="auto" w:sz="4" w:space="0"/>
            </w:tcBorders>
            <w:shd w:val="clear" w:color="auto" w:fill="auto"/>
            <w:noWrap/>
            <w:vAlign w:val="bottom"/>
            <w:hideMark/>
          </w:tcPr>
          <w:p w:rsidRPr="00603820" w:rsidR="00583423" w:rsidP="00583423" w:rsidRDefault="00583423" w14:paraId="5E110373" w14:textId="77777777">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bl>
    <w:p w:rsidR="000A024F" w:rsidP="009F0166" w:rsidRDefault="00855BE7" w14:paraId="76ACC9F6" w14:textId="5AA6A6D2">
      <w:pPr>
        <w:spacing w:line="360" w:lineRule="auto"/>
        <w:rPr>
          <w:rFonts w:asciiTheme="minorHAnsi" w:hAnsiTheme="minorHAnsi" w:cstheme="minorHAnsi"/>
          <w:szCs w:val="24"/>
        </w:rPr>
      </w:pPr>
      <w:commentRangeEnd w:id="272"/>
      <w:r>
        <w:rPr>
          <w:rStyle w:val="CommentReference"/>
        </w:rPr>
        <w:commentReference w:id="272"/>
      </w:r>
      <w:commentRangeEnd w:id="273"/>
      <w:r w:rsidR="00D776E3">
        <w:rPr>
          <w:rStyle w:val="CommentReference"/>
        </w:rPr>
        <w:commentReference w:id="273"/>
      </w:r>
      <w:r w:rsidRPr="0023621F" w:rsidR="00C67FBF">
        <w:rPr>
          <w:rFonts w:asciiTheme="minorHAnsi" w:hAnsiTheme="minorHAnsi" w:cstheme="minorHAnsi"/>
          <w:szCs w:val="24"/>
        </w:rPr>
        <w:t xml:space="preserve"> </w:t>
      </w:r>
    </w:p>
    <w:p w:rsidRPr="00594465" w:rsidR="00594465" w:rsidP="0082146D" w:rsidRDefault="00594465" w14:paraId="3B19FFBD" w14:textId="2D63F1C7">
      <w:pPr>
        <w:spacing w:line="360" w:lineRule="auto"/>
        <w:rPr>
          <w:rFonts w:asciiTheme="minorHAnsi" w:hAnsiTheme="minorHAnsi" w:cstheme="minorHAnsi"/>
          <w:b/>
          <w:bCs/>
          <w:szCs w:val="24"/>
        </w:rPr>
      </w:pPr>
    </w:p>
    <w:p w:rsidR="00594465" w:rsidP="00594465" w:rsidRDefault="00594465" w14:paraId="66E71DFD" w14:textId="77777777">
      <w:pPr>
        <w:spacing w:line="360" w:lineRule="auto"/>
        <w:rPr>
          <w:rFonts w:asciiTheme="minorHAnsi" w:hAnsiTheme="minorHAnsi" w:cstheme="minorHAnsi"/>
          <w:szCs w:val="24"/>
        </w:rPr>
      </w:pPr>
    </w:p>
    <w:p w:rsidR="0082146D" w:rsidP="00594465" w:rsidRDefault="0082146D" w14:paraId="54D2BAF1" w14:textId="77777777">
      <w:pPr>
        <w:spacing w:line="360" w:lineRule="auto"/>
        <w:rPr>
          <w:rFonts w:asciiTheme="minorHAnsi" w:hAnsiTheme="minorHAnsi" w:cstheme="minorHAnsi"/>
          <w:szCs w:val="24"/>
        </w:rPr>
      </w:pPr>
    </w:p>
    <w:p w:rsidRPr="00594465" w:rsidR="00BB5496" w:rsidP="00594465" w:rsidRDefault="0082146D" w14:paraId="0A9B3D37" w14:textId="056022AA">
      <w:pPr>
        <w:spacing w:line="360" w:lineRule="auto"/>
        <w:rPr>
          <w:rFonts w:asciiTheme="minorHAnsi" w:hAnsiTheme="minorHAnsi" w:cstheme="minorHAnsi"/>
          <w:szCs w:val="24"/>
        </w:rPr>
      </w:pPr>
      <w:r>
        <w:rPr>
          <w:rFonts w:asciiTheme="minorHAnsi" w:hAnsiTheme="minorHAnsi" w:cstheme="minorHAnsi"/>
          <w:szCs w:val="24"/>
        </w:rPr>
        <w:t>2</w:t>
      </w:r>
      <w:r w:rsidR="00594465">
        <w:rPr>
          <w:rFonts w:asciiTheme="minorHAnsi" w:hAnsiTheme="minorHAnsi" w:cstheme="minorHAnsi"/>
          <w:szCs w:val="24"/>
        </w:rPr>
        <w:t xml:space="preserve">. </w:t>
      </w:r>
      <w:r w:rsidRPr="00594465" w:rsidR="00BB5496">
        <w:rPr>
          <w:rFonts w:asciiTheme="minorHAnsi" w:hAnsiTheme="minorHAnsi" w:cstheme="minorHAnsi"/>
          <w:szCs w:val="24"/>
        </w:rPr>
        <w:t xml:space="preserve">If selected </w:t>
      </w:r>
      <w:r w:rsidRPr="00594465" w:rsidR="00BB5496">
        <w:rPr>
          <w:rFonts w:asciiTheme="minorHAnsi" w:hAnsiTheme="minorHAnsi" w:cstheme="minorHAnsi"/>
          <w:b/>
          <w:bCs/>
          <w:szCs w:val="24"/>
        </w:rPr>
        <w:t>‘Request Type</w:t>
      </w:r>
      <w:r w:rsidRPr="00594465" w:rsidR="00BB5496">
        <w:rPr>
          <w:rFonts w:asciiTheme="minorHAnsi" w:hAnsiTheme="minorHAnsi" w:cstheme="minorHAnsi"/>
          <w:szCs w:val="24"/>
        </w:rPr>
        <w:t xml:space="preserve">’ = </w:t>
      </w:r>
      <w:r w:rsidRPr="00594465" w:rsidR="00BB5496">
        <w:rPr>
          <w:rFonts w:asciiTheme="minorHAnsi" w:hAnsiTheme="minorHAnsi" w:cstheme="minorHAnsi"/>
          <w:b/>
          <w:bCs/>
          <w:szCs w:val="24"/>
        </w:rPr>
        <w:t>‘Hold’</w:t>
      </w:r>
      <w:r w:rsidRPr="00594465" w:rsidR="00BB5496">
        <w:rPr>
          <w:rFonts w:asciiTheme="minorHAnsi" w:hAnsiTheme="minorHAnsi" w:cstheme="minorHAnsi"/>
          <w:szCs w:val="24"/>
        </w:rPr>
        <w:t xml:space="preserve"> </w:t>
      </w:r>
    </w:p>
    <w:p w:rsidR="008B4DB5" w:rsidP="00BB5496" w:rsidRDefault="008B4DB5" w14:paraId="4910F906" w14:textId="2251ED48">
      <w:pPr>
        <w:pStyle w:val="ListParagraph"/>
        <w:numPr>
          <w:ilvl w:val="0"/>
          <w:numId w:val="54"/>
        </w:numPr>
        <w:spacing w:line="360" w:lineRule="auto"/>
        <w:rPr>
          <w:rFonts w:asciiTheme="minorHAnsi" w:hAnsiTheme="minorHAnsi" w:cstheme="minorHAnsi"/>
          <w:szCs w:val="24"/>
        </w:rPr>
      </w:pPr>
      <w:commentRangeStart w:id="274"/>
      <w:commentRangeStart w:id="275"/>
      <w:r>
        <w:rPr>
          <w:rFonts w:asciiTheme="minorHAnsi" w:hAnsiTheme="minorHAnsi" w:cstheme="minorHAnsi"/>
          <w:szCs w:val="24"/>
        </w:rPr>
        <w:t xml:space="preserve">The system will display the ‘Card Outstanding Balance’ for each Credit Card if it is available in the products fetched for the CIF for the user to accordingly </w:t>
      </w:r>
      <w:r w:rsidR="00020FC9">
        <w:rPr>
          <w:rFonts w:asciiTheme="minorHAnsi" w:hAnsiTheme="minorHAnsi" w:cstheme="minorHAnsi"/>
          <w:szCs w:val="24"/>
        </w:rPr>
        <w:t>make the selection for placing/updating</w:t>
      </w:r>
      <w:r>
        <w:rPr>
          <w:rFonts w:asciiTheme="minorHAnsi" w:hAnsiTheme="minorHAnsi" w:cstheme="minorHAnsi"/>
          <w:szCs w:val="24"/>
        </w:rPr>
        <w:t xml:space="preserve"> the hold on an account in case of liabilities. </w:t>
      </w:r>
      <w:commentRangeEnd w:id="274"/>
      <w:r w:rsidR="008B67FF">
        <w:rPr>
          <w:rStyle w:val="CommentReference"/>
        </w:rPr>
        <w:commentReference w:id="274"/>
      </w:r>
      <w:commentRangeEnd w:id="275"/>
      <w:r w:rsidR="00F4770B">
        <w:rPr>
          <w:rStyle w:val="CommentReference"/>
        </w:rPr>
        <w:commentReference w:id="275"/>
      </w:r>
      <w:r w:rsidR="00E07B5D">
        <w:rPr>
          <w:rFonts w:asciiTheme="minorHAnsi" w:hAnsiTheme="minorHAnsi" w:cstheme="minorHAnsi"/>
          <w:szCs w:val="24"/>
        </w:rPr>
        <w:t xml:space="preserve">Loan Outstanding Amount in case of loans and other balances in case of all accounts will be displayed in </w:t>
      </w:r>
      <w:r w:rsidR="00123D24">
        <w:rPr>
          <w:rFonts w:asciiTheme="minorHAnsi" w:hAnsiTheme="minorHAnsi" w:cstheme="minorHAnsi"/>
          <w:szCs w:val="24"/>
        </w:rPr>
        <w:t>‘</w:t>
      </w:r>
      <w:r w:rsidR="00E07B5D">
        <w:rPr>
          <w:rFonts w:asciiTheme="minorHAnsi" w:hAnsiTheme="minorHAnsi" w:cstheme="minorHAnsi"/>
          <w:szCs w:val="24"/>
        </w:rPr>
        <w:t>Account Balance</w:t>
      </w:r>
      <w:r w:rsidR="00123D24">
        <w:rPr>
          <w:rFonts w:asciiTheme="minorHAnsi" w:hAnsiTheme="minorHAnsi" w:cstheme="minorHAnsi"/>
          <w:szCs w:val="24"/>
        </w:rPr>
        <w:t>’</w:t>
      </w:r>
      <w:r w:rsidR="00E07B5D">
        <w:rPr>
          <w:rFonts w:asciiTheme="minorHAnsi" w:hAnsiTheme="minorHAnsi" w:cstheme="minorHAnsi"/>
          <w:szCs w:val="24"/>
        </w:rPr>
        <w:t xml:space="preserve"> field </w:t>
      </w:r>
      <w:r w:rsidR="00123D24">
        <w:rPr>
          <w:rFonts w:asciiTheme="minorHAnsi" w:hAnsiTheme="minorHAnsi" w:cstheme="minorHAnsi"/>
          <w:szCs w:val="24"/>
        </w:rPr>
        <w:t xml:space="preserve">in product details grid. </w:t>
      </w:r>
    </w:p>
    <w:p w:rsidR="00AB6574" w:rsidP="00BB5496" w:rsidRDefault="00AB6574" w14:paraId="186E03D7" w14:textId="4DD9112A">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The user will be able to retrieve existing blacklist details by clicking </w:t>
      </w:r>
      <w:r w:rsidRPr="00073E0B">
        <w:rPr>
          <w:rFonts w:asciiTheme="minorHAnsi" w:hAnsiTheme="minorHAnsi" w:cstheme="minorHAnsi"/>
          <w:b/>
          <w:bCs/>
          <w:szCs w:val="24"/>
        </w:rPr>
        <w:t>‘Inquire on Blacklist</w:t>
      </w:r>
      <w:r>
        <w:rPr>
          <w:rFonts w:asciiTheme="minorHAnsi" w:hAnsiTheme="minorHAnsi" w:cstheme="minorHAnsi"/>
          <w:szCs w:val="24"/>
        </w:rPr>
        <w:t xml:space="preserve">’ </w:t>
      </w:r>
      <w:r w:rsidR="00073E0B">
        <w:rPr>
          <w:rFonts w:asciiTheme="minorHAnsi" w:hAnsiTheme="minorHAnsi" w:cstheme="minorHAnsi"/>
          <w:szCs w:val="24"/>
        </w:rPr>
        <w:t xml:space="preserve">for matched CIFs. </w:t>
      </w:r>
    </w:p>
    <w:p w:rsidRPr="00A444E5" w:rsidR="00961266" w:rsidP="00BB5496" w:rsidRDefault="00961266" w14:paraId="3A21204C" w14:textId="5ED1B8D0">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The user will select the accounts (SBA/ODA</w:t>
      </w:r>
      <w:r w:rsidR="00C8179D">
        <w:rPr>
          <w:rFonts w:asciiTheme="minorHAnsi" w:hAnsiTheme="minorHAnsi" w:cstheme="minorHAnsi"/>
          <w:szCs w:val="24"/>
        </w:rPr>
        <w:t>/TDA</w:t>
      </w:r>
      <w:r>
        <w:rPr>
          <w:rFonts w:asciiTheme="minorHAnsi" w:hAnsiTheme="minorHAnsi" w:cstheme="minorHAnsi"/>
          <w:szCs w:val="24"/>
        </w:rPr>
        <w:t>)</w:t>
      </w:r>
      <w:r w:rsidR="00C8179D">
        <w:rPr>
          <w:rFonts w:asciiTheme="minorHAnsi" w:hAnsiTheme="minorHAnsi" w:cstheme="minorHAnsi"/>
          <w:szCs w:val="24"/>
        </w:rPr>
        <w:t xml:space="preserve"> or Islamic/Investments</w:t>
      </w:r>
      <w:r>
        <w:rPr>
          <w:rFonts w:asciiTheme="minorHAnsi" w:hAnsiTheme="minorHAnsi" w:cstheme="minorHAnsi"/>
          <w:szCs w:val="24"/>
        </w:rPr>
        <w:t xml:space="preserve"> </w:t>
      </w:r>
      <w:r w:rsidR="00A444E5">
        <w:rPr>
          <w:rFonts w:asciiTheme="minorHAnsi" w:hAnsiTheme="minorHAnsi" w:cstheme="minorHAnsi"/>
          <w:szCs w:val="24"/>
        </w:rPr>
        <w:t xml:space="preserve">and click on </w:t>
      </w:r>
      <w:r w:rsidRPr="00A444E5" w:rsidR="00A444E5">
        <w:rPr>
          <w:rFonts w:asciiTheme="minorHAnsi" w:hAnsiTheme="minorHAnsi" w:cstheme="minorHAnsi"/>
          <w:b/>
          <w:bCs/>
          <w:szCs w:val="24"/>
        </w:rPr>
        <w:t>‘Inquire on Holds’</w:t>
      </w:r>
      <w:r w:rsidR="00A444E5">
        <w:rPr>
          <w:rFonts w:asciiTheme="minorHAnsi" w:hAnsiTheme="minorHAnsi" w:cstheme="minorHAnsi"/>
          <w:b/>
          <w:bCs/>
          <w:szCs w:val="24"/>
        </w:rPr>
        <w:t xml:space="preserve">. </w:t>
      </w:r>
    </w:p>
    <w:p w:rsidR="009F13B0" w:rsidP="009F13B0" w:rsidRDefault="00724BEE" w14:paraId="6A2D7674" w14:textId="60DD5947">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The system</w:t>
      </w:r>
      <w:r w:rsidR="00A444E5">
        <w:rPr>
          <w:rFonts w:asciiTheme="minorHAnsi" w:hAnsiTheme="minorHAnsi" w:cstheme="minorHAnsi"/>
          <w:szCs w:val="24"/>
        </w:rPr>
        <w:t xml:space="preserve"> will retrieve the existing hold details </w:t>
      </w:r>
      <w:r>
        <w:rPr>
          <w:rFonts w:asciiTheme="minorHAnsi" w:hAnsiTheme="minorHAnsi" w:cstheme="minorHAnsi"/>
          <w:szCs w:val="24"/>
        </w:rPr>
        <w:t xml:space="preserve">of those selected accounts </w:t>
      </w:r>
      <w:r w:rsidR="00C8179D">
        <w:rPr>
          <w:rFonts w:asciiTheme="minorHAnsi" w:hAnsiTheme="minorHAnsi" w:cstheme="minorHAnsi"/>
          <w:szCs w:val="24"/>
        </w:rPr>
        <w:t xml:space="preserve">(SBA/ODA/TDA) </w:t>
      </w:r>
      <w:r>
        <w:rPr>
          <w:rFonts w:asciiTheme="minorHAnsi" w:hAnsiTheme="minorHAnsi" w:cstheme="minorHAnsi"/>
          <w:szCs w:val="24"/>
        </w:rPr>
        <w:t>and the details will be displayed in ‘</w:t>
      </w:r>
      <w:r w:rsidRPr="009F13B0">
        <w:rPr>
          <w:rFonts w:asciiTheme="minorHAnsi" w:hAnsiTheme="minorHAnsi" w:cstheme="minorHAnsi"/>
          <w:b/>
          <w:bCs/>
          <w:szCs w:val="24"/>
        </w:rPr>
        <w:t>Hold Details’</w:t>
      </w:r>
      <w:r>
        <w:rPr>
          <w:rFonts w:asciiTheme="minorHAnsi" w:hAnsiTheme="minorHAnsi" w:cstheme="minorHAnsi"/>
          <w:szCs w:val="24"/>
        </w:rPr>
        <w:t xml:space="preserve"> section</w:t>
      </w:r>
      <w:r w:rsidR="009F13B0">
        <w:rPr>
          <w:rFonts w:asciiTheme="minorHAnsi" w:hAnsiTheme="minorHAnsi" w:cstheme="minorHAnsi"/>
          <w:szCs w:val="24"/>
        </w:rPr>
        <w:t>.</w:t>
      </w:r>
    </w:p>
    <w:p w:rsidR="00A444E5" w:rsidP="009F13B0" w:rsidRDefault="009F13B0" w14:paraId="0B9EF66C" w14:textId="1831A4EF">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System will convert the account balance in AED </w:t>
      </w:r>
      <w:r w:rsidR="00672CE9">
        <w:rPr>
          <w:rFonts w:asciiTheme="minorHAnsi" w:hAnsiTheme="minorHAnsi" w:cstheme="minorHAnsi"/>
          <w:szCs w:val="24"/>
        </w:rPr>
        <w:t xml:space="preserve">via Exchange Rate Details API and the balance will be displayed in the Hold Details Grid. </w:t>
      </w:r>
      <w:r w:rsidRPr="009F13B0" w:rsidR="00724BEE">
        <w:rPr>
          <w:rFonts w:asciiTheme="minorHAnsi" w:hAnsiTheme="minorHAnsi" w:cstheme="minorHAnsi"/>
          <w:szCs w:val="24"/>
        </w:rPr>
        <w:t xml:space="preserve"> </w:t>
      </w:r>
    </w:p>
    <w:p w:rsidRPr="009F13B0" w:rsidR="004E0E85" w:rsidP="009F13B0" w:rsidRDefault="004E0E85" w14:paraId="0A6F386A" w14:textId="443E4C48">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There can be multiple holds for a single account</w:t>
      </w:r>
      <w:r w:rsidR="00A215BC">
        <w:rPr>
          <w:rFonts w:asciiTheme="minorHAnsi" w:hAnsiTheme="minorHAnsi" w:cstheme="minorHAnsi"/>
          <w:szCs w:val="24"/>
        </w:rPr>
        <w:t xml:space="preserve">. All the holds will be in a </w:t>
      </w:r>
      <w:r w:rsidR="00A7242E">
        <w:rPr>
          <w:rFonts w:asciiTheme="minorHAnsi" w:hAnsiTheme="minorHAnsi" w:cstheme="minorHAnsi"/>
          <w:szCs w:val="24"/>
        </w:rPr>
        <w:t>repetitive grid/row</w:t>
      </w:r>
      <w:r w:rsidR="00A215BC">
        <w:rPr>
          <w:rFonts w:asciiTheme="minorHAnsi" w:hAnsiTheme="minorHAnsi" w:cstheme="minorHAnsi"/>
          <w:szCs w:val="24"/>
        </w:rPr>
        <w:t xml:space="preserve"> as per the data retrieved from Finacle. </w:t>
      </w:r>
    </w:p>
    <w:p w:rsidR="00724BEE" w:rsidP="00724BEE" w:rsidRDefault="00724BEE" w14:paraId="77EA406C" w14:textId="77777777">
      <w:pPr>
        <w:spacing w:line="360" w:lineRule="auto"/>
        <w:rPr>
          <w:rFonts w:asciiTheme="minorHAnsi" w:hAnsiTheme="minorHAnsi" w:cstheme="minorHAnsi"/>
          <w:szCs w:val="24"/>
        </w:rPr>
      </w:pPr>
    </w:p>
    <w:p w:rsidRPr="009F13B0" w:rsidR="00724BEE" w:rsidP="00724BEE" w:rsidRDefault="00724BEE" w14:paraId="4F04BB1D" w14:textId="6739E4FE">
      <w:pPr>
        <w:spacing w:line="360" w:lineRule="auto"/>
        <w:rPr>
          <w:rFonts w:asciiTheme="minorHAnsi" w:hAnsiTheme="minorHAnsi" w:cstheme="minorHAnsi"/>
          <w:b/>
          <w:bCs/>
          <w:szCs w:val="24"/>
        </w:rPr>
      </w:pPr>
      <w:r w:rsidRPr="009F13B0">
        <w:rPr>
          <w:rFonts w:asciiTheme="minorHAnsi" w:hAnsiTheme="minorHAnsi" w:cstheme="minorHAnsi"/>
          <w:b/>
          <w:bCs/>
          <w:szCs w:val="24"/>
        </w:rPr>
        <w:t xml:space="preserve">Hold Details </w:t>
      </w:r>
    </w:p>
    <w:tbl>
      <w:tblPr>
        <w:tblStyle w:val="TableGrid"/>
        <w:tblW w:w="0" w:type="auto"/>
        <w:tblLook w:val="04A0" w:firstRow="1" w:lastRow="0" w:firstColumn="1" w:lastColumn="0" w:noHBand="0" w:noVBand="1"/>
      </w:tblPr>
      <w:tblGrid>
        <w:gridCol w:w="918"/>
        <w:gridCol w:w="1172"/>
        <w:gridCol w:w="915"/>
        <w:gridCol w:w="969"/>
        <w:gridCol w:w="1166"/>
        <w:gridCol w:w="1001"/>
        <w:gridCol w:w="1020"/>
        <w:gridCol w:w="1194"/>
        <w:gridCol w:w="995"/>
      </w:tblGrid>
      <w:tr w:rsidRPr="009F13B0" w:rsidR="006E1C68" w:rsidTr="006E1C68" w14:paraId="3B2C3E25" w14:textId="2C5FB26A">
        <w:tc>
          <w:tcPr>
            <w:tcW w:w="928" w:type="dxa"/>
          </w:tcPr>
          <w:p w:rsidRPr="009F13B0" w:rsidR="006E1C68" w:rsidP="00724BEE" w:rsidRDefault="006E1C68" w14:paraId="37958150" w14:textId="584E8533">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CIF ID  </w:t>
            </w:r>
          </w:p>
        </w:tc>
        <w:tc>
          <w:tcPr>
            <w:tcW w:w="1177" w:type="dxa"/>
          </w:tcPr>
          <w:p w:rsidRPr="009F13B0" w:rsidR="006E1C68" w:rsidP="00724BEE" w:rsidRDefault="006E1C68" w14:paraId="7D8E9D58" w14:textId="1F8EB749">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Account ID </w:t>
            </w:r>
          </w:p>
        </w:tc>
        <w:tc>
          <w:tcPr>
            <w:tcW w:w="858" w:type="dxa"/>
          </w:tcPr>
          <w:p w:rsidRPr="009F13B0" w:rsidR="006E1C68" w:rsidP="00724BEE" w:rsidRDefault="006E1C68" w14:paraId="6C82CF34" w14:textId="3120ACEC">
            <w:pPr>
              <w:spacing w:line="360" w:lineRule="auto"/>
              <w:rPr>
                <w:rFonts w:asciiTheme="minorHAnsi" w:hAnsiTheme="minorHAnsi" w:cstheme="minorHAnsi"/>
                <w:sz w:val="22"/>
                <w:szCs w:val="22"/>
              </w:rPr>
            </w:pPr>
            <w:r w:rsidRPr="009F13B0">
              <w:rPr>
                <w:rFonts w:asciiTheme="minorHAnsi" w:hAnsiTheme="minorHAnsi" w:cstheme="minorHAnsi"/>
                <w:sz w:val="22"/>
                <w:szCs w:val="22"/>
              </w:rPr>
              <w:t>Balance (AED)</w:t>
            </w:r>
          </w:p>
        </w:tc>
        <w:tc>
          <w:tcPr>
            <w:tcW w:w="979" w:type="dxa"/>
          </w:tcPr>
          <w:p w:rsidRPr="009F13B0" w:rsidR="006E1C68" w:rsidP="00724BEE" w:rsidRDefault="006E1C68" w14:paraId="63373D84" w14:textId="4912ACFA">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Lien ID </w:t>
            </w:r>
          </w:p>
        </w:tc>
        <w:tc>
          <w:tcPr>
            <w:tcW w:w="1172" w:type="dxa"/>
          </w:tcPr>
          <w:p w:rsidRPr="009F13B0" w:rsidR="006E1C68" w:rsidP="00724BEE" w:rsidRDefault="006E1C68" w14:paraId="593FD73B" w14:textId="1C49D924">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Amount </w:t>
            </w:r>
          </w:p>
        </w:tc>
        <w:tc>
          <w:tcPr>
            <w:tcW w:w="1010" w:type="dxa"/>
          </w:tcPr>
          <w:p w:rsidRPr="009F13B0" w:rsidR="006E1C68" w:rsidP="00724BEE" w:rsidRDefault="006E1C68" w14:paraId="0130C9F4" w14:textId="6436E953">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Date </w:t>
            </w:r>
          </w:p>
        </w:tc>
        <w:tc>
          <w:tcPr>
            <w:tcW w:w="1029" w:type="dxa"/>
          </w:tcPr>
          <w:p w:rsidRPr="009F13B0" w:rsidR="006E1C68" w:rsidP="00724BEE" w:rsidRDefault="006E1C68" w14:paraId="47C04F1C" w14:textId="329BAA71">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Code </w:t>
            </w:r>
          </w:p>
        </w:tc>
        <w:tc>
          <w:tcPr>
            <w:tcW w:w="1199" w:type="dxa"/>
          </w:tcPr>
          <w:p w:rsidRPr="009F13B0" w:rsidR="006E1C68" w:rsidP="00724BEE" w:rsidRDefault="006E1C68" w14:paraId="37A7CB3A" w14:textId="70C9A64D">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Remarks </w:t>
            </w:r>
          </w:p>
        </w:tc>
        <w:tc>
          <w:tcPr>
            <w:tcW w:w="998" w:type="dxa"/>
          </w:tcPr>
          <w:p w:rsidRPr="009F13B0" w:rsidR="006E1C68" w:rsidP="00724BEE" w:rsidRDefault="006E1C68" w14:paraId="6E4C5AE1" w14:textId="1BC2D959">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Reason Code </w:t>
            </w:r>
          </w:p>
        </w:tc>
      </w:tr>
      <w:tr w:rsidRPr="009F13B0" w:rsidR="009F13B0" w:rsidTr="006E1C68" w14:paraId="623ECC44" w14:textId="77777777">
        <w:tc>
          <w:tcPr>
            <w:tcW w:w="928" w:type="dxa"/>
          </w:tcPr>
          <w:p w:rsidRPr="009F13B0" w:rsidR="009F13B0" w:rsidP="00724BEE" w:rsidRDefault="009F13B0" w14:paraId="3F6B7E92" w14:textId="77777777">
            <w:pPr>
              <w:spacing w:line="360" w:lineRule="auto"/>
              <w:rPr>
                <w:rFonts w:asciiTheme="minorHAnsi" w:hAnsiTheme="minorHAnsi" w:cstheme="minorHAnsi"/>
                <w:sz w:val="22"/>
                <w:szCs w:val="22"/>
              </w:rPr>
            </w:pPr>
          </w:p>
        </w:tc>
        <w:tc>
          <w:tcPr>
            <w:tcW w:w="1177" w:type="dxa"/>
          </w:tcPr>
          <w:p w:rsidRPr="009F13B0" w:rsidR="009F13B0" w:rsidP="00724BEE" w:rsidRDefault="009F13B0" w14:paraId="19E382FB" w14:textId="77777777">
            <w:pPr>
              <w:spacing w:line="360" w:lineRule="auto"/>
              <w:rPr>
                <w:rFonts w:asciiTheme="minorHAnsi" w:hAnsiTheme="minorHAnsi" w:cstheme="minorHAnsi"/>
                <w:sz w:val="22"/>
                <w:szCs w:val="22"/>
              </w:rPr>
            </w:pPr>
          </w:p>
        </w:tc>
        <w:tc>
          <w:tcPr>
            <w:tcW w:w="858" w:type="dxa"/>
          </w:tcPr>
          <w:p w:rsidRPr="009F13B0" w:rsidR="009F13B0" w:rsidP="00724BEE" w:rsidRDefault="009F13B0" w14:paraId="482485CA" w14:textId="77777777">
            <w:pPr>
              <w:spacing w:line="360" w:lineRule="auto"/>
              <w:rPr>
                <w:rFonts w:asciiTheme="minorHAnsi" w:hAnsiTheme="minorHAnsi" w:cstheme="minorHAnsi"/>
                <w:sz w:val="22"/>
                <w:szCs w:val="22"/>
              </w:rPr>
            </w:pPr>
          </w:p>
        </w:tc>
        <w:tc>
          <w:tcPr>
            <w:tcW w:w="979" w:type="dxa"/>
          </w:tcPr>
          <w:p w:rsidRPr="009F13B0" w:rsidR="009F13B0" w:rsidP="00724BEE" w:rsidRDefault="009F13B0" w14:paraId="3C2D6F79" w14:textId="77777777">
            <w:pPr>
              <w:spacing w:line="360" w:lineRule="auto"/>
              <w:rPr>
                <w:rFonts w:asciiTheme="minorHAnsi" w:hAnsiTheme="minorHAnsi" w:cstheme="minorHAnsi"/>
                <w:sz w:val="22"/>
                <w:szCs w:val="22"/>
              </w:rPr>
            </w:pPr>
          </w:p>
        </w:tc>
        <w:tc>
          <w:tcPr>
            <w:tcW w:w="1172" w:type="dxa"/>
          </w:tcPr>
          <w:p w:rsidRPr="009F13B0" w:rsidR="009F13B0" w:rsidP="00724BEE" w:rsidRDefault="009F13B0" w14:paraId="361A4DAC" w14:textId="77777777">
            <w:pPr>
              <w:spacing w:line="360" w:lineRule="auto"/>
              <w:rPr>
                <w:rFonts w:asciiTheme="minorHAnsi" w:hAnsiTheme="minorHAnsi" w:cstheme="minorHAnsi"/>
                <w:sz w:val="22"/>
                <w:szCs w:val="22"/>
              </w:rPr>
            </w:pPr>
          </w:p>
        </w:tc>
        <w:tc>
          <w:tcPr>
            <w:tcW w:w="1010" w:type="dxa"/>
          </w:tcPr>
          <w:p w:rsidRPr="009F13B0" w:rsidR="009F13B0" w:rsidP="00724BEE" w:rsidRDefault="009F13B0" w14:paraId="2A229BB9" w14:textId="77777777">
            <w:pPr>
              <w:spacing w:line="360" w:lineRule="auto"/>
              <w:rPr>
                <w:rFonts w:asciiTheme="minorHAnsi" w:hAnsiTheme="minorHAnsi" w:cstheme="minorHAnsi"/>
                <w:sz w:val="22"/>
                <w:szCs w:val="22"/>
              </w:rPr>
            </w:pPr>
          </w:p>
        </w:tc>
        <w:tc>
          <w:tcPr>
            <w:tcW w:w="1029" w:type="dxa"/>
          </w:tcPr>
          <w:p w:rsidRPr="009F13B0" w:rsidR="009F13B0" w:rsidP="00724BEE" w:rsidRDefault="009F13B0" w14:paraId="0CBCD2B0" w14:textId="77777777">
            <w:pPr>
              <w:spacing w:line="360" w:lineRule="auto"/>
              <w:rPr>
                <w:rFonts w:asciiTheme="minorHAnsi" w:hAnsiTheme="minorHAnsi" w:cstheme="minorHAnsi"/>
                <w:sz w:val="22"/>
                <w:szCs w:val="22"/>
              </w:rPr>
            </w:pPr>
          </w:p>
        </w:tc>
        <w:tc>
          <w:tcPr>
            <w:tcW w:w="1199" w:type="dxa"/>
          </w:tcPr>
          <w:p w:rsidRPr="009F13B0" w:rsidR="009F13B0" w:rsidP="00724BEE" w:rsidRDefault="009F13B0" w14:paraId="42EB728B" w14:textId="77777777">
            <w:pPr>
              <w:spacing w:line="360" w:lineRule="auto"/>
              <w:rPr>
                <w:rFonts w:asciiTheme="minorHAnsi" w:hAnsiTheme="minorHAnsi" w:cstheme="minorHAnsi"/>
                <w:sz w:val="22"/>
                <w:szCs w:val="22"/>
              </w:rPr>
            </w:pPr>
          </w:p>
        </w:tc>
        <w:tc>
          <w:tcPr>
            <w:tcW w:w="998" w:type="dxa"/>
          </w:tcPr>
          <w:p w:rsidRPr="009F13B0" w:rsidR="009F13B0" w:rsidP="00724BEE" w:rsidRDefault="009F13B0" w14:paraId="5D9618B5" w14:textId="77777777">
            <w:pPr>
              <w:spacing w:line="360" w:lineRule="auto"/>
              <w:rPr>
                <w:rFonts w:asciiTheme="minorHAnsi" w:hAnsiTheme="minorHAnsi" w:cstheme="minorHAnsi"/>
                <w:sz w:val="22"/>
                <w:szCs w:val="22"/>
              </w:rPr>
            </w:pPr>
          </w:p>
        </w:tc>
      </w:tr>
    </w:tbl>
    <w:p w:rsidR="00724BEE" w:rsidP="00724BEE" w:rsidRDefault="00724BEE" w14:paraId="73DD1022" w14:textId="77777777">
      <w:pPr>
        <w:spacing w:line="360" w:lineRule="auto"/>
        <w:rPr>
          <w:rFonts w:asciiTheme="minorHAnsi" w:hAnsiTheme="minorHAnsi" w:cstheme="minorHAnsi"/>
          <w:szCs w:val="24"/>
        </w:rPr>
      </w:pPr>
    </w:p>
    <w:p w:rsidR="00BB5496" w:rsidP="00437316" w:rsidRDefault="00437316" w14:paraId="3278F0DC" w14:textId="0F659DE5">
      <w:pPr>
        <w:pStyle w:val="ListParagraph"/>
        <w:numPr>
          <w:ilvl w:val="0"/>
          <w:numId w:val="69"/>
        </w:numPr>
        <w:spacing w:line="360" w:lineRule="auto"/>
        <w:rPr>
          <w:rFonts w:asciiTheme="minorHAnsi" w:hAnsiTheme="minorHAnsi" w:cstheme="minorHAnsi"/>
          <w:szCs w:val="24"/>
        </w:rPr>
      </w:pPr>
      <w:r>
        <w:rPr>
          <w:rFonts w:asciiTheme="minorHAnsi" w:hAnsiTheme="minorHAnsi" w:cstheme="minorHAnsi"/>
          <w:szCs w:val="24"/>
        </w:rPr>
        <w:t xml:space="preserve">The user will select </w:t>
      </w:r>
      <w:r w:rsidR="00F21BBB">
        <w:rPr>
          <w:rFonts w:asciiTheme="minorHAnsi" w:hAnsiTheme="minorHAnsi" w:cstheme="minorHAnsi"/>
          <w:szCs w:val="24"/>
        </w:rPr>
        <w:t>the rows/holds from the ‘Hold Details’ grid which are applicable for a particular request type</w:t>
      </w:r>
      <w:r w:rsidR="00194EBD">
        <w:rPr>
          <w:rFonts w:asciiTheme="minorHAnsi" w:hAnsiTheme="minorHAnsi" w:cstheme="minorHAnsi"/>
          <w:szCs w:val="24"/>
        </w:rPr>
        <w:t xml:space="preserve"> and click on </w:t>
      </w:r>
      <w:r w:rsidRPr="00194EBD" w:rsidR="00194EBD">
        <w:rPr>
          <w:rFonts w:asciiTheme="minorHAnsi" w:hAnsiTheme="minorHAnsi" w:cstheme="minorHAnsi"/>
          <w:b/>
          <w:bCs/>
          <w:szCs w:val="24"/>
        </w:rPr>
        <w:t>‘Consider for Hold Update’.</w:t>
      </w:r>
      <w:r w:rsidR="00194EBD">
        <w:rPr>
          <w:rFonts w:asciiTheme="minorHAnsi" w:hAnsiTheme="minorHAnsi" w:cstheme="minorHAnsi"/>
          <w:szCs w:val="24"/>
        </w:rPr>
        <w:t xml:space="preserve"> </w:t>
      </w:r>
    </w:p>
    <w:p w:rsidR="00355DB8" w:rsidP="00194EBD" w:rsidRDefault="00F21BBB" w14:paraId="661D5693" w14:textId="63A83D07">
      <w:pPr>
        <w:pStyle w:val="ListParagraph"/>
        <w:numPr>
          <w:ilvl w:val="0"/>
          <w:numId w:val="69"/>
        </w:numPr>
        <w:spacing w:line="360" w:lineRule="auto"/>
        <w:rPr>
          <w:rFonts w:asciiTheme="minorHAnsi" w:hAnsiTheme="minorHAnsi" w:cstheme="minorHAnsi"/>
          <w:szCs w:val="24"/>
        </w:rPr>
      </w:pPr>
      <w:r>
        <w:rPr>
          <w:rFonts w:asciiTheme="minorHAnsi" w:hAnsiTheme="minorHAnsi" w:cstheme="minorHAnsi"/>
          <w:szCs w:val="24"/>
        </w:rPr>
        <w:t xml:space="preserve">Based on the user selection, there can be </w:t>
      </w:r>
      <w:r w:rsidR="00965060">
        <w:rPr>
          <w:rFonts w:asciiTheme="minorHAnsi" w:hAnsiTheme="minorHAnsi" w:cstheme="minorHAnsi"/>
          <w:szCs w:val="24"/>
        </w:rPr>
        <w:t>following scenarios</w:t>
      </w:r>
      <w:r w:rsidR="00F21179">
        <w:rPr>
          <w:rFonts w:asciiTheme="minorHAnsi" w:hAnsiTheme="minorHAnsi" w:cstheme="minorHAnsi"/>
          <w:szCs w:val="24"/>
        </w:rPr>
        <w:t xml:space="preserve"> which will be handled at ‘</w:t>
      </w:r>
      <w:r w:rsidRPr="00D8741C" w:rsidR="00F21179">
        <w:rPr>
          <w:rFonts w:asciiTheme="minorHAnsi" w:hAnsiTheme="minorHAnsi" w:cstheme="minorHAnsi"/>
          <w:b/>
          <w:bCs/>
          <w:szCs w:val="24"/>
        </w:rPr>
        <w:t>System Integration’</w:t>
      </w:r>
      <w:r w:rsidR="00F21179">
        <w:rPr>
          <w:rFonts w:asciiTheme="minorHAnsi" w:hAnsiTheme="minorHAnsi" w:cstheme="minorHAnsi"/>
          <w:szCs w:val="24"/>
        </w:rPr>
        <w:t xml:space="preserve"> while </w:t>
      </w:r>
      <w:r w:rsidR="00D8741C">
        <w:rPr>
          <w:rFonts w:asciiTheme="minorHAnsi" w:hAnsiTheme="minorHAnsi" w:cstheme="minorHAnsi"/>
          <w:szCs w:val="24"/>
        </w:rPr>
        <w:t>placing the hold request only once ‘Initiation Checker’ approves the WI</w:t>
      </w:r>
      <w:r w:rsidR="00965060">
        <w:rPr>
          <w:rFonts w:asciiTheme="minorHAnsi" w:hAnsiTheme="minorHAnsi" w:cstheme="minorHAnsi"/>
          <w:szCs w:val="24"/>
        </w:rPr>
        <w:t>:</w:t>
      </w:r>
    </w:p>
    <w:p w:rsidRPr="00194EBD" w:rsidR="0082146D" w:rsidP="0082146D" w:rsidRDefault="0082146D" w14:paraId="30614D06" w14:textId="77777777">
      <w:pPr>
        <w:pStyle w:val="ListParagraph"/>
        <w:spacing w:line="360" w:lineRule="auto"/>
        <w:rPr>
          <w:rFonts w:asciiTheme="minorHAnsi" w:hAnsiTheme="minorHAnsi" w:cstheme="minorHAnsi"/>
          <w:szCs w:val="24"/>
        </w:rPr>
      </w:pPr>
    </w:p>
    <w:p w:rsidR="00965060" w:rsidP="00965060" w:rsidRDefault="00965060" w14:paraId="310DEF6A" w14:textId="07BDB99D">
      <w:pPr>
        <w:spacing w:line="360" w:lineRule="auto"/>
        <w:rPr>
          <w:rFonts w:asciiTheme="minorHAnsi" w:hAnsiTheme="minorHAnsi" w:cstheme="minorHAnsi"/>
          <w:szCs w:val="24"/>
        </w:rPr>
      </w:pPr>
      <w:r w:rsidRPr="00355DB8">
        <w:rPr>
          <w:rFonts w:asciiTheme="minorHAnsi" w:hAnsiTheme="minorHAnsi" w:cstheme="minorHAnsi"/>
          <w:b/>
          <w:bCs/>
          <w:szCs w:val="24"/>
        </w:rPr>
        <w:t>Scenario 1:</w:t>
      </w:r>
      <w:r>
        <w:rPr>
          <w:rFonts w:asciiTheme="minorHAnsi" w:hAnsiTheme="minorHAnsi" w:cstheme="minorHAnsi"/>
          <w:szCs w:val="24"/>
        </w:rPr>
        <w:t xml:space="preserve"> </w:t>
      </w:r>
      <w:r w:rsidR="00355DB8">
        <w:rPr>
          <w:rFonts w:asciiTheme="minorHAnsi" w:hAnsiTheme="minorHAnsi" w:cstheme="minorHAnsi"/>
          <w:szCs w:val="24"/>
        </w:rPr>
        <w:t xml:space="preserve">Placing a new Lien. </w:t>
      </w:r>
    </w:p>
    <w:p w:rsidR="00355DB8" w:rsidP="00355DB8" w:rsidRDefault="00355DB8" w14:paraId="02199F25" w14:textId="201D8FAC">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 xml:space="preserve">There is a </w:t>
      </w:r>
      <w:r w:rsidR="007467C6">
        <w:rPr>
          <w:rFonts w:asciiTheme="minorHAnsi" w:hAnsiTheme="minorHAnsi" w:cstheme="minorHAnsi"/>
          <w:szCs w:val="24"/>
        </w:rPr>
        <w:t>possibility</w:t>
      </w:r>
      <w:r>
        <w:rPr>
          <w:rFonts w:asciiTheme="minorHAnsi" w:hAnsiTheme="minorHAnsi" w:cstheme="minorHAnsi"/>
          <w:szCs w:val="24"/>
        </w:rPr>
        <w:t xml:space="preserve"> that </w:t>
      </w:r>
      <w:r w:rsidR="007467C6">
        <w:rPr>
          <w:rFonts w:asciiTheme="minorHAnsi" w:hAnsiTheme="minorHAnsi" w:cstheme="minorHAnsi"/>
          <w:szCs w:val="24"/>
        </w:rPr>
        <w:t xml:space="preserve">on the user selected account no existing hold is present/retrieved from Finacle and still the account has been selected by the user. </w:t>
      </w:r>
    </w:p>
    <w:p w:rsidR="007467C6" w:rsidP="00355DB8" w:rsidRDefault="007467C6" w14:paraId="460C4450" w14:textId="4AB7BAD7">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 xml:space="preserve">In this case, </w:t>
      </w:r>
      <w:r w:rsidR="004C6BCE">
        <w:rPr>
          <w:rFonts w:asciiTheme="minorHAnsi" w:hAnsiTheme="minorHAnsi" w:cstheme="minorHAnsi"/>
          <w:szCs w:val="24"/>
        </w:rPr>
        <w:t>the system</w:t>
      </w:r>
      <w:r>
        <w:rPr>
          <w:rFonts w:asciiTheme="minorHAnsi" w:hAnsiTheme="minorHAnsi" w:cstheme="minorHAnsi"/>
          <w:szCs w:val="24"/>
        </w:rPr>
        <w:t xml:space="preserve"> will compare the ‘</w:t>
      </w:r>
      <w:r w:rsidRPr="00944276">
        <w:rPr>
          <w:rFonts w:asciiTheme="minorHAnsi" w:hAnsiTheme="minorHAnsi" w:cstheme="minorHAnsi"/>
          <w:b/>
          <w:bCs/>
          <w:szCs w:val="24"/>
        </w:rPr>
        <w:t>Hold Amount’</w:t>
      </w:r>
      <w:r>
        <w:rPr>
          <w:rFonts w:asciiTheme="minorHAnsi" w:hAnsiTheme="minorHAnsi" w:cstheme="minorHAnsi"/>
          <w:szCs w:val="24"/>
        </w:rPr>
        <w:t xml:space="preserve"> </w:t>
      </w:r>
      <w:r w:rsidR="004C6BCE">
        <w:rPr>
          <w:rFonts w:asciiTheme="minorHAnsi" w:hAnsiTheme="minorHAnsi" w:cstheme="minorHAnsi"/>
          <w:szCs w:val="24"/>
        </w:rPr>
        <w:t>and the balance</w:t>
      </w:r>
      <w:r w:rsidR="00770B41">
        <w:rPr>
          <w:rFonts w:asciiTheme="minorHAnsi" w:hAnsiTheme="minorHAnsi" w:cstheme="minorHAnsi"/>
          <w:szCs w:val="24"/>
        </w:rPr>
        <w:t xml:space="preserve"> </w:t>
      </w:r>
      <w:r w:rsidRPr="00944276" w:rsidR="00770B41">
        <w:rPr>
          <w:rFonts w:asciiTheme="minorHAnsi" w:hAnsiTheme="minorHAnsi" w:cstheme="minorHAnsi"/>
          <w:b/>
          <w:bCs/>
          <w:szCs w:val="24"/>
        </w:rPr>
        <w:t>(in AED</w:t>
      </w:r>
      <w:r w:rsidR="00770B41">
        <w:rPr>
          <w:rFonts w:asciiTheme="minorHAnsi" w:hAnsiTheme="minorHAnsi" w:cstheme="minorHAnsi"/>
          <w:szCs w:val="24"/>
        </w:rPr>
        <w:t>)</w:t>
      </w:r>
      <w:r w:rsidR="004C6BCE">
        <w:rPr>
          <w:rFonts w:asciiTheme="minorHAnsi" w:hAnsiTheme="minorHAnsi" w:cstheme="minorHAnsi"/>
          <w:szCs w:val="24"/>
        </w:rPr>
        <w:t xml:space="preserve"> of that account. </w:t>
      </w:r>
    </w:p>
    <w:p w:rsidR="00CA2431" w:rsidP="00CA2431" w:rsidRDefault="00803EC5" w14:paraId="55207FAD" w14:textId="3E044351">
      <w:pPr>
        <w:pStyle w:val="ListParagraph"/>
        <w:numPr>
          <w:ilvl w:val="0"/>
          <w:numId w:val="71"/>
        </w:numPr>
        <w:spacing w:line="360" w:lineRule="auto"/>
        <w:rPr>
          <w:rFonts w:asciiTheme="minorHAnsi" w:hAnsiTheme="minorHAnsi" w:cstheme="minorHAnsi"/>
          <w:szCs w:val="24"/>
        </w:rPr>
      </w:pPr>
      <w:r w:rsidRPr="00CA2431">
        <w:rPr>
          <w:rFonts w:asciiTheme="minorHAnsi" w:hAnsiTheme="minorHAnsi" w:cstheme="minorHAnsi"/>
          <w:szCs w:val="24"/>
        </w:rPr>
        <w:t>I</w:t>
      </w:r>
      <w:r w:rsidRPr="00CA2431" w:rsidR="004C6BCE">
        <w:rPr>
          <w:rFonts w:asciiTheme="minorHAnsi" w:hAnsiTheme="minorHAnsi" w:cstheme="minorHAnsi"/>
          <w:szCs w:val="24"/>
        </w:rPr>
        <w:t xml:space="preserve">f the balance is </w:t>
      </w:r>
      <w:r w:rsidRPr="00CA2431" w:rsidR="00BA27E3">
        <w:rPr>
          <w:rFonts w:asciiTheme="minorHAnsi" w:hAnsiTheme="minorHAnsi" w:cstheme="minorHAnsi"/>
          <w:szCs w:val="24"/>
        </w:rPr>
        <w:t xml:space="preserve">equal to or more than the Hold amount, then the same account will be considered for placing a new </w:t>
      </w:r>
      <w:r w:rsidR="003B1686">
        <w:rPr>
          <w:rFonts w:asciiTheme="minorHAnsi" w:hAnsiTheme="minorHAnsi" w:cstheme="minorHAnsi"/>
          <w:szCs w:val="24"/>
        </w:rPr>
        <w:t xml:space="preserve">permanent </w:t>
      </w:r>
      <w:r w:rsidRPr="00CA2431" w:rsidR="00BA27E3">
        <w:rPr>
          <w:rFonts w:asciiTheme="minorHAnsi" w:hAnsiTheme="minorHAnsi" w:cstheme="minorHAnsi"/>
          <w:szCs w:val="24"/>
        </w:rPr>
        <w:t xml:space="preserve">hold with </w:t>
      </w:r>
      <w:r w:rsidRPr="00CA2431" w:rsidR="00770B41">
        <w:rPr>
          <w:rFonts w:asciiTheme="minorHAnsi" w:hAnsiTheme="minorHAnsi" w:cstheme="minorHAnsi"/>
          <w:szCs w:val="24"/>
        </w:rPr>
        <w:t>case</w:t>
      </w:r>
      <w:r w:rsidRPr="00CA2431" w:rsidR="00BA27E3">
        <w:rPr>
          <w:rFonts w:asciiTheme="minorHAnsi" w:hAnsiTheme="minorHAnsi" w:cstheme="minorHAnsi"/>
          <w:szCs w:val="24"/>
        </w:rPr>
        <w:t xml:space="preserve"> no. </w:t>
      </w:r>
      <w:r w:rsidRPr="00CA2431" w:rsidR="00770B41">
        <w:rPr>
          <w:rFonts w:asciiTheme="minorHAnsi" w:hAnsiTheme="minorHAnsi" w:cstheme="minorHAnsi"/>
          <w:szCs w:val="24"/>
        </w:rPr>
        <w:t xml:space="preserve">of that WI. </w:t>
      </w:r>
    </w:p>
    <w:p w:rsidR="00770B41" w:rsidP="00CA2431" w:rsidRDefault="00770B41" w14:paraId="5CD03DC2" w14:textId="62675B9C">
      <w:pPr>
        <w:pStyle w:val="ListParagraph"/>
        <w:numPr>
          <w:ilvl w:val="0"/>
          <w:numId w:val="71"/>
        </w:numPr>
        <w:spacing w:line="360" w:lineRule="auto"/>
        <w:rPr>
          <w:rFonts w:asciiTheme="minorHAnsi" w:hAnsiTheme="minorHAnsi" w:cstheme="minorHAnsi"/>
          <w:szCs w:val="24"/>
        </w:rPr>
      </w:pPr>
      <w:r w:rsidRPr="00CA2431">
        <w:rPr>
          <w:rFonts w:asciiTheme="minorHAnsi" w:hAnsiTheme="minorHAnsi" w:cstheme="minorHAnsi"/>
          <w:szCs w:val="24"/>
        </w:rPr>
        <w:t xml:space="preserve">If the balance is less than </w:t>
      </w:r>
      <w:r w:rsidRPr="00CA2431" w:rsidR="00574917">
        <w:rPr>
          <w:rFonts w:asciiTheme="minorHAnsi" w:hAnsiTheme="minorHAnsi" w:cstheme="minorHAnsi"/>
          <w:szCs w:val="24"/>
        </w:rPr>
        <w:t xml:space="preserve">the hold amount, system will check </w:t>
      </w:r>
      <w:r w:rsidRPr="00CA2431" w:rsidR="00594BBF">
        <w:rPr>
          <w:rFonts w:asciiTheme="minorHAnsi" w:hAnsiTheme="minorHAnsi" w:cstheme="minorHAnsi"/>
          <w:szCs w:val="24"/>
        </w:rPr>
        <w:t xml:space="preserve">the CIF ID associated with that account and if any other CASA account is linked to that CIF ID. </w:t>
      </w:r>
      <w:r w:rsidRPr="00CA2431" w:rsidR="00803EC5">
        <w:rPr>
          <w:rFonts w:asciiTheme="minorHAnsi" w:hAnsiTheme="minorHAnsi" w:cstheme="minorHAnsi"/>
          <w:szCs w:val="24"/>
        </w:rPr>
        <w:t xml:space="preserve">System will iterate on each account under that CIF ID to check if any account is having that balance. If any account has the balance, </w:t>
      </w:r>
      <w:r w:rsidRPr="00CA2431" w:rsidR="00944276">
        <w:rPr>
          <w:rFonts w:asciiTheme="minorHAnsi" w:hAnsiTheme="minorHAnsi" w:cstheme="minorHAnsi"/>
          <w:szCs w:val="24"/>
        </w:rPr>
        <w:t>the system</w:t>
      </w:r>
      <w:r w:rsidRPr="00CA2431" w:rsidR="00803EC5">
        <w:rPr>
          <w:rFonts w:asciiTheme="minorHAnsi" w:hAnsiTheme="minorHAnsi" w:cstheme="minorHAnsi"/>
          <w:szCs w:val="24"/>
        </w:rPr>
        <w:t xml:space="preserve"> will consider that account for placing </w:t>
      </w:r>
      <w:r w:rsidR="003B1686">
        <w:rPr>
          <w:rFonts w:asciiTheme="minorHAnsi" w:hAnsiTheme="minorHAnsi" w:cstheme="minorHAnsi"/>
          <w:szCs w:val="24"/>
        </w:rPr>
        <w:t xml:space="preserve">permanent </w:t>
      </w:r>
      <w:r w:rsidRPr="00CA2431" w:rsidR="00803EC5">
        <w:rPr>
          <w:rFonts w:asciiTheme="minorHAnsi" w:hAnsiTheme="minorHAnsi" w:cstheme="minorHAnsi"/>
          <w:szCs w:val="24"/>
        </w:rPr>
        <w:t xml:space="preserve">hold request. </w:t>
      </w:r>
    </w:p>
    <w:p w:rsidR="003B1686" w:rsidP="00CA2431" w:rsidRDefault="003B1686" w14:paraId="6C9E132F" w14:textId="292EB4A6">
      <w:pPr>
        <w:pStyle w:val="ListParagraph"/>
        <w:numPr>
          <w:ilvl w:val="0"/>
          <w:numId w:val="71"/>
        </w:numPr>
        <w:spacing w:line="360" w:lineRule="auto"/>
        <w:rPr>
          <w:rFonts w:asciiTheme="minorHAnsi" w:hAnsiTheme="minorHAnsi" w:cstheme="minorHAnsi"/>
          <w:szCs w:val="24"/>
        </w:rPr>
      </w:pPr>
      <w:r>
        <w:rPr>
          <w:rFonts w:asciiTheme="minorHAnsi" w:hAnsiTheme="minorHAnsi" w:cstheme="minorHAnsi"/>
          <w:szCs w:val="24"/>
        </w:rPr>
        <w:t xml:space="preserve">If </w:t>
      </w:r>
      <w:r w:rsidR="00944276">
        <w:rPr>
          <w:rFonts w:asciiTheme="minorHAnsi" w:hAnsiTheme="minorHAnsi" w:cstheme="minorHAnsi"/>
          <w:szCs w:val="24"/>
        </w:rPr>
        <w:t>the balance is still</w:t>
      </w:r>
      <w:r>
        <w:rPr>
          <w:rFonts w:asciiTheme="minorHAnsi" w:hAnsiTheme="minorHAnsi" w:cstheme="minorHAnsi"/>
          <w:szCs w:val="24"/>
        </w:rPr>
        <w:t xml:space="preserve"> not available in any account </w:t>
      </w:r>
      <w:r w:rsidR="00944276">
        <w:rPr>
          <w:rFonts w:asciiTheme="minorHAnsi" w:hAnsiTheme="minorHAnsi" w:cstheme="minorHAnsi"/>
          <w:szCs w:val="24"/>
        </w:rPr>
        <w:t xml:space="preserve">under that CIF, a temporary hold request will be placed to Finacle with the hold amount for all the CASA accounts linked to that CIF. </w:t>
      </w:r>
    </w:p>
    <w:p w:rsidR="00944276" w:rsidP="00944276" w:rsidRDefault="00944276" w14:paraId="29211A99" w14:textId="77777777">
      <w:pPr>
        <w:spacing w:line="360" w:lineRule="auto"/>
        <w:rPr>
          <w:rFonts w:asciiTheme="minorHAnsi" w:hAnsiTheme="minorHAnsi" w:cstheme="minorHAnsi"/>
          <w:szCs w:val="24"/>
        </w:rPr>
      </w:pPr>
    </w:p>
    <w:p w:rsidR="0082146D" w:rsidP="00944276" w:rsidRDefault="0082146D" w14:paraId="3EF304AE" w14:textId="77777777">
      <w:pPr>
        <w:spacing w:line="360" w:lineRule="auto"/>
        <w:rPr>
          <w:rFonts w:asciiTheme="minorHAnsi" w:hAnsiTheme="minorHAnsi" w:cstheme="minorHAnsi"/>
          <w:szCs w:val="24"/>
        </w:rPr>
      </w:pPr>
    </w:p>
    <w:p w:rsidR="00AF2351" w:rsidP="00944276" w:rsidRDefault="00AF2351" w14:paraId="24A0956B" w14:textId="5A0CEFDE">
      <w:pPr>
        <w:spacing w:line="360" w:lineRule="auto"/>
        <w:rPr>
          <w:rFonts w:asciiTheme="minorHAnsi" w:hAnsiTheme="minorHAnsi" w:cstheme="minorHAnsi"/>
          <w:szCs w:val="24"/>
        </w:rPr>
      </w:pPr>
      <w:r w:rsidRPr="00AF2351">
        <w:rPr>
          <w:rFonts w:asciiTheme="minorHAnsi" w:hAnsiTheme="minorHAnsi" w:cstheme="minorHAnsi"/>
          <w:b/>
          <w:bCs/>
          <w:szCs w:val="24"/>
        </w:rPr>
        <w:t>Scenario 2:</w:t>
      </w:r>
      <w:r>
        <w:rPr>
          <w:rFonts w:asciiTheme="minorHAnsi" w:hAnsiTheme="minorHAnsi" w:cstheme="minorHAnsi"/>
          <w:szCs w:val="24"/>
        </w:rPr>
        <w:t xml:space="preserve"> Modify existing Lien. </w:t>
      </w:r>
    </w:p>
    <w:p w:rsidR="00AF2351" w:rsidP="00AF2351" w:rsidRDefault="00120B71" w14:paraId="68EB8C2B" w14:textId="0C09B946">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If the user has selected a certain Hold</w:t>
      </w:r>
      <w:r w:rsidR="003C4AFC">
        <w:rPr>
          <w:rFonts w:asciiTheme="minorHAnsi" w:hAnsiTheme="minorHAnsi" w:cstheme="minorHAnsi"/>
          <w:szCs w:val="24"/>
        </w:rPr>
        <w:t>/row with existing Hold amoun</w:t>
      </w:r>
      <w:r w:rsidR="004E0E85">
        <w:rPr>
          <w:rFonts w:asciiTheme="minorHAnsi" w:hAnsiTheme="minorHAnsi" w:cstheme="minorHAnsi"/>
          <w:szCs w:val="24"/>
        </w:rPr>
        <w:t xml:space="preserve">t. </w:t>
      </w:r>
    </w:p>
    <w:p w:rsidR="007A06E8" w:rsidP="00AF2351" w:rsidRDefault="005A3145" w14:paraId="00768303" w14:textId="3E517913">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The system</w:t>
      </w:r>
      <w:r w:rsidR="007A06E8">
        <w:rPr>
          <w:rFonts w:asciiTheme="minorHAnsi" w:hAnsiTheme="minorHAnsi" w:cstheme="minorHAnsi"/>
          <w:szCs w:val="24"/>
        </w:rPr>
        <w:t xml:space="preserve"> will check the </w:t>
      </w:r>
      <w:commentRangeStart w:id="276"/>
      <w:r w:rsidR="007A06E8">
        <w:rPr>
          <w:rFonts w:asciiTheme="minorHAnsi" w:hAnsiTheme="minorHAnsi" w:cstheme="minorHAnsi"/>
          <w:szCs w:val="24"/>
        </w:rPr>
        <w:t xml:space="preserve">hold reason code </w:t>
      </w:r>
      <w:commentRangeEnd w:id="276"/>
      <w:r w:rsidR="00EA284F">
        <w:rPr>
          <w:rStyle w:val="CommentReference"/>
        </w:rPr>
        <w:commentReference w:id="276"/>
      </w:r>
      <w:r>
        <w:rPr>
          <w:rFonts w:asciiTheme="minorHAnsi" w:hAnsiTheme="minorHAnsi" w:cstheme="minorHAnsi"/>
          <w:szCs w:val="24"/>
        </w:rPr>
        <w:t xml:space="preserve">whether the existing hold is Permanent Hold or Temporary Hold. </w:t>
      </w:r>
    </w:p>
    <w:p w:rsidR="005A3145" w:rsidP="00AF2351" w:rsidRDefault="00F4533D" w14:paraId="1422F71D" w14:textId="07E7CB34">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System will compare the ‘</w:t>
      </w:r>
      <w:r w:rsidRPr="00F4533D">
        <w:rPr>
          <w:rFonts w:asciiTheme="minorHAnsi" w:hAnsiTheme="minorHAnsi" w:cstheme="minorHAnsi"/>
          <w:b/>
          <w:bCs/>
          <w:szCs w:val="24"/>
        </w:rPr>
        <w:t>Hold Amount’</w:t>
      </w:r>
      <w:r>
        <w:rPr>
          <w:rFonts w:asciiTheme="minorHAnsi" w:hAnsiTheme="minorHAnsi" w:cstheme="minorHAnsi"/>
          <w:szCs w:val="24"/>
        </w:rPr>
        <w:t xml:space="preserve"> and the available balance (in AED)</w:t>
      </w:r>
      <w:r w:rsidR="00DF10B3">
        <w:rPr>
          <w:rFonts w:asciiTheme="minorHAnsi" w:hAnsiTheme="minorHAnsi" w:cstheme="minorHAnsi"/>
          <w:szCs w:val="24"/>
        </w:rPr>
        <w:t xml:space="preserve"> in that account:</w:t>
      </w:r>
    </w:p>
    <w:p w:rsidRPr="00DF10B3" w:rsidR="00DF10B3" w:rsidP="00DF10B3" w:rsidRDefault="00DF10B3" w14:paraId="477CEC8D" w14:textId="14460D34">
      <w:pPr>
        <w:pStyle w:val="ListParagraph"/>
        <w:numPr>
          <w:ilvl w:val="0"/>
          <w:numId w:val="72"/>
        </w:numPr>
        <w:spacing w:line="360" w:lineRule="auto"/>
        <w:rPr>
          <w:rFonts w:asciiTheme="minorHAnsi" w:hAnsiTheme="minorHAnsi" w:cstheme="minorHAnsi"/>
          <w:b/>
          <w:bCs/>
          <w:szCs w:val="24"/>
        </w:rPr>
      </w:pPr>
      <w:r w:rsidRPr="00DF10B3">
        <w:rPr>
          <w:rFonts w:asciiTheme="minorHAnsi" w:hAnsiTheme="minorHAnsi" w:cstheme="minorHAnsi"/>
          <w:b/>
          <w:bCs/>
          <w:szCs w:val="24"/>
        </w:rPr>
        <w:t>If the existing hold is a permanent hold:</w:t>
      </w:r>
    </w:p>
    <w:p w:rsidR="00DF10B3" w:rsidP="00DF10B3" w:rsidRDefault="00481F5E" w14:paraId="53B70D5A" w14:textId="1237EAE6">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If the account balance is equal to or greater than the Hold Amount</w:t>
      </w:r>
      <w:r w:rsidR="00E05448">
        <w:rPr>
          <w:rFonts w:asciiTheme="minorHAnsi" w:hAnsiTheme="minorHAnsi" w:cstheme="minorHAnsi"/>
          <w:szCs w:val="24"/>
        </w:rPr>
        <w:t xml:space="preserve">, </w:t>
      </w:r>
      <w:r w:rsidR="00A7242E">
        <w:rPr>
          <w:rFonts w:asciiTheme="minorHAnsi" w:hAnsiTheme="minorHAnsi" w:cstheme="minorHAnsi"/>
          <w:szCs w:val="24"/>
        </w:rPr>
        <w:t>the system</w:t>
      </w:r>
      <w:r w:rsidR="00E05448">
        <w:rPr>
          <w:rFonts w:asciiTheme="minorHAnsi" w:hAnsiTheme="minorHAnsi" w:cstheme="minorHAnsi"/>
          <w:szCs w:val="24"/>
        </w:rPr>
        <w:t xml:space="preserve"> will place a permanent hold request with the hold amount and existing </w:t>
      </w:r>
      <w:proofErr w:type="gramStart"/>
      <w:r w:rsidR="00E05448">
        <w:rPr>
          <w:rFonts w:asciiTheme="minorHAnsi" w:hAnsiTheme="minorHAnsi" w:cstheme="minorHAnsi"/>
          <w:szCs w:val="24"/>
        </w:rPr>
        <w:t>lien</w:t>
      </w:r>
      <w:proofErr w:type="gramEnd"/>
      <w:r w:rsidR="00E05448">
        <w:rPr>
          <w:rFonts w:asciiTheme="minorHAnsi" w:hAnsiTheme="minorHAnsi" w:cstheme="minorHAnsi"/>
          <w:szCs w:val="24"/>
        </w:rPr>
        <w:t xml:space="preserve"> ID. </w:t>
      </w:r>
    </w:p>
    <w:p w:rsidR="00A7242E" w:rsidP="00DF10B3" w:rsidRDefault="00A7242E" w14:paraId="26EAE133" w14:textId="02D39BF2">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 xml:space="preserve">If the account balance is less than the Hold Amount, the system will iterate on all accounts linked to that CIF and check for the balance. If any other account has the required balance, that account will be considered. If still, the balance is not available in any account, a temporary hold request will be placed on all accounts under that CIF with the Hold Amount entered by the user. </w:t>
      </w:r>
    </w:p>
    <w:p w:rsidRPr="00A7242E" w:rsidR="00A7242E" w:rsidP="00A7242E" w:rsidRDefault="00A7242E" w14:paraId="4C6D3D72" w14:textId="3D13ACC2">
      <w:pPr>
        <w:pStyle w:val="ListParagraph"/>
        <w:numPr>
          <w:ilvl w:val="0"/>
          <w:numId w:val="72"/>
        </w:numPr>
        <w:spacing w:line="360" w:lineRule="auto"/>
        <w:rPr>
          <w:rFonts w:asciiTheme="minorHAnsi" w:hAnsiTheme="minorHAnsi" w:cstheme="minorHAnsi"/>
          <w:b/>
          <w:bCs/>
          <w:szCs w:val="24"/>
        </w:rPr>
      </w:pPr>
      <w:r w:rsidRPr="00A7242E">
        <w:rPr>
          <w:rFonts w:asciiTheme="minorHAnsi" w:hAnsiTheme="minorHAnsi" w:cstheme="minorHAnsi"/>
          <w:b/>
          <w:bCs/>
          <w:szCs w:val="24"/>
        </w:rPr>
        <w:t>If the existing hold is a temporary hold</w:t>
      </w:r>
    </w:p>
    <w:p w:rsidR="00A7242E" w:rsidP="00A7242E" w:rsidRDefault="00812AA7" w14:paraId="0287490E" w14:textId="3A5BF37E">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If the account balance is equal to or g</w:t>
      </w:r>
      <w:r w:rsidR="00B35487">
        <w:rPr>
          <w:rFonts w:asciiTheme="minorHAnsi" w:hAnsiTheme="minorHAnsi" w:cstheme="minorHAnsi"/>
          <w:szCs w:val="24"/>
        </w:rPr>
        <w:t xml:space="preserve">reater than the Hold Amount, </w:t>
      </w:r>
      <w:r w:rsidR="00683F51">
        <w:rPr>
          <w:rFonts w:asciiTheme="minorHAnsi" w:hAnsiTheme="minorHAnsi" w:cstheme="minorHAnsi"/>
          <w:szCs w:val="24"/>
        </w:rPr>
        <w:t xml:space="preserve">then first that temporary hold will </w:t>
      </w:r>
      <w:r w:rsidR="003834F1">
        <w:rPr>
          <w:rFonts w:asciiTheme="minorHAnsi" w:hAnsiTheme="minorHAnsi" w:cstheme="minorHAnsi"/>
          <w:szCs w:val="24"/>
        </w:rPr>
        <w:t xml:space="preserve">be removed </w:t>
      </w:r>
      <w:r w:rsidR="00683F51">
        <w:rPr>
          <w:rFonts w:asciiTheme="minorHAnsi" w:hAnsiTheme="minorHAnsi" w:cstheme="minorHAnsi"/>
          <w:szCs w:val="24"/>
        </w:rPr>
        <w:t xml:space="preserve">by making a request to </w:t>
      </w:r>
      <w:r w:rsidR="003834F1">
        <w:rPr>
          <w:rFonts w:asciiTheme="minorHAnsi" w:hAnsiTheme="minorHAnsi" w:cstheme="minorHAnsi"/>
          <w:szCs w:val="24"/>
        </w:rPr>
        <w:t>F</w:t>
      </w:r>
      <w:r w:rsidR="00683F51">
        <w:rPr>
          <w:rFonts w:asciiTheme="minorHAnsi" w:hAnsiTheme="minorHAnsi" w:cstheme="minorHAnsi"/>
          <w:szCs w:val="24"/>
        </w:rPr>
        <w:t xml:space="preserve">inacle </w:t>
      </w:r>
      <w:r w:rsidR="003834F1">
        <w:rPr>
          <w:rFonts w:asciiTheme="minorHAnsi" w:hAnsiTheme="minorHAnsi" w:cstheme="minorHAnsi"/>
          <w:szCs w:val="24"/>
        </w:rPr>
        <w:t xml:space="preserve">and then placing a permanent hold request for the Hold Amount on that account. </w:t>
      </w:r>
    </w:p>
    <w:p w:rsidR="003834F1" w:rsidP="00A7242E" w:rsidRDefault="003834F1" w14:paraId="11290C12" w14:textId="13A44A3E">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 xml:space="preserve">If the account balance is less than </w:t>
      </w:r>
      <w:r w:rsidR="00C901AB">
        <w:rPr>
          <w:rFonts w:asciiTheme="minorHAnsi" w:hAnsiTheme="minorHAnsi" w:cstheme="minorHAnsi"/>
          <w:szCs w:val="24"/>
        </w:rPr>
        <w:t xml:space="preserve">the Hold Amount, </w:t>
      </w:r>
      <w:r w:rsidR="00BA6721">
        <w:rPr>
          <w:rFonts w:asciiTheme="minorHAnsi" w:hAnsiTheme="minorHAnsi" w:cstheme="minorHAnsi"/>
          <w:szCs w:val="24"/>
        </w:rPr>
        <w:t>the system</w:t>
      </w:r>
      <w:r w:rsidR="007B56D3">
        <w:rPr>
          <w:rFonts w:asciiTheme="minorHAnsi" w:hAnsiTheme="minorHAnsi" w:cstheme="minorHAnsi"/>
          <w:szCs w:val="24"/>
        </w:rPr>
        <w:t xml:space="preserve"> will iterate on all accounts linked to that CIF. If any other account has the balance </w:t>
      </w:r>
      <w:r w:rsidR="004E6324">
        <w:rPr>
          <w:rFonts w:asciiTheme="minorHAnsi" w:hAnsiTheme="minorHAnsi" w:cstheme="minorHAnsi"/>
          <w:szCs w:val="24"/>
        </w:rPr>
        <w:t xml:space="preserve">– pointer 1 to be checked again </w:t>
      </w:r>
      <w:r w:rsidR="00BA6721">
        <w:rPr>
          <w:rFonts w:asciiTheme="minorHAnsi" w:hAnsiTheme="minorHAnsi" w:cstheme="minorHAnsi"/>
          <w:szCs w:val="24"/>
        </w:rPr>
        <w:t xml:space="preserve">and repeated. If still no account has the balance, then </w:t>
      </w:r>
      <w:r w:rsidR="00CE5FEF">
        <w:rPr>
          <w:rFonts w:asciiTheme="minorHAnsi" w:hAnsiTheme="minorHAnsi" w:cstheme="minorHAnsi"/>
          <w:szCs w:val="24"/>
        </w:rPr>
        <w:t>a temporary</w:t>
      </w:r>
      <w:r w:rsidR="00BA6721">
        <w:rPr>
          <w:rFonts w:asciiTheme="minorHAnsi" w:hAnsiTheme="minorHAnsi" w:cstheme="minorHAnsi"/>
          <w:szCs w:val="24"/>
        </w:rPr>
        <w:t xml:space="preserve"> hold request will be placed to Finacle for all the accounts of that CIF with the Hold Amount. </w:t>
      </w:r>
    </w:p>
    <w:p w:rsidR="00CE5FEF" w:rsidP="00CE5FEF" w:rsidRDefault="00CE5FEF" w14:paraId="1096512A" w14:textId="77777777">
      <w:pPr>
        <w:pStyle w:val="ListParagraph"/>
        <w:spacing w:line="360" w:lineRule="auto"/>
        <w:ind w:left="2880"/>
        <w:rPr>
          <w:rFonts w:asciiTheme="minorHAnsi" w:hAnsiTheme="minorHAnsi" w:cstheme="minorHAnsi"/>
          <w:szCs w:val="24"/>
        </w:rPr>
      </w:pPr>
    </w:p>
    <w:p w:rsidR="00CE5FEF" w:rsidP="00CE5FEF" w:rsidRDefault="00CE5FEF" w14:paraId="20E8827D" w14:textId="6C30B80D">
      <w:pPr>
        <w:pStyle w:val="ListParagraph"/>
        <w:numPr>
          <w:ilvl w:val="0"/>
          <w:numId w:val="73"/>
        </w:numPr>
        <w:spacing w:line="360" w:lineRule="auto"/>
        <w:rPr>
          <w:rFonts w:asciiTheme="minorHAnsi" w:hAnsiTheme="minorHAnsi" w:cstheme="minorHAnsi"/>
          <w:szCs w:val="24"/>
        </w:rPr>
      </w:pPr>
      <w:r>
        <w:rPr>
          <w:rFonts w:asciiTheme="minorHAnsi" w:hAnsiTheme="minorHAnsi" w:cstheme="minorHAnsi"/>
          <w:szCs w:val="24"/>
        </w:rPr>
        <w:t xml:space="preserve">Whenever </w:t>
      </w:r>
      <w:r w:rsidR="00DA30A4">
        <w:rPr>
          <w:rFonts w:asciiTheme="minorHAnsi" w:hAnsiTheme="minorHAnsi" w:cstheme="minorHAnsi"/>
          <w:szCs w:val="24"/>
        </w:rPr>
        <w:t xml:space="preserve">a request is being placed </w:t>
      </w:r>
      <w:r w:rsidR="000D1F87">
        <w:rPr>
          <w:rFonts w:asciiTheme="minorHAnsi" w:hAnsiTheme="minorHAnsi" w:cstheme="minorHAnsi"/>
          <w:szCs w:val="24"/>
        </w:rPr>
        <w:t>to Finacle, the case no. entered by the user will be sent along with Hold Amount.</w:t>
      </w:r>
    </w:p>
    <w:p w:rsidR="00CE5FEF" w:rsidP="00A70C97" w:rsidRDefault="000D1F87" w14:paraId="7E2DD3F0" w14:textId="54093E14">
      <w:pPr>
        <w:pStyle w:val="ListParagraph"/>
        <w:numPr>
          <w:ilvl w:val="0"/>
          <w:numId w:val="73"/>
        </w:numPr>
        <w:spacing w:line="360" w:lineRule="auto"/>
        <w:rPr>
          <w:rFonts w:asciiTheme="minorHAnsi" w:hAnsiTheme="minorHAnsi" w:cstheme="minorHAnsi"/>
          <w:szCs w:val="24"/>
        </w:rPr>
      </w:pPr>
      <w:r>
        <w:rPr>
          <w:rFonts w:asciiTheme="minorHAnsi" w:hAnsiTheme="minorHAnsi" w:cstheme="minorHAnsi"/>
          <w:szCs w:val="24"/>
        </w:rPr>
        <w:t xml:space="preserve">In case of modifications, existing Lien ID will also be sent. </w:t>
      </w:r>
    </w:p>
    <w:p w:rsidRPr="00A70C97" w:rsidR="00A70C97" w:rsidP="00A70C97" w:rsidRDefault="00A70C97" w14:paraId="5AD3D7AF" w14:textId="77777777">
      <w:pPr>
        <w:pStyle w:val="ListParagraph"/>
        <w:spacing w:line="360" w:lineRule="auto"/>
        <w:rPr>
          <w:rFonts w:asciiTheme="minorHAnsi" w:hAnsiTheme="minorHAnsi" w:cstheme="minorHAnsi"/>
          <w:szCs w:val="24"/>
        </w:rPr>
      </w:pPr>
    </w:p>
    <w:p w:rsidR="00F30FAC" w:rsidP="00F30FAC" w:rsidRDefault="00F30FAC" w14:paraId="465E03F7" w14:textId="77777777">
      <w:pPr>
        <w:pStyle w:val="ListParagraph"/>
        <w:spacing w:line="360" w:lineRule="auto"/>
        <w:ind w:left="1080"/>
        <w:rPr>
          <w:rFonts w:asciiTheme="minorHAnsi" w:hAnsiTheme="minorHAnsi" w:cstheme="minorHAnsi"/>
          <w:szCs w:val="24"/>
        </w:rPr>
      </w:pPr>
    </w:p>
    <w:p w:rsidR="00886A8A" w:rsidP="00F30FAC" w:rsidRDefault="00886A8A" w14:paraId="2D211DE7" w14:textId="77777777">
      <w:pPr>
        <w:pStyle w:val="ListParagraph"/>
        <w:spacing w:line="360" w:lineRule="auto"/>
        <w:ind w:left="1080"/>
        <w:rPr>
          <w:rFonts w:asciiTheme="minorHAnsi" w:hAnsiTheme="minorHAnsi" w:cstheme="minorHAnsi"/>
          <w:szCs w:val="24"/>
        </w:rPr>
      </w:pPr>
    </w:p>
    <w:p w:rsidRPr="00BB5496" w:rsidR="00886A8A" w:rsidP="00F30FAC" w:rsidRDefault="00886A8A" w14:paraId="075EDEFD" w14:textId="77777777">
      <w:pPr>
        <w:pStyle w:val="ListParagraph"/>
        <w:spacing w:line="360" w:lineRule="auto"/>
        <w:ind w:left="1080"/>
        <w:rPr>
          <w:rFonts w:asciiTheme="minorHAnsi" w:hAnsiTheme="minorHAnsi" w:cstheme="minorHAnsi"/>
          <w:szCs w:val="24"/>
        </w:rPr>
      </w:pPr>
    </w:p>
    <w:p w:rsidRPr="00800AC4" w:rsidR="0092275F" w:rsidP="0092275F" w:rsidRDefault="000A024F" w14:paraId="4685BB70" w14:textId="1074FCF5">
      <w:pPr>
        <w:spacing w:line="360" w:lineRule="auto"/>
        <w:ind w:left="360"/>
        <w:rPr>
          <w:rFonts w:asciiTheme="minorHAnsi" w:hAnsiTheme="minorHAnsi" w:cstheme="minorHAnsi"/>
          <w:szCs w:val="24"/>
        </w:rPr>
      </w:pPr>
      <w:r w:rsidRPr="00800AC4">
        <w:rPr>
          <w:rFonts w:asciiTheme="minorHAnsi" w:hAnsiTheme="minorHAnsi" w:cstheme="minorHAnsi"/>
          <w:szCs w:val="24"/>
        </w:rPr>
        <w:t xml:space="preserve">3. </w:t>
      </w:r>
      <w:r w:rsidRPr="00800AC4" w:rsidR="0092275F">
        <w:rPr>
          <w:rFonts w:asciiTheme="minorHAnsi" w:hAnsiTheme="minorHAnsi" w:cstheme="minorHAnsi"/>
          <w:szCs w:val="24"/>
        </w:rPr>
        <w:t xml:space="preserve">If selected </w:t>
      </w:r>
      <w:r w:rsidRPr="00800AC4" w:rsidR="00AD6B26">
        <w:rPr>
          <w:rFonts w:asciiTheme="minorHAnsi" w:hAnsiTheme="minorHAnsi" w:cstheme="minorHAnsi"/>
          <w:b/>
          <w:bCs/>
          <w:szCs w:val="24"/>
        </w:rPr>
        <w:t>‘Requ</w:t>
      </w:r>
      <w:r w:rsidRPr="00800AC4" w:rsidR="002E5C71">
        <w:rPr>
          <w:rFonts w:asciiTheme="minorHAnsi" w:hAnsiTheme="minorHAnsi" w:cstheme="minorHAnsi"/>
          <w:b/>
          <w:bCs/>
          <w:szCs w:val="24"/>
        </w:rPr>
        <w:t>est Type’</w:t>
      </w:r>
      <w:r w:rsidRPr="00800AC4" w:rsidR="002E5C71">
        <w:rPr>
          <w:rFonts w:asciiTheme="minorHAnsi" w:hAnsiTheme="minorHAnsi" w:cstheme="minorHAnsi"/>
          <w:szCs w:val="24"/>
        </w:rPr>
        <w:t xml:space="preserve"> = ‘</w:t>
      </w:r>
      <w:r w:rsidRPr="00800AC4" w:rsidR="002E5C71">
        <w:rPr>
          <w:rFonts w:asciiTheme="minorHAnsi" w:hAnsiTheme="minorHAnsi" w:cstheme="minorHAnsi"/>
          <w:b/>
          <w:bCs/>
          <w:szCs w:val="24"/>
        </w:rPr>
        <w:t>Salary Transfer’</w:t>
      </w:r>
      <w:r w:rsidRPr="00800AC4" w:rsidR="00263D7A">
        <w:rPr>
          <w:rFonts w:asciiTheme="minorHAnsi" w:hAnsiTheme="minorHAnsi" w:cstheme="minorHAnsi"/>
          <w:b/>
          <w:bCs/>
          <w:szCs w:val="24"/>
        </w:rPr>
        <w:t>.</w:t>
      </w:r>
    </w:p>
    <w:p w:rsidR="00F459F6" w:rsidP="00263D7A" w:rsidRDefault="00F459F6" w14:paraId="27EAA62D" w14:textId="35128048">
      <w:pPr>
        <w:pStyle w:val="ListParagraph"/>
        <w:numPr>
          <w:ilvl w:val="0"/>
          <w:numId w:val="55"/>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w:t>
      </w:r>
      <w:r w:rsidR="00357E60">
        <w:rPr>
          <w:rFonts w:asciiTheme="minorHAnsi" w:hAnsiTheme="minorHAnsi" w:cstheme="minorHAnsi"/>
          <w:szCs w:val="24"/>
        </w:rPr>
        <w:t>perform additional data entry to fill ‘</w:t>
      </w:r>
      <w:r w:rsidRPr="00A70C97" w:rsidR="00357E60">
        <w:rPr>
          <w:rFonts w:asciiTheme="minorHAnsi" w:hAnsiTheme="minorHAnsi" w:cstheme="minorHAnsi"/>
          <w:b/>
          <w:bCs/>
          <w:szCs w:val="24"/>
        </w:rPr>
        <w:t>Transaction Details’</w:t>
      </w:r>
      <w:r w:rsidR="00357E60">
        <w:rPr>
          <w:rFonts w:asciiTheme="minorHAnsi" w:hAnsiTheme="minorHAnsi" w:cstheme="minorHAnsi"/>
          <w:szCs w:val="24"/>
        </w:rPr>
        <w:t xml:space="preserve"> section. </w:t>
      </w:r>
    </w:p>
    <w:p w:rsidR="002A07AC" w:rsidP="00B11C99" w:rsidRDefault="00357E60" w14:paraId="69055251" w14:textId="589ACBD8">
      <w:pPr>
        <w:pStyle w:val="ListParagraph"/>
        <w:numPr>
          <w:ilvl w:val="0"/>
          <w:numId w:val="55"/>
        </w:numPr>
        <w:spacing w:line="360" w:lineRule="auto"/>
        <w:rPr>
          <w:rFonts w:asciiTheme="minorHAnsi" w:hAnsiTheme="minorHAnsi" w:cstheme="minorHAnsi"/>
          <w:szCs w:val="24"/>
        </w:rPr>
      </w:pPr>
      <w:r w:rsidRPr="00A70C97">
        <w:rPr>
          <w:rFonts w:asciiTheme="minorHAnsi" w:hAnsiTheme="minorHAnsi" w:cstheme="minorHAnsi"/>
          <w:szCs w:val="24"/>
        </w:rPr>
        <w:t>The user will select whether ‘</w:t>
      </w:r>
      <w:r w:rsidRPr="00A70C97">
        <w:rPr>
          <w:rFonts w:asciiTheme="minorHAnsi" w:hAnsiTheme="minorHAnsi" w:cstheme="minorHAnsi"/>
          <w:b/>
          <w:bCs/>
          <w:szCs w:val="24"/>
        </w:rPr>
        <w:t>Salary Credited’</w:t>
      </w:r>
      <w:r w:rsidRPr="00A70C97">
        <w:rPr>
          <w:rFonts w:asciiTheme="minorHAnsi" w:hAnsiTheme="minorHAnsi" w:cstheme="minorHAnsi"/>
          <w:szCs w:val="24"/>
        </w:rPr>
        <w:t xml:space="preserve"> is ‘Yes’ or ‘No’</w:t>
      </w:r>
      <w:r w:rsidRPr="00A70C97" w:rsidR="002A07AC">
        <w:rPr>
          <w:rFonts w:asciiTheme="minorHAnsi" w:hAnsiTheme="minorHAnsi" w:cstheme="minorHAnsi"/>
          <w:szCs w:val="24"/>
        </w:rPr>
        <w:t xml:space="preserve">. </w:t>
      </w:r>
    </w:p>
    <w:p w:rsidR="00A70C97" w:rsidP="00B11C99" w:rsidRDefault="00A70C97" w14:paraId="5E021071" w14:textId="06CDBD98">
      <w:pPr>
        <w:pStyle w:val="ListParagraph"/>
        <w:numPr>
          <w:ilvl w:val="0"/>
          <w:numId w:val="55"/>
        </w:numPr>
        <w:spacing w:line="360" w:lineRule="auto"/>
        <w:rPr>
          <w:rFonts w:asciiTheme="minorHAnsi" w:hAnsiTheme="minorHAnsi" w:cstheme="minorHAnsi"/>
          <w:szCs w:val="24"/>
        </w:rPr>
      </w:pPr>
      <w:r>
        <w:rPr>
          <w:rFonts w:asciiTheme="minorHAnsi" w:hAnsiTheme="minorHAnsi" w:cstheme="minorHAnsi"/>
          <w:szCs w:val="24"/>
        </w:rPr>
        <w:t>In Transaction Details section, user will fill in Court Order Amount in AED and select the Action as:</w:t>
      </w:r>
    </w:p>
    <w:p w:rsidR="00A70C97" w:rsidP="00A70C97" w:rsidRDefault="00A70C97" w14:paraId="7805CEAE" w14:textId="59A6EEA9">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MCQ</w:t>
      </w:r>
    </w:p>
    <w:p w:rsidR="00A70C97" w:rsidP="00A70C97" w:rsidRDefault="00A70C97" w14:paraId="577A1A2F" w14:textId="6B167D7D">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Hold</w:t>
      </w:r>
    </w:p>
    <w:p w:rsidR="00A70C97" w:rsidP="00A70C97" w:rsidRDefault="00A70C97" w14:paraId="1C0E1BFE" w14:textId="36F68F96">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 xml:space="preserve">Internal Transfer </w:t>
      </w:r>
    </w:p>
    <w:p w:rsidR="00A70C97" w:rsidP="00A70C97" w:rsidRDefault="00A70C97" w14:paraId="15EC60E1" w14:textId="27655D9A">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Remittance</w:t>
      </w:r>
    </w:p>
    <w:p w:rsidRPr="00A70C97" w:rsidR="00594465" w:rsidP="00A70C97" w:rsidRDefault="00594465" w14:paraId="3F4A10A8" w14:textId="77777777">
      <w:pPr>
        <w:pStyle w:val="ListParagraph"/>
        <w:spacing w:line="360" w:lineRule="auto"/>
        <w:ind w:left="1080"/>
        <w:rPr>
          <w:rFonts w:asciiTheme="minorHAnsi" w:hAnsiTheme="minorHAnsi" w:cstheme="minorHAnsi"/>
          <w:szCs w:val="24"/>
        </w:rPr>
      </w:pPr>
    </w:p>
    <w:p w:rsidR="002A07AC" w:rsidP="002A07AC" w:rsidRDefault="002A07AC" w14:paraId="74DFC2CD" w14:textId="282E3A08">
      <w:pPr>
        <w:spacing w:line="360" w:lineRule="auto"/>
        <w:ind w:left="360"/>
        <w:rPr>
          <w:rFonts w:asciiTheme="minorHAnsi" w:hAnsiTheme="minorHAnsi" w:cstheme="minorHAnsi"/>
          <w:szCs w:val="24"/>
        </w:rPr>
      </w:pPr>
      <w:r>
        <w:rPr>
          <w:rFonts w:asciiTheme="minorHAnsi" w:hAnsiTheme="minorHAnsi" w:cstheme="minorHAnsi"/>
          <w:szCs w:val="24"/>
        </w:rPr>
        <w:t xml:space="preserve">4. If selected </w:t>
      </w:r>
      <w:r w:rsidRPr="006565BD">
        <w:rPr>
          <w:rFonts w:asciiTheme="minorHAnsi" w:hAnsiTheme="minorHAnsi" w:cstheme="minorHAnsi"/>
          <w:b/>
          <w:bCs/>
          <w:szCs w:val="24"/>
        </w:rPr>
        <w:t>‘Request Type’</w:t>
      </w:r>
      <w:r>
        <w:rPr>
          <w:rFonts w:asciiTheme="minorHAnsi" w:hAnsiTheme="minorHAnsi" w:cstheme="minorHAnsi"/>
          <w:szCs w:val="24"/>
        </w:rPr>
        <w:t xml:space="preserve"> = </w:t>
      </w:r>
      <w:r w:rsidRPr="006565BD">
        <w:rPr>
          <w:rFonts w:asciiTheme="minorHAnsi" w:hAnsiTheme="minorHAnsi" w:cstheme="minorHAnsi"/>
          <w:b/>
          <w:bCs/>
          <w:szCs w:val="24"/>
        </w:rPr>
        <w:t>‘Cancellation’</w:t>
      </w:r>
      <w:r>
        <w:rPr>
          <w:rFonts w:asciiTheme="minorHAnsi" w:hAnsiTheme="minorHAnsi" w:cstheme="minorHAnsi"/>
          <w:szCs w:val="24"/>
        </w:rPr>
        <w:t>:</w:t>
      </w:r>
    </w:p>
    <w:p w:rsidR="005B5194" w:rsidP="005B5194" w:rsidRDefault="005B5194" w14:paraId="1F2CAE7F" w14:textId="3B315FE9">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w:t>
      </w:r>
      <w:r w:rsidR="00886A8A">
        <w:rPr>
          <w:rFonts w:asciiTheme="minorHAnsi" w:hAnsiTheme="minorHAnsi" w:cstheme="minorHAnsi"/>
          <w:szCs w:val="24"/>
        </w:rPr>
        <w:t xml:space="preserve"> click on ‘</w:t>
      </w:r>
      <w:r w:rsidRPr="001B5886" w:rsidR="00886A8A">
        <w:rPr>
          <w:rFonts w:asciiTheme="minorHAnsi" w:hAnsiTheme="minorHAnsi" w:cstheme="minorHAnsi"/>
          <w:b/>
          <w:bCs/>
          <w:szCs w:val="24"/>
        </w:rPr>
        <w:t>Inquire Blacklist</w:t>
      </w:r>
      <w:r w:rsidR="00886A8A">
        <w:rPr>
          <w:rFonts w:asciiTheme="minorHAnsi" w:hAnsiTheme="minorHAnsi" w:cstheme="minorHAnsi"/>
          <w:szCs w:val="24"/>
        </w:rPr>
        <w:t xml:space="preserve">’ </w:t>
      </w:r>
      <w:r w:rsidR="00417DA7">
        <w:rPr>
          <w:rFonts w:asciiTheme="minorHAnsi" w:hAnsiTheme="minorHAnsi" w:cstheme="minorHAnsi"/>
          <w:szCs w:val="24"/>
        </w:rPr>
        <w:t>button to retrieve the blacklist details on matched Customers (Internal and External)</w:t>
      </w:r>
      <w:r w:rsidR="00D64ADC">
        <w:rPr>
          <w:rFonts w:asciiTheme="minorHAnsi" w:hAnsiTheme="minorHAnsi" w:cstheme="minorHAnsi"/>
          <w:szCs w:val="24"/>
        </w:rPr>
        <w:t>.</w:t>
      </w:r>
      <w:r w:rsidR="00417DA7">
        <w:rPr>
          <w:rFonts w:asciiTheme="minorHAnsi" w:hAnsiTheme="minorHAnsi" w:cstheme="minorHAnsi"/>
          <w:szCs w:val="24"/>
        </w:rPr>
        <w:t xml:space="preserve"> The details will be displayed in the ‘Blacklist Details’ grid. </w:t>
      </w:r>
    </w:p>
    <w:p w:rsidR="00417DA7" w:rsidP="00417DA7" w:rsidRDefault="00417DA7" w14:paraId="5EE5C3D3" w14:textId="77777777">
      <w:pPr>
        <w:spacing w:line="360" w:lineRule="auto"/>
        <w:rPr>
          <w:rFonts w:asciiTheme="minorHAnsi" w:hAnsiTheme="minorHAnsi" w:cstheme="minorHAnsi"/>
          <w:szCs w:val="24"/>
        </w:rPr>
      </w:pPr>
    </w:p>
    <w:p w:rsidR="00D47FC4" w:rsidP="00417DA7" w:rsidRDefault="00D47FC4" w14:paraId="585AB6C9" w14:textId="77777777">
      <w:pPr>
        <w:spacing w:line="360" w:lineRule="auto"/>
        <w:rPr>
          <w:rFonts w:asciiTheme="minorHAnsi" w:hAnsiTheme="minorHAnsi" w:cstheme="minorHAnsi"/>
          <w:szCs w:val="24"/>
        </w:rPr>
      </w:pPr>
    </w:p>
    <w:p w:rsidR="00D47FC4" w:rsidP="00417DA7" w:rsidRDefault="00D47FC4" w14:paraId="7B703041" w14:textId="77777777">
      <w:pPr>
        <w:spacing w:line="360" w:lineRule="auto"/>
        <w:rPr>
          <w:rFonts w:asciiTheme="minorHAnsi" w:hAnsiTheme="minorHAnsi" w:cstheme="minorHAnsi"/>
          <w:szCs w:val="24"/>
        </w:rPr>
      </w:pPr>
    </w:p>
    <w:p w:rsidRPr="00417DA7" w:rsidR="00417DA7" w:rsidP="00417DA7" w:rsidRDefault="00417DA7" w14:paraId="0AB85958" w14:textId="12A74161">
      <w:pPr>
        <w:spacing w:line="360" w:lineRule="auto"/>
        <w:rPr>
          <w:rFonts w:asciiTheme="minorHAnsi" w:hAnsiTheme="minorHAnsi" w:cstheme="minorHAnsi"/>
          <w:b/>
          <w:bCs/>
          <w:szCs w:val="24"/>
        </w:rPr>
      </w:pPr>
      <w:r w:rsidRPr="00417DA7">
        <w:rPr>
          <w:rFonts w:asciiTheme="minorHAnsi" w:hAnsiTheme="minorHAnsi" w:cstheme="minorHAnsi"/>
          <w:b/>
          <w:bCs/>
          <w:szCs w:val="24"/>
        </w:rPr>
        <w:t xml:space="preserve">Blacklist Details </w:t>
      </w:r>
    </w:p>
    <w:tbl>
      <w:tblPr>
        <w:tblStyle w:val="TableGrid"/>
        <w:tblW w:w="0" w:type="auto"/>
        <w:tblLook w:val="04A0" w:firstRow="1" w:lastRow="0" w:firstColumn="1" w:lastColumn="0" w:noHBand="0" w:noVBand="1"/>
      </w:tblPr>
      <w:tblGrid>
        <w:gridCol w:w="533"/>
        <w:gridCol w:w="687"/>
        <w:gridCol w:w="1389"/>
        <w:gridCol w:w="1015"/>
        <w:gridCol w:w="843"/>
        <w:gridCol w:w="743"/>
        <w:gridCol w:w="727"/>
        <w:gridCol w:w="727"/>
        <w:gridCol w:w="638"/>
        <w:gridCol w:w="638"/>
        <w:gridCol w:w="705"/>
        <w:gridCol w:w="705"/>
      </w:tblGrid>
      <w:tr w:rsidRPr="00735095" w:rsidR="00417DA7" w:rsidTr="00A36562" w14:paraId="1E6BD017" w14:textId="77777777">
        <w:tc>
          <w:tcPr>
            <w:tcW w:w="780" w:type="dxa"/>
          </w:tcPr>
          <w:p w:rsidRPr="00735095" w:rsidR="00417DA7" w:rsidP="00A36562" w:rsidRDefault="00417DA7" w14:paraId="3FEF6B46"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CIF ID</w:t>
            </w:r>
          </w:p>
        </w:tc>
        <w:tc>
          <w:tcPr>
            <w:tcW w:w="780" w:type="dxa"/>
          </w:tcPr>
          <w:p w:rsidRPr="00735095" w:rsidR="00417DA7" w:rsidP="00A36562" w:rsidRDefault="00417DA7" w14:paraId="5EF32F26"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Master Data ID </w:t>
            </w:r>
          </w:p>
        </w:tc>
        <w:tc>
          <w:tcPr>
            <w:tcW w:w="779" w:type="dxa"/>
          </w:tcPr>
          <w:p w:rsidRPr="00735095" w:rsidR="00417DA7" w:rsidP="00A36562" w:rsidRDefault="00417DA7" w14:paraId="3264B306"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Customer/Company Name </w:t>
            </w:r>
          </w:p>
        </w:tc>
        <w:tc>
          <w:tcPr>
            <w:tcW w:w="779" w:type="dxa"/>
          </w:tcPr>
          <w:p w:rsidRPr="00735095" w:rsidR="00417DA7" w:rsidP="00A36562" w:rsidRDefault="00417DA7" w14:paraId="5C34CE6F"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Date of Birth / Date of Incorporation </w:t>
            </w:r>
          </w:p>
        </w:tc>
        <w:tc>
          <w:tcPr>
            <w:tcW w:w="779" w:type="dxa"/>
          </w:tcPr>
          <w:p w:rsidRPr="00735095" w:rsidR="00417DA7" w:rsidP="00A36562" w:rsidRDefault="00417DA7" w14:paraId="70E06FAF"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Blacklisted Flag</w:t>
            </w:r>
          </w:p>
        </w:tc>
        <w:tc>
          <w:tcPr>
            <w:tcW w:w="779" w:type="dxa"/>
          </w:tcPr>
          <w:p w:rsidRPr="00735095" w:rsidR="00417DA7" w:rsidP="00A36562" w:rsidRDefault="00417DA7" w14:paraId="6D2973F9"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Remarks </w:t>
            </w:r>
          </w:p>
        </w:tc>
        <w:tc>
          <w:tcPr>
            <w:tcW w:w="779" w:type="dxa"/>
          </w:tcPr>
          <w:p w:rsidRPr="00735095" w:rsidR="00417DA7" w:rsidP="00A36562" w:rsidRDefault="00417DA7" w14:paraId="6A530AC5"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Reason Code </w:t>
            </w:r>
          </w:p>
        </w:tc>
        <w:tc>
          <w:tcPr>
            <w:tcW w:w="779" w:type="dxa"/>
          </w:tcPr>
          <w:p w:rsidRPr="00735095" w:rsidR="00417DA7" w:rsidP="00A36562" w:rsidRDefault="00417DA7" w14:paraId="0ED11664"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Start Date </w:t>
            </w:r>
          </w:p>
        </w:tc>
        <w:tc>
          <w:tcPr>
            <w:tcW w:w="779" w:type="dxa"/>
          </w:tcPr>
          <w:p w:rsidRPr="00735095" w:rsidR="00417DA7" w:rsidP="00A36562" w:rsidRDefault="00417DA7" w14:paraId="0654A03F"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No. </w:t>
            </w:r>
          </w:p>
        </w:tc>
        <w:tc>
          <w:tcPr>
            <w:tcW w:w="779" w:type="dxa"/>
          </w:tcPr>
          <w:p w:rsidRPr="00735095" w:rsidR="00417DA7" w:rsidP="00A36562" w:rsidRDefault="00417DA7" w14:paraId="779440EA"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Date </w:t>
            </w:r>
          </w:p>
        </w:tc>
        <w:tc>
          <w:tcPr>
            <w:tcW w:w="779" w:type="dxa"/>
          </w:tcPr>
          <w:p w:rsidRPr="00735095" w:rsidR="00417DA7" w:rsidP="00A36562" w:rsidRDefault="00417DA7" w14:paraId="0D8B3B69"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No. </w:t>
            </w:r>
          </w:p>
        </w:tc>
        <w:tc>
          <w:tcPr>
            <w:tcW w:w="779" w:type="dxa"/>
          </w:tcPr>
          <w:p w:rsidRPr="00735095" w:rsidR="00417DA7" w:rsidP="00A36562" w:rsidRDefault="00417DA7" w14:paraId="3172DBED" w14:textId="77777777">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date </w:t>
            </w:r>
          </w:p>
        </w:tc>
      </w:tr>
      <w:tr w:rsidRPr="00735095" w:rsidR="00417DA7" w:rsidTr="00A36562" w14:paraId="604C90E4" w14:textId="77777777">
        <w:tc>
          <w:tcPr>
            <w:tcW w:w="780" w:type="dxa"/>
          </w:tcPr>
          <w:p w:rsidRPr="00735095" w:rsidR="00417DA7" w:rsidP="00A36562" w:rsidRDefault="00417DA7" w14:paraId="291AD6A7" w14:textId="77777777">
            <w:pPr>
              <w:suppressAutoHyphens w:val="0"/>
              <w:spacing w:before="120" w:after="120" w:line="360" w:lineRule="auto"/>
              <w:jc w:val="both"/>
              <w:rPr>
                <w:rFonts w:asciiTheme="minorHAnsi" w:hAnsiTheme="minorHAnsi" w:cstheme="minorHAnsi"/>
                <w:sz w:val="14"/>
                <w:szCs w:val="14"/>
              </w:rPr>
            </w:pPr>
          </w:p>
        </w:tc>
        <w:tc>
          <w:tcPr>
            <w:tcW w:w="780" w:type="dxa"/>
          </w:tcPr>
          <w:p w:rsidRPr="00735095" w:rsidR="00417DA7" w:rsidP="00A36562" w:rsidRDefault="00417DA7" w14:paraId="05A98569"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536FBE39"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00E16993"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629BF036"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135B3039"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2C55A92A"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6D477B69"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6A564C19"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0BB25D16"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54A9CE16" w14:textId="77777777">
            <w:pPr>
              <w:suppressAutoHyphens w:val="0"/>
              <w:spacing w:before="120" w:after="120" w:line="360" w:lineRule="auto"/>
              <w:jc w:val="both"/>
              <w:rPr>
                <w:rFonts w:asciiTheme="minorHAnsi" w:hAnsiTheme="minorHAnsi" w:cstheme="minorHAnsi"/>
                <w:sz w:val="14"/>
                <w:szCs w:val="14"/>
              </w:rPr>
            </w:pPr>
          </w:p>
        </w:tc>
        <w:tc>
          <w:tcPr>
            <w:tcW w:w="779" w:type="dxa"/>
          </w:tcPr>
          <w:p w:rsidRPr="00735095" w:rsidR="00417DA7" w:rsidP="00A36562" w:rsidRDefault="00417DA7" w14:paraId="11540B92" w14:textId="77777777">
            <w:pPr>
              <w:suppressAutoHyphens w:val="0"/>
              <w:spacing w:before="120" w:after="120" w:line="360" w:lineRule="auto"/>
              <w:jc w:val="both"/>
              <w:rPr>
                <w:rFonts w:asciiTheme="minorHAnsi" w:hAnsiTheme="minorHAnsi" w:cstheme="minorHAnsi"/>
                <w:sz w:val="14"/>
                <w:szCs w:val="14"/>
              </w:rPr>
            </w:pPr>
          </w:p>
        </w:tc>
      </w:tr>
    </w:tbl>
    <w:p w:rsidRPr="00417DA7" w:rsidR="00417DA7" w:rsidP="00417DA7" w:rsidRDefault="00417DA7" w14:paraId="203C2F4D" w14:textId="77777777">
      <w:pPr>
        <w:spacing w:line="360" w:lineRule="auto"/>
        <w:rPr>
          <w:rFonts w:asciiTheme="minorHAnsi" w:hAnsiTheme="minorHAnsi" w:cstheme="minorHAnsi"/>
          <w:szCs w:val="24"/>
        </w:rPr>
      </w:pPr>
    </w:p>
    <w:p w:rsidR="00432790" w:rsidP="005B5194" w:rsidRDefault="00432790" w14:paraId="480940F3" w14:textId="31931CF5">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 select the blacklists from the Blacklist Details grid and click on ‘</w:t>
      </w:r>
      <w:r w:rsidRPr="007D12E9">
        <w:rPr>
          <w:rFonts w:asciiTheme="minorHAnsi" w:hAnsiTheme="minorHAnsi" w:cstheme="minorHAnsi"/>
          <w:b/>
          <w:bCs/>
          <w:szCs w:val="24"/>
        </w:rPr>
        <w:t>Consider for Blacklist Update’</w:t>
      </w:r>
      <w:r w:rsidR="007D12E9">
        <w:rPr>
          <w:rFonts w:asciiTheme="minorHAnsi" w:hAnsiTheme="minorHAnsi" w:cstheme="minorHAnsi"/>
          <w:b/>
          <w:bCs/>
          <w:szCs w:val="24"/>
        </w:rPr>
        <w:t xml:space="preserve"> </w:t>
      </w:r>
      <w:r w:rsidR="007D12E9">
        <w:rPr>
          <w:rFonts w:asciiTheme="minorHAnsi" w:hAnsiTheme="minorHAnsi" w:cstheme="minorHAnsi"/>
          <w:szCs w:val="24"/>
        </w:rPr>
        <w:t>and the selected blacklist</w:t>
      </w:r>
      <w:r w:rsidR="002345AF">
        <w:rPr>
          <w:rFonts w:asciiTheme="minorHAnsi" w:hAnsiTheme="minorHAnsi" w:cstheme="minorHAnsi"/>
          <w:szCs w:val="24"/>
        </w:rPr>
        <w:t xml:space="preserve">s will be considered for removing Internal/External Blacklists. </w:t>
      </w:r>
    </w:p>
    <w:p w:rsidRPr="001B5886" w:rsidR="002345AF" w:rsidP="005B5194" w:rsidRDefault="002345AF" w14:paraId="4185359E" w14:textId="1A7D9F1C">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 select the</w:t>
      </w:r>
      <w:r w:rsidR="001B5886">
        <w:rPr>
          <w:rFonts w:asciiTheme="minorHAnsi" w:hAnsiTheme="minorHAnsi" w:cstheme="minorHAnsi"/>
          <w:szCs w:val="24"/>
        </w:rPr>
        <w:t xml:space="preserve"> CASA</w:t>
      </w:r>
      <w:r>
        <w:rPr>
          <w:rFonts w:asciiTheme="minorHAnsi" w:hAnsiTheme="minorHAnsi" w:cstheme="minorHAnsi"/>
          <w:szCs w:val="24"/>
        </w:rPr>
        <w:t xml:space="preserve"> </w:t>
      </w:r>
      <w:r w:rsidR="002E421E">
        <w:rPr>
          <w:rFonts w:asciiTheme="minorHAnsi" w:hAnsiTheme="minorHAnsi" w:cstheme="minorHAnsi"/>
          <w:szCs w:val="24"/>
        </w:rPr>
        <w:t xml:space="preserve">accounts from </w:t>
      </w:r>
      <w:r w:rsidRPr="002E421E" w:rsidR="002E421E">
        <w:rPr>
          <w:rFonts w:asciiTheme="minorHAnsi" w:hAnsiTheme="minorHAnsi" w:cstheme="minorHAnsi"/>
          <w:b/>
          <w:bCs/>
          <w:szCs w:val="24"/>
        </w:rPr>
        <w:t>‘Product Details’</w:t>
      </w:r>
      <w:r w:rsidR="002E421E">
        <w:rPr>
          <w:rFonts w:asciiTheme="minorHAnsi" w:hAnsiTheme="minorHAnsi" w:cstheme="minorHAnsi"/>
          <w:szCs w:val="24"/>
        </w:rPr>
        <w:t xml:space="preserve"> grid and click on </w:t>
      </w:r>
      <w:r w:rsidRPr="002E421E" w:rsidR="002E421E">
        <w:rPr>
          <w:rFonts w:asciiTheme="minorHAnsi" w:hAnsiTheme="minorHAnsi" w:cstheme="minorHAnsi"/>
          <w:b/>
          <w:bCs/>
          <w:szCs w:val="24"/>
        </w:rPr>
        <w:t>‘</w:t>
      </w:r>
      <w:r w:rsidR="001B5886">
        <w:rPr>
          <w:rFonts w:asciiTheme="minorHAnsi" w:hAnsiTheme="minorHAnsi" w:cstheme="minorHAnsi"/>
          <w:b/>
          <w:bCs/>
          <w:szCs w:val="24"/>
        </w:rPr>
        <w:t xml:space="preserve">Inquire on Hold’. </w:t>
      </w:r>
    </w:p>
    <w:p w:rsidRPr="00907322" w:rsidR="00D64ADC" w:rsidP="009C61EF" w:rsidRDefault="001B5886" w14:paraId="74126889" w14:textId="0780ABD2">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 xml:space="preserve">The existing Hold details will appear in the grid ‘Hold Details’ </w:t>
      </w:r>
      <w:r w:rsidR="00B672EB">
        <w:rPr>
          <w:rFonts w:asciiTheme="minorHAnsi" w:hAnsiTheme="minorHAnsi" w:cstheme="minorHAnsi"/>
          <w:szCs w:val="24"/>
        </w:rPr>
        <w:t>from where the user will select holds to be removed and click on ‘</w:t>
      </w:r>
      <w:r w:rsidRPr="009C61EF" w:rsidR="00B672EB">
        <w:rPr>
          <w:rFonts w:asciiTheme="minorHAnsi" w:hAnsiTheme="minorHAnsi" w:cstheme="minorHAnsi"/>
          <w:b/>
          <w:bCs/>
          <w:szCs w:val="24"/>
        </w:rPr>
        <w:t xml:space="preserve">Consider for </w:t>
      </w:r>
      <w:r w:rsidRPr="009C61EF" w:rsidR="009C61EF">
        <w:rPr>
          <w:rFonts w:asciiTheme="minorHAnsi" w:hAnsiTheme="minorHAnsi" w:cstheme="minorHAnsi"/>
          <w:b/>
          <w:bCs/>
          <w:szCs w:val="24"/>
        </w:rPr>
        <w:t>Hold Update’</w:t>
      </w:r>
      <w:r w:rsidR="009C61EF">
        <w:rPr>
          <w:rFonts w:asciiTheme="minorHAnsi" w:hAnsiTheme="minorHAnsi" w:cstheme="minorHAnsi"/>
          <w:b/>
          <w:bCs/>
          <w:szCs w:val="24"/>
        </w:rPr>
        <w:t xml:space="preserve">. </w:t>
      </w:r>
    </w:p>
    <w:p w:rsidR="00907322" w:rsidP="00907322" w:rsidRDefault="00907322" w14:paraId="29757755" w14:textId="77777777">
      <w:pPr>
        <w:spacing w:line="360" w:lineRule="auto"/>
        <w:rPr>
          <w:rFonts w:asciiTheme="minorHAnsi" w:hAnsiTheme="minorHAnsi" w:cstheme="minorHAnsi"/>
          <w:szCs w:val="24"/>
        </w:rPr>
      </w:pPr>
    </w:p>
    <w:p w:rsidR="00907322" w:rsidP="00907322" w:rsidRDefault="00907322" w14:paraId="2785966C" w14:textId="77777777">
      <w:pPr>
        <w:spacing w:line="360" w:lineRule="auto"/>
        <w:rPr>
          <w:rFonts w:asciiTheme="minorHAnsi" w:hAnsiTheme="minorHAnsi" w:cstheme="minorHAnsi"/>
          <w:szCs w:val="24"/>
        </w:rPr>
      </w:pPr>
    </w:p>
    <w:p w:rsidR="00907322" w:rsidP="00907322" w:rsidRDefault="00907322" w14:paraId="52B5B68D" w14:textId="4A904939">
      <w:pPr>
        <w:spacing w:line="360" w:lineRule="auto"/>
        <w:rPr>
          <w:rFonts w:asciiTheme="minorHAnsi" w:hAnsiTheme="minorHAnsi" w:cstheme="minorHAnsi"/>
          <w:b/>
          <w:bCs/>
          <w:szCs w:val="24"/>
        </w:rPr>
      </w:pPr>
      <w:r>
        <w:rPr>
          <w:rFonts w:asciiTheme="minorHAnsi" w:hAnsiTheme="minorHAnsi" w:cstheme="minorHAnsi"/>
          <w:szCs w:val="24"/>
        </w:rPr>
        <w:t xml:space="preserve">5. If selected </w:t>
      </w:r>
      <w:r>
        <w:rPr>
          <w:rFonts w:asciiTheme="minorHAnsi" w:hAnsiTheme="minorHAnsi" w:cstheme="minorHAnsi"/>
          <w:b/>
          <w:bCs/>
          <w:szCs w:val="24"/>
        </w:rPr>
        <w:t>‘Request Type’ = ‘Deceased – Transfer’ &amp; ‘Transfer’</w:t>
      </w:r>
    </w:p>
    <w:p w:rsidRPr="00F61356" w:rsidR="005336DC" w:rsidP="005336DC" w:rsidRDefault="00907322" w14:paraId="7A685CE8" w14:textId="77777777">
      <w:pPr>
        <w:pStyle w:val="ListParagraph"/>
        <w:numPr>
          <w:ilvl w:val="0"/>
          <w:numId w:val="76"/>
        </w:numPr>
        <w:spacing w:line="360" w:lineRule="auto"/>
        <w:rPr>
          <w:rFonts w:asciiTheme="minorHAnsi" w:hAnsiTheme="minorHAnsi" w:cstheme="minorHAnsi"/>
          <w:b/>
          <w:bCs/>
          <w:szCs w:val="24"/>
        </w:rPr>
      </w:pPr>
      <w:r>
        <w:rPr>
          <w:rFonts w:asciiTheme="minorHAnsi" w:hAnsiTheme="minorHAnsi" w:cstheme="minorHAnsi"/>
          <w:szCs w:val="24"/>
        </w:rPr>
        <w:t>The user will select the products from ‘Product Details’ grid and click on ‘</w:t>
      </w:r>
      <w:r w:rsidRPr="00907322">
        <w:rPr>
          <w:rFonts w:asciiTheme="minorHAnsi" w:hAnsiTheme="minorHAnsi" w:cstheme="minorHAnsi"/>
          <w:b/>
          <w:bCs/>
          <w:szCs w:val="24"/>
        </w:rPr>
        <w:t>Consider for Obligations’</w:t>
      </w:r>
      <w:r w:rsidRPr="005336DC">
        <w:rPr>
          <w:rFonts w:asciiTheme="minorHAnsi" w:hAnsiTheme="minorHAnsi" w:cstheme="minorHAnsi"/>
          <w:szCs w:val="24"/>
        </w:rPr>
        <w:t>.</w:t>
      </w:r>
    </w:p>
    <w:p w:rsidR="00F61356" w:rsidP="00F61356" w:rsidRDefault="00F61356" w14:paraId="3C17ABFE" w14:textId="77777777">
      <w:pPr>
        <w:pStyle w:val="ListParagraph"/>
        <w:numPr>
          <w:ilvl w:val="0"/>
          <w:numId w:val="76"/>
        </w:numPr>
        <w:spacing w:line="360" w:lineRule="auto"/>
        <w:rPr>
          <w:rFonts w:asciiTheme="minorHAnsi" w:hAnsiTheme="minorHAnsi" w:cstheme="minorHAnsi"/>
          <w:szCs w:val="24"/>
        </w:rPr>
      </w:pPr>
      <w:r>
        <w:rPr>
          <w:rFonts w:asciiTheme="minorHAnsi" w:hAnsiTheme="minorHAnsi" w:cstheme="minorHAnsi"/>
          <w:szCs w:val="24"/>
        </w:rPr>
        <w:t>In case of Deceased – Transfer, if in ‘Product Details’ grid, there are only CASA accounts and any of them has a Joint Account, then a ‘</w:t>
      </w:r>
      <w:r w:rsidRPr="00F61356">
        <w:rPr>
          <w:rFonts w:asciiTheme="minorHAnsi" w:hAnsiTheme="minorHAnsi" w:cstheme="minorHAnsi"/>
          <w:b/>
          <w:bCs/>
          <w:szCs w:val="24"/>
        </w:rPr>
        <w:t>Joint Account Details’</w:t>
      </w:r>
      <w:r>
        <w:rPr>
          <w:rFonts w:asciiTheme="minorHAnsi" w:hAnsiTheme="minorHAnsi" w:cstheme="minorHAnsi"/>
          <w:szCs w:val="24"/>
        </w:rPr>
        <w:t xml:space="preserve"> section will be visible to the user with the following fields: </w:t>
      </w:r>
    </w:p>
    <w:p w:rsidRPr="00F61356" w:rsidR="00F61356" w:rsidP="00F61356" w:rsidRDefault="00F61356" w14:paraId="6236F828" w14:textId="047B44CC">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Account ID </w:t>
      </w:r>
    </w:p>
    <w:p w:rsidRPr="00FC53C9" w:rsidR="00F61356" w:rsidP="00F61356" w:rsidRDefault="00FC53C9" w14:paraId="255580DA" w14:textId="1830E6AB">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Joint Account Name </w:t>
      </w:r>
    </w:p>
    <w:p w:rsidRPr="00FC53C9" w:rsidR="00FC53C9" w:rsidP="00F61356" w:rsidRDefault="00FC53C9" w14:paraId="5B7D51C7" w14:textId="6DF5C18C">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Joint Account Number </w:t>
      </w:r>
    </w:p>
    <w:p w:rsidRPr="00FC53C9" w:rsidR="00FC53C9" w:rsidP="00F61356" w:rsidRDefault="00FC53C9" w14:paraId="42101E1E" w14:textId="48F722DE">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Amount in AED</w:t>
      </w:r>
    </w:p>
    <w:p w:rsidRPr="00FC53C9" w:rsidR="00FC53C9" w:rsidP="00F61356" w:rsidRDefault="00FC53C9" w14:paraId="6D531DC8" w14:textId="30EB9F5C">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Date </w:t>
      </w:r>
    </w:p>
    <w:p w:rsidRPr="005336DC" w:rsidR="00FC53C9" w:rsidP="00F61356" w:rsidRDefault="00FC53C9" w14:paraId="62931577" w14:textId="4C6F0478">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MCQ </w:t>
      </w:r>
    </w:p>
    <w:p w:rsidRPr="005336DC" w:rsidR="00907322" w:rsidP="005336DC" w:rsidRDefault="00907322" w14:paraId="263B398D" w14:textId="40BD5DD0">
      <w:pPr>
        <w:spacing w:line="360" w:lineRule="auto"/>
        <w:rPr>
          <w:rFonts w:asciiTheme="minorHAnsi" w:hAnsiTheme="minorHAnsi" w:cstheme="minorHAnsi"/>
          <w:b/>
          <w:bCs/>
          <w:szCs w:val="24"/>
        </w:rPr>
      </w:pPr>
      <w:r w:rsidRPr="005336DC">
        <w:rPr>
          <w:rFonts w:asciiTheme="minorHAnsi" w:hAnsiTheme="minorHAnsi" w:cstheme="minorHAnsi"/>
          <w:szCs w:val="24"/>
        </w:rPr>
        <w:t xml:space="preserve"> </w:t>
      </w:r>
    </w:p>
    <w:p w:rsidRPr="00800AC4" w:rsidR="000E1E7C" w:rsidP="00263D7A" w:rsidRDefault="00263D7A" w14:paraId="0F73CDAA" w14:textId="77777777">
      <w:pPr>
        <w:pStyle w:val="ListParagraph"/>
        <w:numPr>
          <w:ilvl w:val="0"/>
          <w:numId w:val="51"/>
        </w:numPr>
        <w:spacing w:line="360" w:lineRule="auto"/>
        <w:rPr>
          <w:rFonts w:asciiTheme="minorHAnsi" w:hAnsiTheme="minorHAnsi" w:cstheme="minorHAnsi"/>
          <w:szCs w:val="24"/>
        </w:rPr>
      </w:pPr>
      <w:r w:rsidRPr="00800AC4">
        <w:rPr>
          <w:rFonts w:asciiTheme="minorHAnsi" w:hAnsiTheme="minorHAnsi" w:cstheme="minorHAnsi"/>
          <w:szCs w:val="24"/>
        </w:rPr>
        <w:t>Once the user</w:t>
      </w:r>
      <w:r w:rsidRPr="00800AC4" w:rsidR="00FE1BC8">
        <w:rPr>
          <w:rFonts w:asciiTheme="minorHAnsi" w:hAnsiTheme="minorHAnsi" w:cstheme="minorHAnsi"/>
          <w:szCs w:val="24"/>
        </w:rPr>
        <w:t xml:space="preserve"> performs the above tasks </w:t>
      </w:r>
      <w:r w:rsidRPr="00800AC4" w:rsidR="00E37A2D">
        <w:rPr>
          <w:rFonts w:asciiTheme="minorHAnsi" w:hAnsiTheme="minorHAnsi" w:cstheme="minorHAnsi"/>
          <w:szCs w:val="24"/>
        </w:rPr>
        <w:t xml:space="preserve">as per the request type, the user will take decision as </w:t>
      </w:r>
      <w:r w:rsidRPr="00800AC4" w:rsidR="00E37A2D">
        <w:rPr>
          <w:rFonts w:asciiTheme="minorHAnsi" w:hAnsiTheme="minorHAnsi" w:cstheme="minorHAnsi"/>
          <w:b/>
          <w:bCs/>
          <w:szCs w:val="24"/>
        </w:rPr>
        <w:t>‘Submit’</w:t>
      </w:r>
      <w:r w:rsidRPr="00800AC4" w:rsidR="00E37A2D">
        <w:rPr>
          <w:rFonts w:asciiTheme="minorHAnsi" w:hAnsiTheme="minorHAnsi" w:cstheme="minorHAnsi"/>
          <w:szCs w:val="24"/>
        </w:rPr>
        <w:t xml:space="preserve"> and the WI will move to </w:t>
      </w:r>
      <w:r w:rsidRPr="00800AC4" w:rsidR="00E37A2D">
        <w:rPr>
          <w:rFonts w:asciiTheme="minorHAnsi" w:hAnsiTheme="minorHAnsi" w:cstheme="minorHAnsi"/>
          <w:b/>
          <w:bCs/>
          <w:szCs w:val="24"/>
        </w:rPr>
        <w:t>‘Initiation Checker’</w:t>
      </w:r>
      <w:r w:rsidRPr="00800AC4" w:rsidR="00E37A2D">
        <w:rPr>
          <w:rFonts w:asciiTheme="minorHAnsi" w:hAnsiTheme="minorHAnsi" w:cstheme="minorHAnsi"/>
          <w:szCs w:val="24"/>
        </w:rPr>
        <w:t xml:space="preserve"> queue.</w:t>
      </w:r>
    </w:p>
    <w:p w:rsidRPr="00800AC4" w:rsidR="000E1E7C" w:rsidP="000E1E7C" w:rsidRDefault="000E1E7C" w14:paraId="02DF89D8" w14:textId="77777777">
      <w:pPr>
        <w:spacing w:line="360" w:lineRule="auto"/>
        <w:rPr>
          <w:rFonts w:asciiTheme="minorHAnsi" w:hAnsiTheme="minorHAnsi" w:cstheme="minorHAnsi"/>
          <w:szCs w:val="24"/>
        </w:rPr>
      </w:pPr>
    </w:p>
    <w:p w:rsidRPr="00800AC4" w:rsidR="000E1E7C" w:rsidP="000E1E7C" w:rsidRDefault="00E37A2D" w14:paraId="229D0C97" w14:textId="77777777">
      <w:pPr>
        <w:spacing w:line="360" w:lineRule="auto"/>
        <w:rPr>
          <w:rFonts w:asciiTheme="minorHAnsi" w:hAnsiTheme="minorHAnsi" w:cstheme="minorHAnsi"/>
          <w:szCs w:val="24"/>
        </w:rPr>
      </w:pPr>
      <w:r w:rsidRPr="00800AC4">
        <w:rPr>
          <w:rFonts w:asciiTheme="minorHAnsi" w:hAnsiTheme="minorHAnsi" w:cstheme="minorHAnsi"/>
          <w:szCs w:val="24"/>
        </w:rPr>
        <w:t xml:space="preserve"> </w:t>
      </w:r>
      <w:r w:rsidRPr="00800AC4" w:rsidR="00263D7A">
        <w:rPr>
          <w:rFonts w:asciiTheme="minorHAnsi" w:hAnsiTheme="minorHAnsi" w:cstheme="minorHAnsi"/>
          <w:szCs w:val="24"/>
        </w:rPr>
        <w:t xml:space="preserve"> </w:t>
      </w:r>
    </w:p>
    <w:tbl>
      <w:tblPr>
        <w:tblStyle w:val="TableGrid"/>
        <w:tblW w:w="0" w:type="auto"/>
        <w:tblInd w:w="1075" w:type="dxa"/>
        <w:tblLook w:val="04A0" w:firstRow="1" w:lastRow="0" w:firstColumn="1" w:lastColumn="0" w:noHBand="0" w:noVBand="1"/>
      </w:tblPr>
      <w:tblGrid>
        <w:gridCol w:w="1923"/>
        <w:gridCol w:w="1984"/>
        <w:gridCol w:w="1954"/>
      </w:tblGrid>
      <w:tr w:rsidRPr="00800AC4" w:rsidR="004610AF" w:rsidTr="009725A5" w14:paraId="5F138C45" w14:textId="77777777">
        <w:tc>
          <w:tcPr>
            <w:tcW w:w="1923" w:type="dxa"/>
          </w:tcPr>
          <w:p w:rsidRPr="00800AC4" w:rsidR="004610AF" w:rsidP="00ED78C1" w:rsidRDefault="004610AF" w14:paraId="7DF8BFB0" w14:textId="5F84E747">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1984" w:type="dxa"/>
          </w:tcPr>
          <w:p w:rsidRPr="00800AC4" w:rsidR="004610AF" w:rsidP="00ED78C1" w:rsidRDefault="004610AF" w14:paraId="03BA20EB" w14:textId="02399824">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1954" w:type="dxa"/>
          </w:tcPr>
          <w:p w:rsidRPr="00800AC4" w:rsidR="004610AF" w:rsidP="00ED78C1" w:rsidRDefault="004610AF" w14:paraId="4ADEC40A" w14:textId="5B0902B8">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will move to </w:t>
            </w:r>
          </w:p>
        </w:tc>
      </w:tr>
      <w:tr w:rsidRPr="00800AC4" w:rsidR="004610AF" w:rsidTr="009725A5" w14:paraId="0A0B83B9" w14:textId="77777777">
        <w:tc>
          <w:tcPr>
            <w:tcW w:w="1923" w:type="dxa"/>
          </w:tcPr>
          <w:p w:rsidRPr="00800AC4" w:rsidR="004610AF" w:rsidP="00ED78C1" w:rsidRDefault="004610AF" w14:paraId="0BF92EB4" w14:textId="22EF5E0C">
            <w:pPr>
              <w:spacing w:line="360" w:lineRule="auto"/>
              <w:rPr>
                <w:rFonts w:asciiTheme="minorHAnsi" w:hAnsiTheme="minorHAnsi" w:cstheme="minorHAnsi"/>
                <w:szCs w:val="24"/>
              </w:rPr>
            </w:pPr>
            <w:r w:rsidRPr="00800AC4">
              <w:rPr>
                <w:rFonts w:asciiTheme="minorHAnsi" w:hAnsiTheme="minorHAnsi" w:cstheme="minorHAnsi"/>
                <w:szCs w:val="24"/>
              </w:rPr>
              <w:t>Submit</w:t>
            </w:r>
          </w:p>
        </w:tc>
        <w:tc>
          <w:tcPr>
            <w:tcW w:w="1984" w:type="dxa"/>
          </w:tcPr>
          <w:p w:rsidRPr="00800AC4" w:rsidR="004610AF" w:rsidP="00ED78C1" w:rsidRDefault="004610AF" w14:paraId="27DD8528" w14:textId="4C0094EB">
            <w:pPr>
              <w:spacing w:line="360" w:lineRule="auto"/>
              <w:rPr>
                <w:rFonts w:asciiTheme="minorHAnsi" w:hAnsiTheme="minorHAnsi" w:cstheme="minorHAnsi"/>
                <w:szCs w:val="24"/>
              </w:rPr>
            </w:pPr>
            <w:r w:rsidRPr="00800AC4">
              <w:rPr>
                <w:rFonts w:asciiTheme="minorHAnsi" w:hAnsiTheme="minorHAnsi" w:cstheme="minorHAnsi"/>
                <w:szCs w:val="24"/>
              </w:rPr>
              <w:t xml:space="preserve">All </w:t>
            </w:r>
          </w:p>
        </w:tc>
        <w:tc>
          <w:tcPr>
            <w:tcW w:w="1954" w:type="dxa"/>
          </w:tcPr>
          <w:p w:rsidRPr="00800AC4" w:rsidR="004610AF" w:rsidP="00ED78C1" w:rsidRDefault="004610AF" w14:paraId="718157A0" w14:textId="6F519567">
            <w:pPr>
              <w:spacing w:line="360" w:lineRule="auto"/>
              <w:rPr>
                <w:rFonts w:asciiTheme="minorHAnsi" w:hAnsiTheme="minorHAnsi" w:cstheme="minorHAnsi"/>
                <w:szCs w:val="24"/>
              </w:rPr>
            </w:pPr>
            <w:r w:rsidRPr="00800AC4">
              <w:rPr>
                <w:rFonts w:asciiTheme="minorHAnsi" w:hAnsiTheme="minorHAnsi" w:cstheme="minorHAnsi"/>
                <w:szCs w:val="24"/>
              </w:rPr>
              <w:t xml:space="preserve">Initiation Checker   </w:t>
            </w:r>
          </w:p>
        </w:tc>
      </w:tr>
    </w:tbl>
    <w:p w:rsidRPr="000E1E7C" w:rsidR="00263D7A" w:rsidP="000E1E7C" w:rsidRDefault="00263D7A" w14:paraId="2BC33035" w14:textId="611FF8EA">
      <w:pPr>
        <w:spacing w:line="360" w:lineRule="auto"/>
        <w:rPr>
          <w:rFonts w:asciiTheme="minorHAnsi" w:hAnsiTheme="minorHAnsi" w:cstheme="minorHAnsi"/>
          <w:sz w:val="22"/>
          <w:szCs w:val="22"/>
        </w:rPr>
      </w:pPr>
    </w:p>
    <w:p w:rsidR="00F459F6" w:rsidP="007C1709" w:rsidRDefault="000E1E7C" w14:paraId="05E2FC8B" w14:textId="0C00F079">
      <w:pPr>
        <w:pStyle w:val="Heading3"/>
      </w:pPr>
      <w:bookmarkStart w:name="_Toc166061952" w:id="277"/>
      <w:r>
        <w:t>Access Details</w:t>
      </w:r>
      <w:bookmarkEnd w:id="277"/>
      <w:r>
        <w:t xml:space="preserve"> </w:t>
      </w:r>
    </w:p>
    <w:p w:rsidRPr="000E1E7C" w:rsidR="000E1E7C" w:rsidP="000E1E7C" w:rsidRDefault="000E1E7C" w14:paraId="38B2AFCA"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800AC4" w:rsidR="000E1E7C" w:rsidTr="00ED78C1" w14:paraId="5E170518" w14:textId="77777777">
        <w:tc>
          <w:tcPr>
            <w:tcW w:w="3539" w:type="dxa"/>
          </w:tcPr>
          <w:p w:rsidRPr="00800AC4" w:rsidR="000E1E7C" w:rsidP="00ED78C1" w:rsidRDefault="000E1E7C" w14:paraId="5CC29CFA"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User Group</w:t>
            </w:r>
          </w:p>
        </w:tc>
        <w:tc>
          <w:tcPr>
            <w:tcW w:w="4768" w:type="dxa"/>
          </w:tcPr>
          <w:p w:rsidRPr="00800AC4" w:rsidR="000E1E7C" w:rsidP="00ED78C1" w:rsidRDefault="000E1E7C" w14:paraId="310D1623" w14:textId="189C381B">
            <w:pPr>
              <w:pStyle w:val="ListParagraph"/>
              <w:spacing w:line="360" w:lineRule="auto"/>
              <w:ind w:left="43"/>
              <w:jc w:val="both"/>
              <w:rPr>
                <w:rFonts w:ascii="Calibri" w:hAnsi="Calibri" w:eastAsia="Calibri" w:cs="Arial"/>
                <w:szCs w:val="24"/>
              </w:rPr>
            </w:pPr>
            <w:r w:rsidRPr="00800AC4">
              <w:rPr>
                <w:rFonts w:ascii="Calibri" w:hAnsi="Calibri" w:eastAsia="Calibri" w:cs="Arial"/>
                <w:szCs w:val="24"/>
              </w:rPr>
              <w:t xml:space="preserve">The queue will be accessed by </w:t>
            </w:r>
            <w:r w:rsidR="00675646">
              <w:rPr>
                <w:rFonts w:ascii="Calibri" w:hAnsi="Calibri" w:eastAsia="Calibri" w:cs="Arial"/>
                <w:szCs w:val="24"/>
              </w:rPr>
              <w:t xml:space="preserve">Operations Initiation </w:t>
            </w:r>
            <w:r w:rsidRPr="00800AC4">
              <w:rPr>
                <w:rFonts w:ascii="Calibri" w:hAnsi="Calibri" w:eastAsia="Calibri" w:cs="Arial"/>
                <w:szCs w:val="24"/>
              </w:rPr>
              <w:t>user.</w:t>
            </w:r>
          </w:p>
        </w:tc>
      </w:tr>
      <w:tr w:rsidRPr="00800AC4" w:rsidR="000E1E7C" w:rsidTr="00ED78C1" w14:paraId="74D49D20" w14:textId="77777777">
        <w:tc>
          <w:tcPr>
            <w:tcW w:w="3539" w:type="dxa"/>
          </w:tcPr>
          <w:p w:rsidRPr="00800AC4" w:rsidR="000E1E7C" w:rsidP="00ED78C1" w:rsidRDefault="000E1E7C" w14:paraId="342B5564"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Filters </w:t>
            </w:r>
          </w:p>
        </w:tc>
        <w:tc>
          <w:tcPr>
            <w:tcW w:w="4768" w:type="dxa"/>
          </w:tcPr>
          <w:p w:rsidRPr="00800AC4" w:rsidR="000E1E7C" w:rsidP="00ED78C1" w:rsidRDefault="000E1E7C" w14:paraId="7D77B7D7"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NA</w:t>
            </w:r>
          </w:p>
        </w:tc>
      </w:tr>
      <w:tr w:rsidRPr="00800AC4" w:rsidR="000E1E7C" w:rsidTr="00ED78C1" w14:paraId="669401E2" w14:textId="77777777">
        <w:tc>
          <w:tcPr>
            <w:tcW w:w="3539" w:type="dxa"/>
          </w:tcPr>
          <w:p w:rsidRPr="00800AC4" w:rsidR="000E1E7C" w:rsidP="00ED78C1" w:rsidRDefault="000E1E7C" w14:paraId="1B9CD5BB"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Assignment</w:t>
            </w:r>
          </w:p>
        </w:tc>
        <w:tc>
          <w:tcPr>
            <w:tcW w:w="4768" w:type="dxa"/>
          </w:tcPr>
          <w:p w:rsidRPr="00800AC4" w:rsidR="000E1E7C" w:rsidP="00ED78C1" w:rsidRDefault="000E1E7C" w14:paraId="6AC01935"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No Assignment </w:t>
            </w:r>
          </w:p>
        </w:tc>
      </w:tr>
      <w:tr w:rsidRPr="00800AC4" w:rsidR="000E1E7C" w:rsidTr="00ED78C1" w14:paraId="015CA785" w14:textId="77777777">
        <w:tc>
          <w:tcPr>
            <w:tcW w:w="3539" w:type="dxa"/>
          </w:tcPr>
          <w:p w:rsidRPr="00800AC4" w:rsidR="000E1E7C" w:rsidP="00ED78C1" w:rsidRDefault="000E1E7C" w14:paraId="57193010"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Default Sorting (work-item listing)</w:t>
            </w:r>
          </w:p>
        </w:tc>
        <w:tc>
          <w:tcPr>
            <w:tcW w:w="4768" w:type="dxa"/>
          </w:tcPr>
          <w:p w:rsidRPr="00800AC4" w:rsidR="000E1E7C" w:rsidP="00ED78C1" w:rsidRDefault="000E1E7C" w14:paraId="7C55C467"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Entry Date and Time, Ascending order</w:t>
            </w:r>
          </w:p>
        </w:tc>
      </w:tr>
      <w:tr w:rsidRPr="00800AC4" w:rsidR="000E1E7C" w:rsidTr="00ED78C1" w14:paraId="26A4659B" w14:textId="77777777">
        <w:tc>
          <w:tcPr>
            <w:tcW w:w="3539" w:type="dxa"/>
          </w:tcPr>
          <w:p w:rsidRPr="00800AC4" w:rsidR="000E1E7C" w:rsidP="00ED78C1" w:rsidRDefault="000E1E7C" w14:paraId="5A9355C8"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Additional display columns</w:t>
            </w:r>
          </w:p>
        </w:tc>
        <w:tc>
          <w:tcPr>
            <w:tcW w:w="4768" w:type="dxa"/>
          </w:tcPr>
          <w:p w:rsidRPr="00800AC4" w:rsidR="000E1E7C" w:rsidP="00ED78C1" w:rsidRDefault="000E1E7C" w14:paraId="614EC9E6"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None</w:t>
            </w:r>
          </w:p>
        </w:tc>
      </w:tr>
      <w:tr w:rsidRPr="00800AC4" w:rsidR="000E1E7C" w:rsidTr="00ED78C1" w14:paraId="09A46CBD" w14:textId="77777777">
        <w:tc>
          <w:tcPr>
            <w:tcW w:w="3539" w:type="dxa"/>
            <w:tcBorders>
              <w:top w:val="single" w:color="auto" w:sz="4" w:space="0"/>
              <w:left w:val="single" w:color="auto" w:sz="4" w:space="0"/>
              <w:bottom w:val="single" w:color="auto" w:sz="4" w:space="0"/>
              <w:right w:val="single" w:color="auto" w:sz="4" w:space="0"/>
            </w:tcBorders>
          </w:tcPr>
          <w:p w:rsidRPr="00800AC4" w:rsidR="000E1E7C" w:rsidP="00ED78C1" w:rsidRDefault="000E1E7C" w14:paraId="0BDAB81D"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800AC4" w:rsidR="000E1E7C" w:rsidP="00ED78C1" w:rsidRDefault="000E1E7C" w14:paraId="60D5EAFA"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NA </w:t>
            </w:r>
          </w:p>
        </w:tc>
      </w:tr>
    </w:tbl>
    <w:p w:rsidR="00F459F6" w:rsidP="0092275F" w:rsidRDefault="00F459F6" w14:paraId="26E1F250" w14:textId="77777777">
      <w:pPr>
        <w:spacing w:line="360" w:lineRule="auto"/>
        <w:ind w:left="360"/>
        <w:rPr>
          <w:rFonts w:asciiTheme="minorHAnsi" w:hAnsiTheme="minorHAnsi" w:cstheme="minorHAnsi"/>
          <w:sz w:val="22"/>
          <w:szCs w:val="22"/>
        </w:rPr>
      </w:pPr>
    </w:p>
    <w:p w:rsidR="009A3D5C" w:rsidP="004610AF" w:rsidRDefault="009A3D5C" w14:paraId="441666D1" w14:textId="77777777">
      <w:pPr>
        <w:spacing w:line="360" w:lineRule="auto"/>
        <w:rPr>
          <w:rFonts w:asciiTheme="minorHAnsi" w:hAnsiTheme="minorHAnsi" w:cstheme="minorHAnsi"/>
          <w:sz w:val="22"/>
          <w:szCs w:val="22"/>
        </w:rPr>
      </w:pPr>
    </w:p>
    <w:p w:rsidR="009A3D5C" w:rsidP="004610AF" w:rsidRDefault="009A3D5C" w14:paraId="204573D8" w14:textId="77777777">
      <w:pPr>
        <w:spacing w:line="360" w:lineRule="auto"/>
        <w:rPr>
          <w:rFonts w:asciiTheme="minorHAnsi" w:hAnsiTheme="minorHAnsi" w:cstheme="minorHAnsi"/>
          <w:sz w:val="22"/>
          <w:szCs w:val="22"/>
        </w:rPr>
      </w:pPr>
    </w:p>
    <w:p w:rsidR="00675646" w:rsidP="004610AF" w:rsidRDefault="00675646" w14:paraId="5E16AB37" w14:textId="77777777">
      <w:pPr>
        <w:spacing w:line="360" w:lineRule="auto"/>
        <w:rPr>
          <w:rFonts w:asciiTheme="minorHAnsi" w:hAnsiTheme="minorHAnsi" w:cstheme="minorHAnsi"/>
          <w:sz w:val="22"/>
          <w:szCs w:val="22"/>
        </w:rPr>
      </w:pPr>
    </w:p>
    <w:p w:rsidR="00675646" w:rsidP="004610AF" w:rsidRDefault="00675646" w14:paraId="449E4436" w14:textId="77777777">
      <w:pPr>
        <w:spacing w:line="360" w:lineRule="auto"/>
        <w:rPr>
          <w:rFonts w:asciiTheme="minorHAnsi" w:hAnsiTheme="minorHAnsi" w:cstheme="minorHAnsi"/>
          <w:sz w:val="22"/>
          <w:szCs w:val="22"/>
        </w:rPr>
      </w:pPr>
    </w:p>
    <w:p w:rsidR="00675646" w:rsidP="004610AF" w:rsidRDefault="00675646" w14:paraId="013C7396" w14:textId="77777777">
      <w:pPr>
        <w:spacing w:line="360" w:lineRule="auto"/>
        <w:rPr>
          <w:rFonts w:asciiTheme="minorHAnsi" w:hAnsiTheme="minorHAnsi" w:cstheme="minorHAnsi"/>
          <w:sz w:val="22"/>
          <w:szCs w:val="22"/>
        </w:rPr>
      </w:pPr>
    </w:p>
    <w:p w:rsidR="00D47FC4" w:rsidP="004610AF" w:rsidRDefault="00D47FC4" w14:paraId="62139076" w14:textId="77777777">
      <w:pPr>
        <w:spacing w:line="360" w:lineRule="auto"/>
        <w:rPr>
          <w:rFonts w:asciiTheme="minorHAnsi" w:hAnsiTheme="minorHAnsi" w:cstheme="minorHAnsi"/>
          <w:sz w:val="22"/>
          <w:szCs w:val="22"/>
        </w:rPr>
      </w:pPr>
    </w:p>
    <w:p w:rsidR="00D47FC4" w:rsidP="004610AF" w:rsidRDefault="00D47FC4" w14:paraId="60F2FFBA" w14:textId="77777777">
      <w:pPr>
        <w:spacing w:line="360" w:lineRule="auto"/>
        <w:rPr>
          <w:rFonts w:asciiTheme="minorHAnsi" w:hAnsiTheme="minorHAnsi" w:cstheme="minorHAnsi"/>
          <w:sz w:val="22"/>
          <w:szCs w:val="22"/>
        </w:rPr>
      </w:pPr>
    </w:p>
    <w:p w:rsidR="00D47FC4" w:rsidP="004610AF" w:rsidRDefault="00D47FC4" w14:paraId="4A065E58" w14:textId="77777777">
      <w:pPr>
        <w:spacing w:line="360" w:lineRule="auto"/>
        <w:rPr>
          <w:rFonts w:asciiTheme="minorHAnsi" w:hAnsiTheme="minorHAnsi" w:cstheme="minorHAnsi"/>
          <w:sz w:val="22"/>
          <w:szCs w:val="22"/>
        </w:rPr>
      </w:pPr>
    </w:p>
    <w:p w:rsidR="00D47FC4" w:rsidP="004610AF" w:rsidRDefault="00D47FC4" w14:paraId="43EA1A8E" w14:textId="77777777">
      <w:pPr>
        <w:spacing w:line="360" w:lineRule="auto"/>
        <w:rPr>
          <w:rFonts w:asciiTheme="minorHAnsi" w:hAnsiTheme="minorHAnsi" w:cstheme="minorHAnsi"/>
          <w:sz w:val="22"/>
          <w:szCs w:val="22"/>
        </w:rPr>
      </w:pPr>
    </w:p>
    <w:p w:rsidR="00D47FC4" w:rsidP="004610AF" w:rsidRDefault="00D47FC4" w14:paraId="1489585C" w14:textId="77777777">
      <w:pPr>
        <w:spacing w:line="360" w:lineRule="auto"/>
        <w:rPr>
          <w:rFonts w:asciiTheme="minorHAnsi" w:hAnsiTheme="minorHAnsi" w:cstheme="minorHAnsi"/>
          <w:sz w:val="22"/>
          <w:szCs w:val="22"/>
        </w:rPr>
      </w:pPr>
    </w:p>
    <w:p w:rsidR="00D47FC4" w:rsidP="004610AF" w:rsidRDefault="00D47FC4" w14:paraId="1220D4EB" w14:textId="77777777">
      <w:pPr>
        <w:spacing w:line="360" w:lineRule="auto"/>
        <w:rPr>
          <w:rFonts w:asciiTheme="minorHAnsi" w:hAnsiTheme="minorHAnsi" w:cstheme="minorHAnsi"/>
          <w:sz w:val="22"/>
          <w:szCs w:val="22"/>
        </w:rPr>
      </w:pPr>
    </w:p>
    <w:p w:rsidR="00675646" w:rsidP="004610AF" w:rsidRDefault="00675646" w14:paraId="15D981B6" w14:textId="77777777">
      <w:pPr>
        <w:spacing w:line="360" w:lineRule="auto"/>
        <w:rPr>
          <w:rFonts w:asciiTheme="minorHAnsi" w:hAnsiTheme="minorHAnsi" w:cstheme="minorHAnsi"/>
          <w:sz w:val="22"/>
          <w:szCs w:val="22"/>
        </w:rPr>
      </w:pPr>
    </w:p>
    <w:p w:rsidR="00675646" w:rsidP="004610AF" w:rsidRDefault="00675646" w14:paraId="620E4D8D" w14:textId="77777777">
      <w:pPr>
        <w:spacing w:line="360" w:lineRule="auto"/>
        <w:rPr>
          <w:rFonts w:asciiTheme="minorHAnsi" w:hAnsiTheme="minorHAnsi" w:cstheme="minorHAnsi"/>
          <w:sz w:val="22"/>
          <w:szCs w:val="22"/>
        </w:rPr>
      </w:pPr>
    </w:p>
    <w:p w:rsidR="00986DDD" w:rsidP="004610AF" w:rsidRDefault="00986DDD" w14:paraId="0CA3BDD1" w14:textId="77777777">
      <w:pPr>
        <w:spacing w:line="360" w:lineRule="auto"/>
        <w:rPr>
          <w:rFonts w:asciiTheme="minorHAnsi" w:hAnsiTheme="minorHAnsi" w:cstheme="minorHAnsi"/>
          <w:sz w:val="22"/>
          <w:szCs w:val="22"/>
        </w:rPr>
      </w:pPr>
    </w:p>
    <w:p w:rsidR="00986DDD" w:rsidP="004610AF" w:rsidRDefault="00986DDD" w14:paraId="52D12F88" w14:textId="77777777">
      <w:pPr>
        <w:spacing w:line="360" w:lineRule="auto"/>
        <w:rPr>
          <w:rFonts w:asciiTheme="minorHAnsi" w:hAnsiTheme="minorHAnsi" w:cstheme="minorHAnsi"/>
          <w:sz w:val="22"/>
          <w:szCs w:val="22"/>
        </w:rPr>
      </w:pPr>
    </w:p>
    <w:p w:rsidR="00986DDD" w:rsidP="004610AF" w:rsidRDefault="00986DDD" w14:paraId="6D87F0C0" w14:textId="77777777">
      <w:pPr>
        <w:spacing w:line="360" w:lineRule="auto"/>
        <w:rPr>
          <w:rFonts w:asciiTheme="minorHAnsi" w:hAnsiTheme="minorHAnsi" w:cstheme="minorHAnsi"/>
          <w:sz w:val="22"/>
          <w:szCs w:val="22"/>
        </w:rPr>
      </w:pPr>
    </w:p>
    <w:p w:rsidR="00986DDD" w:rsidP="004610AF" w:rsidRDefault="00986DDD" w14:paraId="1739F264" w14:textId="77777777">
      <w:pPr>
        <w:spacing w:line="360" w:lineRule="auto"/>
        <w:rPr>
          <w:rFonts w:asciiTheme="minorHAnsi" w:hAnsiTheme="minorHAnsi" w:cstheme="minorHAnsi"/>
          <w:sz w:val="22"/>
          <w:szCs w:val="22"/>
        </w:rPr>
      </w:pPr>
    </w:p>
    <w:p w:rsidR="00986DDD" w:rsidP="004610AF" w:rsidRDefault="00986DDD" w14:paraId="25FDBBBD" w14:textId="77777777">
      <w:pPr>
        <w:spacing w:line="360" w:lineRule="auto"/>
        <w:rPr>
          <w:rFonts w:asciiTheme="minorHAnsi" w:hAnsiTheme="minorHAnsi" w:cstheme="minorHAnsi"/>
          <w:sz w:val="22"/>
          <w:szCs w:val="22"/>
        </w:rPr>
      </w:pPr>
    </w:p>
    <w:p w:rsidR="00986DDD" w:rsidP="004610AF" w:rsidRDefault="00986DDD" w14:paraId="3DD05E1E" w14:textId="77777777">
      <w:pPr>
        <w:spacing w:line="360" w:lineRule="auto"/>
        <w:rPr>
          <w:rFonts w:asciiTheme="minorHAnsi" w:hAnsiTheme="minorHAnsi" w:cstheme="minorHAnsi"/>
          <w:sz w:val="22"/>
          <w:szCs w:val="22"/>
        </w:rPr>
      </w:pPr>
    </w:p>
    <w:p w:rsidR="000E1E7C" w:rsidP="000E1E7C" w:rsidRDefault="000E1E7C" w14:paraId="4767973C" w14:textId="7F91D398">
      <w:pPr>
        <w:pStyle w:val="Heading2"/>
      </w:pPr>
      <w:r>
        <w:t xml:space="preserve"> </w:t>
      </w:r>
      <w:bookmarkStart w:name="_Toc166061953" w:id="278"/>
      <w:r>
        <w:t>Initiation Checker</w:t>
      </w:r>
      <w:bookmarkEnd w:id="278"/>
      <w:r>
        <w:t xml:space="preserve"> </w:t>
      </w:r>
    </w:p>
    <w:p w:rsidRPr="0055333D" w:rsidR="0075118A" w:rsidP="007C1709" w:rsidRDefault="0055333D" w14:paraId="6FBEDF39" w14:textId="55D2B743">
      <w:pPr>
        <w:pStyle w:val="Heading3"/>
      </w:pPr>
      <w:r w:rsidRPr="0055333D">
        <w:t xml:space="preserve"> </w:t>
      </w:r>
      <w:bookmarkStart w:name="_Toc166061954" w:id="279"/>
      <w:r w:rsidRPr="0055333D">
        <w:t>Description</w:t>
      </w:r>
      <w:bookmarkEnd w:id="279"/>
    </w:p>
    <w:p w:rsidRPr="00800AC4" w:rsidR="00CB6C54" w:rsidP="00CB6C54" w:rsidRDefault="00CB6C54" w14:paraId="03C9851F" w14:textId="77777777">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 xml:space="preserve">This will be a user work-step. i.e., the user will have access to this queue. </w:t>
      </w:r>
    </w:p>
    <w:p w:rsidRPr="00800AC4" w:rsidR="00CB6C54" w:rsidP="00CB6C54" w:rsidRDefault="00CB6C54" w14:paraId="6504A70A" w14:textId="77777777">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 xml:space="preserve">User will review the WI submitted by Initiation Maker. </w:t>
      </w:r>
    </w:p>
    <w:p w:rsidRPr="00800AC4" w:rsidR="00CB6C54" w:rsidP="00CB6C54" w:rsidRDefault="00CB6C54" w14:paraId="7E890DFC" w14:textId="77777777">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All the fields and attachments will be visible to the user in the non-editable mode.</w:t>
      </w:r>
    </w:p>
    <w:p w:rsidRPr="00800AC4" w:rsidR="00CB6C54" w:rsidP="00CB6C54" w:rsidRDefault="00CB6C54" w14:paraId="6AEA7734" w14:textId="77777777">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Users will enter the comments in the remarks section of decision.</w:t>
      </w:r>
    </w:p>
    <w:p w:rsidRPr="00800AC4" w:rsidR="0055333D" w:rsidP="00CB6C54" w:rsidRDefault="00CB6C54" w14:paraId="53C68505" w14:textId="74F649C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User will select the decision and WI will move to the next work step as below:</w:t>
      </w:r>
    </w:p>
    <w:p w:rsidR="007F64BD" w:rsidP="007F64BD" w:rsidRDefault="007F64BD" w14:paraId="3F5F68D7" w14:textId="77777777">
      <w:pPr>
        <w:spacing w:line="360" w:lineRule="auto"/>
        <w:rPr>
          <w:rFonts w:asciiTheme="minorHAnsi" w:hAnsiTheme="minorHAnsi" w:cstheme="minorHAnsi"/>
          <w:szCs w:val="24"/>
        </w:rPr>
      </w:pPr>
    </w:p>
    <w:p w:rsidRPr="007B3D41" w:rsidR="007B3D41" w:rsidP="007F64BD" w:rsidRDefault="007B3D41" w14:paraId="1BABC290" w14:textId="0B16D46B">
      <w:pPr>
        <w:spacing w:line="360" w:lineRule="auto"/>
        <w:rPr>
          <w:rFonts w:asciiTheme="minorHAnsi" w:hAnsiTheme="minorHAnsi" w:cstheme="minorHAnsi"/>
          <w:b/>
          <w:bCs/>
          <w:szCs w:val="24"/>
        </w:rPr>
      </w:pPr>
      <w:commentRangeStart w:id="280"/>
      <w:commentRangeStart w:id="281"/>
      <w:r w:rsidRPr="007B3D41">
        <w:rPr>
          <w:rFonts w:asciiTheme="minorHAnsi" w:hAnsiTheme="minorHAnsi" w:cstheme="minorHAnsi"/>
          <w:b/>
          <w:bCs/>
          <w:szCs w:val="24"/>
        </w:rPr>
        <w:t xml:space="preserve">Decision and routing table: </w:t>
      </w:r>
      <w:commentRangeEnd w:id="280"/>
      <w:r w:rsidR="00C47FC0">
        <w:rPr>
          <w:rStyle w:val="CommentReference"/>
        </w:rPr>
        <w:commentReference w:id="280"/>
      </w:r>
      <w:commentRangeEnd w:id="281"/>
      <w:r w:rsidR="00D4242F">
        <w:rPr>
          <w:rStyle w:val="CommentReference"/>
        </w:rPr>
        <w:commentReference w:id="281"/>
      </w:r>
    </w:p>
    <w:tbl>
      <w:tblPr>
        <w:tblStyle w:val="TableGrid"/>
        <w:tblW w:w="0" w:type="auto"/>
        <w:tblLook w:val="04A0" w:firstRow="1" w:lastRow="0" w:firstColumn="1" w:lastColumn="0" w:noHBand="0" w:noVBand="1"/>
      </w:tblPr>
      <w:tblGrid>
        <w:gridCol w:w="1413"/>
        <w:gridCol w:w="1559"/>
        <w:gridCol w:w="4394"/>
        <w:gridCol w:w="1984"/>
      </w:tblGrid>
      <w:tr w:rsidRPr="00800AC4" w:rsidR="00CF2590" w:rsidTr="0001094A" w14:paraId="4A573BF3" w14:textId="77777777">
        <w:tc>
          <w:tcPr>
            <w:tcW w:w="1413" w:type="dxa"/>
          </w:tcPr>
          <w:p w:rsidRPr="00800AC4" w:rsidR="00CF2590" w:rsidP="007F64BD" w:rsidRDefault="00CF2590" w14:paraId="5711EDC0" w14:textId="319C2F09">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Decision </w:t>
            </w:r>
          </w:p>
        </w:tc>
        <w:tc>
          <w:tcPr>
            <w:tcW w:w="1559" w:type="dxa"/>
          </w:tcPr>
          <w:p w:rsidRPr="00800AC4" w:rsidR="00CF2590" w:rsidP="007F64BD" w:rsidRDefault="00CF2590" w14:paraId="65DAC374" w14:textId="2A218B38">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4394" w:type="dxa"/>
          </w:tcPr>
          <w:p w:rsidRPr="00800AC4" w:rsidR="00CF2590" w:rsidP="007F64BD" w:rsidRDefault="00CF2590" w14:paraId="148917C7" w14:textId="0ABA4417">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Condition </w:t>
            </w:r>
            <w:r w:rsidR="007E70FE">
              <w:rPr>
                <w:rFonts w:asciiTheme="minorHAnsi" w:hAnsiTheme="minorHAnsi" w:cstheme="minorHAnsi"/>
                <w:b/>
                <w:bCs/>
                <w:szCs w:val="24"/>
              </w:rPr>
              <w:t xml:space="preserve">/ Action </w:t>
            </w:r>
          </w:p>
        </w:tc>
        <w:tc>
          <w:tcPr>
            <w:tcW w:w="1984" w:type="dxa"/>
          </w:tcPr>
          <w:p w:rsidRPr="00800AC4" w:rsidR="00CF2590" w:rsidP="007F64BD" w:rsidRDefault="00CF2590" w14:paraId="6A61F094" w14:textId="4E81879B">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Pr="00800AC4" w:rsidR="00CF2590" w:rsidTr="0001094A" w14:paraId="1BE7A581" w14:textId="77777777">
        <w:tc>
          <w:tcPr>
            <w:tcW w:w="1413" w:type="dxa"/>
          </w:tcPr>
          <w:p w:rsidRPr="00800AC4" w:rsidR="00CF2590" w:rsidP="007F64BD" w:rsidRDefault="006E494F" w14:paraId="6A5D166E" w14:textId="2F2A8CF8">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CF2590" w:rsidP="007F64BD" w:rsidRDefault="006E494F" w14:paraId="10325F31" w14:textId="3D0EB61D">
            <w:pPr>
              <w:spacing w:line="360" w:lineRule="auto"/>
              <w:rPr>
                <w:rFonts w:asciiTheme="minorHAnsi" w:hAnsiTheme="minorHAnsi" w:cstheme="minorHAnsi"/>
                <w:szCs w:val="24"/>
              </w:rPr>
            </w:pPr>
            <w:r w:rsidRPr="00800AC4">
              <w:rPr>
                <w:rFonts w:asciiTheme="minorHAnsi" w:hAnsiTheme="minorHAnsi" w:cstheme="minorHAnsi"/>
                <w:szCs w:val="24"/>
              </w:rPr>
              <w:t xml:space="preserve">Inquiry </w:t>
            </w:r>
          </w:p>
        </w:tc>
        <w:tc>
          <w:tcPr>
            <w:tcW w:w="4394" w:type="dxa"/>
          </w:tcPr>
          <w:p w:rsidR="00986DDD" w:rsidP="004610AF" w:rsidRDefault="0001094A" w14:paraId="12731483" w14:textId="77777777">
            <w:pPr>
              <w:spacing w:line="360" w:lineRule="auto"/>
              <w:rPr>
                <w:rFonts w:asciiTheme="minorHAnsi" w:hAnsiTheme="minorHAnsi" w:cstheme="minorHAnsi"/>
                <w:sz w:val="22"/>
                <w:szCs w:val="22"/>
              </w:rPr>
            </w:pPr>
            <w:r w:rsidRPr="00800AC4">
              <w:rPr>
                <w:rFonts w:asciiTheme="minorHAnsi" w:hAnsiTheme="minorHAnsi" w:cstheme="minorHAnsi"/>
                <w:szCs w:val="24"/>
              </w:rPr>
              <w:t>Email Response to Dubai Court will be triggered</w:t>
            </w:r>
            <w:r w:rsidR="00B745F5">
              <w:rPr>
                <w:rFonts w:asciiTheme="minorHAnsi" w:hAnsiTheme="minorHAnsi" w:cstheme="minorHAnsi"/>
                <w:szCs w:val="24"/>
              </w:rPr>
              <w:t xml:space="preserve"> along with Court Instruction</w:t>
            </w:r>
            <w:r w:rsidR="009029B3">
              <w:rPr>
                <w:rFonts w:asciiTheme="minorHAnsi" w:hAnsiTheme="minorHAnsi" w:cstheme="minorHAnsi"/>
                <w:szCs w:val="24"/>
              </w:rPr>
              <w:t xml:space="preserve">s/Court Letter. </w:t>
            </w:r>
          </w:p>
          <w:p w:rsidR="00CF2590" w:rsidP="007F64BD" w:rsidRDefault="007E3E9A" w14:paraId="156EE399" w14:textId="570D91F4">
            <w:pPr>
              <w:spacing w:line="360" w:lineRule="auto"/>
              <w:rPr>
                <w:rFonts w:asciiTheme="minorHAnsi" w:hAnsiTheme="minorHAnsi" w:cstheme="minorHAnsi"/>
                <w:szCs w:val="24"/>
              </w:rPr>
            </w:pPr>
            <w:r>
              <w:rPr>
                <w:rFonts w:asciiTheme="minorHAnsi" w:hAnsiTheme="minorHAnsi" w:cstheme="minorHAnsi"/>
                <w:szCs w:val="24"/>
              </w:rPr>
              <w:t xml:space="preserve">For CCMS – No Email Response </w:t>
            </w:r>
            <w:r w:rsidR="00D4242F">
              <w:rPr>
                <w:rFonts w:asciiTheme="minorHAnsi" w:hAnsiTheme="minorHAnsi" w:cstheme="minorHAnsi"/>
                <w:szCs w:val="24"/>
              </w:rPr>
              <w:t>required,</w:t>
            </w:r>
            <w:r>
              <w:rPr>
                <w:rFonts w:asciiTheme="minorHAnsi" w:hAnsiTheme="minorHAnsi" w:cstheme="minorHAnsi"/>
                <w:szCs w:val="24"/>
              </w:rPr>
              <w:t xml:space="preserve"> only court letter to be generated. </w:t>
            </w:r>
          </w:p>
          <w:p w:rsidRPr="00800AC4" w:rsidR="004B7F0E" w:rsidP="007F64BD" w:rsidRDefault="004B7F0E" w14:paraId="777A9D7C" w14:textId="34AE81AF">
            <w:pPr>
              <w:spacing w:line="360" w:lineRule="auto"/>
              <w:rPr>
                <w:rFonts w:asciiTheme="minorHAnsi" w:hAnsiTheme="minorHAnsi" w:cstheme="minorHAnsi"/>
                <w:szCs w:val="24"/>
              </w:rPr>
            </w:pPr>
          </w:p>
        </w:tc>
        <w:tc>
          <w:tcPr>
            <w:tcW w:w="1984" w:type="dxa"/>
          </w:tcPr>
          <w:p w:rsidRPr="00800AC4" w:rsidR="00CF2590" w:rsidP="007F64BD" w:rsidRDefault="0001094A" w14:paraId="35F89136" w14:textId="5A3C2E5F">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Pr="00800AC4" w:rsidR="00D57FDF" w:rsidTr="0001094A" w14:paraId="4515FD16" w14:textId="77777777">
        <w:tc>
          <w:tcPr>
            <w:tcW w:w="1413" w:type="dxa"/>
          </w:tcPr>
          <w:p w:rsidRPr="00800AC4" w:rsidR="00D57FDF" w:rsidP="007F64BD" w:rsidRDefault="00D57FDF" w14:paraId="6BA718AE" w14:textId="02043294">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D57FDF" w:rsidP="007F64BD" w:rsidRDefault="00F933B1" w14:paraId="046AB922" w14:textId="21E23F67">
            <w:pPr>
              <w:spacing w:line="360" w:lineRule="auto"/>
              <w:rPr>
                <w:rFonts w:asciiTheme="minorHAnsi" w:hAnsiTheme="minorHAnsi" w:cstheme="minorHAnsi"/>
                <w:szCs w:val="24"/>
              </w:rPr>
            </w:pPr>
            <w:r w:rsidRPr="00800AC4">
              <w:rPr>
                <w:rFonts w:asciiTheme="minorHAnsi" w:hAnsiTheme="minorHAnsi" w:cstheme="minorHAnsi"/>
                <w:szCs w:val="24"/>
              </w:rPr>
              <w:t xml:space="preserve">Signatory Details </w:t>
            </w:r>
          </w:p>
        </w:tc>
        <w:tc>
          <w:tcPr>
            <w:tcW w:w="4394" w:type="dxa"/>
          </w:tcPr>
          <w:p w:rsidR="00D57FDF" w:rsidP="007F64BD" w:rsidRDefault="00F933B1" w14:paraId="620C1E14" w14:textId="77777777">
            <w:pPr>
              <w:spacing w:line="360" w:lineRule="auto"/>
              <w:rPr>
                <w:rFonts w:asciiTheme="minorHAnsi" w:hAnsiTheme="minorHAnsi" w:cstheme="minorHAnsi"/>
                <w:szCs w:val="24"/>
              </w:rPr>
            </w:pPr>
            <w:r w:rsidRPr="00800AC4">
              <w:rPr>
                <w:rFonts w:asciiTheme="minorHAnsi" w:hAnsiTheme="minorHAnsi" w:cstheme="minorHAnsi"/>
                <w:szCs w:val="24"/>
              </w:rPr>
              <w:t>Email Response to Dubai Court will be triggered</w:t>
            </w:r>
            <w:r w:rsidR="009029B3">
              <w:rPr>
                <w:rFonts w:asciiTheme="minorHAnsi" w:hAnsiTheme="minorHAnsi" w:cstheme="minorHAnsi"/>
                <w:szCs w:val="24"/>
              </w:rPr>
              <w:t xml:space="preserve"> along with Court Instructions/</w:t>
            </w:r>
            <w:r w:rsidR="00834D1F">
              <w:rPr>
                <w:rFonts w:asciiTheme="minorHAnsi" w:hAnsiTheme="minorHAnsi" w:cstheme="minorHAnsi"/>
                <w:szCs w:val="24"/>
              </w:rPr>
              <w:t xml:space="preserve">Court Letter. </w:t>
            </w:r>
          </w:p>
          <w:p w:rsidRPr="00800AC4" w:rsidR="00D4242F" w:rsidP="007F64BD" w:rsidRDefault="00D4242F" w14:paraId="0D4D12D0" w14:textId="1C462C94">
            <w:pPr>
              <w:spacing w:line="360" w:lineRule="auto"/>
              <w:rPr>
                <w:rFonts w:asciiTheme="minorHAnsi" w:hAnsiTheme="minorHAnsi" w:cstheme="minorHAnsi"/>
                <w:szCs w:val="24"/>
              </w:rPr>
            </w:pPr>
            <w:r>
              <w:rPr>
                <w:rFonts w:asciiTheme="minorHAnsi" w:hAnsiTheme="minorHAnsi" w:cstheme="minorHAnsi"/>
                <w:szCs w:val="24"/>
              </w:rPr>
              <w:t xml:space="preserve">CCMS – Letter to be generated &amp; no email response to be triggered. </w:t>
            </w:r>
          </w:p>
        </w:tc>
        <w:tc>
          <w:tcPr>
            <w:tcW w:w="1984" w:type="dxa"/>
          </w:tcPr>
          <w:p w:rsidRPr="00800AC4" w:rsidR="00D57FDF" w:rsidP="007F64BD" w:rsidRDefault="00F933B1" w14:paraId="60D777A6" w14:textId="78667B59">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Pr="00800AC4" w:rsidR="00F933B1" w:rsidTr="0001094A" w14:paraId="0B6513E4" w14:textId="77777777">
        <w:tc>
          <w:tcPr>
            <w:tcW w:w="1413" w:type="dxa"/>
          </w:tcPr>
          <w:p w:rsidRPr="00800AC4" w:rsidR="00F933B1" w:rsidP="007F64BD" w:rsidRDefault="00F933B1" w14:paraId="41DC1263" w14:textId="057234C0">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F933B1" w:rsidP="007F64BD" w:rsidRDefault="00F933B1" w14:paraId="32BA30AA" w14:textId="3B55040E">
            <w:pPr>
              <w:spacing w:line="360" w:lineRule="auto"/>
              <w:rPr>
                <w:rFonts w:asciiTheme="minorHAnsi" w:hAnsiTheme="minorHAnsi" w:cstheme="minorHAnsi"/>
                <w:szCs w:val="24"/>
              </w:rPr>
            </w:pPr>
            <w:r w:rsidRPr="00800AC4">
              <w:rPr>
                <w:rFonts w:asciiTheme="minorHAnsi" w:hAnsiTheme="minorHAnsi" w:cstheme="minorHAnsi"/>
                <w:szCs w:val="24"/>
              </w:rPr>
              <w:t>Deceased - Inquiry</w:t>
            </w:r>
          </w:p>
        </w:tc>
        <w:tc>
          <w:tcPr>
            <w:tcW w:w="4394" w:type="dxa"/>
          </w:tcPr>
          <w:p w:rsidRPr="00800AC4" w:rsidR="00F933B1" w:rsidP="007F64BD" w:rsidRDefault="00F933B1" w14:paraId="2BE9B549" w14:textId="5317A722">
            <w:pPr>
              <w:spacing w:line="360" w:lineRule="auto"/>
              <w:rPr>
                <w:rFonts w:asciiTheme="minorHAnsi" w:hAnsiTheme="minorHAnsi" w:cstheme="minorHAnsi"/>
                <w:szCs w:val="24"/>
              </w:rPr>
            </w:pPr>
            <w:r w:rsidRPr="00800AC4">
              <w:rPr>
                <w:rFonts w:asciiTheme="minorHAnsi" w:hAnsiTheme="minorHAnsi" w:cstheme="minorHAnsi"/>
                <w:szCs w:val="24"/>
              </w:rPr>
              <w:t xml:space="preserve">Email Response to Dubai Court will be triggered </w:t>
            </w:r>
            <w:r w:rsidR="00834D1F">
              <w:rPr>
                <w:rFonts w:asciiTheme="minorHAnsi" w:hAnsiTheme="minorHAnsi" w:cstheme="minorHAnsi"/>
                <w:szCs w:val="24"/>
              </w:rPr>
              <w:t>along with Court Instructions/Court Letter</w:t>
            </w:r>
            <w:r w:rsidR="00D4242F">
              <w:rPr>
                <w:rFonts w:asciiTheme="minorHAnsi" w:hAnsiTheme="minorHAnsi" w:cstheme="minorHAnsi"/>
                <w:szCs w:val="24"/>
              </w:rPr>
              <w:t xml:space="preserve"> for Dubai Court Cases</w:t>
            </w:r>
            <w:r w:rsidR="00834D1F">
              <w:rPr>
                <w:rFonts w:asciiTheme="minorHAnsi" w:hAnsiTheme="minorHAnsi" w:cstheme="minorHAnsi"/>
                <w:szCs w:val="24"/>
              </w:rPr>
              <w:t xml:space="preserve"> </w:t>
            </w:r>
            <w:r w:rsidRPr="00800AC4">
              <w:rPr>
                <w:rFonts w:asciiTheme="minorHAnsi" w:hAnsiTheme="minorHAnsi" w:cstheme="minorHAnsi"/>
                <w:szCs w:val="24"/>
              </w:rPr>
              <w:t xml:space="preserve">and </w:t>
            </w:r>
            <w:r w:rsidRPr="00800AC4" w:rsidR="005F1955">
              <w:rPr>
                <w:rFonts w:asciiTheme="minorHAnsi" w:hAnsiTheme="minorHAnsi" w:cstheme="minorHAnsi"/>
                <w:szCs w:val="24"/>
              </w:rPr>
              <w:t xml:space="preserve">a WI will get created in ‘Profile Change’ Process </w:t>
            </w:r>
            <w:r w:rsidR="00D4242F">
              <w:rPr>
                <w:rFonts w:asciiTheme="minorHAnsi" w:hAnsiTheme="minorHAnsi" w:cstheme="minorHAnsi"/>
                <w:szCs w:val="24"/>
              </w:rPr>
              <w:t xml:space="preserve">for both DC &amp; CCMS. </w:t>
            </w:r>
          </w:p>
        </w:tc>
        <w:tc>
          <w:tcPr>
            <w:tcW w:w="1984" w:type="dxa"/>
          </w:tcPr>
          <w:p w:rsidRPr="00800AC4" w:rsidR="00F933B1" w:rsidP="007F64BD" w:rsidRDefault="005F1955" w14:paraId="3FDC8EF5" w14:textId="337919D6">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Pr="00800AC4" w:rsidR="005F1955" w:rsidTr="0001094A" w14:paraId="4C484415" w14:textId="77777777">
        <w:tc>
          <w:tcPr>
            <w:tcW w:w="1413" w:type="dxa"/>
          </w:tcPr>
          <w:p w:rsidRPr="00800AC4" w:rsidR="005F1955" w:rsidP="007F64BD" w:rsidRDefault="005F1955" w14:paraId="35FEA5AC" w14:textId="7114344D">
            <w:pPr>
              <w:spacing w:line="360" w:lineRule="auto"/>
              <w:rPr>
                <w:rFonts w:asciiTheme="minorHAnsi" w:hAnsiTheme="minorHAnsi" w:cstheme="minorHAnsi"/>
                <w:szCs w:val="24"/>
              </w:rPr>
            </w:pPr>
            <w:commentRangeStart w:id="282"/>
            <w:commentRangeStart w:id="283"/>
            <w:r w:rsidRPr="00800AC4">
              <w:rPr>
                <w:rFonts w:asciiTheme="minorHAnsi" w:hAnsiTheme="minorHAnsi" w:cstheme="minorHAnsi"/>
                <w:szCs w:val="24"/>
              </w:rPr>
              <w:t xml:space="preserve">Approve </w:t>
            </w:r>
          </w:p>
        </w:tc>
        <w:tc>
          <w:tcPr>
            <w:tcW w:w="1559" w:type="dxa"/>
          </w:tcPr>
          <w:p w:rsidRPr="00800AC4" w:rsidR="005F1955" w:rsidP="007F64BD" w:rsidRDefault="005F1955" w14:paraId="05267D52" w14:textId="6AE97CC3">
            <w:pPr>
              <w:spacing w:line="360" w:lineRule="auto"/>
              <w:rPr>
                <w:rFonts w:asciiTheme="minorHAnsi" w:hAnsiTheme="minorHAnsi" w:cstheme="minorHAnsi"/>
                <w:szCs w:val="24"/>
              </w:rPr>
            </w:pPr>
            <w:r w:rsidRPr="00800AC4">
              <w:rPr>
                <w:rFonts w:asciiTheme="minorHAnsi" w:hAnsiTheme="minorHAnsi" w:cstheme="minorHAnsi"/>
                <w:szCs w:val="24"/>
              </w:rPr>
              <w:t xml:space="preserve">Deceased – Transfer </w:t>
            </w:r>
          </w:p>
        </w:tc>
        <w:tc>
          <w:tcPr>
            <w:tcW w:w="4394" w:type="dxa"/>
          </w:tcPr>
          <w:p w:rsidRPr="00800AC4" w:rsidR="005F1955" w:rsidP="007F64BD" w:rsidRDefault="005F1955" w14:paraId="30A2715B" w14:textId="0F6FD5E9">
            <w:pPr>
              <w:spacing w:line="360" w:lineRule="auto"/>
              <w:rPr>
                <w:rFonts w:asciiTheme="minorHAnsi" w:hAnsiTheme="minorHAnsi" w:cstheme="minorHAnsi"/>
                <w:szCs w:val="24"/>
              </w:rPr>
            </w:pPr>
            <w:r w:rsidRPr="00800AC4">
              <w:rPr>
                <w:rFonts w:asciiTheme="minorHAnsi" w:hAnsiTheme="minorHAnsi" w:cstheme="minorHAnsi"/>
                <w:szCs w:val="24"/>
              </w:rPr>
              <w:t>WI will get created in ‘Profile Change’ Process</w:t>
            </w:r>
            <w:r w:rsidR="00D4242F">
              <w:rPr>
                <w:rFonts w:asciiTheme="minorHAnsi" w:hAnsiTheme="minorHAnsi" w:cstheme="minorHAnsi"/>
                <w:szCs w:val="24"/>
              </w:rPr>
              <w:t xml:space="preserve"> for DC </w:t>
            </w:r>
            <w:r w:rsidR="00123D24">
              <w:rPr>
                <w:rFonts w:asciiTheme="minorHAnsi" w:hAnsiTheme="minorHAnsi" w:cstheme="minorHAnsi"/>
                <w:szCs w:val="24"/>
              </w:rPr>
              <w:t>&amp; CCMS</w:t>
            </w:r>
            <w:r w:rsidR="00D4242F">
              <w:rPr>
                <w:rFonts w:asciiTheme="minorHAnsi" w:hAnsiTheme="minorHAnsi" w:cstheme="minorHAnsi"/>
                <w:szCs w:val="24"/>
              </w:rPr>
              <w:t xml:space="preserve"> </w:t>
            </w:r>
          </w:p>
        </w:tc>
        <w:tc>
          <w:tcPr>
            <w:tcW w:w="1984" w:type="dxa"/>
          </w:tcPr>
          <w:p w:rsidRPr="00800AC4" w:rsidR="002F19CB" w:rsidP="007F64BD" w:rsidRDefault="009A5D89" w14:paraId="62E37D3C" w14:textId="2050D7A9">
            <w:pPr>
              <w:spacing w:line="360" w:lineRule="auto"/>
              <w:rPr>
                <w:rFonts w:asciiTheme="minorHAnsi" w:hAnsiTheme="minorHAnsi" w:cstheme="minorHAnsi"/>
                <w:szCs w:val="24"/>
              </w:rPr>
            </w:pPr>
            <w:r w:rsidRPr="00800AC4">
              <w:rPr>
                <w:rFonts w:asciiTheme="minorHAnsi" w:hAnsiTheme="minorHAnsi" w:cstheme="minorHAnsi"/>
                <w:szCs w:val="24"/>
              </w:rPr>
              <w:t xml:space="preserve">Primary WI </w:t>
            </w:r>
            <w:r w:rsidR="00834D1F">
              <w:rPr>
                <w:rFonts w:asciiTheme="minorHAnsi" w:hAnsiTheme="minorHAnsi" w:cstheme="minorHAnsi"/>
                <w:szCs w:val="24"/>
              </w:rPr>
              <w:t xml:space="preserve">moves to Hold queue if child needs to be created. </w:t>
            </w:r>
            <w:r w:rsidRPr="00800AC4" w:rsidR="002F19CB">
              <w:rPr>
                <w:rFonts w:asciiTheme="minorHAnsi" w:hAnsiTheme="minorHAnsi" w:cstheme="minorHAnsi"/>
                <w:szCs w:val="24"/>
              </w:rPr>
              <w:t xml:space="preserve"> </w:t>
            </w:r>
            <w:commentRangeEnd w:id="282"/>
            <w:r w:rsidR="00804EFF">
              <w:rPr>
                <w:rStyle w:val="CommentReference"/>
                <w:lang w:val="en-US"/>
              </w:rPr>
              <w:commentReference w:id="282"/>
            </w:r>
            <w:commentRangeEnd w:id="283"/>
            <w:r w:rsidR="00085AFB">
              <w:rPr>
                <w:rStyle w:val="CommentReference"/>
                <w:lang w:val="en-US"/>
              </w:rPr>
              <w:commentReference w:id="283"/>
            </w:r>
          </w:p>
        </w:tc>
      </w:tr>
      <w:tr w:rsidRPr="00800AC4" w:rsidR="005F1955" w:rsidTr="0001094A" w14:paraId="58935761" w14:textId="77777777">
        <w:tc>
          <w:tcPr>
            <w:tcW w:w="1413" w:type="dxa"/>
          </w:tcPr>
          <w:p w:rsidRPr="00800AC4" w:rsidR="005F1955" w:rsidP="007F64BD" w:rsidRDefault="00AE6277" w14:paraId="75F48922" w14:textId="40CC9DA2">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5F1955" w:rsidP="007F64BD" w:rsidRDefault="00AE6277" w14:paraId="413DE4F9" w14:textId="324726C3">
            <w:pPr>
              <w:spacing w:line="360" w:lineRule="auto"/>
              <w:rPr>
                <w:rFonts w:asciiTheme="minorHAnsi" w:hAnsiTheme="minorHAnsi" w:cstheme="minorHAnsi"/>
                <w:szCs w:val="24"/>
              </w:rPr>
            </w:pPr>
            <w:r w:rsidRPr="00800AC4">
              <w:rPr>
                <w:rFonts w:asciiTheme="minorHAnsi" w:hAnsiTheme="minorHAnsi" w:cstheme="minorHAnsi"/>
                <w:szCs w:val="24"/>
              </w:rPr>
              <w:t xml:space="preserve">Deceased – Transfer </w:t>
            </w:r>
          </w:p>
        </w:tc>
        <w:tc>
          <w:tcPr>
            <w:tcW w:w="4394" w:type="dxa"/>
          </w:tcPr>
          <w:p w:rsidRPr="00800AC4" w:rsidR="005F1955" w:rsidP="007F64BD" w:rsidRDefault="009A5D89" w14:paraId="7E85F59A" w14:textId="04F6DB04">
            <w:pPr>
              <w:spacing w:line="360" w:lineRule="auto"/>
              <w:rPr>
                <w:rFonts w:asciiTheme="minorHAnsi" w:hAnsiTheme="minorHAnsi" w:cstheme="minorHAnsi"/>
                <w:szCs w:val="24"/>
              </w:rPr>
            </w:pPr>
            <w:r w:rsidRPr="00800AC4">
              <w:rPr>
                <w:rFonts w:asciiTheme="minorHAnsi" w:hAnsiTheme="minorHAnsi" w:cstheme="minorHAnsi"/>
                <w:szCs w:val="24"/>
              </w:rPr>
              <w:t xml:space="preserve">WI will get created in ‘Profile Change’ Process. If Child </w:t>
            </w:r>
            <w:r w:rsidRPr="00800AC4" w:rsidR="0071613B">
              <w:rPr>
                <w:rFonts w:asciiTheme="minorHAnsi" w:hAnsiTheme="minorHAnsi" w:cstheme="minorHAnsi"/>
                <w:szCs w:val="24"/>
              </w:rPr>
              <w:t>WI required based on product selection</w:t>
            </w:r>
            <w:r w:rsidR="00D4242F">
              <w:rPr>
                <w:rFonts w:asciiTheme="minorHAnsi" w:hAnsiTheme="minorHAnsi" w:cstheme="minorHAnsi"/>
                <w:szCs w:val="24"/>
              </w:rPr>
              <w:t xml:space="preserve"> – for both DC &amp; CCMS</w:t>
            </w:r>
          </w:p>
        </w:tc>
        <w:tc>
          <w:tcPr>
            <w:tcW w:w="1984" w:type="dxa"/>
          </w:tcPr>
          <w:p w:rsidRPr="00800AC4" w:rsidR="005F1955" w:rsidP="007F64BD" w:rsidRDefault="0071613B" w14:paraId="742C0A48" w14:textId="3646138D">
            <w:pPr>
              <w:spacing w:line="360" w:lineRule="auto"/>
              <w:rPr>
                <w:rFonts w:asciiTheme="minorHAnsi" w:hAnsiTheme="minorHAnsi" w:cstheme="minorHAnsi"/>
                <w:szCs w:val="24"/>
              </w:rPr>
            </w:pPr>
            <w:r w:rsidRPr="00800AC4">
              <w:rPr>
                <w:rFonts w:asciiTheme="minorHAnsi" w:hAnsiTheme="minorHAnsi" w:cstheme="minorHAnsi"/>
                <w:szCs w:val="24"/>
              </w:rPr>
              <w:t xml:space="preserve">Child WI – IOPS Maker, </w:t>
            </w:r>
            <w:proofErr w:type="spellStart"/>
            <w:r w:rsidRPr="00800AC4">
              <w:rPr>
                <w:rFonts w:asciiTheme="minorHAnsi" w:hAnsiTheme="minorHAnsi" w:cstheme="minorHAnsi"/>
                <w:szCs w:val="24"/>
              </w:rPr>
              <w:t>Inv</w:t>
            </w:r>
            <w:proofErr w:type="spellEnd"/>
            <w:r w:rsidRPr="00800AC4">
              <w:rPr>
                <w:rFonts w:asciiTheme="minorHAnsi" w:hAnsiTheme="minorHAnsi" w:cstheme="minorHAnsi"/>
                <w:szCs w:val="24"/>
              </w:rPr>
              <w:t xml:space="preserve"> OPS Maker, Cards Maker. </w:t>
            </w:r>
          </w:p>
        </w:tc>
      </w:tr>
      <w:tr w:rsidRPr="00800AC4" w:rsidR="00834D1F" w:rsidTr="0001094A" w14:paraId="5DC441BF" w14:textId="77777777">
        <w:tc>
          <w:tcPr>
            <w:tcW w:w="1413" w:type="dxa"/>
          </w:tcPr>
          <w:p w:rsidRPr="00800AC4" w:rsidR="00834D1F" w:rsidP="007F64BD" w:rsidRDefault="00834D1F" w14:paraId="6ADA2A21" w14:textId="1E975E2B">
            <w:pPr>
              <w:spacing w:line="360" w:lineRule="auto"/>
              <w:rPr>
                <w:rFonts w:asciiTheme="minorHAnsi" w:hAnsiTheme="minorHAnsi" w:cstheme="minorHAnsi"/>
                <w:szCs w:val="24"/>
              </w:rPr>
            </w:pPr>
            <w:r>
              <w:rPr>
                <w:rFonts w:asciiTheme="minorHAnsi" w:hAnsiTheme="minorHAnsi" w:cstheme="minorHAnsi"/>
                <w:szCs w:val="24"/>
              </w:rPr>
              <w:t xml:space="preserve">Approve </w:t>
            </w:r>
          </w:p>
        </w:tc>
        <w:tc>
          <w:tcPr>
            <w:tcW w:w="1559" w:type="dxa"/>
          </w:tcPr>
          <w:p w:rsidRPr="00800AC4" w:rsidR="00834D1F" w:rsidP="007F64BD" w:rsidRDefault="00834D1F" w14:paraId="4E8F165E" w14:textId="6609ECB6">
            <w:pPr>
              <w:spacing w:line="360" w:lineRule="auto"/>
              <w:rPr>
                <w:rFonts w:asciiTheme="minorHAnsi" w:hAnsiTheme="minorHAnsi" w:cstheme="minorHAnsi"/>
                <w:szCs w:val="24"/>
              </w:rPr>
            </w:pPr>
            <w:r>
              <w:rPr>
                <w:rFonts w:asciiTheme="minorHAnsi" w:hAnsiTheme="minorHAnsi" w:cstheme="minorHAnsi"/>
                <w:szCs w:val="24"/>
              </w:rPr>
              <w:t xml:space="preserve">Deceased – Transfer </w:t>
            </w:r>
          </w:p>
        </w:tc>
        <w:tc>
          <w:tcPr>
            <w:tcW w:w="4394" w:type="dxa"/>
          </w:tcPr>
          <w:p w:rsidRPr="00800AC4" w:rsidR="00834D1F" w:rsidP="007F64BD" w:rsidRDefault="00834D1F" w14:paraId="625A0104" w14:textId="2311665A">
            <w:pPr>
              <w:spacing w:line="360" w:lineRule="auto"/>
              <w:rPr>
                <w:rFonts w:asciiTheme="minorHAnsi" w:hAnsiTheme="minorHAnsi" w:cstheme="minorHAnsi"/>
                <w:szCs w:val="24"/>
              </w:rPr>
            </w:pPr>
            <w:r>
              <w:rPr>
                <w:rFonts w:asciiTheme="minorHAnsi" w:hAnsiTheme="minorHAnsi" w:cstheme="minorHAnsi"/>
                <w:szCs w:val="24"/>
              </w:rPr>
              <w:t xml:space="preserve">WI will get created in ‘Profile Change’ process. </w:t>
            </w:r>
            <w:r w:rsidR="00D4242F">
              <w:rPr>
                <w:rFonts w:asciiTheme="minorHAnsi" w:hAnsiTheme="minorHAnsi" w:cstheme="minorHAnsi"/>
                <w:szCs w:val="24"/>
              </w:rPr>
              <w:t xml:space="preserve">- </w:t>
            </w:r>
            <w:r w:rsidR="00D4242F">
              <w:rPr>
                <w:rFonts w:asciiTheme="minorHAnsi" w:hAnsiTheme="minorHAnsi" w:cstheme="minorHAnsi"/>
                <w:szCs w:val="24"/>
              </w:rPr>
              <w:t>for both DC &amp; CCMS</w:t>
            </w:r>
          </w:p>
        </w:tc>
        <w:tc>
          <w:tcPr>
            <w:tcW w:w="1984" w:type="dxa"/>
          </w:tcPr>
          <w:p w:rsidRPr="00800AC4" w:rsidR="00834D1F" w:rsidP="007F64BD" w:rsidRDefault="00834D1F" w14:paraId="31E5F3BC" w14:textId="0B945E85">
            <w:pPr>
              <w:spacing w:line="360" w:lineRule="auto"/>
              <w:rPr>
                <w:rFonts w:asciiTheme="minorHAnsi" w:hAnsiTheme="minorHAnsi" w:cstheme="minorHAnsi"/>
                <w:szCs w:val="24"/>
              </w:rPr>
            </w:pPr>
            <w:r>
              <w:rPr>
                <w:rFonts w:asciiTheme="minorHAnsi" w:hAnsiTheme="minorHAnsi" w:cstheme="minorHAnsi"/>
                <w:szCs w:val="24"/>
              </w:rPr>
              <w:t xml:space="preserve">Operations Maker if no child WI scenario. </w:t>
            </w:r>
          </w:p>
        </w:tc>
      </w:tr>
      <w:tr w:rsidRPr="00800AC4" w:rsidR="0071613B" w:rsidTr="0001094A" w14:paraId="31C376E9" w14:textId="77777777">
        <w:tc>
          <w:tcPr>
            <w:tcW w:w="1413" w:type="dxa"/>
          </w:tcPr>
          <w:p w:rsidRPr="00800AC4" w:rsidR="0071613B" w:rsidP="007F64BD" w:rsidRDefault="0071613B" w14:paraId="036BBBF0" w14:textId="56369276">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71613B" w:rsidP="007F64BD" w:rsidRDefault="0071613B" w14:paraId="571591DF" w14:textId="691B6E44">
            <w:p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tc>
        <w:tc>
          <w:tcPr>
            <w:tcW w:w="4394" w:type="dxa"/>
          </w:tcPr>
          <w:p w:rsidRPr="00800AC4" w:rsidR="0071613B" w:rsidP="007F64BD" w:rsidRDefault="00D4242F" w14:paraId="7189EDE0" w14:textId="523DA930">
            <w:pPr>
              <w:spacing w:line="360" w:lineRule="auto"/>
              <w:rPr>
                <w:rFonts w:asciiTheme="minorHAnsi" w:hAnsiTheme="minorHAnsi" w:cstheme="minorHAnsi"/>
                <w:szCs w:val="24"/>
              </w:rPr>
            </w:pPr>
            <w:r>
              <w:rPr>
                <w:rFonts w:asciiTheme="minorHAnsi" w:hAnsiTheme="minorHAnsi" w:cstheme="minorHAnsi"/>
                <w:szCs w:val="24"/>
              </w:rPr>
              <w:t>for both DC &amp; CCMS</w:t>
            </w:r>
          </w:p>
        </w:tc>
        <w:tc>
          <w:tcPr>
            <w:tcW w:w="1984" w:type="dxa"/>
          </w:tcPr>
          <w:p w:rsidRPr="00800AC4" w:rsidR="0071613B" w:rsidP="007F64BD" w:rsidRDefault="0071613B" w14:paraId="5377B0B8" w14:textId="103763B5">
            <w:pPr>
              <w:spacing w:line="360" w:lineRule="auto"/>
              <w:rPr>
                <w:rFonts w:asciiTheme="minorHAnsi" w:hAnsiTheme="minorHAnsi" w:cstheme="minorHAnsi"/>
                <w:szCs w:val="24"/>
              </w:rPr>
            </w:pPr>
            <w:r w:rsidRPr="00800AC4">
              <w:rPr>
                <w:rFonts w:asciiTheme="minorHAnsi" w:hAnsiTheme="minorHAnsi" w:cstheme="minorHAnsi"/>
                <w:szCs w:val="24"/>
              </w:rPr>
              <w:t xml:space="preserve">Primary WI – System Integration </w:t>
            </w:r>
          </w:p>
        </w:tc>
      </w:tr>
      <w:tr w:rsidRPr="00800AC4" w:rsidR="00333248" w:rsidTr="0001094A" w14:paraId="73F81D85" w14:textId="77777777">
        <w:tc>
          <w:tcPr>
            <w:tcW w:w="1413" w:type="dxa"/>
          </w:tcPr>
          <w:p w:rsidRPr="00800AC4" w:rsidR="00333248" w:rsidP="007F64BD" w:rsidRDefault="00333248" w14:paraId="33521BD4" w14:textId="11582A5E">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333248" w:rsidP="007F64BD" w:rsidRDefault="00333248" w14:paraId="7002520E" w14:textId="3FC1ADC3">
            <w:p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tc>
        <w:tc>
          <w:tcPr>
            <w:tcW w:w="4394" w:type="dxa"/>
          </w:tcPr>
          <w:p w:rsidRPr="00800AC4" w:rsidR="00333248" w:rsidP="007F64BD" w:rsidRDefault="00333248" w14:paraId="2412CC36" w14:textId="661A6A25">
            <w:pPr>
              <w:spacing w:line="360" w:lineRule="auto"/>
              <w:rPr>
                <w:rFonts w:asciiTheme="minorHAnsi" w:hAnsiTheme="minorHAnsi" w:cstheme="minorHAnsi"/>
                <w:szCs w:val="24"/>
              </w:rPr>
            </w:pPr>
            <w:r w:rsidRPr="00800AC4">
              <w:rPr>
                <w:rFonts w:asciiTheme="minorHAnsi" w:hAnsiTheme="minorHAnsi" w:cstheme="minorHAnsi"/>
                <w:szCs w:val="24"/>
              </w:rPr>
              <w:t>If Child WI required based on product selection</w:t>
            </w:r>
          </w:p>
        </w:tc>
        <w:tc>
          <w:tcPr>
            <w:tcW w:w="1984" w:type="dxa"/>
          </w:tcPr>
          <w:p w:rsidRPr="00800AC4" w:rsidR="00333248" w:rsidP="007F64BD" w:rsidRDefault="00333248" w14:paraId="00310777" w14:textId="6D9041EA">
            <w:pPr>
              <w:spacing w:line="360" w:lineRule="auto"/>
              <w:rPr>
                <w:rFonts w:asciiTheme="minorHAnsi" w:hAnsiTheme="minorHAnsi" w:cstheme="minorHAnsi"/>
                <w:szCs w:val="24"/>
              </w:rPr>
            </w:pPr>
            <w:r w:rsidRPr="00800AC4">
              <w:rPr>
                <w:rFonts w:asciiTheme="minorHAnsi" w:hAnsiTheme="minorHAnsi" w:cstheme="minorHAnsi"/>
                <w:szCs w:val="24"/>
              </w:rPr>
              <w:t>Child WI – IOPS Maker, I</w:t>
            </w:r>
            <w:r w:rsidR="00834D1F">
              <w:rPr>
                <w:rFonts w:asciiTheme="minorHAnsi" w:hAnsiTheme="minorHAnsi" w:cstheme="minorHAnsi"/>
                <w:szCs w:val="24"/>
              </w:rPr>
              <w:t>NV</w:t>
            </w:r>
            <w:r w:rsidRPr="00800AC4">
              <w:rPr>
                <w:rFonts w:asciiTheme="minorHAnsi" w:hAnsiTheme="minorHAnsi" w:cstheme="minorHAnsi"/>
                <w:szCs w:val="24"/>
              </w:rPr>
              <w:t xml:space="preserve"> OPS Maker</w:t>
            </w:r>
          </w:p>
        </w:tc>
      </w:tr>
      <w:tr w:rsidRPr="00800AC4" w:rsidR="00333248" w:rsidTr="0001094A" w14:paraId="0C921F49" w14:textId="77777777">
        <w:tc>
          <w:tcPr>
            <w:tcW w:w="1413" w:type="dxa"/>
          </w:tcPr>
          <w:p w:rsidRPr="00800AC4" w:rsidR="00333248" w:rsidP="007F64BD" w:rsidRDefault="00732DB1" w14:paraId="464D73E0" w14:textId="3B067C1F">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333248" w:rsidP="007F64BD" w:rsidRDefault="00732DB1" w14:paraId="24633271" w14:textId="553DB360">
            <w:pPr>
              <w:spacing w:line="360" w:lineRule="auto"/>
              <w:rPr>
                <w:rFonts w:asciiTheme="minorHAnsi" w:hAnsiTheme="minorHAnsi" w:cstheme="minorHAnsi"/>
                <w:szCs w:val="24"/>
              </w:rPr>
            </w:pPr>
            <w:r w:rsidRPr="00800AC4">
              <w:rPr>
                <w:rFonts w:asciiTheme="minorHAnsi" w:hAnsiTheme="minorHAnsi" w:cstheme="minorHAnsi"/>
                <w:szCs w:val="24"/>
              </w:rPr>
              <w:t xml:space="preserve">Salary Transfer </w:t>
            </w:r>
          </w:p>
        </w:tc>
        <w:tc>
          <w:tcPr>
            <w:tcW w:w="4394" w:type="dxa"/>
          </w:tcPr>
          <w:p w:rsidRPr="00800AC4" w:rsidR="00333248" w:rsidP="007F64BD" w:rsidRDefault="00D4242F" w14:paraId="0C92D945" w14:textId="229087F5">
            <w:pPr>
              <w:spacing w:line="360" w:lineRule="auto"/>
              <w:rPr>
                <w:rFonts w:asciiTheme="minorHAnsi" w:hAnsiTheme="minorHAnsi" w:cstheme="minorHAnsi"/>
                <w:szCs w:val="24"/>
              </w:rPr>
            </w:pPr>
            <w:r>
              <w:rPr>
                <w:rFonts w:asciiTheme="minorHAnsi" w:hAnsiTheme="minorHAnsi" w:cstheme="minorHAnsi"/>
                <w:szCs w:val="24"/>
              </w:rPr>
              <w:t>for both DC &amp; CCMS</w:t>
            </w:r>
          </w:p>
        </w:tc>
        <w:tc>
          <w:tcPr>
            <w:tcW w:w="1984" w:type="dxa"/>
          </w:tcPr>
          <w:p w:rsidRPr="00800AC4" w:rsidR="00333248" w:rsidP="007F64BD" w:rsidRDefault="00732DB1" w14:paraId="78A5D2BA" w14:textId="6EDFEE83">
            <w:pPr>
              <w:spacing w:line="360" w:lineRule="auto"/>
              <w:rPr>
                <w:rFonts w:asciiTheme="minorHAnsi" w:hAnsiTheme="minorHAnsi" w:cstheme="minorHAnsi"/>
                <w:szCs w:val="24"/>
              </w:rPr>
            </w:pPr>
            <w:r w:rsidRPr="00800AC4">
              <w:rPr>
                <w:rFonts w:asciiTheme="minorHAnsi" w:hAnsiTheme="minorHAnsi" w:cstheme="minorHAnsi"/>
                <w:szCs w:val="24"/>
              </w:rPr>
              <w:t>System Integration</w:t>
            </w:r>
          </w:p>
        </w:tc>
      </w:tr>
      <w:tr w:rsidRPr="00800AC4" w:rsidR="00732DB1" w:rsidTr="0001094A" w14:paraId="3DEC88D2" w14:textId="77777777">
        <w:tc>
          <w:tcPr>
            <w:tcW w:w="1413" w:type="dxa"/>
          </w:tcPr>
          <w:p w:rsidRPr="00800AC4" w:rsidR="00732DB1" w:rsidP="007F64BD" w:rsidRDefault="00732DB1" w14:paraId="33C58B6B" w14:textId="5CFBCFE0">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732DB1" w:rsidP="007F64BD" w:rsidRDefault="00732DB1" w14:paraId="3C82636F" w14:textId="08A64599">
            <w:pPr>
              <w:spacing w:line="360" w:lineRule="auto"/>
              <w:rPr>
                <w:rFonts w:asciiTheme="minorHAnsi" w:hAnsiTheme="minorHAnsi" w:cstheme="minorHAnsi"/>
                <w:szCs w:val="24"/>
              </w:rPr>
            </w:pPr>
            <w:r w:rsidRPr="00800AC4">
              <w:rPr>
                <w:rFonts w:asciiTheme="minorHAnsi" w:hAnsiTheme="minorHAnsi" w:cstheme="minorHAnsi"/>
                <w:szCs w:val="24"/>
              </w:rPr>
              <w:t xml:space="preserve">Hold </w:t>
            </w:r>
          </w:p>
        </w:tc>
        <w:tc>
          <w:tcPr>
            <w:tcW w:w="4394" w:type="dxa"/>
          </w:tcPr>
          <w:p w:rsidRPr="00800AC4" w:rsidR="00732DB1" w:rsidP="007F64BD" w:rsidRDefault="00D4242F" w14:paraId="712D71D0" w14:textId="1DBC7C9A">
            <w:pPr>
              <w:spacing w:line="360" w:lineRule="auto"/>
              <w:rPr>
                <w:rFonts w:asciiTheme="minorHAnsi" w:hAnsiTheme="minorHAnsi" w:cstheme="minorHAnsi"/>
                <w:szCs w:val="24"/>
              </w:rPr>
            </w:pPr>
            <w:r>
              <w:rPr>
                <w:rFonts w:asciiTheme="minorHAnsi" w:hAnsiTheme="minorHAnsi" w:cstheme="minorHAnsi"/>
                <w:szCs w:val="24"/>
              </w:rPr>
              <w:t>for both DC &amp; CCMS</w:t>
            </w:r>
          </w:p>
        </w:tc>
        <w:tc>
          <w:tcPr>
            <w:tcW w:w="1984" w:type="dxa"/>
          </w:tcPr>
          <w:p w:rsidRPr="00800AC4" w:rsidR="00732DB1" w:rsidP="007F64BD" w:rsidRDefault="00C97071" w14:paraId="77742641" w14:textId="49881EAA">
            <w:pPr>
              <w:spacing w:line="360" w:lineRule="auto"/>
              <w:rPr>
                <w:rFonts w:asciiTheme="minorHAnsi" w:hAnsiTheme="minorHAnsi" w:cstheme="minorHAnsi"/>
                <w:szCs w:val="24"/>
              </w:rPr>
            </w:pPr>
            <w:r w:rsidRPr="00800AC4">
              <w:rPr>
                <w:rFonts w:asciiTheme="minorHAnsi" w:hAnsiTheme="minorHAnsi" w:cstheme="minorHAnsi"/>
                <w:szCs w:val="24"/>
              </w:rPr>
              <w:t xml:space="preserve">System Integration </w:t>
            </w:r>
          </w:p>
        </w:tc>
      </w:tr>
      <w:tr w:rsidRPr="00800AC4" w:rsidR="00D4242F" w:rsidTr="0001094A" w14:paraId="00432983" w14:textId="77777777">
        <w:tc>
          <w:tcPr>
            <w:tcW w:w="1413" w:type="dxa"/>
          </w:tcPr>
          <w:p w:rsidRPr="00800AC4" w:rsidR="00D4242F" w:rsidP="007F64BD" w:rsidRDefault="00D4242F" w14:paraId="3DA7E023" w14:textId="5FBED19A">
            <w:pPr>
              <w:spacing w:line="360" w:lineRule="auto"/>
              <w:rPr>
                <w:rFonts w:asciiTheme="minorHAnsi" w:hAnsiTheme="minorHAnsi" w:cstheme="minorHAnsi"/>
                <w:szCs w:val="24"/>
              </w:rPr>
            </w:pPr>
            <w:r>
              <w:rPr>
                <w:rFonts w:asciiTheme="minorHAnsi" w:hAnsiTheme="minorHAnsi" w:cstheme="minorHAnsi"/>
                <w:szCs w:val="24"/>
              </w:rPr>
              <w:t xml:space="preserve">Approve </w:t>
            </w:r>
          </w:p>
        </w:tc>
        <w:tc>
          <w:tcPr>
            <w:tcW w:w="1559" w:type="dxa"/>
          </w:tcPr>
          <w:p w:rsidRPr="00800AC4" w:rsidR="00D4242F" w:rsidP="007F64BD" w:rsidRDefault="00D4242F" w14:paraId="6C4E7FAB" w14:textId="135A7A89">
            <w:pPr>
              <w:spacing w:line="360" w:lineRule="auto"/>
              <w:rPr>
                <w:rFonts w:asciiTheme="minorHAnsi" w:hAnsiTheme="minorHAnsi" w:cstheme="minorHAnsi"/>
                <w:szCs w:val="24"/>
              </w:rPr>
            </w:pPr>
            <w:r>
              <w:rPr>
                <w:rFonts w:asciiTheme="minorHAnsi" w:hAnsiTheme="minorHAnsi" w:cstheme="minorHAnsi"/>
                <w:szCs w:val="24"/>
              </w:rPr>
              <w:t xml:space="preserve">Hold </w:t>
            </w:r>
          </w:p>
        </w:tc>
        <w:tc>
          <w:tcPr>
            <w:tcW w:w="4394" w:type="dxa"/>
          </w:tcPr>
          <w:p w:rsidR="00D4242F" w:rsidP="007F64BD" w:rsidRDefault="00D4242F" w14:paraId="1A84C4F9" w14:textId="168B6DB6">
            <w:pPr>
              <w:spacing w:line="360" w:lineRule="auto"/>
              <w:rPr>
                <w:rFonts w:asciiTheme="minorHAnsi" w:hAnsiTheme="minorHAnsi" w:cstheme="minorHAnsi"/>
                <w:szCs w:val="24"/>
              </w:rPr>
            </w:pPr>
            <w:r>
              <w:rPr>
                <w:rFonts w:asciiTheme="minorHAnsi" w:hAnsiTheme="minorHAnsi" w:cstheme="minorHAnsi"/>
                <w:szCs w:val="24"/>
              </w:rPr>
              <w:t>for both DC &amp; CCMS</w:t>
            </w:r>
            <w:r>
              <w:rPr>
                <w:rFonts w:asciiTheme="minorHAnsi" w:hAnsiTheme="minorHAnsi" w:cstheme="minorHAnsi"/>
                <w:szCs w:val="24"/>
              </w:rPr>
              <w:t xml:space="preserve"> – If Child WI required </w:t>
            </w:r>
          </w:p>
        </w:tc>
        <w:tc>
          <w:tcPr>
            <w:tcW w:w="1984" w:type="dxa"/>
          </w:tcPr>
          <w:p w:rsidRPr="00800AC4" w:rsidR="00D4242F" w:rsidP="007F64BD" w:rsidRDefault="00D4242F" w14:paraId="7285560D" w14:textId="13218D5E">
            <w:pPr>
              <w:spacing w:line="360" w:lineRule="auto"/>
              <w:rPr>
                <w:rFonts w:asciiTheme="minorHAnsi" w:hAnsiTheme="minorHAnsi" w:cstheme="minorHAnsi"/>
                <w:szCs w:val="24"/>
              </w:rPr>
            </w:pPr>
            <w:r>
              <w:rPr>
                <w:rFonts w:asciiTheme="minorHAnsi" w:hAnsiTheme="minorHAnsi" w:cstheme="minorHAnsi"/>
                <w:szCs w:val="24"/>
              </w:rPr>
              <w:t xml:space="preserve">Child WI – IOPS Maker, </w:t>
            </w:r>
            <w:proofErr w:type="spellStart"/>
            <w:r>
              <w:rPr>
                <w:rFonts w:asciiTheme="minorHAnsi" w:hAnsiTheme="minorHAnsi" w:cstheme="minorHAnsi"/>
                <w:szCs w:val="24"/>
              </w:rPr>
              <w:t>Inv</w:t>
            </w:r>
            <w:proofErr w:type="spellEnd"/>
            <w:r>
              <w:rPr>
                <w:rFonts w:asciiTheme="minorHAnsi" w:hAnsiTheme="minorHAnsi" w:cstheme="minorHAnsi"/>
                <w:szCs w:val="24"/>
              </w:rPr>
              <w:t xml:space="preserve"> OPS Maker </w:t>
            </w:r>
          </w:p>
        </w:tc>
      </w:tr>
      <w:tr w:rsidRPr="00800AC4" w:rsidR="00C97071" w:rsidTr="0001094A" w14:paraId="4A60F7F0" w14:textId="77777777">
        <w:tc>
          <w:tcPr>
            <w:tcW w:w="1413" w:type="dxa"/>
          </w:tcPr>
          <w:p w:rsidRPr="00800AC4" w:rsidR="00C97071" w:rsidP="007F64BD" w:rsidRDefault="00C97071" w14:paraId="5021CBEB" w14:textId="2EE05A87">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C97071" w:rsidP="007F64BD" w:rsidRDefault="00C97071" w14:paraId="3B98E617" w14:textId="5655990D">
            <w:pPr>
              <w:spacing w:line="360" w:lineRule="auto"/>
              <w:rPr>
                <w:rFonts w:asciiTheme="minorHAnsi" w:hAnsiTheme="minorHAnsi" w:cstheme="minorHAnsi"/>
                <w:szCs w:val="24"/>
              </w:rPr>
            </w:pPr>
            <w:r w:rsidRPr="00800AC4">
              <w:rPr>
                <w:rFonts w:asciiTheme="minorHAnsi" w:hAnsiTheme="minorHAnsi" w:cstheme="minorHAnsi"/>
                <w:szCs w:val="24"/>
              </w:rPr>
              <w:t xml:space="preserve">Cancellation </w:t>
            </w:r>
          </w:p>
        </w:tc>
        <w:tc>
          <w:tcPr>
            <w:tcW w:w="4394" w:type="dxa"/>
          </w:tcPr>
          <w:p w:rsidRPr="00800AC4" w:rsidR="00C97071" w:rsidP="007F64BD" w:rsidRDefault="00C97071" w14:paraId="73BFD386" w14:textId="77777777">
            <w:pPr>
              <w:spacing w:line="360" w:lineRule="auto"/>
              <w:rPr>
                <w:rFonts w:asciiTheme="minorHAnsi" w:hAnsiTheme="minorHAnsi" w:cstheme="minorHAnsi"/>
                <w:szCs w:val="24"/>
              </w:rPr>
            </w:pPr>
          </w:p>
        </w:tc>
        <w:tc>
          <w:tcPr>
            <w:tcW w:w="1984" w:type="dxa"/>
          </w:tcPr>
          <w:p w:rsidRPr="00800AC4" w:rsidR="00C97071" w:rsidP="007F64BD" w:rsidRDefault="00C97071" w14:paraId="2122AD59" w14:textId="7BD7B2B1">
            <w:pPr>
              <w:spacing w:line="360" w:lineRule="auto"/>
              <w:rPr>
                <w:rFonts w:asciiTheme="minorHAnsi" w:hAnsiTheme="minorHAnsi" w:cstheme="minorHAnsi"/>
                <w:szCs w:val="24"/>
              </w:rPr>
            </w:pPr>
            <w:r w:rsidRPr="00800AC4">
              <w:rPr>
                <w:rFonts w:asciiTheme="minorHAnsi" w:hAnsiTheme="minorHAnsi" w:cstheme="minorHAnsi"/>
                <w:szCs w:val="24"/>
              </w:rPr>
              <w:t>System Integration</w:t>
            </w:r>
          </w:p>
        </w:tc>
      </w:tr>
      <w:tr w:rsidRPr="00800AC4" w:rsidR="00C97071" w:rsidTr="0001094A" w14:paraId="224B1D75" w14:textId="77777777">
        <w:tc>
          <w:tcPr>
            <w:tcW w:w="1413" w:type="dxa"/>
          </w:tcPr>
          <w:p w:rsidRPr="00800AC4" w:rsidR="00C97071" w:rsidP="007F64BD" w:rsidRDefault="00C97071" w14:paraId="45A26732" w14:textId="1A1957F4">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rsidRPr="00800AC4" w:rsidR="00C97071" w:rsidP="007F64BD" w:rsidRDefault="00C97071" w14:paraId="025DBE83" w14:textId="21A3141A">
            <w:pPr>
              <w:spacing w:line="360" w:lineRule="auto"/>
              <w:rPr>
                <w:rFonts w:asciiTheme="minorHAnsi" w:hAnsiTheme="minorHAnsi" w:cstheme="minorHAnsi"/>
                <w:szCs w:val="24"/>
              </w:rPr>
            </w:pPr>
            <w:r w:rsidRPr="00800AC4">
              <w:rPr>
                <w:rFonts w:asciiTheme="minorHAnsi" w:hAnsiTheme="minorHAnsi" w:cstheme="minorHAnsi"/>
                <w:szCs w:val="24"/>
              </w:rPr>
              <w:t xml:space="preserve">Others </w:t>
            </w:r>
          </w:p>
        </w:tc>
        <w:tc>
          <w:tcPr>
            <w:tcW w:w="4394" w:type="dxa"/>
          </w:tcPr>
          <w:p w:rsidRPr="00800AC4" w:rsidR="00C97071" w:rsidP="007F64BD" w:rsidRDefault="00C97071" w14:paraId="616256CB" w14:textId="0C080BB3">
            <w:pPr>
              <w:spacing w:line="360" w:lineRule="auto"/>
              <w:rPr>
                <w:rFonts w:asciiTheme="minorHAnsi" w:hAnsiTheme="minorHAnsi" w:cstheme="minorHAnsi"/>
                <w:szCs w:val="24"/>
              </w:rPr>
            </w:pPr>
          </w:p>
        </w:tc>
        <w:tc>
          <w:tcPr>
            <w:tcW w:w="1984" w:type="dxa"/>
          </w:tcPr>
          <w:p w:rsidRPr="00800AC4" w:rsidR="00C97071" w:rsidP="007F64BD" w:rsidRDefault="00C97071" w14:paraId="14A89439" w14:textId="59B8460E">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Pr="00800AC4" w:rsidR="00C97071" w:rsidTr="0001094A" w14:paraId="1D498B09" w14:textId="77777777">
        <w:tc>
          <w:tcPr>
            <w:tcW w:w="1413" w:type="dxa"/>
          </w:tcPr>
          <w:p w:rsidRPr="00800AC4" w:rsidR="00C97071" w:rsidP="007F64BD" w:rsidRDefault="00C97071" w14:paraId="24C50484" w14:textId="69529C04">
            <w:pPr>
              <w:spacing w:line="360" w:lineRule="auto"/>
              <w:rPr>
                <w:rFonts w:asciiTheme="minorHAnsi" w:hAnsiTheme="minorHAnsi" w:cstheme="minorHAnsi"/>
                <w:szCs w:val="24"/>
              </w:rPr>
            </w:pPr>
            <w:r w:rsidRPr="00800AC4">
              <w:rPr>
                <w:rFonts w:asciiTheme="minorHAnsi" w:hAnsiTheme="minorHAnsi" w:cstheme="minorHAnsi"/>
                <w:szCs w:val="24"/>
              </w:rPr>
              <w:t xml:space="preserve">Discard </w:t>
            </w:r>
          </w:p>
        </w:tc>
        <w:tc>
          <w:tcPr>
            <w:tcW w:w="1559" w:type="dxa"/>
          </w:tcPr>
          <w:p w:rsidRPr="00800AC4" w:rsidR="00C97071" w:rsidP="007F64BD" w:rsidRDefault="00C97071" w14:paraId="354B0203" w14:textId="1F1B3DF7">
            <w:pPr>
              <w:spacing w:line="360" w:lineRule="auto"/>
              <w:rPr>
                <w:rFonts w:asciiTheme="minorHAnsi" w:hAnsiTheme="minorHAnsi" w:cstheme="minorHAnsi"/>
                <w:szCs w:val="24"/>
              </w:rPr>
            </w:pPr>
            <w:r w:rsidRPr="00800AC4">
              <w:rPr>
                <w:rFonts w:asciiTheme="minorHAnsi" w:hAnsiTheme="minorHAnsi" w:cstheme="minorHAnsi"/>
                <w:szCs w:val="24"/>
              </w:rPr>
              <w:t xml:space="preserve">All </w:t>
            </w:r>
          </w:p>
        </w:tc>
        <w:tc>
          <w:tcPr>
            <w:tcW w:w="4394" w:type="dxa"/>
          </w:tcPr>
          <w:p w:rsidRPr="00800AC4" w:rsidR="00C97071" w:rsidP="007F64BD" w:rsidRDefault="008E042E" w14:paraId="19990090" w14:textId="0E4BFAA7">
            <w:pPr>
              <w:spacing w:line="360" w:lineRule="auto"/>
              <w:rPr>
                <w:rFonts w:asciiTheme="minorHAnsi" w:hAnsiTheme="minorHAnsi" w:cstheme="minorHAnsi"/>
                <w:szCs w:val="24"/>
              </w:rPr>
            </w:pPr>
            <w:r>
              <w:rPr>
                <w:rFonts w:asciiTheme="minorHAnsi" w:hAnsiTheme="minorHAnsi" w:cstheme="minorHAnsi"/>
                <w:szCs w:val="24"/>
              </w:rPr>
              <w:t xml:space="preserve">There will be an alert “Are you sure you want to discard the request”? </w:t>
            </w:r>
          </w:p>
        </w:tc>
        <w:tc>
          <w:tcPr>
            <w:tcW w:w="1984" w:type="dxa"/>
          </w:tcPr>
          <w:p w:rsidRPr="00800AC4" w:rsidR="00C97071" w:rsidP="007F64BD" w:rsidRDefault="009D6A28" w14:paraId="1DB75521" w14:textId="3A7D72FE">
            <w:pPr>
              <w:spacing w:line="360" w:lineRule="auto"/>
              <w:rPr>
                <w:rFonts w:asciiTheme="minorHAnsi" w:hAnsiTheme="minorHAnsi" w:cstheme="minorHAnsi"/>
                <w:szCs w:val="24"/>
              </w:rPr>
            </w:pPr>
            <w:r>
              <w:rPr>
                <w:rFonts w:asciiTheme="minorHAnsi" w:hAnsiTheme="minorHAnsi" w:cstheme="minorHAnsi"/>
                <w:szCs w:val="24"/>
              </w:rPr>
              <w:t xml:space="preserve">Archive - </w:t>
            </w:r>
            <w:r w:rsidRPr="00800AC4" w:rsidR="003D32D7">
              <w:rPr>
                <w:rFonts w:asciiTheme="minorHAnsi" w:hAnsiTheme="minorHAnsi" w:cstheme="minorHAnsi"/>
                <w:szCs w:val="24"/>
              </w:rPr>
              <w:t xml:space="preserve">Exit </w:t>
            </w:r>
          </w:p>
        </w:tc>
      </w:tr>
      <w:tr w:rsidRPr="00800AC4" w:rsidR="009015A2" w:rsidTr="0001094A" w14:paraId="5F69DBCC" w14:textId="77777777">
        <w:tc>
          <w:tcPr>
            <w:tcW w:w="1413" w:type="dxa"/>
          </w:tcPr>
          <w:p w:rsidRPr="00800AC4" w:rsidR="009015A2" w:rsidP="007F64BD" w:rsidRDefault="009015A2" w14:paraId="18FD99BA" w14:textId="39FCD858">
            <w:pPr>
              <w:spacing w:line="360" w:lineRule="auto"/>
              <w:rPr>
                <w:rFonts w:asciiTheme="minorHAnsi" w:hAnsiTheme="minorHAnsi" w:cstheme="minorHAnsi"/>
                <w:szCs w:val="24"/>
              </w:rPr>
            </w:pPr>
            <w:r>
              <w:rPr>
                <w:rFonts w:asciiTheme="minorHAnsi" w:hAnsiTheme="minorHAnsi" w:cstheme="minorHAnsi"/>
                <w:szCs w:val="24"/>
              </w:rPr>
              <w:t xml:space="preserve">Send Back to Maker </w:t>
            </w:r>
          </w:p>
        </w:tc>
        <w:tc>
          <w:tcPr>
            <w:tcW w:w="1559" w:type="dxa"/>
          </w:tcPr>
          <w:p w:rsidRPr="00800AC4" w:rsidR="009015A2" w:rsidP="007F64BD" w:rsidRDefault="009015A2" w14:paraId="53FF250C" w14:textId="78F3DB68">
            <w:pPr>
              <w:spacing w:line="360" w:lineRule="auto"/>
              <w:rPr>
                <w:rFonts w:asciiTheme="minorHAnsi" w:hAnsiTheme="minorHAnsi" w:cstheme="minorHAnsi"/>
                <w:szCs w:val="24"/>
              </w:rPr>
            </w:pPr>
            <w:r>
              <w:rPr>
                <w:rFonts w:asciiTheme="minorHAnsi" w:hAnsiTheme="minorHAnsi" w:cstheme="minorHAnsi"/>
                <w:szCs w:val="24"/>
              </w:rPr>
              <w:t xml:space="preserve">All </w:t>
            </w:r>
          </w:p>
        </w:tc>
        <w:tc>
          <w:tcPr>
            <w:tcW w:w="4394" w:type="dxa"/>
          </w:tcPr>
          <w:p w:rsidRPr="00800AC4" w:rsidR="009015A2" w:rsidP="007F64BD" w:rsidRDefault="009015A2" w14:paraId="7E3D2B33" w14:textId="230E405B">
            <w:pPr>
              <w:spacing w:line="360" w:lineRule="auto"/>
              <w:rPr>
                <w:rFonts w:asciiTheme="minorHAnsi" w:hAnsiTheme="minorHAnsi" w:cstheme="minorHAnsi"/>
                <w:szCs w:val="24"/>
                <w:highlight w:val="yellow"/>
              </w:rPr>
            </w:pPr>
          </w:p>
        </w:tc>
        <w:tc>
          <w:tcPr>
            <w:tcW w:w="1984" w:type="dxa"/>
          </w:tcPr>
          <w:p w:rsidRPr="00800AC4" w:rsidR="009015A2" w:rsidP="007F64BD" w:rsidRDefault="009015A2" w14:paraId="0BAF4EAC" w14:textId="317785C9">
            <w:pPr>
              <w:spacing w:line="360" w:lineRule="auto"/>
              <w:rPr>
                <w:rFonts w:asciiTheme="minorHAnsi" w:hAnsiTheme="minorHAnsi" w:cstheme="minorHAnsi"/>
                <w:szCs w:val="24"/>
              </w:rPr>
            </w:pPr>
            <w:r>
              <w:rPr>
                <w:rFonts w:asciiTheme="minorHAnsi" w:hAnsiTheme="minorHAnsi" w:cstheme="minorHAnsi"/>
                <w:szCs w:val="24"/>
              </w:rPr>
              <w:t xml:space="preserve">Initiator Maker Return queue </w:t>
            </w:r>
          </w:p>
        </w:tc>
      </w:tr>
    </w:tbl>
    <w:p w:rsidR="007F64BD" w:rsidP="007F64BD" w:rsidRDefault="007F64BD" w14:paraId="549F5138" w14:textId="77777777">
      <w:pPr>
        <w:spacing w:line="360" w:lineRule="auto"/>
        <w:rPr>
          <w:rFonts w:asciiTheme="minorHAnsi" w:hAnsiTheme="minorHAnsi" w:cstheme="minorHAnsi"/>
          <w:szCs w:val="24"/>
        </w:rPr>
      </w:pPr>
    </w:p>
    <w:p w:rsidR="00D47FC4" w:rsidP="007F64BD" w:rsidRDefault="00D47FC4" w14:paraId="3B70D9F4" w14:textId="77777777">
      <w:pPr>
        <w:spacing w:line="360" w:lineRule="auto"/>
        <w:rPr>
          <w:rFonts w:asciiTheme="minorHAnsi" w:hAnsiTheme="minorHAnsi" w:cstheme="minorHAnsi"/>
          <w:szCs w:val="24"/>
        </w:rPr>
      </w:pPr>
    </w:p>
    <w:p w:rsidRPr="00800AC4" w:rsidR="00D47FC4" w:rsidP="007F64BD" w:rsidRDefault="00D47FC4" w14:paraId="3589D8C0" w14:textId="77777777">
      <w:pPr>
        <w:spacing w:line="360" w:lineRule="auto"/>
        <w:rPr>
          <w:rFonts w:asciiTheme="minorHAnsi" w:hAnsiTheme="minorHAnsi" w:cstheme="minorHAnsi"/>
          <w:szCs w:val="24"/>
        </w:rPr>
      </w:pPr>
    </w:p>
    <w:p w:rsidRPr="00800AC4" w:rsidR="000F1F17" w:rsidP="007F64BD" w:rsidRDefault="000F1F17" w14:paraId="4952A692" w14:textId="1600CDB0">
      <w:pPr>
        <w:spacing w:line="360" w:lineRule="auto"/>
        <w:rPr>
          <w:rFonts w:asciiTheme="minorHAnsi" w:hAnsiTheme="minorHAnsi" w:cstheme="minorHAnsi"/>
          <w:szCs w:val="24"/>
        </w:rPr>
      </w:pPr>
      <w:r w:rsidRPr="00800AC4">
        <w:rPr>
          <w:rFonts w:asciiTheme="minorHAnsi" w:hAnsiTheme="minorHAnsi" w:cstheme="minorHAnsi"/>
          <w:szCs w:val="24"/>
        </w:rPr>
        <w:t>Following details will be sent while creating the WI in ‘Profile Change’ process for ‘Deceased – Inquiry’ and ‘Deceased – Transfer’</w:t>
      </w:r>
      <w:r w:rsidRPr="00800AC4" w:rsidR="001F3B0A">
        <w:rPr>
          <w:rFonts w:asciiTheme="minorHAnsi" w:hAnsiTheme="minorHAnsi" w:cstheme="minorHAnsi"/>
          <w:szCs w:val="24"/>
        </w:rPr>
        <w:t xml:space="preserve">: </w:t>
      </w:r>
    </w:p>
    <w:p w:rsidRPr="00800AC4" w:rsidR="001F3B0A" w:rsidP="00E4678F" w:rsidRDefault="001F3B0A" w14:paraId="198D087B" w14:textId="418480B6">
      <w:pPr>
        <w:pStyle w:val="ListParagraph"/>
        <w:numPr>
          <w:ilvl w:val="0"/>
          <w:numId w:val="77"/>
        </w:numPr>
        <w:spacing w:line="360" w:lineRule="auto"/>
        <w:rPr>
          <w:rFonts w:asciiTheme="minorHAnsi" w:hAnsiTheme="minorHAnsi" w:cstheme="minorHAnsi"/>
          <w:szCs w:val="24"/>
        </w:rPr>
      </w:pPr>
      <w:r w:rsidRPr="00800AC4">
        <w:rPr>
          <w:rFonts w:asciiTheme="minorHAnsi" w:hAnsiTheme="minorHAnsi" w:cstheme="minorHAnsi"/>
          <w:szCs w:val="24"/>
        </w:rPr>
        <w:t xml:space="preserve">CIF ID </w:t>
      </w:r>
      <w:r w:rsidR="009D6A28">
        <w:rPr>
          <w:rFonts w:asciiTheme="minorHAnsi" w:hAnsiTheme="minorHAnsi" w:cstheme="minorHAnsi"/>
          <w:szCs w:val="24"/>
        </w:rPr>
        <w:t xml:space="preserve">of the customer. </w:t>
      </w:r>
    </w:p>
    <w:p w:rsidR="009D6A28" w:rsidP="00E4678F" w:rsidRDefault="00D0611A" w14:paraId="4EA90E1A" w14:textId="7B65D487">
      <w:pPr>
        <w:pStyle w:val="ListParagraph"/>
        <w:numPr>
          <w:ilvl w:val="0"/>
          <w:numId w:val="77"/>
        </w:numPr>
        <w:spacing w:line="360" w:lineRule="auto"/>
        <w:rPr>
          <w:rFonts w:asciiTheme="minorHAnsi" w:hAnsiTheme="minorHAnsi" w:cstheme="minorHAnsi"/>
          <w:szCs w:val="24"/>
        </w:rPr>
      </w:pPr>
      <w:r>
        <w:rPr>
          <w:rFonts w:asciiTheme="minorHAnsi" w:hAnsiTheme="minorHAnsi" w:cstheme="minorHAnsi"/>
          <w:szCs w:val="24"/>
        </w:rPr>
        <w:t>Court Instructions</w:t>
      </w:r>
    </w:p>
    <w:p w:rsidR="00E4678F" w:rsidP="00E4678F" w:rsidRDefault="001F3B0A" w14:paraId="585B1699" w14:textId="020BED61">
      <w:pPr>
        <w:pStyle w:val="ListParagraph"/>
        <w:numPr>
          <w:ilvl w:val="0"/>
          <w:numId w:val="77"/>
        </w:numPr>
        <w:spacing w:line="360" w:lineRule="auto"/>
        <w:rPr>
          <w:rFonts w:asciiTheme="minorHAnsi" w:hAnsiTheme="minorHAnsi" w:cstheme="minorHAnsi"/>
          <w:szCs w:val="24"/>
        </w:rPr>
      </w:pPr>
      <w:r w:rsidRPr="00800AC4">
        <w:rPr>
          <w:rFonts w:asciiTheme="minorHAnsi" w:hAnsiTheme="minorHAnsi" w:cstheme="minorHAnsi"/>
          <w:szCs w:val="24"/>
        </w:rPr>
        <w:t xml:space="preserve">Email Attachment (In case of Dubai Court). </w:t>
      </w:r>
    </w:p>
    <w:p w:rsidR="00E4678F" w:rsidP="00E4678F" w:rsidRDefault="0021631D" w14:paraId="21AFF718" w14:textId="575996C0">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For the request types</w:t>
      </w:r>
      <w:r w:rsidR="00E4678F">
        <w:rPr>
          <w:rFonts w:asciiTheme="minorHAnsi" w:hAnsiTheme="minorHAnsi" w:cstheme="minorHAnsi"/>
          <w:szCs w:val="24"/>
        </w:rPr>
        <w:t xml:space="preserve"> getting archived from this queue, </w:t>
      </w:r>
      <w:r>
        <w:rPr>
          <w:rFonts w:asciiTheme="minorHAnsi" w:hAnsiTheme="minorHAnsi" w:cstheme="minorHAnsi"/>
          <w:szCs w:val="24"/>
        </w:rPr>
        <w:t>the user will have option to genera</w:t>
      </w:r>
      <w:r w:rsidR="00744C18">
        <w:rPr>
          <w:rFonts w:asciiTheme="minorHAnsi" w:hAnsiTheme="minorHAnsi" w:cstheme="minorHAnsi"/>
          <w:szCs w:val="24"/>
        </w:rPr>
        <w:t xml:space="preserve">te Court Letter (If applicable) and Generate the Email Response for preview. Both these will be done on a button click. </w:t>
      </w:r>
      <w:r w:rsidR="000E5E21">
        <w:rPr>
          <w:rFonts w:asciiTheme="minorHAnsi" w:hAnsiTheme="minorHAnsi" w:cstheme="minorHAnsi"/>
          <w:szCs w:val="24"/>
        </w:rPr>
        <w:t>The buttons will be ‘</w:t>
      </w:r>
      <w:r w:rsidRPr="000E5E21" w:rsidR="000E5E21">
        <w:rPr>
          <w:rFonts w:asciiTheme="minorHAnsi" w:hAnsiTheme="minorHAnsi" w:cstheme="minorHAnsi"/>
          <w:b/>
          <w:bCs/>
          <w:szCs w:val="24"/>
        </w:rPr>
        <w:t>Preview Email’</w:t>
      </w:r>
      <w:r w:rsidR="000E5E21">
        <w:rPr>
          <w:rFonts w:asciiTheme="minorHAnsi" w:hAnsiTheme="minorHAnsi" w:cstheme="minorHAnsi"/>
          <w:szCs w:val="24"/>
        </w:rPr>
        <w:t xml:space="preserve"> &amp; ‘</w:t>
      </w:r>
      <w:r w:rsidRPr="000E5E21" w:rsidR="000E5E21">
        <w:rPr>
          <w:rFonts w:asciiTheme="minorHAnsi" w:hAnsiTheme="minorHAnsi" w:cstheme="minorHAnsi"/>
          <w:b/>
          <w:bCs/>
          <w:szCs w:val="24"/>
        </w:rPr>
        <w:t>Preview Letter’</w:t>
      </w:r>
      <w:r w:rsidR="000E5E21">
        <w:rPr>
          <w:rFonts w:asciiTheme="minorHAnsi" w:hAnsiTheme="minorHAnsi" w:cstheme="minorHAnsi"/>
          <w:szCs w:val="24"/>
        </w:rPr>
        <w:t xml:space="preserve">. </w:t>
      </w:r>
    </w:p>
    <w:p w:rsidR="000E5E21" w:rsidP="00E4678F" w:rsidRDefault="000E5E21" w14:paraId="4B63CAD8" w14:textId="7DCDE2C9">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The user will </w:t>
      </w:r>
      <w:r w:rsidR="00965FC8">
        <w:rPr>
          <w:rFonts w:asciiTheme="minorHAnsi" w:hAnsiTheme="minorHAnsi" w:cstheme="minorHAnsi"/>
          <w:szCs w:val="24"/>
        </w:rPr>
        <w:t xml:space="preserve">preview the templates generated and confirm it. Post confirmation of court letter, the same will get generated and get attached with the WI. </w:t>
      </w:r>
    </w:p>
    <w:p w:rsidR="00B20333" w:rsidP="008B0272" w:rsidRDefault="00965FC8" w14:paraId="7D99C3F6" w14:textId="5D9D696C">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If the user </w:t>
      </w:r>
      <w:r w:rsidR="0093484D">
        <w:rPr>
          <w:rFonts w:asciiTheme="minorHAnsi" w:hAnsiTheme="minorHAnsi" w:cstheme="minorHAnsi"/>
          <w:szCs w:val="24"/>
        </w:rPr>
        <w:t>wants to amend some dynamic data in the court letter, he will be able to make the changes in the iBPS form and again click ‘</w:t>
      </w:r>
      <w:r w:rsidRPr="0093484D" w:rsidR="0093484D">
        <w:rPr>
          <w:rFonts w:asciiTheme="minorHAnsi" w:hAnsiTheme="minorHAnsi" w:cstheme="minorHAnsi"/>
          <w:b/>
          <w:bCs/>
          <w:szCs w:val="24"/>
        </w:rPr>
        <w:t>Preview Court Letter’</w:t>
      </w:r>
      <w:r w:rsidR="0093484D">
        <w:rPr>
          <w:rFonts w:asciiTheme="minorHAnsi" w:hAnsiTheme="minorHAnsi" w:cstheme="minorHAnsi"/>
          <w:b/>
          <w:bCs/>
          <w:szCs w:val="24"/>
        </w:rPr>
        <w:t xml:space="preserve">. </w:t>
      </w:r>
      <w:r w:rsidR="0093484D">
        <w:rPr>
          <w:rFonts w:asciiTheme="minorHAnsi" w:hAnsiTheme="minorHAnsi" w:cstheme="minorHAnsi"/>
          <w:szCs w:val="24"/>
        </w:rPr>
        <w:t xml:space="preserve">The letter will be updated </w:t>
      </w:r>
      <w:r w:rsidR="00B20333">
        <w:rPr>
          <w:rFonts w:asciiTheme="minorHAnsi" w:hAnsiTheme="minorHAnsi" w:cstheme="minorHAnsi"/>
          <w:szCs w:val="24"/>
        </w:rPr>
        <w:t xml:space="preserve">with the new data. </w:t>
      </w:r>
    </w:p>
    <w:p w:rsidR="008B0272" w:rsidP="008B0272" w:rsidRDefault="008B0272" w14:paraId="567AED9E" w14:textId="4D18D27E">
      <w:pPr>
        <w:pStyle w:val="ListParagraph"/>
        <w:numPr>
          <w:ilvl w:val="0"/>
          <w:numId w:val="56"/>
        </w:numPr>
        <w:spacing w:line="360" w:lineRule="auto"/>
        <w:rPr>
          <w:rFonts w:asciiTheme="minorHAnsi" w:hAnsiTheme="minorHAnsi" w:cstheme="minorHAnsi"/>
          <w:szCs w:val="24"/>
        </w:rPr>
      </w:pPr>
      <w:commentRangeStart w:id="284"/>
      <w:commentRangeStart w:id="285"/>
      <w:r>
        <w:rPr>
          <w:rFonts w:asciiTheme="minorHAnsi" w:hAnsiTheme="minorHAnsi" w:cstheme="minorHAnsi"/>
          <w:szCs w:val="24"/>
        </w:rPr>
        <w:t xml:space="preserve">The requests for which the preview functionality will be available on this queue </w:t>
      </w:r>
      <w:r w:rsidR="002763E5">
        <w:rPr>
          <w:rFonts w:asciiTheme="minorHAnsi" w:hAnsiTheme="minorHAnsi" w:cstheme="minorHAnsi"/>
          <w:szCs w:val="24"/>
        </w:rPr>
        <w:t xml:space="preserve">for Dubai Court cases </w:t>
      </w:r>
      <w:r>
        <w:rPr>
          <w:rFonts w:asciiTheme="minorHAnsi" w:hAnsiTheme="minorHAnsi" w:cstheme="minorHAnsi"/>
          <w:szCs w:val="24"/>
        </w:rPr>
        <w:t>are:</w:t>
      </w:r>
      <w:commentRangeEnd w:id="284"/>
      <w:r w:rsidR="006022D2">
        <w:rPr>
          <w:rStyle w:val="CommentReference"/>
        </w:rPr>
        <w:commentReference w:id="284"/>
      </w:r>
      <w:commentRangeEnd w:id="285"/>
      <w:r w:rsidR="00012E20">
        <w:rPr>
          <w:rStyle w:val="CommentReference"/>
        </w:rPr>
        <w:commentReference w:id="285"/>
      </w:r>
    </w:p>
    <w:p w:rsidR="008B0272" w:rsidP="008B0272" w:rsidRDefault="008B0272" w14:paraId="58CB2CC1" w14:textId="051BFA6E">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Inquiry </w:t>
      </w:r>
    </w:p>
    <w:p w:rsidR="00CA5E9A" w:rsidP="008B0272" w:rsidRDefault="00CA5E9A" w14:paraId="77B96632" w14:textId="5592B41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Statement Request </w:t>
      </w:r>
    </w:p>
    <w:p w:rsidR="008B0272" w:rsidP="008B0272" w:rsidRDefault="008B0272" w14:paraId="796920CC" w14:textId="167092B8">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Signatory Details </w:t>
      </w:r>
    </w:p>
    <w:p w:rsidRPr="00D47FC4" w:rsidR="008B0272" w:rsidP="00D47FC4" w:rsidRDefault="008B0272" w14:paraId="22138BE9" w14:textId="748A6229">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Deceased – Inquiry </w:t>
      </w:r>
      <w:r w:rsidRPr="00D47FC4">
        <w:rPr>
          <w:rFonts w:asciiTheme="minorHAnsi" w:hAnsiTheme="minorHAnsi" w:cstheme="minorHAnsi"/>
          <w:szCs w:val="24"/>
        </w:rPr>
        <w:t xml:space="preserve"> </w:t>
      </w:r>
    </w:p>
    <w:p w:rsidR="008B0272" w:rsidP="008B0272" w:rsidRDefault="008B0272" w14:paraId="2F988035" w14:textId="3020565B">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For these </w:t>
      </w:r>
      <w:r w:rsidR="00D47FC4">
        <w:rPr>
          <w:rFonts w:asciiTheme="minorHAnsi" w:hAnsiTheme="minorHAnsi" w:cstheme="minorHAnsi"/>
          <w:szCs w:val="24"/>
        </w:rPr>
        <w:t>three</w:t>
      </w:r>
      <w:r>
        <w:rPr>
          <w:rFonts w:asciiTheme="minorHAnsi" w:hAnsiTheme="minorHAnsi" w:cstheme="minorHAnsi"/>
          <w:szCs w:val="24"/>
        </w:rPr>
        <w:t xml:space="preserve"> request types, once the </w:t>
      </w:r>
      <w:r w:rsidR="00234946">
        <w:rPr>
          <w:rFonts w:asciiTheme="minorHAnsi" w:hAnsiTheme="minorHAnsi" w:cstheme="minorHAnsi"/>
          <w:szCs w:val="24"/>
        </w:rPr>
        <w:t>user takes decision as ‘</w:t>
      </w:r>
      <w:r w:rsidRPr="00234946" w:rsidR="00234946">
        <w:rPr>
          <w:rFonts w:asciiTheme="minorHAnsi" w:hAnsiTheme="minorHAnsi" w:cstheme="minorHAnsi"/>
          <w:b/>
          <w:bCs/>
          <w:szCs w:val="24"/>
        </w:rPr>
        <w:t>Approve</w:t>
      </w:r>
      <w:r w:rsidR="00234946">
        <w:rPr>
          <w:rFonts w:asciiTheme="minorHAnsi" w:hAnsiTheme="minorHAnsi" w:cstheme="minorHAnsi"/>
          <w:szCs w:val="24"/>
        </w:rPr>
        <w:t xml:space="preserve">’, in </w:t>
      </w:r>
      <w:r w:rsidR="002763E5">
        <w:rPr>
          <w:rFonts w:asciiTheme="minorHAnsi" w:hAnsiTheme="minorHAnsi" w:cstheme="minorHAnsi"/>
          <w:szCs w:val="24"/>
        </w:rPr>
        <w:t>the case</w:t>
      </w:r>
      <w:r w:rsidR="00234946">
        <w:rPr>
          <w:rFonts w:asciiTheme="minorHAnsi" w:hAnsiTheme="minorHAnsi" w:cstheme="minorHAnsi"/>
          <w:szCs w:val="24"/>
        </w:rPr>
        <w:t xml:space="preserve"> of Dubai Court, the email will be trigg</w:t>
      </w:r>
      <w:r w:rsidR="0020289E">
        <w:rPr>
          <w:rFonts w:asciiTheme="minorHAnsi" w:hAnsiTheme="minorHAnsi" w:cstheme="minorHAnsi"/>
          <w:szCs w:val="24"/>
        </w:rPr>
        <w:t>e</w:t>
      </w:r>
      <w:r w:rsidR="00234946">
        <w:rPr>
          <w:rFonts w:asciiTheme="minorHAnsi" w:hAnsiTheme="minorHAnsi" w:cstheme="minorHAnsi"/>
          <w:szCs w:val="24"/>
        </w:rPr>
        <w:t>red to Dubai Court Email ID along with the generated Court Letter</w:t>
      </w:r>
      <w:r w:rsidR="0020289E">
        <w:rPr>
          <w:rFonts w:asciiTheme="minorHAnsi" w:hAnsiTheme="minorHAnsi" w:cstheme="minorHAnsi"/>
          <w:szCs w:val="24"/>
        </w:rPr>
        <w:t xml:space="preserve"> and the WI will move to Archival. </w:t>
      </w:r>
    </w:p>
    <w:p w:rsidR="002763E5" w:rsidP="002763E5" w:rsidRDefault="0020289E" w14:paraId="71A98ABD" w14:textId="23B9FD87">
      <w:pPr>
        <w:pStyle w:val="ListParagraph"/>
        <w:numPr>
          <w:ilvl w:val="0"/>
          <w:numId w:val="56"/>
        </w:numPr>
        <w:spacing w:line="360" w:lineRule="auto"/>
        <w:rPr>
          <w:rFonts w:asciiTheme="minorHAnsi" w:hAnsiTheme="minorHAnsi" w:cstheme="minorHAnsi"/>
          <w:szCs w:val="24"/>
        </w:rPr>
      </w:pPr>
      <w:commentRangeStart w:id="286"/>
      <w:commentRangeStart w:id="287"/>
      <w:r>
        <w:rPr>
          <w:rFonts w:asciiTheme="minorHAnsi" w:hAnsiTheme="minorHAnsi" w:cstheme="minorHAnsi"/>
          <w:szCs w:val="24"/>
        </w:rPr>
        <w:t>In case of CCMS</w:t>
      </w:r>
      <w:r w:rsidR="002763E5">
        <w:rPr>
          <w:rFonts w:asciiTheme="minorHAnsi" w:hAnsiTheme="minorHAnsi" w:cstheme="minorHAnsi"/>
          <w:szCs w:val="24"/>
        </w:rPr>
        <w:t xml:space="preserve">, the WI will move to archival on ‘Approve’, no email/court letter to be generated. </w:t>
      </w:r>
      <w:commentRangeEnd w:id="286"/>
      <w:r w:rsidR="006022D2">
        <w:rPr>
          <w:rStyle w:val="CommentReference"/>
        </w:rPr>
        <w:commentReference w:id="286"/>
      </w:r>
      <w:commentRangeEnd w:id="287"/>
      <w:r w:rsidR="00012E20">
        <w:rPr>
          <w:rStyle w:val="CommentReference"/>
        </w:rPr>
        <w:commentReference w:id="287"/>
      </w:r>
    </w:p>
    <w:p w:rsidR="007B3D41" w:rsidP="002763E5" w:rsidRDefault="007B3D41" w14:paraId="7427E4E6" w14:textId="5EEECE61">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For </w:t>
      </w:r>
      <w:r w:rsidR="005D6985">
        <w:rPr>
          <w:rFonts w:asciiTheme="minorHAnsi" w:hAnsiTheme="minorHAnsi" w:cstheme="minorHAnsi"/>
          <w:szCs w:val="24"/>
        </w:rPr>
        <w:t xml:space="preserve">the below request types, the decision and routing will be as per the decision and routing will be as per the above table: </w:t>
      </w:r>
    </w:p>
    <w:p w:rsidR="005D6985" w:rsidP="005D6985" w:rsidRDefault="004B5D0F" w14:paraId="0EE5BEF5" w14:textId="69740BE9">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Deceased – Transfer </w:t>
      </w:r>
    </w:p>
    <w:p w:rsidR="004B5D0F" w:rsidP="005D6985" w:rsidRDefault="004B5D0F" w14:paraId="421D6314" w14:textId="162377F9">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Transfer</w:t>
      </w:r>
    </w:p>
    <w:p w:rsidR="004B5D0F" w:rsidP="005D6985" w:rsidRDefault="004B5D0F" w14:paraId="44869138" w14:textId="04A5EFE6">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Salary Transfer</w:t>
      </w:r>
    </w:p>
    <w:p w:rsidR="004B5D0F" w:rsidP="005D6985" w:rsidRDefault="004B5D0F" w14:paraId="766D9222" w14:textId="602F1B88">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Hold </w:t>
      </w:r>
    </w:p>
    <w:p w:rsidR="00CA381B" w:rsidP="004B5D0F" w:rsidRDefault="004B5D0F" w14:paraId="2592EF88" w14:textId="25F35322">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Cancellation </w:t>
      </w:r>
    </w:p>
    <w:p w:rsidRPr="00D47FC4" w:rsidR="00D47FC4" w:rsidP="00D47FC4" w:rsidRDefault="00D47FC4" w14:paraId="3334F0F4" w14:textId="77777777">
      <w:pPr>
        <w:spacing w:line="360" w:lineRule="auto"/>
        <w:rPr>
          <w:rFonts w:asciiTheme="minorHAnsi" w:hAnsiTheme="minorHAnsi" w:cstheme="minorHAnsi"/>
          <w:szCs w:val="24"/>
        </w:rPr>
      </w:pPr>
    </w:p>
    <w:p w:rsidR="00CA381B" w:rsidP="007C1709" w:rsidRDefault="00CA381B" w14:paraId="0719DB91" w14:textId="5FE0D88D">
      <w:pPr>
        <w:pStyle w:val="Heading3"/>
      </w:pPr>
      <w:bookmarkStart w:name="_Toc166061955" w:id="288"/>
      <w:r>
        <w:t>Access Details</w:t>
      </w:r>
      <w:bookmarkEnd w:id="288"/>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800AC4" w:rsidR="00CA381B" w:rsidTr="00ED78C1" w14:paraId="0E2F7CA2" w14:textId="77777777">
        <w:tc>
          <w:tcPr>
            <w:tcW w:w="3539" w:type="dxa"/>
          </w:tcPr>
          <w:p w:rsidRPr="00800AC4" w:rsidR="00CA381B" w:rsidP="00ED78C1" w:rsidRDefault="00CA381B" w14:paraId="75A8F792"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User Group</w:t>
            </w:r>
          </w:p>
        </w:tc>
        <w:tc>
          <w:tcPr>
            <w:tcW w:w="4768" w:type="dxa"/>
          </w:tcPr>
          <w:p w:rsidRPr="00800AC4" w:rsidR="00CA381B" w:rsidP="00ED78C1" w:rsidRDefault="00CA381B" w14:paraId="6E2EA2FC" w14:textId="5C58EE50">
            <w:pPr>
              <w:pStyle w:val="ListParagraph"/>
              <w:spacing w:line="360" w:lineRule="auto"/>
              <w:ind w:left="43"/>
              <w:jc w:val="both"/>
              <w:rPr>
                <w:rFonts w:ascii="Calibri" w:hAnsi="Calibri" w:eastAsia="Calibri" w:cs="Arial"/>
                <w:szCs w:val="24"/>
              </w:rPr>
            </w:pPr>
            <w:r w:rsidRPr="00800AC4">
              <w:rPr>
                <w:rFonts w:ascii="Calibri" w:hAnsi="Calibri" w:eastAsia="Calibri" w:cs="Arial"/>
                <w:szCs w:val="24"/>
              </w:rPr>
              <w:t xml:space="preserve">The queue will be accessed by </w:t>
            </w:r>
            <w:r w:rsidR="00AE1150">
              <w:rPr>
                <w:rFonts w:ascii="Calibri" w:hAnsi="Calibri" w:eastAsia="Calibri" w:cs="Arial"/>
                <w:szCs w:val="24"/>
              </w:rPr>
              <w:t>Operations Initiation user</w:t>
            </w:r>
            <w:r w:rsidRPr="00800AC4">
              <w:rPr>
                <w:rFonts w:ascii="Calibri" w:hAnsi="Calibri" w:eastAsia="Calibri" w:cs="Arial"/>
                <w:szCs w:val="24"/>
              </w:rPr>
              <w:t>.</w:t>
            </w:r>
          </w:p>
        </w:tc>
      </w:tr>
      <w:tr w:rsidRPr="00800AC4" w:rsidR="00CA381B" w:rsidTr="00ED78C1" w14:paraId="121D409F" w14:textId="77777777">
        <w:tc>
          <w:tcPr>
            <w:tcW w:w="3539" w:type="dxa"/>
          </w:tcPr>
          <w:p w:rsidRPr="00800AC4" w:rsidR="00CA381B" w:rsidP="00ED78C1" w:rsidRDefault="00CA381B" w14:paraId="4ECD19A9"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Filters </w:t>
            </w:r>
          </w:p>
        </w:tc>
        <w:tc>
          <w:tcPr>
            <w:tcW w:w="4768" w:type="dxa"/>
          </w:tcPr>
          <w:p w:rsidRPr="00800AC4" w:rsidR="00CA381B" w:rsidP="00ED78C1" w:rsidRDefault="00CA381B" w14:paraId="2D5E34D3"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NA</w:t>
            </w:r>
          </w:p>
        </w:tc>
      </w:tr>
      <w:tr w:rsidRPr="00800AC4" w:rsidR="00CA381B" w:rsidTr="00ED78C1" w14:paraId="79F7EEA1" w14:textId="77777777">
        <w:tc>
          <w:tcPr>
            <w:tcW w:w="3539" w:type="dxa"/>
          </w:tcPr>
          <w:p w:rsidRPr="00800AC4" w:rsidR="00CA381B" w:rsidP="00ED78C1" w:rsidRDefault="00CA381B" w14:paraId="0744CF8F"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Assignment</w:t>
            </w:r>
          </w:p>
        </w:tc>
        <w:tc>
          <w:tcPr>
            <w:tcW w:w="4768" w:type="dxa"/>
          </w:tcPr>
          <w:p w:rsidRPr="00800AC4" w:rsidR="00CA381B" w:rsidP="00ED78C1" w:rsidRDefault="00CA381B" w14:paraId="75DB5279"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No Assignment </w:t>
            </w:r>
          </w:p>
        </w:tc>
      </w:tr>
      <w:tr w:rsidRPr="00800AC4" w:rsidR="00CA381B" w:rsidTr="00ED78C1" w14:paraId="672916F6" w14:textId="77777777">
        <w:tc>
          <w:tcPr>
            <w:tcW w:w="3539" w:type="dxa"/>
          </w:tcPr>
          <w:p w:rsidRPr="00800AC4" w:rsidR="00CA381B" w:rsidP="00ED78C1" w:rsidRDefault="00CA381B" w14:paraId="378A8E4D"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Default Sorting (work-item listing)</w:t>
            </w:r>
          </w:p>
        </w:tc>
        <w:tc>
          <w:tcPr>
            <w:tcW w:w="4768" w:type="dxa"/>
          </w:tcPr>
          <w:p w:rsidRPr="00800AC4" w:rsidR="00CA381B" w:rsidP="00ED78C1" w:rsidRDefault="00CA381B" w14:paraId="5981E488"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Entry Date and Time, Ascending order</w:t>
            </w:r>
          </w:p>
        </w:tc>
      </w:tr>
      <w:tr w:rsidRPr="00800AC4" w:rsidR="00CA381B" w:rsidTr="00ED78C1" w14:paraId="468504B7" w14:textId="77777777">
        <w:tc>
          <w:tcPr>
            <w:tcW w:w="3539" w:type="dxa"/>
          </w:tcPr>
          <w:p w:rsidRPr="00800AC4" w:rsidR="00CA381B" w:rsidP="00ED78C1" w:rsidRDefault="00CA381B" w14:paraId="2E62C83D"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Additional display columns</w:t>
            </w:r>
          </w:p>
        </w:tc>
        <w:tc>
          <w:tcPr>
            <w:tcW w:w="4768" w:type="dxa"/>
          </w:tcPr>
          <w:p w:rsidRPr="00800AC4" w:rsidR="00CA381B" w:rsidP="00ED78C1" w:rsidRDefault="00CA381B" w14:paraId="1EA8A314"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None</w:t>
            </w:r>
          </w:p>
        </w:tc>
      </w:tr>
      <w:tr w:rsidRPr="00800AC4" w:rsidR="00CA381B" w:rsidTr="00ED78C1" w14:paraId="404D0562" w14:textId="77777777">
        <w:tc>
          <w:tcPr>
            <w:tcW w:w="3539" w:type="dxa"/>
            <w:tcBorders>
              <w:top w:val="single" w:color="auto" w:sz="4" w:space="0"/>
              <w:left w:val="single" w:color="auto" w:sz="4" w:space="0"/>
              <w:bottom w:val="single" w:color="auto" w:sz="4" w:space="0"/>
              <w:right w:val="single" w:color="auto" w:sz="4" w:space="0"/>
            </w:tcBorders>
          </w:tcPr>
          <w:p w:rsidRPr="00800AC4" w:rsidR="00CA381B" w:rsidP="00ED78C1" w:rsidRDefault="00CA381B" w14:paraId="7812C123"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800AC4" w:rsidR="00CA381B" w:rsidP="00ED78C1" w:rsidRDefault="00CA381B" w14:paraId="028841B2"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NA </w:t>
            </w:r>
          </w:p>
        </w:tc>
      </w:tr>
    </w:tbl>
    <w:p w:rsidR="00CA381B" w:rsidP="00CA381B" w:rsidRDefault="00CA381B" w14:paraId="2A50D511" w14:textId="77777777"/>
    <w:p w:rsidR="002D16C3" w:rsidP="00CA381B" w:rsidRDefault="002D16C3" w14:paraId="20B975A0" w14:textId="77777777"/>
    <w:p w:rsidR="000A490C" w:rsidP="00CA381B" w:rsidRDefault="000A490C" w14:paraId="01AC45F6" w14:textId="77777777"/>
    <w:p w:rsidR="00D47FC4" w:rsidP="00CA381B" w:rsidRDefault="00D47FC4" w14:paraId="61D79784" w14:textId="77777777"/>
    <w:p w:rsidR="00D47FC4" w:rsidP="00CA381B" w:rsidRDefault="00D47FC4" w14:paraId="758CE6AB" w14:textId="77777777"/>
    <w:p w:rsidR="00D47FC4" w:rsidP="00CA381B" w:rsidRDefault="00D47FC4" w14:paraId="1CC09563" w14:textId="77777777"/>
    <w:p w:rsidR="00D47FC4" w:rsidP="00CA381B" w:rsidRDefault="00D47FC4" w14:paraId="7A78F6E1" w14:textId="77777777"/>
    <w:p w:rsidR="00D47FC4" w:rsidP="00CA381B" w:rsidRDefault="00D47FC4" w14:paraId="68750C8B" w14:textId="77777777"/>
    <w:p w:rsidR="00D47FC4" w:rsidP="00CA381B" w:rsidRDefault="00D47FC4" w14:paraId="5AE054E6" w14:textId="77777777"/>
    <w:p w:rsidR="00D47FC4" w:rsidP="00CA381B" w:rsidRDefault="00D47FC4" w14:paraId="29B6E47B" w14:textId="77777777"/>
    <w:p w:rsidR="00D47FC4" w:rsidP="00CA381B" w:rsidRDefault="00D47FC4" w14:paraId="798EBB37" w14:textId="77777777"/>
    <w:p w:rsidR="00D47FC4" w:rsidP="00CA381B" w:rsidRDefault="00D47FC4" w14:paraId="6EBD7A37" w14:textId="77777777"/>
    <w:p w:rsidR="00D47FC4" w:rsidP="00CA381B" w:rsidRDefault="00D47FC4" w14:paraId="73D37875" w14:textId="77777777"/>
    <w:p w:rsidR="00D47FC4" w:rsidP="00CA381B" w:rsidRDefault="00D47FC4" w14:paraId="36CECD01" w14:textId="77777777"/>
    <w:p w:rsidR="000A490C" w:rsidP="00CA381B" w:rsidRDefault="000A490C" w14:paraId="50156069" w14:textId="77777777"/>
    <w:p w:rsidR="002D16C3" w:rsidP="00CA381B" w:rsidRDefault="002D16C3" w14:paraId="51679883" w14:textId="77777777"/>
    <w:p w:rsidR="002D16C3" w:rsidP="002D16C3" w:rsidRDefault="002D16C3" w14:paraId="1815F97A" w14:textId="2AEE84D2">
      <w:pPr>
        <w:pStyle w:val="Heading2"/>
      </w:pPr>
      <w:r>
        <w:t xml:space="preserve"> </w:t>
      </w:r>
      <w:bookmarkStart w:name="_Toc166061956" w:id="289"/>
      <w:r>
        <w:t>Initiator Maker Return</w:t>
      </w:r>
      <w:bookmarkEnd w:id="289"/>
      <w:r>
        <w:t xml:space="preserve"> </w:t>
      </w:r>
    </w:p>
    <w:p w:rsidR="002D16C3" w:rsidP="007C1709" w:rsidRDefault="002D16C3" w14:paraId="1915484B" w14:textId="1CE0E96A">
      <w:pPr>
        <w:pStyle w:val="Heading3"/>
      </w:pPr>
      <w:bookmarkStart w:name="_Toc166061957" w:id="290"/>
      <w:r>
        <w:t>Description</w:t>
      </w:r>
      <w:bookmarkEnd w:id="290"/>
      <w:r>
        <w:t xml:space="preserve">  </w:t>
      </w:r>
    </w:p>
    <w:p w:rsidRPr="0014486C" w:rsidR="002D16C3" w:rsidP="002D16C3" w:rsidRDefault="002D16C3" w14:paraId="3AE240B4" w14:textId="77777777">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This is a user queue. i.e., the user will have access to this queue. </w:t>
      </w:r>
    </w:p>
    <w:p w:rsidRPr="0014486C" w:rsidR="002D16C3" w:rsidP="002D16C3" w:rsidRDefault="002D16C3" w14:paraId="14D90CF0" w14:textId="77777777">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This queue is for modification, used by initiation maker.</w:t>
      </w:r>
    </w:p>
    <w:p w:rsidRPr="0014486C" w:rsidR="002D16C3" w:rsidP="002D16C3" w:rsidRDefault="002D16C3" w14:paraId="65D21AF8" w14:textId="77777777">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Once any user submits or rejects back the WI to initiation maker, it will move to Initiation Maker Return queue.</w:t>
      </w:r>
    </w:p>
    <w:p w:rsidRPr="0014486C" w:rsidR="002D16C3" w:rsidP="002D16C3" w:rsidRDefault="002D16C3" w14:paraId="48617662" w14:textId="77777777">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All the rights and access will be the same as Initiation Maker. </w:t>
      </w:r>
    </w:p>
    <w:p w:rsidRPr="0014486C" w:rsidR="002D16C3" w:rsidP="002D16C3" w:rsidRDefault="002D16C3" w14:paraId="5E0762B8" w14:textId="6F2DC3AB">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To modify the customer details user must delete the row to clear all the CIF</w:t>
      </w:r>
      <w:r w:rsidR="00C81571">
        <w:rPr>
          <w:rFonts w:asciiTheme="minorHAnsi" w:hAnsiTheme="minorHAnsi" w:cstheme="minorHAnsi"/>
          <w:szCs w:val="24"/>
        </w:rPr>
        <w:t xml:space="preserve"> details </w:t>
      </w:r>
      <w:r w:rsidRPr="0014486C">
        <w:rPr>
          <w:rFonts w:asciiTheme="minorHAnsi" w:hAnsiTheme="minorHAnsi" w:cstheme="minorHAnsi"/>
          <w:szCs w:val="24"/>
        </w:rPr>
        <w:t>and products</w:t>
      </w:r>
      <w:r w:rsidR="00C81571">
        <w:rPr>
          <w:rFonts w:asciiTheme="minorHAnsi" w:hAnsiTheme="minorHAnsi" w:cstheme="minorHAnsi"/>
          <w:szCs w:val="24"/>
        </w:rPr>
        <w:t xml:space="preserve"> one by one if required</w:t>
      </w:r>
      <w:r w:rsidRPr="0014486C">
        <w:rPr>
          <w:rFonts w:asciiTheme="minorHAnsi" w:hAnsiTheme="minorHAnsi" w:cstheme="minorHAnsi"/>
          <w:szCs w:val="24"/>
        </w:rPr>
        <w:t>. Post that user will add the customer details</w:t>
      </w:r>
      <w:r w:rsidR="00E74D88">
        <w:rPr>
          <w:rFonts w:asciiTheme="minorHAnsi" w:hAnsiTheme="minorHAnsi" w:cstheme="minorHAnsi"/>
          <w:szCs w:val="24"/>
        </w:rPr>
        <w:t xml:space="preserve">, </w:t>
      </w:r>
      <w:r w:rsidRPr="0014486C">
        <w:rPr>
          <w:rFonts w:asciiTheme="minorHAnsi" w:hAnsiTheme="minorHAnsi" w:cstheme="minorHAnsi"/>
          <w:szCs w:val="24"/>
        </w:rPr>
        <w:t>will perform the dedupe check</w:t>
      </w:r>
      <w:r w:rsidR="00E74D88">
        <w:rPr>
          <w:rFonts w:asciiTheme="minorHAnsi" w:hAnsiTheme="minorHAnsi" w:cstheme="minorHAnsi"/>
          <w:szCs w:val="24"/>
        </w:rPr>
        <w:t xml:space="preserve"> and fetch products if necessary. </w:t>
      </w:r>
    </w:p>
    <w:p w:rsidRPr="0014486C" w:rsidR="002D16C3" w:rsidP="002D16C3" w:rsidRDefault="002D16C3" w14:paraId="5C6313DE" w14:textId="77777777">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0A490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Previous Work-step.</w:t>
      </w:r>
    </w:p>
    <w:p w:rsidRPr="0014486C" w:rsidR="002D16C3" w:rsidP="002D16C3" w:rsidRDefault="002D16C3" w14:paraId="5FFE227C" w14:textId="77777777">
      <w:pPr>
        <w:spacing w:line="360" w:lineRule="auto"/>
        <w:rPr>
          <w:rFonts w:asciiTheme="minorHAnsi" w:hAnsiTheme="minorHAnsi" w:cstheme="minorHAnsi"/>
          <w:szCs w:val="24"/>
        </w:rPr>
      </w:pPr>
    </w:p>
    <w:tbl>
      <w:tblPr>
        <w:tblStyle w:val="TableGrid"/>
        <w:tblW w:w="0" w:type="auto"/>
        <w:tblInd w:w="2735" w:type="dxa"/>
        <w:tblLook w:val="04A0" w:firstRow="1" w:lastRow="0" w:firstColumn="1" w:lastColumn="0" w:noHBand="0" w:noVBand="1"/>
      </w:tblPr>
      <w:tblGrid>
        <w:gridCol w:w="2329"/>
        <w:gridCol w:w="2358"/>
      </w:tblGrid>
      <w:tr w:rsidRPr="0014486C" w:rsidR="00E74D88" w:rsidTr="00E74D88" w14:paraId="5E31A8A0" w14:textId="77777777">
        <w:tc>
          <w:tcPr>
            <w:tcW w:w="2329" w:type="dxa"/>
          </w:tcPr>
          <w:p w:rsidRPr="0014486C" w:rsidR="00E74D88" w:rsidP="00ED78C1" w:rsidRDefault="00E74D88" w14:paraId="337DCC09"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2358" w:type="dxa"/>
          </w:tcPr>
          <w:p w:rsidRPr="0014486C" w:rsidR="00E74D88" w:rsidP="00ED78C1" w:rsidRDefault="00E74D88" w14:paraId="08D13D84" w14:textId="77777777">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Pr="0014486C" w:rsidR="00E74D88" w:rsidTr="00E74D88" w14:paraId="07F2EB2C" w14:textId="77777777">
        <w:tc>
          <w:tcPr>
            <w:tcW w:w="2329" w:type="dxa"/>
          </w:tcPr>
          <w:p w:rsidRPr="0014486C" w:rsidR="00E74D88" w:rsidP="00ED78C1" w:rsidRDefault="00E74D88" w14:paraId="321EDA64" w14:textId="77777777">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2358" w:type="dxa"/>
          </w:tcPr>
          <w:p w:rsidRPr="0014486C" w:rsidR="00E74D88" w:rsidP="00ED78C1" w:rsidRDefault="00E74D88" w14:paraId="5CF6ED1A" w14:textId="77777777">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bl>
    <w:p w:rsidR="002D16C3" w:rsidP="002D16C3" w:rsidRDefault="002D16C3" w14:paraId="58159763" w14:textId="77777777">
      <w:pPr>
        <w:spacing w:line="360" w:lineRule="auto"/>
        <w:rPr>
          <w:rFonts w:asciiTheme="minorHAnsi" w:hAnsiTheme="minorHAnsi" w:cstheme="minorHAnsi"/>
          <w:sz w:val="22"/>
          <w:szCs w:val="22"/>
        </w:rPr>
      </w:pPr>
    </w:p>
    <w:p w:rsidRPr="00D677CC" w:rsidR="000A490C" w:rsidP="002D16C3" w:rsidRDefault="000A490C" w14:paraId="7EC4EEE6" w14:textId="77777777">
      <w:pPr>
        <w:spacing w:line="360" w:lineRule="auto"/>
        <w:rPr>
          <w:rFonts w:asciiTheme="minorHAnsi" w:hAnsiTheme="minorHAnsi" w:cstheme="minorHAnsi"/>
          <w:sz w:val="22"/>
          <w:szCs w:val="22"/>
        </w:rPr>
      </w:pPr>
    </w:p>
    <w:p w:rsidRPr="00956FD8" w:rsidR="002D16C3" w:rsidP="007C1709" w:rsidRDefault="002D16C3" w14:paraId="4F5D9020" w14:textId="77777777">
      <w:pPr>
        <w:pStyle w:val="Heading3"/>
        <w:rPr>
          <w:i/>
        </w:rPr>
      </w:pPr>
      <w:bookmarkStart w:name="_Toc166061958" w:id="291"/>
      <w:r w:rsidRPr="00956FD8">
        <w:t>Access Details:</w:t>
      </w:r>
      <w:bookmarkEnd w:id="291"/>
      <w:r w:rsidRPr="00956FD8">
        <w:t xml:space="preserve"> </w:t>
      </w:r>
    </w:p>
    <w:p w:rsidR="002D16C3" w:rsidP="002D16C3" w:rsidRDefault="002D16C3" w14:paraId="536EE953" w14:textId="77777777">
      <w:pPr>
        <w:spacing w:line="360" w:lineRule="auto"/>
        <w:jc w:val="both"/>
        <w:rPr>
          <w:rFonts w:asciiTheme="minorHAnsi" w:hAnsiTheme="minorHAnsi" w:cstheme="minorHAnsi"/>
          <w:sz w:val="20"/>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21"/>
        <w:gridCol w:w="4320"/>
      </w:tblGrid>
      <w:tr w:rsidRPr="0014486C" w:rsidR="002D16C3" w:rsidTr="00ED78C1" w14:paraId="75E73E13" w14:textId="77777777">
        <w:tc>
          <w:tcPr>
            <w:tcW w:w="4321" w:type="dxa"/>
          </w:tcPr>
          <w:p w:rsidRPr="0014486C" w:rsidR="002D16C3" w:rsidP="00ED78C1" w:rsidRDefault="002D16C3" w14:paraId="60F9FCDA"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User Group</w:t>
            </w:r>
          </w:p>
        </w:tc>
        <w:tc>
          <w:tcPr>
            <w:tcW w:w="4320" w:type="dxa"/>
          </w:tcPr>
          <w:p w:rsidRPr="0014486C" w:rsidR="002D16C3" w:rsidP="00ED78C1" w:rsidRDefault="002D16C3" w14:paraId="71662004" w14:textId="77777777">
            <w:pPr>
              <w:pStyle w:val="ListParagraph"/>
              <w:spacing w:line="360" w:lineRule="auto"/>
              <w:ind w:left="43"/>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The queue will be accessed by Operations initiation users. </w:t>
            </w:r>
          </w:p>
        </w:tc>
      </w:tr>
      <w:tr w:rsidRPr="0014486C" w:rsidR="002D16C3" w:rsidTr="00ED78C1" w14:paraId="4D5ACB7F" w14:textId="77777777">
        <w:tc>
          <w:tcPr>
            <w:tcW w:w="4321" w:type="dxa"/>
          </w:tcPr>
          <w:p w:rsidRPr="0014486C" w:rsidR="002D16C3" w:rsidP="00ED78C1" w:rsidRDefault="002D16C3" w14:paraId="43454C39"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Filters </w:t>
            </w:r>
          </w:p>
        </w:tc>
        <w:tc>
          <w:tcPr>
            <w:tcW w:w="4320" w:type="dxa"/>
          </w:tcPr>
          <w:p w:rsidRPr="0014486C" w:rsidR="002D16C3" w:rsidP="00ED78C1" w:rsidRDefault="002D16C3" w14:paraId="548A0125"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NA</w:t>
            </w:r>
          </w:p>
        </w:tc>
      </w:tr>
      <w:tr w:rsidRPr="0014486C" w:rsidR="002D16C3" w:rsidTr="00ED78C1" w14:paraId="57BDCFF2" w14:textId="77777777">
        <w:tc>
          <w:tcPr>
            <w:tcW w:w="4321" w:type="dxa"/>
          </w:tcPr>
          <w:p w:rsidRPr="0014486C" w:rsidR="002D16C3" w:rsidP="00ED78C1" w:rsidRDefault="002D16C3" w14:paraId="2F3DA5EC"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Assignment</w:t>
            </w:r>
          </w:p>
        </w:tc>
        <w:tc>
          <w:tcPr>
            <w:tcW w:w="4320" w:type="dxa"/>
          </w:tcPr>
          <w:p w:rsidRPr="0014486C" w:rsidR="002D16C3" w:rsidP="00ED78C1" w:rsidRDefault="002D16C3" w14:paraId="6B131FF4"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No Assignment </w:t>
            </w:r>
          </w:p>
        </w:tc>
      </w:tr>
      <w:tr w:rsidRPr="0014486C" w:rsidR="002D16C3" w:rsidTr="00ED78C1" w14:paraId="58313E2A" w14:textId="77777777">
        <w:tc>
          <w:tcPr>
            <w:tcW w:w="4321" w:type="dxa"/>
          </w:tcPr>
          <w:p w:rsidRPr="0014486C" w:rsidR="002D16C3" w:rsidP="00ED78C1" w:rsidRDefault="002D16C3" w14:paraId="27DF5DF1"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Default Sorting (work-item listing)</w:t>
            </w:r>
          </w:p>
        </w:tc>
        <w:tc>
          <w:tcPr>
            <w:tcW w:w="4320" w:type="dxa"/>
          </w:tcPr>
          <w:p w:rsidRPr="0014486C" w:rsidR="002D16C3" w:rsidP="00ED78C1" w:rsidRDefault="002D16C3" w14:paraId="3F23B70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 xml:space="preserve">Entry Date and Time Ascending order, </w:t>
            </w:r>
          </w:p>
        </w:tc>
      </w:tr>
      <w:tr w:rsidRPr="0014486C" w:rsidR="002D16C3" w:rsidTr="00ED78C1" w14:paraId="70E37349" w14:textId="77777777">
        <w:tc>
          <w:tcPr>
            <w:tcW w:w="4321" w:type="dxa"/>
          </w:tcPr>
          <w:p w:rsidRPr="0014486C" w:rsidR="002D16C3" w:rsidP="00ED78C1" w:rsidRDefault="002D16C3" w14:paraId="742ABB0E"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Additional display columns</w:t>
            </w:r>
          </w:p>
        </w:tc>
        <w:tc>
          <w:tcPr>
            <w:tcW w:w="4320" w:type="dxa"/>
          </w:tcPr>
          <w:p w:rsidRPr="0014486C" w:rsidR="002D16C3" w:rsidP="00ED78C1" w:rsidRDefault="002D16C3" w14:paraId="2656F436" w14:textId="77777777">
            <w:pPr>
              <w:pStyle w:val="ListParagraph"/>
              <w:spacing w:line="360" w:lineRule="auto"/>
              <w:ind w:left="0"/>
              <w:jc w:val="both"/>
              <w:rPr>
                <w:rFonts w:eastAsia="Calibri" w:asciiTheme="minorHAnsi" w:hAnsiTheme="minorHAnsi" w:cstheme="minorHAnsi"/>
                <w:szCs w:val="24"/>
              </w:rPr>
            </w:pPr>
            <w:r w:rsidRPr="0014486C">
              <w:rPr>
                <w:rFonts w:eastAsia="Calibri" w:asciiTheme="minorHAnsi" w:hAnsiTheme="minorHAnsi" w:cstheme="minorHAnsi"/>
                <w:szCs w:val="24"/>
              </w:rPr>
              <w:t>None</w:t>
            </w:r>
          </w:p>
        </w:tc>
      </w:tr>
    </w:tbl>
    <w:p w:rsidR="002D16C3" w:rsidP="002D16C3" w:rsidRDefault="002D16C3" w14:paraId="60CAB626" w14:textId="77777777">
      <w:pPr>
        <w:spacing w:line="360" w:lineRule="auto"/>
        <w:jc w:val="both"/>
        <w:rPr>
          <w:rFonts w:asciiTheme="minorHAnsi" w:hAnsiTheme="minorHAnsi" w:cstheme="minorHAnsi"/>
          <w:sz w:val="20"/>
        </w:rPr>
      </w:pPr>
    </w:p>
    <w:p w:rsidR="002D16C3" w:rsidP="00193C4C" w:rsidRDefault="002D16C3" w14:paraId="4262C650" w14:textId="028327E9">
      <w:pPr>
        <w:pStyle w:val="ListParagraph"/>
      </w:pPr>
    </w:p>
    <w:p w:rsidRPr="002D16C3" w:rsidR="00C81571" w:rsidP="00193C4C" w:rsidRDefault="00C81571" w14:paraId="424CA974" w14:textId="77777777">
      <w:pPr>
        <w:pStyle w:val="ListParagraph"/>
      </w:pPr>
    </w:p>
    <w:p w:rsidR="00CA381B" w:rsidP="00CA381B" w:rsidRDefault="00CA381B" w14:paraId="1D48791E" w14:textId="60EFF98E">
      <w:pPr>
        <w:pStyle w:val="Heading2"/>
      </w:pPr>
      <w:r>
        <w:t xml:space="preserve"> </w:t>
      </w:r>
      <w:bookmarkStart w:name="_Toc166061959" w:id="292"/>
      <w:r>
        <w:t>System Integration</w:t>
      </w:r>
      <w:bookmarkEnd w:id="292"/>
      <w:r>
        <w:t xml:space="preserve"> </w:t>
      </w:r>
    </w:p>
    <w:p w:rsidR="00CA381B" w:rsidP="007C1709" w:rsidRDefault="00CA381B" w14:paraId="17B6AD9B" w14:textId="703178F4">
      <w:pPr>
        <w:pStyle w:val="Heading3"/>
      </w:pPr>
      <w:bookmarkStart w:name="_Toc166061960" w:id="293"/>
      <w:r>
        <w:t>Description</w:t>
      </w:r>
      <w:bookmarkEnd w:id="293"/>
    </w:p>
    <w:p w:rsidRPr="00800AC4" w:rsidR="00CA381B" w:rsidP="00CA381B" w:rsidRDefault="00CA381B" w14:paraId="501E77EA" w14:textId="77777777">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This will be a system queue (i.e., users will not have excess to this queue).</w:t>
      </w:r>
    </w:p>
    <w:p w:rsidRPr="00800AC4" w:rsidR="00CA381B" w:rsidP="00CA381B" w:rsidRDefault="00CA381B" w14:paraId="7BF238BB" w14:textId="01AE4AEA">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Once Initiation Checker selects the decision as </w:t>
      </w:r>
      <w:r w:rsidRPr="00800AC4">
        <w:rPr>
          <w:rFonts w:asciiTheme="minorHAnsi" w:hAnsiTheme="minorHAnsi" w:cstheme="minorHAnsi"/>
          <w:b/>
          <w:bCs/>
          <w:szCs w:val="24"/>
        </w:rPr>
        <w:t>‘Approve’</w:t>
      </w:r>
      <w:r w:rsidRPr="00800AC4">
        <w:rPr>
          <w:rFonts w:asciiTheme="minorHAnsi" w:hAnsiTheme="minorHAnsi" w:cstheme="minorHAnsi"/>
          <w:szCs w:val="24"/>
        </w:rPr>
        <w:t xml:space="preserve"> the WI will move to this queue for the following request types: </w:t>
      </w:r>
    </w:p>
    <w:p w:rsidRPr="00800AC4" w:rsidR="00CA381B" w:rsidP="00CA381B" w:rsidRDefault="00CA381B" w14:paraId="48FA1E7A" w14:textId="7BEFACF3">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Transfer </w:t>
      </w:r>
    </w:p>
    <w:p w:rsidRPr="00800AC4" w:rsidR="00CA381B" w:rsidP="00CA381B" w:rsidRDefault="00051CBE" w14:paraId="6344391B" w14:textId="0A2F40F0">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Salary Transfer </w:t>
      </w:r>
    </w:p>
    <w:p w:rsidRPr="00800AC4" w:rsidR="00051CBE" w:rsidP="00CA381B" w:rsidRDefault="00051CBE" w14:paraId="584677F6" w14:textId="5A99982C">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Hold </w:t>
      </w:r>
    </w:p>
    <w:p w:rsidRPr="00800AC4" w:rsidR="00051CBE" w:rsidP="00CA381B" w:rsidRDefault="00051CBE" w14:paraId="4639F9A6" w14:textId="71930D64">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Cancellation </w:t>
      </w:r>
    </w:p>
    <w:p w:rsidRPr="00800AC4" w:rsidR="00051CBE" w:rsidP="00051CBE" w:rsidRDefault="00051CBE" w14:paraId="084F7BC9" w14:textId="098001BF">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F</w:t>
      </w:r>
      <w:r w:rsidRPr="00800AC4" w:rsidR="003510C1">
        <w:rPr>
          <w:rFonts w:asciiTheme="minorHAnsi" w:hAnsiTheme="minorHAnsi" w:cstheme="minorHAnsi"/>
          <w:szCs w:val="24"/>
        </w:rPr>
        <w:t xml:space="preserve">ollowing system actions to be performed based on the request types: </w:t>
      </w:r>
    </w:p>
    <w:p w:rsidRPr="00800AC4" w:rsidR="003510C1" w:rsidP="003510C1" w:rsidRDefault="003510C1" w14:paraId="233B3A31" w14:textId="6033FEC5">
      <w:pPr>
        <w:pStyle w:val="ListParagraph"/>
        <w:numPr>
          <w:ilvl w:val="1"/>
          <w:numId w:val="58"/>
        </w:numPr>
        <w:suppressAutoHyphens w:val="0"/>
        <w:spacing w:before="120" w:after="120" w:line="360" w:lineRule="auto"/>
        <w:jc w:val="both"/>
        <w:rPr>
          <w:rFonts w:asciiTheme="minorHAnsi" w:hAnsiTheme="minorHAnsi" w:cstheme="minorHAnsi"/>
          <w:szCs w:val="24"/>
        </w:rPr>
      </w:pPr>
      <w:commentRangeStart w:id="294"/>
      <w:commentRangeStart w:id="295"/>
      <w:r w:rsidRPr="004215D4">
        <w:rPr>
          <w:rFonts w:asciiTheme="minorHAnsi" w:hAnsiTheme="minorHAnsi" w:cstheme="minorHAnsi"/>
          <w:b/>
          <w:bCs/>
          <w:szCs w:val="24"/>
        </w:rPr>
        <w:t>Transfer:</w:t>
      </w:r>
      <w:r w:rsidRPr="00800AC4">
        <w:rPr>
          <w:rFonts w:asciiTheme="minorHAnsi" w:hAnsiTheme="minorHAnsi" w:cstheme="minorHAnsi"/>
          <w:szCs w:val="24"/>
        </w:rPr>
        <w:t xml:space="preserve"> </w:t>
      </w:r>
      <w:r w:rsidRPr="00800AC4" w:rsidR="003B19D7">
        <w:rPr>
          <w:rFonts w:asciiTheme="minorHAnsi" w:hAnsiTheme="minorHAnsi" w:cstheme="minorHAnsi"/>
          <w:szCs w:val="24"/>
        </w:rPr>
        <w:t xml:space="preserve">System will mark all the </w:t>
      </w:r>
      <w:r w:rsidR="004215D4">
        <w:rPr>
          <w:rFonts w:asciiTheme="minorHAnsi" w:hAnsiTheme="minorHAnsi" w:cstheme="minorHAnsi"/>
          <w:szCs w:val="24"/>
        </w:rPr>
        <w:t xml:space="preserve">matched </w:t>
      </w:r>
      <w:r w:rsidRPr="00800AC4" w:rsidR="003B19D7">
        <w:rPr>
          <w:rFonts w:asciiTheme="minorHAnsi" w:hAnsiTheme="minorHAnsi" w:cstheme="minorHAnsi"/>
          <w:szCs w:val="24"/>
        </w:rPr>
        <w:t>RAK Bank Customers as ‘Internal Blacklist’ and all the</w:t>
      </w:r>
      <w:r w:rsidR="004215D4">
        <w:rPr>
          <w:rFonts w:asciiTheme="minorHAnsi" w:hAnsiTheme="minorHAnsi" w:cstheme="minorHAnsi"/>
          <w:szCs w:val="24"/>
        </w:rPr>
        <w:t xml:space="preserve"> matched</w:t>
      </w:r>
      <w:r w:rsidRPr="00800AC4" w:rsidR="003B19D7">
        <w:rPr>
          <w:rFonts w:asciiTheme="minorHAnsi" w:hAnsiTheme="minorHAnsi" w:cstheme="minorHAnsi"/>
          <w:szCs w:val="24"/>
        </w:rPr>
        <w:t xml:space="preserve"> Non-RAK Bank Customers as ‘External Blacklist’</w:t>
      </w:r>
      <w:commentRangeEnd w:id="294"/>
      <w:r w:rsidR="00195624">
        <w:rPr>
          <w:rStyle w:val="CommentReference"/>
        </w:rPr>
        <w:commentReference w:id="294"/>
      </w:r>
      <w:commentRangeEnd w:id="295"/>
      <w:r w:rsidR="00DE557E">
        <w:rPr>
          <w:rStyle w:val="CommentReference"/>
        </w:rPr>
        <w:commentReference w:id="295"/>
      </w:r>
      <w:r w:rsidRPr="00800AC4" w:rsidR="003B19D7">
        <w:rPr>
          <w:rFonts w:asciiTheme="minorHAnsi" w:hAnsiTheme="minorHAnsi" w:cstheme="minorHAnsi"/>
          <w:szCs w:val="24"/>
        </w:rPr>
        <w:t xml:space="preserve">. </w:t>
      </w:r>
    </w:p>
    <w:p w:rsidRPr="00800AC4" w:rsidR="00BE7916" w:rsidP="00BE7916" w:rsidRDefault="00BE7916" w14:paraId="719B7A3E" w14:textId="48F70329">
      <w:pPr>
        <w:pStyle w:val="ListParagraph"/>
        <w:numPr>
          <w:ilvl w:val="1"/>
          <w:numId w:val="58"/>
        </w:numPr>
        <w:suppressAutoHyphens w:val="0"/>
        <w:spacing w:before="120" w:after="120" w:line="360" w:lineRule="auto"/>
        <w:jc w:val="both"/>
        <w:rPr>
          <w:rFonts w:asciiTheme="minorHAnsi" w:hAnsiTheme="minorHAnsi" w:cstheme="minorHAnsi"/>
          <w:szCs w:val="24"/>
        </w:rPr>
      </w:pPr>
      <w:r w:rsidRPr="0089656F">
        <w:rPr>
          <w:rFonts w:asciiTheme="minorHAnsi" w:hAnsiTheme="minorHAnsi" w:cstheme="minorHAnsi"/>
          <w:b/>
          <w:bCs/>
          <w:szCs w:val="24"/>
        </w:rPr>
        <w:t>Salary Transfer:</w:t>
      </w:r>
      <w:r w:rsidRPr="00800AC4">
        <w:rPr>
          <w:rFonts w:asciiTheme="minorHAnsi" w:hAnsiTheme="minorHAnsi" w:cstheme="minorHAnsi"/>
          <w:szCs w:val="24"/>
        </w:rPr>
        <w:t xml:space="preserve"> System will mark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RAK Bank Customers as ‘Internal Blacklist’ and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Non-RAK Bank Customers as ‘External Blacklist’. </w:t>
      </w:r>
    </w:p>
    <w:p w:rsidRPr="00800AC4" w:rsidR="00BE7916" w:rsidP="00BE7916" w:rsidRDefault="00BE7916" w14:paraId="27E6C63E" w14:textId="51D18FB0">
      <w:pPr>
        <w:pStyle w:val="ListParagraph"/>
        <w:numPr>
          <w:ilvl w:val="1"/>
          <w:numId w:val="58"/>
        </w:numPr>
        <w:suppressAutoHyphens w:val="0"/>
        <w:spacing w:before="120" w:after="120" w:line="360" w:lineRule="auto"/>
        <w:jc w:val="both"/>
        <w:rPr>
          <w:rFonts w:asciiTheme="minorHAnsi" w:hAnsiTheme="minorHAnsi" w:cstheme="minorHAnsi"/>
          <w:szCs w:val="24"/>
        </w:rPr>
      </w:pPr>
      <w:r w:rsidRPr="0089656F">
        <w:rPr>
          <w:rFonts w:asciiTheme="minorHAnsi" w:hAnsiTheme="minorHAnsi" w:cstheme="minorHAnsi"/>
          <w:b/>
          <w:bCs/>
          <w:szCs w:val="24"/>
        </w:rPr>
        <w:t>Hold</w:t>
      </w:r>
      <w:r w:rsidRPr="00800AC4">
        <w:rPr>
          <w:rFonts w:asciiTheme="minorHAnsi" w:hAnsiTheme="minorHAnsi" w:cstheme="minorHAnsi"/>
          <w:szCs w:val="24"/>
        </w:rPr>
        <w:t xml:space="preserve">: System will mark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RAK Bank Customers as ‘Internal Blacklist’ and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Non-RAK Bank Customers as ‘External Blacklist’. </w:t>
      </w:r>
      <w:r w:rsidRPr="00800AC4" w:rsidR="00C45091">
        <w:rPr>
          <w:rFonts w:asciiTheme="minorHAnsi" w:hAnsiTheme="minorHAnsi" w:cstheme="minorHAnsi"/>
          <w:szCs w:val="24"/>
        </w:rPr>
        <w:t>The system</w:t>
      </w:r>
      <w:r w:rsidRPr="00800AC4">
        <w:rPr>
          <w:rFonts w:asciiTheme="minorHAnsi" w:hAnsiTheme="minorHAnsi" w:cstheme="minorHAnsi"/>
          <w:szCs w:val="24"/>
        </w:rPr>
        <w:t xml:space="preserve"> will also place</w:t>
      </w:r>
      <w:r w:rsidR="004E7938">
        <w:rPr>
          <w:rFonts w:asciiTheme="minorHAnsi" w:hAnsiTheme="minorHAnsi" w:cstheme="minorHAnsi"/>
          <w:szCs w:val="24"/>
        </w:rPr>
        <w:t>/update</w:t>
      </w:r>
      <w:r w:rsidRPr="00800AC4">
        <w:rPr>
          <w:rFonts w:asciiTheme="minorHAnsi" w:hAnsiTheme="minorHAnsi" w:cstheme="minorHAnsi"/>
          <w:szCs w:val="24"/>
        </w:rPr>
        <w:t xml:space="preserve"> </w:t>
      </w:r>
      <w:r w:rsidRPr="00800AC4" w:rsidR="009825A6">
        <w:rPr>
          <w:rFonts w:asciiTheme="minorHAnsi" w:hAnsiTheme="minorHAnsi" w:cstheme="minorHAnsi"/>
          <w:szCs w:val="24"/>
        </w:rPr>
        <w:t>hold on the a</w:t>
      </w:r>
      <w:r w:rsidR="0089656F">
        <w:rPr>
          <w:rFonts w:asciiTheme="minorHAnsi" w:hAnsiTheme="minorHAnsi" w:cstheme="minorHAnsi"/>
          <w:szCs w:val="24"/>
        </w:rPr>
        <w:t>ccounts selected</w:t>
      </w:r>
      <w:r w:rsidRPr="00800AC4" w:rsidR="009825A6">
        <w:rPr>
          <w:rFonts w:asciiTheme="minorHAnsi" w:hAnsiTheme="minorHAnsi" w:cstheme="minorHAnsi"/>
          <w:szCs w:val="24"/>
        </w:rPr>
        <w:t xml:space="preserve"> </w:t>
      </w:r>
      <w:r w:rsidR="008C7680">
        <w:rPr>
          <w:rFonts w:asciiTheme="minorHAnsi" w:hAnsiTheme="minorHAnsi" w:cstheme="minorHAnsi"/>
          <w:szCs w:val="24"/>
        </w:rPr>
        <w:t xml:space="preserve">in ‘Hold Details Grid’ </w:t>
      </w:r>
      <w:r w:rsidRPr="00800AC4" w:rsidR="009825A6">
        <w:rPr>
          <w:rFonts w:asciiTheme="minorHAnsi" w:hAnsiTheme="minorHAnsi" w:cstheme="minorHAnsi"/>
          <w:szCs w:val="24"/>
        </w:rPr>
        <w:t>by ‘Initiation Maker’</w:t>
      </w:r>
      <w:r w:rsidR="002D4F6A">
        <w:rPr>
          <w:rFonts w:asciiTheme="minorHAnsi" w:hAnsiTheme="minorHAnsi" w:cstheme="minorHAnsi"/>
          <w:szCs w:val="24"/>
        </w:rPr>
        <w:t xml:space="preserve"> as per the hold scenarios stated in section 5. 1 for hold </w:t>
      </w:r>
      <w:r w:rsidR="00C45091">
        <w:rPr>
          <w:rFonts w:asciiTheme="minorHAnsi" w:hAnsiTheme="minorHAnsi" w:cstheme="minorHAnsi"/>
          <w:szCs w:val="24"/>
        </w:rPr>
        <w:t>requests</w:t>
      </w:r>
      <w:r w:rsidRPr="00800AC4" w:rsidR="009825A6">
        <w:rPr>
          <w:rFonts w:asciiTheme="minorHAnsi" w:hAnsiTheme="minorHAnsi" w:cstheme="minorHAnsi"/>
          <w:szCs w:val="24"/>
        </w:rPr>
        <w:t xml:space="preserve">. </w:t>
      </w:r>
    </w:p>
    <w:p w:rsidR="00D47FC4" w:rsidP="00D47FC4" w:rsidRDefault="009825A6" w14:paraId="1CC03961" w14:textId="2F217F94">
      <w:pPr>
        <w:pStyle w:val="ListParagraph"/>
        <w:numPr>
          <w:ilvl w:val="1"/>
          <w:numId w:val="58"/>
        </w:numPr>
        <w:suppressAutoHyphens w:val="0"/>
        <w:spacing w:before="120" w:after="120" w:line="360" w:lineRule="auto"/>
        <w:jc w:val="both"/>
        <w:rPr>
          <w:rFonts w:asciiTheme="minorHAnsi" w:hAnsiTheme="minorHAnsi" w:cstheme="minorHAnsi"/>
          <w:szCs w:val="24"/>
        </w:rPr>
      </w:pPr>
      <w:r w:rsidRPr="00C45091">
        <w:rPr>
          <w:rFonts w:asciiTheme="minorHAnsi" w:hAnsiTheme="minorHAnsi" w:cstheme="minorHAnsi"/>
          <w:b/>
          <w:bCs/>
          <w:szCs w:val="24"/>
        </w:rPr>
        <w:t>Cancellation:</w:t>
      </w:r>
      <w:r w:rsidRPr="00800AC4">
        <w:rPr>
          <w:rFonts w:asciiTheme="minorHAnsi" w:hAnsiTheme="minorHAnsi" w:cstheme="minorHAnsi"/>
          <w:szCs w:val="24"/>
        </w:rPr>
        <w:t xml:space="preserve"> System will remove the ‘Internal Blacklist’ for all the </w:t>
      </w:r>
      <w:r w:rsidR="008C7680">
        <w:rPr>
          <w:rFonts w:asciiTheme="minorHAnsi" w:hAnsiTheme="minorHAnsi" w:cstheme="minorHAnsi"/>
          <w:szCs w:val="24"/>
        </w:rPr>
        <w:t>selected</w:t>
      </w:r>
      <w:r w:rsidRPr="00800AC4">
        <w:rPr>
          <w:rFonts w:asciiTheme="minorHAnsi" w:hAnsiTheme="minorHAnsi" w:cstheme="minorHAnsi"/>
          <w:szCs w:val="24"/>
        </w:rPr>
        <w:t xml:space="preserve"> ‘RAK Bank Customers’ and </w:t>
      </w:r>
      <w:r w:rsidRPr="00800AC4" w:rsidR="0076248B">
        <w:rPr>
          <w:rFonts w:asciiTheme="minorHAnsi" w:hAnsiTheme="minorHAnsi" w:cstheme="minorHAnsi"/>
          <w:szCs w:val="24"/>
        </w:rPr>
        <w:t xml:space="preserve">will remove </w:t>
      </w:r>
      <w:r w:rsidRPr="00800AC4">
        <w:rPr>
          <w:rFonts w:asciiTheme="minorHAnsi" w:hAnsiTheme="minorHAnsi" w:cstheme="minorHAnsi"/>
          <w:szCs w:val="24"/>
        </w:rPr>
        <w:t>‘External Blacklist’</w:t>
      </w:r>
      <w:r w:rsidRPr="00800AC4" w:rsidR="0076248B">
        <w:rPr>
          <w:rFonts w:asciiTheme="minorHAnsi" w:hAnsiTheme="minorHAnsi" w:cstheme="minorHAnsi"/>
          <w:szCs w:val="24"/>
        </w:rPr>
        <w:t xml:space="preserve"> for all the </w:t>
      </w:r>
      <w:r w:rsidR="008C7680">
        <w:rPr>
          <w:rFonts w:asciiTheme="minorHAnsi" w:hAnsiTheme="minorHAnsi" w:cstheme="minorHAnsi"/>
          <w:szCs w:val="24"/>
        </w:rPr>
        <w:t xml:space="preserve">selected </w:t>
      </w:r>
      <w:r w:rsidRPr="00800AC4" w:rsidR="0076248B">
        <w:rPr>
          <w:rFonts w:asciiTheme="minorHAnsi" w:hAnsiTheme="minorHAnsi" w:cstheme="minorHAnsi"/>
          <w:szCs w:val="24"/>
        </w:rPr>
        <w:t>‘Non-RAK Bank Customers’</w:t>
      </w:r>
      <w:r w:rsidR="004E7938">
        <w:rPr>
          <w:rFonts w:asciiTheme="minorHAnsi" w:hAnsiTheme="minorHAnsi" w:cstheme="minorHAnsi"/>
          <w:szCs w:val="24"/>
        </w:rPr>
        <w:t xml:space="preserve"> based on the user selection</w:t>
      </w:r>
      <w:r w:rsidR="008C7680">
        <w:rPr>
          <w:rFonts w:asciiTheme="minorHAnsi" w:hAnsiTheme="minorHAnsi" w:cstheme="minorHAnsi"/>
          <w:szCs w:val="24"/>
        </w:rPr>
        <w:t xml:space="preserve"> from Blacklist Details grid</w:t>
      </w:r>
      <w:r w:rsidR="004E7938">
        <w:rPr>
          <w:rFonts w:asciiTheme="minorHAnsi" w:hAnsiTheme="minorHAnsi" w:cstheme="minorHAnsi"/>
          <w:szCs w:val="24"/>
        </w:rPr>
        <w:t>.</w:t>
      </w:r>
      <w:r w:rsidRPr="00800AC4">
        <w:rPr>
          <w:rFonts w:asciiTheme="minorHAnsi" w:hAnsiTheme="minorHAnsi" w:cstheme="minorHAnsi"/>
          <w:szCs w:val="24"/>
        </w:rPr>
        <w:t xml:space="preserve"> </w:t>
      </w:r>
      <w:r w:rsidRPr="00800AC4" w:rsidR="00193C4C">
        <w:rPr>
          <w:rFonts w:asciiTheme="minorHAnsi" w:hAnsiTheme="minorHAnsi" w:cstheme="minorHAnsi"/>
          <w:szCs w:val="24"/>
        </w:rPr>
        <w:t>The system</w:t>
      </w:r>
      <w:r w:rsidRPr="00800AC4">
        <w:rPr>
          <w:rFonts w:asciiTheme="minorHAnsi" w:hAnsiTheme="minorHAnsi" w:cstheme="minorHAnsi"/>
          <w:szCs w:val="24"/>
        </w:rPr>
        <w:t xml:space="preserve"> will also </w:t>
      </w:r>
      <w:r w:rsidRPr="00800AC4" w:rsidR="00B727E2">
        <w:rPr>
          <w:rFonts w:asciiTheme="minorHAnsi" w:hAnsiTheme="minorHAnsi" w:cstheme="minorHAnsi"/>
          <w:szCs w:val="24"/>
        </w:rPr>
        <w:t xml:space="preserve">remove </w:t>
      </w:r>
      <w:r w:rsidRPr="00800AC4">
        <w:rPr>
          <w:rFonts w:asciiTheme="minorHAnsi" w:hAnsiTheme="minorHAnsi" w:cstheme="minorHAnsi"/>
          <w:szCs w:val="24"/>
        </w:rPr>
        <w:t xml:space="preserve">hold </w:t>
      </w:r>
      <w:r w:rsidR="004E7938">
        <w:rPr>
          <w:rFonts w:asciiTheme="minorHAnsi" w:hAnsiTheme="minorHAnsi" w:cstheme="minorHAnsi"/>
          <w:szCs w:val="24"/>
        </w:rPr>
        <w:t xml:space="preserve">from the </w:t>
      </w:r>
      <w:r w:rsidR="00242D50">
        <w:rPr>
          <w:rFonts w:asciiTheme="minorHAnsi" w:hAnsiTheme="minorHAnsi" w:cstheme="minorHAnsi"/>
          <w:szCs w:val="24"/>
        </w:rPr>
        <w:t xml:space="preserve">user </w:t>
      </w:r>
      <w:r w:rsidR="004E7938">
        <w:rPr>
          <w:rFonts w:asciiTheme="minorHAnsi" w:hAnsiTheme="minorHAnsi" w:cstheme="minorHAnsi"/>
          <w:szCs w:val="24"/>
        </w:rPr>
        <w:t>selected account</w:t>
      </w:r>
      <w:r w:rsidR="008C7680">
        <w:rPr>
          <w:rFonts w:asciiTheme="minorHAnsi" w:hAnsiTheme="minorHAnsi" w:cstheme="minorHAnsi"/>
          <w:szCs w:val="24"/>
        </w:rPr>
        <w:t>s</w:t>
      </w:r>
      <w:r w:rsidR="004E7938">
        <w:rPr>
          <w:rFonts w:asciiTheme="minorHAnsi" w:hAnsiTheme="minorHAnsi" w:cstheme="minorHAnsi"/>
          <w:szCs w:val="24"/>
        </w:rPr>
        <w:t xml:space="preserve"> </w:t>
      </w:r>
      <w:r w:rsidR="008C7680">
        <w:rPr>
          <w:rFonts w:asciiTheme="minorHAnsi" w:hAnsiTheme="minorHAnsi" w:cstheme="minorHAnsi"/>
          <w:szCs w:val="24"/>
        </w:rPr>
        <w:t>from Hold Details Grid</w:t>
      </w:r>
      <w:r w:rsidRPr="00800AC4" w:rsidR="00600D0D">
        <w:rPr>
          <w:rFonts w:asciiTheme="minorHAnsi" w:hAnsiTheme="minorHAnsi" w:cstheme="minorHAnsi"/>
          <w:szCs w:val="24"/>
        </w:rPr>
        <w:t>.</w:t>
      </w:r>
    </w:p>
    <w:p w:rsidRPr="00D47FC4" w:rsidR="00D47FC4" w:rsidP="00D47FC4" w:rsidRDefault="00D47FC4" w14:paraId="27A0E65A" w14:textId="77777777">
      <w:pPr>
        <w:pStyle w:val="ListParagraph"/>
        <w:suppressAutoHyphens w:val="0"/>
        <w:spacing w:before="120" w:after="120" w:line="360" w:lineRule="auto"/>
        <w:ind w:left="1440"/>
        <w:jc w:val="both"/>
        <w:rPr>
          <w:rFonts w:asciiTheme="minorHAnsi" w:hAnsiTheme="minorHAnsi" w:cstheme="minorHAnsi"/>
          <w:szCs w:val="24"/>
        </w:rPr>
      </w:pPr>
    </w:p>
    <w:p w:rsidRPr="00800AC4" w:rsidR="003477A7" w:rsidP="003477A7" w:rsidRDefault="003477A7" w14:paraId="180D3CCC" w14:textId="578E7888">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Once done, the WI will route as follows: </w:t>
      </w:r>
    </w:p>
    <w:tbl>
      <w:tblPr>
        <w:tblStyle w:val="TableGrid"/>
        <w:tblW w:w="0" w:type="auto"/>
        <w:tblLook w:val="04A0" w:firstRow="1" w:lastRow="0" w:firstColumn="1" w:lastColumn="0" w:noHBand="0" w:noVBand="1"/>
      </w:tblPr>
      <w:tblGrid>
        <w:gridCol w:w="1129"/>
        <w:gridCol w:w="2977"/>
        <w:gridCol w:w="2906"/>
        <w:gridCol w:w="2338"/>
      </w:tblGrid>
      <w:tr w:rsidRPr="00800AC4" w:rsidR="003477A7" w:rsidTr="00F554F5" w14:paraId="2508A739" w14:textId="77777777">
        <w:tc>
          <w:tcPr>
            <w:tcW w:w="1129" w:type="dxa"/>
          </w:tcPr>
          <w:p w:rsidRPr="00800AC4" w:rsidR="003477A7" w:rsidP="003477A7" w:rsidRDefault="003477A7" w14:paraId="2D4BD9E3" w14:textId="6A5F57E1">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Decision</w:t>
            </w:r>
          </w:p>
        </w:tc>
        <w:tc>
          <w:tcPr>
            <w:tcW w:w="2977" w:type="dxa"/>
          </w:tcPr>
          <w:p w:rsidRPr="00800AC4" w:rsidR="003477A7" w:rsidP="003477A7" w:rsidRDefault="003477A7" w14:paraId="51F2A5AB" w14:textId="1E0B5962">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2906" w:type="dxa"/>
          </w:tcPr>
          <w:p w:rsidRPr="00800AC4" w:rsidR="003477A7" w:rsidP="003477A7" w:rsidRDefault="003477A7" w14:paraId="64CA608B" w14:textId="31BF4858">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Condition </w:t>
            </w:r>
          </w:p>
        </w:tc>
        <w:tc>
          <w:tcPr>
            <w:tcW w:w="2338" w:type="dxa"/>
          </w:tcPr>
          <w:p w:rsidRPr="00800AC4" w:rsidR="003477A7" w:rsidP="003477A7" w:rsidRDefault="003477A7" w14:paraId="42E6A304" w14:textId="5DA9C69B">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Pr="00800AC4" w:rsidR="006C0CD7" w:rsidTr="00F554F5" w14:paraId="07D4F3C5" w14:textId="77777777">
        <w:tc>
          <w:tcPr>
            <w:tcW w:w="1129" w:type="dxa"/>
          </w:tcPr>
          <w:p w:rsidRPr="006C0CD7" w:rsidR="006C0CD7" w:rsidP="003477A7" w:rsidRDefault="006C0CD7" w14:paraId="09CF5288" w14:textId="63876F36">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rsidRPr="006C0CD7" w:rsidR="006C0CD7" w:rsidP="003477A7" w:rsidRDefault="006C0CD7" w14:paraId="719DD823" w14:textId="111FD543">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Transfer </w:t>
            </w:r>
          </w:p>
        </w:tc>
        <w:tc>
          <w:tcPr>
            <w:tcW w:w="2906" w:type="dxa"/>
          </w:tcPr>
          <w:p w:rsidRPr="006C0CD7" w:rsidR="006C0CD7" w:rsidP="003477A7" w:rsidRDefault="006C0CD7" w14:paraId="4F79A16A" w14:textId="5C6DF3E8">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no Child WI exists</w:t>
            </w:r>
          </w:p>
        </w:tc>
        <w:tc>
          <w:tcPr>
            <w:tcW w:w="2338" w:type="dxa"/>
          </w:tcPr>
          <w:p w:rsidRPr="006C0CD7" w:rsidR="006C0CD7" w:rsidP="003477A7" w:rsidRDefault="006C0CD7" w14:paraId="08322C2A" w14:textId="4EF44629">
            <w:pPr>
              <w:suppressAutoHyphens w:val="0"/>
              <w:spacing w:before="120" w:after="120" w:line="360" w:lineRule="auto"/>
              <w:jc w:val="both"/>
              <w:rPr>
                <w:rFonts w:asciiTheme="minorHAnsi" w:hAnsiTheme="minorHAnsi" w:cstheme="minorHAnsi"/>
                <w:szCs w:val="24"/>
              </w:rPr>
            </w:pPr>
            <w:r w:rsidRPr="006C0CD7">
              <w:rPr>
                <w:rFonts w:asciiTheme="minorHAnsi" w:hAnsiTheme="minorHAnsi" w:cstheme="minorHAnsi"/>
                <w:szCs w:val="24"/>
              </w:rPr>
              <w:t xml:space="preserve">Operations Maker </w:t>
            </w:r>
          </w:p>
        </w:tc>
      </w:tr>
      <w:tr w:rsidRPr="00800AC4" w:rsidR="006C0CD7" w:rsidTr="00F554F5" w14:paraId="0303FDE1" w14:textId="77777777">
        <w:tc>
          <w:tcPr>
            <w:tcW w:w="1129" w:type="dxa"/>
          </w:tcPr>
          <w:p w:rsidR="006C0CD7" w:rsidP="003477A7" w:rsidRDefault="006C0CD7" w14:paraId="7FBB741E" w14:textId="1A0FA355">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rsidR="006C0CD7" w:rsidP="003477A7" w:rsidRDefault="006C0CD7" w14:paraId="5562A2BA" w14:textId="0742A48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Transfer </w:t>
            </w:r>
          </w:p>
        </w:tc>
        <w:tc>
          <w:tcPr>
            <w:tcW w:w="2906" w:type="dxa"/>
          </w:tcPr>
          <w:p w:rsidR="006C0CD7" w:rsidP="003477A7" w:rsidRDefault="006C0CD7" w14:paraId="44098EEA" w14:textId="373F685B">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Child WI exists </w:t>
            </w:r>
          </w:p>
        </w:tc>
        <w:tc>
          <w:tcPr>
            <w:tcW w:w="2338" w:type="dxa"/>
          </w:tcPr>
          <w:p w:rsidRPr="006C0CD7" w:rsidR="006C0CD7" w:rsidP="003477A7" w:rsidRDefault="006C0CD7" w14:paraId="3DBC7C94" w14:textId="73289D10">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Hold queue </w:t>
            </w:r>
          </w:p>
        </w:tc>
      </w:tr>
      <w:tr w:rsidRPr="00800AC4" w:rsidR="006C0CD7" w:rsidTr="00F554F5" w14:paraId="6E72B3BD" w14:textId="77777777">
        <w:tc>
          <w:tcPr>
            <w:tcW w:w="1129" w:type="dxa"/>
          </w:tcPr>
          <w:p w:rsidR="006C0CD7" w:rsidP="003477A7" w:rsidRDefault="006C0CD7" w14:paraId="12889058" w14:textId="005BBDAF">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rsidR="006C0CD7" w:rsidP="003477A7" w:rsidRDefault="006C0CD7" w14:paraId="1C163BEA" w14:textId="723C781C">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Salary Transfer </w:t>
            </w:r>
          </w:p>
        </w:tc>
        <w:tc>
          <w:tcPr>
            <w:tcW w:w="2906" w:type="dxa"/>
          </w:tcPr>
          <w:p w:rsidR="006C0CD7" w:rsidP="003477A7" w:rsidRDefault="006C0CD7" w14:paraId="1C053F79" w14:textId="10BA9A5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w:t>
            </w:r>
            <w:r w:rsidR="00E91F24">
              <w:rPr>
                <w:rFonts w:asciiTheme="minorHAnsi" w:hAnsiTheme="minorHAnsi" w:cstheme="minorHAnsi"/>
                <w:szCs w:val="24"/>
              </w:rPr>
              <w:t xml:space="preserve">no Child WI required </w:t>
            </w:r>
          </w:p>
        </w:tc>
        <w:tc>
          <w:tcPr>
            <w:tcW w:w="2338" w:type="dxa"/>
          </w:tcPr>
          <w:p w:rsidR="006C0CD7" w:rsidP="003477A7" w:rsidRDefault="00E91F24" w14:paraId="1060D908" w14:textId="456DFBC0">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Pr="00800AC4" w:rsidR="00E91F24" w:rsidTr="00F554F5" w14:paraId="573E3D32" w14:textId="77777777">
        <w:tc>
          <w:tcPr>
            <w:tcW w:w="1129" w:type="dxa"/>
          </w:tcPr>
          <w:p w:rsidR="00E91F24" w:rsidP="003477A7" w:rsidRDefault="00E91F24" w14:paraId="408D66F9" w14:textId="434A465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rsidR="00E91F24" w:rsidP="003477A7" w:rsidRDefault="00E91F24" w14:paraId="0BB43B4C" w14:textId="2225BB3B">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Salary Transfer </w:t>
            </w:r>
          </w:p>
        </w:tc>
        <w:tc>
          <w:tcPr>
            <w:tcW w:w="2906" w:type="dxa"/>
          </w:tcPr>
          <w:p w:rsidR="00E91F24" w:rsidP="003477A7" w:rsidRDefault="00E91F24" w14:paraId="1C53881C" w14:textId="6689C0BE">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Child WI required </w:t>
            </w:r>
            <w:r w:rsidR="00080651">
              <w:rPr>
                <w:rFonts w:asciiTheme="minorHAnsi" w:hAnsiTheme="minorHAnsi" w:cstheme="minorHAnsi"/>
                <w:szCs w:val="24"/>
              </w:rPr>
              <w:t xml:space="preserve">basis if ‘Salary Credited’ = ‘Y’ </w:t>
            </w:r>
          </w:p>
        </w:tc>
        <w:tc>
          <w:tcPr>
            <w:tcW w:w="2338" w:type="dxa"/>
          </w:tcPr>
          <w:p w:rsidR="00E91F24" w:rsidP="003477A7" w:rsidRDefault="00E91F24" w14:paraId="5F35C1B8" w14:textId="7777777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Primary WI – Hold Queue</w:t>
            </w:r>
          </w:p>
          <w:p w:rsidR="00E91F24" w:rsidP="003477A7" w:rsidRDefault="00E91F24" w14:paraId="4B99682C" w14:textId="637653C6">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Child WI – Financial Maker queue </w:t>
            </w:r>
          </w:p>
        </w:tc>
      </w:tr>
      <w:tr w:rsidRPr="00800AC4" w:rsidR="00E91F24" w:rsidTr="00F554F5" w14:paraId="2AA149FF" w14:textId="77777777">
        <w:tc>
          <w:tcPr>
            <w:tcW w:w="1129" w:type="dxa"/>
          </w:tcPr>
          <w:p w:rsidR="00E91F24" w:rsidP="003477A7" w:rsidRDefault="00E91F24" w14:paraId="42BACFE1" w14:textId="3F4BF97B">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rsidR="00E91F24" w:rsidP="003477A7" w:rsidRDefault="00E91F24" w14:paraId="13C5C75A" w14:textId="1383DEBC">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Hold </w:t>
            </w:r>
          </w:p>
        </w:tc>
        <w:tc>
          <w:tcPr>
            <w:tcW w:w="2906" w:type="dxa"/>
          </w:tcPr>
          <w:p w:rsidR="00E91F24" w:rsidP="003477A7" w:rsidRDefault="00CA5E9A" w14:paraId="257D8EA8" w14:textId="1BB535C6">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no Child WI exits </w:t>
            </w:r>
          </w:p>
        </w:tc>
        <w:tc>
          <w:tcPr>
            <w:tcW w:w="2338" w:type="dxa"/>
          </w:tcPr>
          <w:p w:rsidR="00E91F24" w:rsidP="003477A7" w:rsidRDefault="009F3863" w14:paraId="5CD67708" w14:textId="49C2313E">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Pr="00800AC4" w:rsidR="00CA5E9A" w:rsidTr="00F554F5" w14:paraId="13F05A2A" w14:textId="77777777">
        <w:tc>
          <w:tcPr>
            <w:tcW w:w="1129" w:type="dxa"/>
          </w:tcPr>
          <w:p w:rsidR="00CA5E9A" w:rsidP="003477A7" w:rsidRDefault="00CA5E9A" w14:paraId="7BDEB267" w14:textId="6563C37C">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Success</w:t>
            </w:r>
          </w:p>
        </w:tc>
        <w:tc>
          <w:tcPr>
            <w:tcW w:w="2977" w:type="dxa"/>
          </w:tcPr>
          <w:p w:rsidR="00CA5E9A" w:rsidP="003477A7" w:rsidRDefault="00CA5E9A" w14:paraId="296F266F" w14:textId="5E8C2C50">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Hold </w:t>
            </w:r>
          </w:p>
        </w:tc>
        <w:tc>
          <w:tcPr>
            <w:tcW w:w="2906" w:type="dxa"/>
          </w:tcPr>
          <w:p w:rsidR="00CA5E9A" w:rsidP="003477A7" w:rsidRDefault="00CA5E9A" w14:paraId="28224478" w14:textId="6422378E">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Child WI created </w:t>
            </w:r>
          </w:p>
        </w:tc>
        <w:tc>
          <w:tcPr>
            <w:tcW w:w="2338" w:type="dxa"/>
          </w:tcPr>
          <w:p w:rsidR="00CA5E9A" w:rsidP="003477A7" w:rsidRDefault="00F219C1" w14:paraId="45A988C2" w14:textId="06B7BF9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Hold Queue </w:t>
            </w:r>
          </w:p>
        </w:tc>
      </w:tr>
      <w:tr w:rsidRPr="00800AC4" w:rsidR="009F3863" w:rsidTr="00F554F5" w14:paraId="6D6A51F6" w14:textId="77777777">
        <w:tc>
          <w:tcPr>
            <w:tcW w:w="1129" w:type="dxa"/>
          </w:tcPr>
          <w:p w:rsidR="009F3863" w:rsidP="003477A7" w:rsidRDefault="009F3863" w14:paraId="683DC9DF" w14:textId="19026BBD">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rsidR="009F3863" w:rsidP="003477A7" w:rsidRDefault="009F3863" w14:paraId="25765791" w14:textId="0CB3F550">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Cancellation </w:t>
            </w:r>
          </w:p>
        </w:tc>
        <w:tc>
          <w:tcPr>
            <w:tcW w:w="2906" w:type="dxa"/>
          </w:tcPr>
          <w:p w:rsidR="009F3863" w:rsidP="003477A7" w:rsidRDefault="009F3863" w14:paraId="480A0A33" w14:textId="77777777">
            <w:pPr>
              <w:suppressAutoHyphens w:val="0"/>
              <w:spacing w:before="120" w:after="120" w:line="360" w:lineRule="auto"/>
              <w:jc w:val="both"/>
              <w:rPr>
                <w:rFonts w:asciiTheme="minorHAnsi" w:hAnsiTheme="minorHAnsi" w:cstheme="minorHAnsi"/>
                <w:szCs w:val="24"/>
              </w:rPr>
            </w:pPr>
          </w:p>
        </w:tc>
        <w:tc>
          <w:tcPr>
            <w:tcW w:w="2338" w:type="dxa"/>
          </w:tcPr>
          <w:p w:rsidR="009F3863" w:rsidP="003477A7" w:rsidRDefault="009F3863" w14:paraId="44362D08" w14:textId="2AEB92F9">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Pr="00800AC4" w:rsidR="0062590C" w:rsidTr="00F554F5" w14:paraId="0A16C6B8" w14:textId="77777777">
        <w:tc>
          <w:tcPr>
            <w:tcW w:w="1129" w:type="dxa"/>
          </w:tcPr>
          <w:p w:rsidRPr="00800AC4" w:rsidR="0062590C" w:rsidP="003477A7" w:rsidRDefault="0062590C" w14:paraId="6E8CD692" w14:textId="2E254D2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Success </w:t>
            </w:r>
          </w:p>
        </w:tc>
        <w:tc>
          <w:tcPr>
            <w:tcW w:w="2977" w:type="dxa"/>
          </w:tcPr>
          <w:p w:rsidRPr="00800AC4" w:rsidR="0062590C" w:rsidP="003477A7" w:rsidRDefault="00E35412" w14:paraId="2C108F5C" w14:textId="558D52A2">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Transfer, Hold, Cancellation, Salary Transfer</w:t>
            </w:r>
          </w:p>
        </w:tc>
        <w:tc>
          <w:tcPr>
            <w:tcW w:w="2906" w:type="dxa"/>
          </w:tcPr>
          <w:p w:rsidRPr="00800AC4" w:rsidR="0062590C" w:rsidP="003477A7" w:rsidRDefault="0062590C" w14:paraId="12587AB1" w14:textId="1352EF52">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all CIFs were ‘Non-RAK Customer’. </w:t>
            </w:r>
          </w:p>
        </w:tc>
        <w:tc>
          <w:tcPr>
            <w:tcW w:w="2338" w:type="dxa"/>
          </w:tcPr>
          <w:p w:rsidRPr="00800AC4" w:rsidR="0062590C" w:rsidP="003477A7" w:rsidRDefault="0062590C" w14:paraId="6767899A" w14:textId="3E823305">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Archival </w:t>
            </w:r>
          </w:p>
        </w:tc>
      </w:tr>
      <w:tr w:rsidRPr="00800AC4" w:rsidR="0062590C" w:rsidTr="00F554F5" w14:paraId="66F9C766" w14:textId="77777777">
        <w:tc>
          <w:tcPr>
            <w:tcW w:w="1129" w:type="dxa"/>
          </w:tcPr>
          <w:p w:rsidRPr="00800AC4" w:rsidR="0062590C" w:rsidP="003477A7" w:rsidRDefault="0062590C" w14:paraId="38C25B54" w14:textId="49EACA5A">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Failure </w:t>
            </w:r>
          </w:p>
        </w:tc>
        <w:tc>
          <w:tcPr>
            <w:tcW w:w="2977" w:type="dxa"/>
          </w:tcPr>
          <w:p w:rsidRPr="00800AC4" w:rsidR="0062590C" w:rsidP="003477A7" w:rsidRDefault="00E35412" w14:paraId="13366A4E" w14:textId="29A7E23A">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Transfer, Hold, Cancellation, Salary Transfer</w:t>
            </w:r>
          </w:p>
        </w:tc>
        <w:tc>
          <w:tcPr>
            <w:tcW w:w="2906" w:type="dxa"/>
          </w:tcPr>
          <w:p w:rsidRPr="00800AC4" w:rsidR="0062590C" w:rsidP="003477A7" w:rsidRDefault="00080651" w14:paraId="2998DC13" w14:textId="5BB8FE4F">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any API failure received while integration. </w:t>
            </w:r>
          </w:p>
        </w:tc>
        <w:tc>
          <w:tcPr>
            <w:tcW w:w="2338" w:type="dxa"/>
          </w:tcPr>
          <w:p w:rsidRPr="00800AC4" w:rsidR="0062590C" w:rsidP="003477A7" w:rsidRDefault="00E35412" w14:paraId="683F7F0B" w14:textId="48D7CB8A">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Integration Error Handling </w:t>
            </w:r>
          </w:p>
        </w:tc>
      </w:tr>
    </w:tbl>
    <w:p w:rsidR="00242D50" w:rsidP="003477A7" w:rsidRDefault="00242D50" w14:paraId="7BE3C516" w14:textId="77777777">
      <w:pPr>
        <w:suppressAutoHyphens w:val="0"/>
        <w:spacing w:before="120" w:after="120" w:line="360" w:lineRule="auto"/>
        <w:jc w:val="both"/>
        <w:rPr>
          <w:rFonts w:asciiTheme="minorHAnsi" w:hAnsiTheme="minorHAnsi" w:cstheme="minorHAnsi"/>
          <w:sz w:val="22"/>
          <w:szCs w:val="22"/>
        </w:rPr>
      </w:pPr>
    </w:p>
    <w:p w:rsidR="00242D50" w:rsidP="003477A7" w:rsidRDefault="00242D50" w14:paraId="43806511" w14:textId="77777777">
      <w:pPr>
        <w:suppressAutoHyphens w:val="0"/>
        <w:spacing w:before="120" w:after="120" w:line="360" w:lineRule="auto"/>
        <w:jc w:val="both"/>
        <w:rPr>
          <w:rFonts w:asciiTheme="minorHAnsi" w:hAnsiTheme="minorHAnsi" w:cstheme="minorHAnsi"/>
          <w:sz w:val="22"/>
          <w:szCs w:val="22"/>
        </w:rPr>
      </w:pPr>
    </w:p>
    <w:p w:rsidR="00F916A6" w:rsidP="007C1709" w:rsidRDefault="00F916A6" w14:paraId="553CB647" w14:textId="75EB1F48">
      <w:pPr>
        <w:pStyle w:val="Heading3"/>
      </w:pPr>
      <w:bookmarkStart w:name="_Toc166061961" w:id="296"/>
      <w:r>
        <w:t>Access Details</w:t>
      </w:r>
      <w:bookmarkEnd w:id="296"/>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800AC4" w:rsidR="00F916A6" w:rsidTr="00ED78C1" w14:paraId="2A1F0F6B" w14:textId="77777777">
        <w:tc>
          <w:tcPr>
            <w:tcW w:w="3539" w:type="dxa"/>
          </w:tcPr>
          <w:p w:rsidRPr="00800AC4" w:rsidR="00F916A6" w:rsidP="00ED78C1" w:rsidRDefault="00F916A6" w14:paraId="4EB7B50F"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User Group</w:t>
            </w:r>
          </w:p>
        </w:tc>
        <w:tc>
          <w:tcPr>
            <w:tcW w:w="4768" w:type="dxa"/>
          </w:tcPr>
          <w:p w:rsidRPr="00800AC4" w:rsidR="00F916A6" w:rsidP="00ED78C1" w:rsidRDefault="00F916A6" w14:paraId="78A9EE12" w14:textId="77777777">
            <w:pPr>
              <w:pStyle w:val="ListParagraph"/>
              <w:spacing w:line="360" w:lineRule="auto"/>
              <w:ind w:left="43"/>
              <w:jc w:val="both"/>
              <w:rPr>
                <w:rFonts w:ascii="Calibri" w:hAnsi="Calibri" w:eastAsia="Calibri" w:cs="Arial"/>
                <w:szCs w:val="24"/>
              </w:rPr>
            </w:pPr>
            <w:r w:rsidRPr="00800AC4">
              <w:rPr>
                <w:rFonts w:ascii="Calibri" w:hAnsi="Calibri" w:eastAsia="Calibri" w:cs="Arial"/>
                <w:szCs w:val="24"/>
              </w:rPr>
              <w:t>The queue will be accessed by System user.</w:t>
            </w:r>
          </w:p>
        </w:tc>
      </w:tr>
      <w:tr w:rsidRPr="00800AC4" w:rsidR="00F916A6" w:rsidTr="00ED78C1" w14:paraId="10BBFCAB" w14:textId="77777777">
        <w:tc>
          <w:tcPr>
            <w:tcW w:w="3539" w:type="dxa"/>
          </w:tcPr>
          <w:p w:rsidRPr="00800AC4" w:rsidR="00F916A6" w:rsidP="00ED78C1" w:rsidRDefault="00F916A6" w14:paraId="049F3E7C"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Filters </w:t>
            </w:r>
          </w:p>
        </w:tc>
        <w:tc>
          <w:tcPr>
            <w:tcW w:w="4768" w:type="dxa"/>
          </w:tcPr>
          <w:p w:rsidRPr="00800AC4" w:rsidR="00F916A6" w:rsidP="00ED78C1" w:rsidRDefault="00F916A6" w14:paraId="6C2CE0E1"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NA</w:t>
            </w:r>
          </w:p>
        </w:tc>
      </w:tr>
      <w:tr w:rsidRPr="00800AC4" w:rsidR="00F916A6" w:rsidTr="00ED78C1" w14:paraId="61F55B64" w14:textId="77777777">
        <w:tc>
          <w:tcPr>
            <w:tcW w:w="3539" w:type="dxa"/>
          </w:tcPr>
          <w:p w:rsidRPr="00800AC4" w:rsidR="00F916A6" w:rsidP="00ED78C1" w:rsidRDefault="00F916A6" w14:paraId="16D8F960"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Assignment</w:t>
            </w:r>
          </w:p>
        </w:tc>
        <w:tc>
          <w:tcPr>
            <w:tcW w:w="4768" w:type="dxa"/>
          </w:tcPr>
          <w:p w:rsidRPr="00800AC4" w:rsidR="00F916A6" w:rsidP="00ED78C1" w:rsidRDefault="00F916A6" w14:paraId="1CE395C5"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No Assignment </w:t>
            </w:r>
          </w:p>
        </w:tc>
      </w:tr>
      <w:tr w:rsidRPr="00800AC4" w:rsidR="00F916A6" w:rsidTr="00ED78C1" w14:paraId="64BF3976" w14:textId="77777777">
        <w:tc>
          <w:tcPr>
            <w:tcW w:w="3539" w:type="dxa"/>
          </w:tcPr>
          <w:p w:rsidRPr="00800AC4" w:rsidR="00F916A6" w:rsidP="00ED78C1" w:rsidRDefault="00F916A6" w14:paraId="1CBFE758"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Default Sorting (work-item listing)</w:t>
            </w:r>
          </w:p>
        </w:tc>
        <w:tc>
          <w:tcPr>
            <w:tcW w:w="4768" w:type="dxa"/>
          </w:tcPr>
          <w:p w:rsidRPr="00800AC4" w:rsidR="00F916A6" w:rsidP="00ED78C1" w:rsidRDefault="00F916A6" w14:paraId="091AD08C"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Entry Date and Time, Ascending order</w:t>
            </w:r>
          </w:p>
        </w:tc>
      </w:tr>
      <w:tr w:rsidRPr="00800AC4" w:rsidR="00F916A6" w:rsidTr="00ED78C1" w14:paraId="491E461A" w14:textId="77777777">
        <w:tc>
          <w:tcPr>
            <w:tcW w:w="3539" w:type="dxa"/>
          </w:tcPr>
          <w:p w:rsidRPr="00800AC4" w:rsidR="00F916A6" w:rsidP="00ED78C1" w:rsidRDefault="00F916A6" w14:paraId="170C6353"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Additional display columns</w:t>
            </w:r>
          </w:p>
        </w:tc>
        <w:tc>
          <w:tcPr>
            <w:tcW w:w="4768" w:type="dxa"/>
          </w:tcPr>
          <w:p w:rsidRPr="00800AC4" w:rsidR="00F916A6" w:rsidP="00ED78C1" w:rsidRDefault="00F916A6" w14:paraId="514B1981"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None</w:t>
            </w:r>
          </w:p>
        </w:tc>
      </w:tr>
      <w:tr w:rsidRPr="00800AC4" w:rsidR="00F916A6" w:rsidTr="00ED78C1" w14:paraId="0F8F349C" w14:textId="77777777">
        <w:tc>
          <w:tcPr>
            <w:tcW w:w="3539" w:type="dxa"/>
            <w:tcBorders>
              <w:top w:val="single" w:color="auto" w:sz="4" w:space="0"/>
              <w:left w:val="single" w:color="auto" w:sz="4" w:space="0"/>
              <w:bottom w:val="single" w:color="auto" w:sz="4" w:space="0"/>
              <w:right w:val="single" w:color="auto" w:sz="4" w:space="0"/>
            </w:tcBorders>
          </w:tcPr>
          <w:p w:rsidRPr="00800AC4" w:rsidR="00F916A6" w:rsidP="00ED78C1" w:rsidRDefault="00F916A6" w14:paraId="29741DED"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800AC4" w:rsidR="00F916A6" w:rsidP="00ED78C1" w:rsidRDefault="00F916A6" w14:paraId="66ACD5B3"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NA </w:t>
            </w:r>
          </w:p>
        </w:tc>
      </w:tr>
    </w:tbl>
    <w:p w:rsidR="00F916A6" w:rsidP="00F916A6" w:rsidRDefault="00F916A6" w14:paraId="47982FD3" w14:textId="77777777"/>
    <w:p w:rsidR="00F916A6" w:rsidP="00F916A6" w:rsidRDefault="00F916A6" w14:paraId="0D392FA8" w14:textId="77777777"/>
    <w:p w:rsidR="00F916A6" w:rsidP="00F916A6" w:rsidRDefault="00F916A6" w14:paraId="527FE285" w14:textId="77777777"/>
    <w:p w:rsidR="009A3D5C" w:rsidP="00FC4009" w:rsidRDefault="00FC4009" w14:paraId="17E8A688" w14:textId="371A725C">
      <w:pPr>
        <w:pStyle w:val="Heading2"/>
      </w:pPr>
      <w:r>
        <w:t xml:space="preserve"> </w:t>
      </w:r>
      <w:bookmarkStart w:name="_Toc166061962" w:id="297"/>
      <w:r>
        <w:t xml:space="preserve">Hold </w:t>
      </w:r>
      <w:r w:rsidR="00EB7A45">
        <w:t>Queue</w:t>
      </w:r>
      <w:bookmarkEnd w:id="297"/>
      <w:r w:rsidR="00EB7A45">
        <w:t xml:space="preserve"> </w:t>
      </w:r>
    </w:p>
    <w:p w:rsidR="00EB7A45" w:rsidP="007C1709" w:rsidRDefault="00EB7A45" w14:paraId="40DDA9C3" w14:textId="655587FC">
      <w:pPr>
        <w:pStyle w:val="Heading3"/>
      </w:pPr>
      <w:r>
        <w:t xml:space="preserve"> </w:t>
      </w:r>
      <w:bookmarkStart w:name="_Toc166061963" w:id="298"/>
      <w:r>
        <w:t>Description</w:t>
      </w:r>
      <w:bookmarkEnd w:id="298"/>
      <w:r>
        <w:t xml:space="preserve"> </w:t>
      </w:r>
    </w:p>
    <w:p w:rsidRPr="00C97E14" w:rsidR="00C97E14" w:rsidP="00C97E14" w:rsidRDefault="00EB7A45" w14:paraId="473D99E9" w14:textId="46CDA4A0">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rsidRPr="001A5573" w:rsidR="00C97E14" w:rsidP="00C97E14" w:rsidRDefault="00C97E14" w14:paraId="33182FCB" w14:textId="0D8DAB3B">
      <w:pPr>
        <w:pStyle w:val="ListParagraph"/>
        <w:numPr>
          <w:ilvl w:val="0"/>
          <w:numId w:val="58"/>
        </w:numPr>
        <w:spacing w:line="360" w:lineRule="auto"/>
      </w:pPr>
      <w:r>
        <w:rPr>
          <w:rFonts w:asciiTheme="minorHAnsi" w:hAnsiTheme="minorHAnsi" w:cstheme="minorHAnsi"/>
        </w:rPr>
        <w:t>Th</w:t>
      </w:r>
      <w:r w:rsidR="002F2FDD">
        <w:rPr>
          <w:rFonts w:asciiTheme="minorHAnsi" w:hAnsiTheme="minorHAnsi" w:cstheme="minorHAnsi"/>
        </w:rPr>
        <w:t xml:space="preserve">is queue will be responsible </w:t>
      </w:r>
      <w:r w:rsidR="001A5573">
        <w:rPr>
          <w:rFonts w:asciiTheme="minorHAnsi" w:hAnsiTheme="minorHAnsi" w:cstheme="minorHAnsi"/>
        </w:rPr>
        <w:t>for collecting</w:t>
      </w:r>
      <w:r w:rsidR="002F2FDD">
        <w:rPr>
          <w:rFonts w:asciiTheme="minorHAnsi" w:hAnsiTheme="minorHAnsi" w:cstheme="minorHAnsi"/>
        </w:rPr>
        <w:t xml:space="preserve"> the parent and child instances of a WI if in case any child WI was created</w:t>
      </w:r>
      <w:r w:rsidR="001A5573">
        <w:rPr>
          <w:rFonts w:asciiTheme="minorHAnsi" w:hAnsiTheme="minorHAnsi" w:cstheme="minorHAnsi"/>
        </w:rPr>
        <w:t xml:space="preserve"> for any of the WI. </w:t>
      </w:r>
    </w:p>
    <w:p w:rsidRPr="001A5573" w:rsidR="001A5573" w:rsidP="001A5573" w:rsidRDefault="001A5573" w14:paraId="2ADF8B21" w14:textId="445DFA83">
      <w:pPr>
        <w:pStyle w:val="ListParagraph"/>
        <w:numPr>
          <w:ilvl w:val="0"/>
          <w:numId w:val="58"/>
        </w:numPr>
        <w:spacing w:line="360" w:lineRule="auto"/>
      </w:pPr>
      <w:commentRangeStart w:id="299"/>
      <w:commentRangeStart w:id="300"/>
      <w:r>
        <w:rPr>
          <w:rFonts w:asciiTheme="minorHAnsi" w:hAnsiTheme="minorHAnsi" w:cstheme="minorHAnsi"/>
        </w:rPr>
        <w:t>The possible request types of WI to move in this queue will be:</w:t>
      </w:r>
      <w:commentRangeEnd w:id="299"/>
      <w:r w:rsidR="00942172">
        <w:rPr>
          <w:rStyle w:val="CommentReference"/>
        </w:rPr>
        <w:commentReference w:id="299"/>
      </w:r>
      <w:commentRangeEnd w:id="300"/>
      <w:r w:rsidR="006F0F1B">
        <w:rPr>
          <w:rStyle w:val="CommentReference"/>
        </w:rPr>
        <w:commentReference w:id="300"/>
      </w:r>
    </w:p>
    <w:p w:rsidRPr="008C0543" w:rsidR="001A5573" w:rsidP="001A5573" w:rsidRDefault="001A5573" w14:paraId="5CBE0FAF" w14:textId="1EE5883B">
      <w:pPr>
        <w:pStyle w:val="ListParagraph"/>
        <w:numPr>
          <w:ilvl w:val="1"/>
          <w:numId w:val="58"/>
        </w:numPr>
        <w:spacing w:line="360" w:lineRule="auto"/>
      </w:pPr>
      <w:r w:rsidRPr="00FD3F16">
        <w:rPr>
          <w:rFonts w:asciiTheme="minorHAnsi" w:hAnsiTheme="minorHAnsi" w:cstheme="minorHAnsi"/>
          <w:b/>
          <w:bCs/>
        </w:rPr>
        <w:t>Deceased – Transfer:</w:t>
      </w:r>
      <w:r>
        <w:rPr>
          <w:rFonts w:asciiTheme="minorHAnsi" w:hAnsiTheme="minorHAnsi" w:cstheme="minorHAnsi"/>
        </w:rPr>
        <w:t xml:space="preserve"> On ‘Initiation Checkers’ approval, if </w:t>
      </w:r>
      <w:r w:rsidR="008C0543">
        <w:rPr>
          <w:rFonts w:asciiTheme="minorHAnsi" w:hAnsiTheme="minorHAnsi" w:cstheme="minorHAnsi"/>
        </w:rPr>
        <w:t xml:space="preserve">Child WIs were created for this request type, the primary WI will directly move in this queue and wait for the child instances to end. </w:t>
      </w:r>
    </w:p>
    <w:p w:rsidRPr="008C5558" w:rsidR="004C5840" w:rsidP="004C5840" w:rsidRDefault="008C0543" w14:paraId="376A77B9" w14:textId="52E46BD8">
      <w:pPr>
        <w:pStyle w:val="ListParagraph"/>
        <w:numPr>
          <w:ilvl w:val="1"/>
          <w:numId w:val="58"/>
        </w:numPr>
        <w:spacing w:line="360" w:lineRule="auto"/>
      </w:pPr>
      <w:r w:rsidRPr="00FD3F16">
        <w:rPr>
          <w:rFonts w:asciiTheme="minorHAnsi" w:hAnsiTheme="minorHAnsi" w:cstheme="minorHAnsi"/>
          <w:b/>
          <w:bCs/>
        </w:rPr>
        <w:t>Transfer</w:t>
      </w:r>
      <w:r w:rsidRPr="00FD3F16" w:rsidR="004C5840">
        <w:rPr>
          <w:rFonts w:asciiTheme="minorHAnsi" w:hAnsiTheme="minorHAnsi" w:cstheme="minorHAnsi"/>
          <w:b/>
          <w:bCs/>
        </w:rPr>
        <w:t xml:space="preserve"> </w:t>
      </w:r>
      <w:r w:rsidR="004C5840">
        <w:rPr>
          <w:rFonts w:asciiTheme="minorHAnsi" w:hAnsiTheme="minorHAnsi" w:cstheme="minorHAnsi"/>
        </w:rPr>
        <w:t>– On ‘Initiation Checkers’ approval, if Child WIs were created for this request type, the primary WI will move to this queue from ‘System Integration’</w:t>
      </w:r>
      <w:r w:rsidR="008C5558">
        <w:rPr>
          <w:rFonts w:asciiTheme="minorHAnsi" w:hAnsiTheme="minorHAnsi" w:cstheme="minorHAnsi"/>
        </w:rPr>
        <w:t xml:space="preserve"> and wait for the child instances to end. </w:t>
      </w:r>
    </w:p>
    <w:p w:rsidRPr="00F219C1" w:rsidR="00F219C1" w:rsidP="00F219C1" w:rsidRDefault="004F0A7D" w14:paraId="1161C7DD" w14:textId="7BA71027">
      <w:pPr>
        <w:pStyle w:val="ListParagraph"/>
        <w:numPr>
          <w:ilvl w:val="1"/>
          <w:numId w:val="58"/>
        </w:numPr>
        <w:spacing w:line="360" w:lineRule="auto"/>
      </w:pPr>
      <w:r w:rsidRPr="00FD3F16">
        <w:rPr>
          <w:rFonts w:asciiTheme="minorHAnsi" w:hAnsiTheme="minorHAnsi" w:cstheme="minorHAnsi"/>
          <w:b/>
          <w:bCs/>
        </w:rPr>
        <w:t>Salary Transfer</w:t>
      </w:r>
      <w:r>
        <w:rPr>
          <w:rFonts w:asciiTheme="minorHAnsi" w:hAnsiTheme="minorHAnsi" w:cstheme="minorHAnsi"/>
        </w:rPr>
        <w:t xml:space="preserve"> – On</w:t>
      </w:r>
      <w:r w:rsidR="006F1270">
        <w:rPr>
          <w:rFonts w:asciiTheme="minorHAnsi" w:hAnsiTheme="minorHAnsi" w:cstheme="minorHAnsi"/>
        </w:rPr>
        <w:t xml:space="preserve">ce the WI is successfully completed at ‘System Integration’, the system </w:t>
      </w:r>
      <w:r w:rsidR="00D5549A">
        <w:rPr>
          <w:rFonts w:asciiTheme="minorHAnsi" w:hAnsiTheme="minorHAnsi" w:cstheme="minorHAnsi"/>
        </w:rPr>
        <w:t>checked if ‘Salary Cred</w:t>
      </w:r>
      <w:r w:rsidR="0091768B">
        <w:rPr>
          <w:rFonts w:asciiTheme="minorHAnsi" w:hAnsiTheme="minorHAnsi" w:cstheme="minorHAnsi"/>
        </w:rPr>
        <w:t xml:space="preserve">ited’ </w:t>
      </w:r>
      <w:r w:rsidR="00496A02">
        <w:rPr>
          <w:rFonts w:asciiTheme="minorHAnsi" w:hAnsiTheme="minorHAnsi" w:cstheme="minorHAnsi"/>
        </w:rPr>
        <w:t>was ‘Y’ or ‘N’. If ‘Y’, then</w:t>
      </w:r>
      <w:r w:rsidR="008D665A">
        <w:rPr>
          <w:rFonts w:asciiTheme="minorHAnsi" w:hAnsiTheme="minorHAnsi" w:cstheme="minorHAnsi"/>
        </w:rPr>
        <w:t xml:space="preserve"> child must have been created and primary WI will move to this queue to wait for the child instance to end. </w:t>
      </w:r>
    </w:p>
    <w:p w:rsidRPr="00320CE3" w:rsidR="00F219C1" w:rsidP="00F219C1" w:rsidRDefault="00F219C1" w14:paraId="1BE4E054" w14:textId="0109FAF1">
      <w:pPr>
        <w:pStyle w:val="ListParagraph"/>
        <w:numPr>
          <w:ilvl w:val="1"/>
          <w:numId w:val="58"/>
        </w:numPr>
        <w:spacing w:line="360" w:lineRule="auto"/>
        <w:rPr>
          <w:rFonts w:asciiTheme="minorHAnsi" w:hAnsiTheme="minorHAnsi" w:cstheme="minorHAnsi"/>
        </w:rPr>
      </w:pPr>
      <w:r>
        <w:rPr>
          <w:rFonts w:asciiTheme="minorHAnsi" w:hAnsiTheme="minorHAnsi" w:cstheme="minorHAnsi"/>
          <w:b/>
          <w:bCs/>
        </w:rPr>
        <w:t xml:space="preserve">Hold Request </w:t>
      </w:r>
      <w:r>
        <w:t xml:space="preserve">– </w:t>
      </w:r>
      <w:r w:rsidRPr="00320CE3">
        <w:rPr>
          <w:rFonts w:asciiTheme="minorHAnsi" w:hAnsiTheme="minorHAnsi" w:cstheme="minorHAnsi"/>
        </w:rPr>
        <w:t xml:space="preserve">Once the WI is successfully completed at ‘System Integration’, the system will check </w:t>
      </w:r>
      <w:r w:rsidRPr="00320CE3" w:rsidR="00320CE3">
        <w:rPr>
          <w:rFonts w:asciiTheme="minorHAnsi" w:hAnsiTheme="minorHAnsi" w:cstheme="minorHAnsi"/>
        </w:rPr>
        <w:t xml:space="preserve">if Child WIs for IOPS &amp; Inv OPS were created. The primary WI moves to this queue and waits for the Child WIs to get completed. </w:t>
      </w:r>
    </w:p>
    <w:p w:rsidRPr="00283452" w:rsidR="008D665A" w:rsidP="008D665A" w:rsidRDefault="008D665A" w14:paraId="373CA246" w14:textId="2CD29B18">
      <w:pPr>
        <w:pStyle w:val="ListParagraph"/>
        <w:numPr>
          <w:ilvl w:val="0"/>
          <w:numId w:val="58"/>
        </w:numPr>
        <w:spacing w:line="360" w:lineRule="auto"/>
      </w:pPr>
      <w:r>
        <w:rPr>
          <w:rFonts w:asciiTheme="minorHAnsi" w:hAnsiTheme="minorHAnsi" w:cstheme="minorHAnsi"/>
        </w:rPr>
        <w:t xml:space="preserve">Once all the child instances </w:t>
      </w:r>
      <w:r w:rsidR="00283452">
        <w:rPr>
          <w:rFonts w:asciiTheme="minorHAnsi" w:hAnsiTheme="minorHAnsi" w:cstheme="minorHAnsi"/>
        </w:rPr>
        <w:t xml:space="preserve">related to a WI are completed, the decision gets updated in the primary WI and child WI gets deleted. </w:t>
      </w:r>
    </w:p>
    <w:p w:rsidRPr="003118A6" w:rsidR="00283452" w:rsidP="008D665A" w:rsidRDefault="00283452" w14:paraId="3395FF57" w14:textId="2A757FF8">
      <w:pPr>
        <w:pStyle w:val="ListParagraph"/>
        <w:numPr>
          <w:ilvl w:val="0"/>
          <w:numId w:val="58"/>
        </w:numPr>
        <w:spacing w:line="360" w:lineRule="auto"/>
      </w:pPr>
      <w:r>
        <w:rPr>
          <w:rFonts w:asciiTheme="minorHAnsi" w:hAnsiTheme="minorHAnsi" w:cstheme="minorHAnsi"/>
        </w:rPr>
        <w:t xml:space="preserve">The primary WI from this queue will automatically move to </w:t>
      </w:r>
      <w:r w:rsidRPr="00E169C4">
        <w:rPr>
          <w:rFonts w:asciiTheme="minorHAnsi" w:hAnsiTheme="minorHAnsi" w:cstheme="minorHAnsi"/>
          <w:b/>
          <w:bCs/>
        </w:rPr>
        <w:t>‘Operations Maker’</w:t>
      </w:r>
      <w:r>
        <w:rPr>
          <w:rFonts w:asciiTheme="minorHAnsi" w:hAnsiTheme="minorHAnsi" w:cstheme="minorHAnsi"/>
        </w:rPr>
        <w:t xml:space="preserve"> queue where the decision history will have the updates from child WI</w:t>
      </w:r>
      <w:r w:rsidR="00735F82">
        <w:rPr>
          <w:rFonts w:asciiTheme="minorHAnsi" w:hAnsiTheme="minorHAnsi" w:cstheme="minorHAnsi"/>
        </w:rPr>
        <w:t xml:space="preserve">. </w:t>
      </w:r>
    </w:p>
    <w:p w:rsidR="003118A6" w:rsidP="003118A6" w:rsidRDefault="003118A6" w14:paraId="73009922" w14:textId="77777777">
      <w:pPr>
        <w:spacing w:line="360" w:lineRule="auto"/>
      </w:pPr>
    </w:p>
    <w:tbl>
      <w:tblPr>
        <w:tblStyle w:val="TableGrid"/>
        <w:tblW w:w="0" w:type="auto"/>
        <w:tblInd w:w="846" w:type="dxa"/>
        <w:tblLook w:val="04A0" w:firstRow="1" w:lastRow="0" w:firstColumn="1" w:lastColumn="0" w:noHBand="0" w:noVBand="1"/>
      </w:tblPr>
      <w:tblGrid>
        <w:gridCol w:w="2270"/>
        <w:gridCol w:w="3117"/>
        <w:gridCol w:w="2409"/>
      </w:tblGrid>
      <w:tr w:rsidRPr="002B7C84" w:rsidR="003118A6" w:rsidTr="002B7C84" w14:paraId="24D86AD2" w14:textId="77777777">
        <w:tc>
          <w:tcPr>
            <w:tcW w:w="2270" w:type="dxa"/>
          </w:tcPr>
          <w:p w:rsidRPr="002B7C84" w:rsidR="003118A6" w:rsidP="003118A6" w:rsidRDefault="003118A6" w14:paraId="01C3C236" w14:textId="2A077A61">
            <w:pPr>
              <w:spacing w:line="360" w:lineRule="auto"/>
              <w:rPr>
                <w:rFonts w:asciiTheme="minorHAnsi" w:hAnsiTheme="minorHAnsi" w:cstheme="minorHAnsi"/>
                <w:b/>
                <w:bCs/>
              </w:rPr>
            </w:pPr>
            <w:r w:rsidRPr="002B7C84">
              <w:rPr>
                <w:rFonts w:asciiTheme="minorHAnsi" w:hAnsiTheme="minorHAnsi" w:cstheme="minorHAnsi"/>
                <w:b/>
                <w:bCs/>
              </w:rPr>
              <w:t>Decision</w:t>
            </w:r>
          </w:p>
        </w:tc>
        <w:tc>
          <w:tcPr>
            <w:tcW w:w="3117" w:type="dxa"/>
          </w:tcPr>
          <w:p w:rsidRPr="002B7C84" w:rsidR="003118A6" w:rsidP="003118A6" w:rsidRDefault="003118A6" w14:paraId="4DFE4DEF" w14:textId="3D4718F7">
            <w:pPr>
              <w:spacing w:line="360" w:lineRule="auto"/>
              <w:rPr>
                <w:rFonts w:asciiTheme="minorHAnsi" w:hAnsiTheme="minorHAnsi" w:cstheme="minorHAnsi"/>
                <w:b/>
                <w:bCs/>
              </w:rPr>
            </w:pPr>
            <w:r w:rsidRPr="002B7C84">
              <w:rPr>
                <w:rFonts w:asciiTheme="minorHAnsi" w:hAnsiTheme="minorHAnsi" w:cstheme="minorHAnsi"/>
                <w:b/>
                <w:bCs/>
              </w:rPr>
              <w:t>Condition</w:t>
            </w:r>
          </w:p>
        </w:tc>
        <w:tc>
          <w:tcPr>
            <w:tcW w:w="2409" w:type="dxa"/>
          </w:tcPr>
          <w:p w:rsidRPr="002B7C84" w:rsidR="003118A6" w:rsidP="003118A6" w:rsidRDefault="003118A6" w14:paraId="3000AC22" w14:textId="199F65CC">
            <w:pPr>
              <w:spacing w:line="360" w:lineRule="auto"/>
              <w:rPr>
                <w:rFonts w:asciiTheme="minorHAnsi" w:hAnsiTheme="minorHAnsi" w:cstheme="minorHAnsi"/>
                <w:b/>
                <w:bCs/>
              </w:rPr>
            </w:pPr>
            <w:r w:rsidRPr="002B7C84">
              <w:rPr>
                <w:rFonts w:asciiTheme="minorHAnsi" w:hAnsiTheme="minorHAnsi" w:cstheme="minorHAnsi"/>
                <w:b/>
                <w:bCs/>
              </w:rPr>
              <w:t xml:space="preserve">WI Moves to </w:t>
            </w:r>
          </w:p>
        </w:tc>
      </w:tr>
      <w:tr w:rsidRPr="002B7C84" w:rsidR="003118A6" w:rsidTr="002B7C84" w14:paraId="15B6201A" w14:textId="77777777">
        <w:tc>
          <w:tcPr>
            <w:tcW w:w="2270" w:type="dxa"/>
          </w:tcPr>
          <w:p w:rsidRPr="002B7C84" w:rsidR="003118A6" w:rsidP="003118A6" w:rsidRDefault="002B7C84" w14:paraId="1D86C54B" w14:textId="45F90480">
            <w:pPr>
              <w:spacing w:line="360" w:lineRule="auto"/>
              <w:rPr>
                <w:rFonts w:asciiTheme="minorHAnsi" w:hAnsiTheme="minorHAnsi" w:cstheme="minorHAnsi"/>
              </w:rPr>
            </w:pPr>
            <w:r w:rsidRPr="002B7C84">
              <w:rPr>
                <w:rFonts w:asciiTheme="minorHAnsi" w:hAnsiTheme="minorHAnsi" w:cstheme="minorHAnsi"/>
              </w:rPr>
              <w:t>Success</w:t>
            </w:r>
          </w:p>
        </w:tc>
        <w:tc>
          <w:tcPr>
            <w:tcW w:w="3117" w:type="dxa"/>
          </w:tcPr>
          <w:p w:rsidRPr="002B7C84" w:rsidR="003118A6" w:rsidP="003118A6" w:rsidRDefault="002B7C84" w14:paraId="564BA144" w14:textId="4C917EF3">
            <w:pPr>
              <w:spacing w:line="360" w:lineRule="auto"/>
              <w:rPr>
                <w:rFonts w:asciiTheme="minorHAnsi" w:hAnsiTheme="minorHAnsi" w:cstheme="minorHAnsi"/>
              </w:rPr>
            </w:pPr>
            <w:r w:rsidRPr="002B7C84">
              <w:rPr>
                <w:rFonts w:asciiTheme="minorHAnsi" w:hAnsiTheme="minorHAnsi" w:cstheme="minorHAnsi"/>
              </w:rPr>
              <w:t xml:space="preserve">All instances collected </w:t>
            </w:r>
          </w:p>
        </w:tc>
        <w:tc>
          <w:tcPr>
            <w:tcW w:w="2409" w:type="dxa"/>
          </w:tcPr>
          <w:p w:rsidRPr="002B7C84" w:rsidR="003118A6" w:rsidP="003118A6" w:rsidRDefault="002B7C84" w14:paraId="2E76916F" w14:textId="50213ED5">
            <w:pPr>
              <w:spacing w:line="360" w:lineRule="auto"/>
              <w:rPr>
                <w:rFonts w:asciiTheme="minorHAnsi" w:hAnsiTheme="minorHAnsi" w:cstheme="minorHAnsi"/>
              </w:rPr>
            </w:pPr>
            <w:r w:rsidRPr="002B7C84">
              <w:rPr>
                <w:rFonts w:asciiTheme="minorHAnsi" w:hAnsiTheme="minorHAnsi" w:cstheme="minorHAnsi"/>
              </w:rPr>
              <w:t xml:space="preserve">Operations Maker </w:t>
            </w:r>
          </w:p>
        </w:tc>
      </w:tr>
    </w:tbl>
    <w:p w:rsidRPr="00EB7A45" w:rsidR="003118A6" w:rsidP="003118A6" w:rsidRDefault="003118A6" w14:paraId="7B300DDB" w14:textId="77777777">
      <w:pPr>
        <w:spacing w:line="360" w:lineRule="auto"/>
      </w:pPr>
    </w:p>
    <w:p w:rsidR="009A3D5C" w:rsidP="007C1709" w:rsidRDefault="002B7C84" w14:paraId="00E0B2BC" w14:textId="358E56F2">
      <w:pPr>
        <w:pStyle w:val="Heading3"/>
      </w:pPr>
      <w:bookmarkStart w:name="_Toc166061964" w:id="301"/>
      <w:r>
        <w:t>Access Details</w:t>
      </w:r>
      <w:bookmarkEnd w:id="301"/>
      <w:r>
        <w:t xml:space="preserve"> </w:t>
      </w:r>
    </w:p>
    <w:p w:rsidR="002B7C84" w:rsidP="002B7C84" w:rsidRDefault="002B7C84" w14:paraId="6B7D7A0D"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800AC4" w:rsidR="002B7C84" w:rsidTr="00A32EF9" w14:paraId="64549887" w14:textId="77777777">
        <w:tc>
          <w:tcPr>
            <w:tcW w:w="3539" w:type="dxa"/>
          </w:tcPr>
          <w:p w:rsidRPr="00800AC4" w:rsidR="002B7C84" w:rsidP="00A32EF9" w:rsidRDefault="002B7C84" w14:paraId="1B294C88"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User Group</w:t>
            </w:r>
          </w:p>
        </w:tc>
        <w:tc>
          <w:tcPr>
            <w:tcW w:w="4768" w:type="dxa"/>
          </w:tcPr>
          <w:p w:rsidRPr="00800AC4" w:rsidR="002B7C84" w:rsidP="00A32EF9" w:rsidRDefault="002B7C84" w14:paraId="1A69B515" w14:textId="77777777">
            <w:pPr>
              <w:pStyle w:val="ListParagraph"/>
              <w:spacing w:line="360" w:lineRule="auto"/>
              <w:ind w:left="43"/>
              <w:jc w:val="both"/>
              <w:rPr>
                <w:rFonts w:ascii="Calibri" w:hAnsi="Calibri" w:eastAsia="Calibri" w:cs="Arial"/>
                <w:szCs w:val="24"/>
              </w:rPr>
            </w:pPr>
            <w:r w:rsidRPr="00800AC4">
              <w:rPr>
                <w:rFonts w:ascii="Calibri" w:hAnsi="Calibri" w:eastAsia="Calibri" w:cs="Arial"/>
                <w:szCs w:val="24"/>
              </w:rPr>
              <w:t>The queue will be accessed by System user.</w:t>
            </w:r>
          </w:p>
        </w:tc>
      </w:tr>
      <w:tr w:rsidRPr="00800AC4" w:rsidR="002B7C84" w:rsidTr="00A32EF9" w14:paraId="6737C1DE" w14:textId="77777777">
        <w:tc>
          <w:tcPr>
            <w:tcW w:w="3539" w:type="dxa"/>
          </w:tcPr>
          <w:p w:rsidRPr="00800AC4" w:rsidR="002B7C84" w:rsidP="00A32EF9" w:rsidRDefault="002B7C84" w14:paraId="1C6C7233"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Filters </w:t>
            </w:r>
          </w:p>
        </w:tc>
        <w:tc>
          <w:tcPr>
            <w:tcW w:w="4768" w:type="dxa"/>
          </w:tcPr>
          <w:p w:rsidRPr="00800AC4" w:rsidR="002B7C84" w:rsidP="00A32EF9" w:rsidRDefault="002B7C84" w14:paraId="0765CB5F"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NA</w:t>
            </w:r>
          </w:p>
        </w:tc>
      </w:tr>
      <w:tr w:rsidRPr="00800AC4" w:rsidR="002B7C84" w:rsidTr="00A32EF9" w14:paraId="309F41A4" w14:textId="77777777">
        <w:tc>
          <w:tcPr>
            <w:tcW w:w="3539" w:type="dxa"/>
          </w:tcPr>
          <w:p w:rsidRPr="00800AC4" w:rsidR="002B7C84" w:rsidP="00A32EF9" w:rsidRDefault="002B7C84" w14:paraId="611550FD"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Assignment</w:t>
            </w:r>
          </w:p>
        </w:tc>
        <w:tc>
          <w:tcPr>
            <w:tcW w:w="4768" w:type="dxa"/>
          </w:tcPr>
          <w:p w:rsidRPr="00800AC4" w:rsidR="002B7C84" w:rsidP="00A32EF9" w:rsidRDefault="002B7C84" w14:paraId="09D0F6F8"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No Assignment </w:t>
            </w:r>
          </w:p>
        </w:tc>
      </w:tr>
      <w:tr w:rsidRPr="00800AC4" w:rsidR="002B7C84" w:rsidTr="00A32EF9" w14:paraId="2C4ED5E1" w14:textId="77777777">
        <w:tc>
          <w:tcPr>
            <w:tcW w:w="3539" w:type="dxa"/>
          </w:tcPr>
          <w:p w:rsidRPr="00800AC4" w:rsidR="002B7C84" w:rsidP="00A32EF9" w:rsidRDefault="002B7C84" w14:paraId="68A5F73C"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Default Sorting (work-item listing)</w:t>
            </w:r>
          </w:p>
        </w:tc>
        <w:tc>
          <w:tcPr>
            <w:tcW w:w="4768" w:type="dxa"/>
          </w:tcPr>
          <w:p w:rsidRPr="00800AC4" w:rsidR="002B7C84" w:rsidP="00A32EF9" w:rsidRDefault="002B7C84" w14:paraId="420A9DA7"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Entry Date and Time, Ascending order</w:t>
            </w:r>
          </w:p>
        </w:tc>
      </w:tr>
      <w:tr w:rsidRPr="00800AC4" w:rsidR="002B7C84" w:rsidTr="00A32EF9" w14:paraId="08314605" w14:textId="77777777">
        <w:tc>
          <w:tcPr>
            <w:tcW w:w="3539" w:type="dxa"/>
          </w:tcPr>
          <w:p w:rsidRPr="00800AC4" w:rsidR="002B7C84" w:rsidP="00A32EF9" w:rsidRDefault="002B7C84" w14:paraId="676FD3C8"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Additional display columns</w:t>
            </w:r>
          </w:p>
        </w:tc>
        <w:tc>
          <w:tcPr>
            <w:tcW w:w="4768" w:type="dxa"/>
          </w:tcPr>
          <w:p w:rsidRPr="00800AC4" w:rsidR="002B7C84" w:rsidP="00A32EF9" w:rsidRDefault="002B7C84" w14:paraId="481C7E97"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None</w:t>
            </w:r>
          </w:p>
        </w:tc>
      </w:tr>
      <w:tr w:rsidRPr="00800AC4" w:rsidR="002B7C84" w:rsidTr="00A32EF9" w14:paraId="0E8ECD7A" w14:textId="77777777">
        <w:tc>
          <w:tcPr>
            <w:tcW w:w="3539" w:type="dxa"/>
            <w:tcBorders>
              <w:top w:val="single" w:color="auto" w:sz="4" w:space="0"/>
              <w:left w:val="single" w:color="auto" w:sz="4" w:space="0"/>
              <w:bottom w:val="single" w:color="auto" w:sz="4" w:space="0"/>
              <w:right w:val="single" w:color="auto" w:sz="4" w:space="0"/>
            </w:tcBorders>
          </w:tcPr>
          <w:p w:rsidRPr="00800AC4" w:rsidR="002B7C84" w:rsidP="00A32EF9" w:rsidRDefault="002B7C84" w14:paraId="6557D527"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800AC4" w:rsidR="002B7C84" w:rsidP="00A32EF9" w:rsidRDefault="002B7C84" w14:paraId="759920DE" w14:textId="77777777">
            <w:pPr>
              <w:pStyle w:val="ListParagraph"/>
              <w:spacing w:line="360" w:lineRule="auto"/>
              <w:ind w:left="0"/>
              <w:jc w:val="both"/>
              <w:rPr>
                <w:rFonts w:ascii="Calibri" w:hAnsi="Calibri" w:eastAsia="Calibri" w:cs="Arial"/>
                <w:szCs w:val="24"/>
              </w:rPr>
            </w:pPr>
            <w:r w:rsidRPr="00800AC4">
              <w:rPr>
                <w:rFonts w:ascii="Calibri" w:hAnsi="Calibri" w:eastAsia="Calibri" w:cs="Arial"/>
                <w:szCs w:val="24"/>
              </w:rPr>
              <w:t xml:space="preserve">NA </w:t>
            </w:r>
          </w:p>
        </w:tc>
      </w:tr>
    </w:tbl>
    <w:p w:rsidR="008D5A48" w:rsidP="008D5A48" w:rsidRDefault="008D5A48" w14:paraId="4D4B3050" w14:textId="77777777"/>
    <w:p w:rsidR="008D5A48" w:rsidP="008D5A48" w:rsidRDefault="008D5A48" w14:paraId="289A2FFE" w14:textId="77777777"/>
    <w:p w:rsidR="008D5A48" w:rsidP="008D5A48" w:rsidRDefault="008D5A48" w14:paraId="516D1A73" w14:textId="77777777"/>
    <w:p w:rsidRPr="008D5A48" w:rsidR="008D5A48" w:rsidP="008D5A48" w:rsidRDefault="008D5A48" w14:paraId="4D1149D0" w14:textId="77777777"/>
    <w:p w:rsidR="00CD3A8F" w:rsidP="005004CC" w:rsidRDefault="00CD3A8F" w14:paraId="528F783D" w14:textId="450FD98F">
      <w:pPr>
        <w:pStyle w:val="Heading2"/>
      </w:pPr>
      <w:r>
        <w:t xml:space="preserve"> </w:t>
      </w:r>
      <w:bookmarkStart w:name="_Toc166061965" w:id="302"/>
      <w:r>
        <w:t>IOPS Maker</w:t>
      </w:r>
      <w:bookmarkEnd w:id="302"/>
      <w:r>
        <w:t xml:space="preserve"> </w:t>
      </w:r>
    </w:p>
    <w:p w:rsidR="005A1548" w:rsidP="007C1709" w:rsidRDefault="005A1548" w14:paraId="610D2472" w14:textId="3C131930">
      <w:pPr>
        <w:pStyle w:val="Heading3"/>
      </w:pPr>
      <w:bookmarkStart w:name="_Toc166061966" w:id="303"/>
      <w:r>
        <w:t>Description</w:t>
      </w:r>
      <w:bookmarkEnd w:id="303"/>
      <w:r>
        <w:t xml:space="preserve"> </w:t>
      </w:r>
    </w:p>
    <w:p w:rsidRPr="00D82BED" w:rsidR="00D10C06" w:rsidP="00D10C06" w:rsidRDefault="00D10C06" w14:paraId="6205F01A" w14:textId="404AE936">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rsidRPr="00D82BED" w:rsidR="00D10C06" w:rsidP="00D10C06" w:rsidRDefault="009E0EF5" w14:paraId="2609B65D" w14:textId="196056C6">
      <w:pPr>
        <w:pStyle w:val="ListParagraph"/>
        <w:numPr>
          <w:ilvl w:val="0"/>
          <w:numId w:val="58"/>
        </w:numPr>
        <w:spacing w:line="360" w:lineRule="auto"/>
        <w:rPr>
          <w:szCs w:val="24"/>
        </w:rPr>
      </w:pPr>
      <w:commentRangeStart w:id="304"/>
      <w:commentRangeStart w:id="305"/>
      <w:r w:rsidRPr="00D82BED">
        <w:rPr>
          <w:rFonts w:asciiTheme="minorHAnsi" w:hAnsiTheme="minorHAnsi" w:cstheme="minorHAnsi"/>
          <w:szCs w:val="24"/>
        </w:rPr>
        <w:t xml:space="preserve">This will be child WI queue and will be created for Islamic Products </w:t>
      </w:r>
      <w:r w:rsidRPr="00D82BED" w:rsidR="00926091">
        <w:rPr>
          <w:rFonts w:asciiTheme="minorHAnsi" w:hAnsiTheme="minorHAnsi" w:cstheme="minorHAnsi"/>
          <w:szCs w:val="24"/>
        </w:rPr>
        <w:t>only for the following request types</w:t>
      </w:r>
      <w:commentRangeEnd w:id="304"/>
      <w:r w:rsidR="00D80160">
        <w:rPr>
          <w:rStyle w:val="CommentReference"/>
        </w:rPr>
        <w:commentReference w:id="304"/>
      </w:r>
      <w:commentRangeEnd w:id="305"/>
      <w:r w:rsidR="006F0F1B">
        <w:rPr>
          <w:rStyle w:val="CommentReference"/>
        </w:rPr>
        <w:commentReference w:id="305"/>
      </w:r>
      <w:r w:rsidRPr="00D82BED" w:rsidR="00926091">
        <w:rPr>
          <w:rFonts w:asciiTheme="minorHAnsi" w:hAnsiTheme="minorHAnsi" w:cstheme="minorHAnsi"/>
          <w:szCs w:val="24"/>
        </w:rPr>
        <w:t>:</w:t>
      </w:r>
    </w:p>
    <w:p w:rsidRPr="00D82BED" w:rsidR="00926091" w:rsidP="00926091" w:rsidRDefault="00926091" w14:paraId="79AB313A" w14:textId="6940FF06">
      <w:pPr>
        <w:pStyle w:val="ListParagraph"/>
        <w:numPr>
          <w:ilvl w:val="1"/>
          <w:numId w:val="58"/>
        </w:numPr>
        <w:spacing w:line="360" w:lineRule="auto"/>
        <w:rPr>
          <w:szCs w:val="24"/>
        </w:rPr>
      </w:pPr>
      <w:r w:rsidRPr="001B1A70">
        <w:rPr>
          <w:rFonts w:asciiTheme="minorHAnsi" w:hAnsiTheme="minorHAnsi" w:cstheme="minorHAnsi"/>
          <w:b/>
          <w:bCs/>
          <w:szCs w:val="24"/>
        </w:rPr>
        <w:t>Transfer</w:t>
      </w:r>
      <w:r w:rsidRPr="001B1A70" w:rsidR="009F2912">
        <w:rPr>
          <w:rFonts w:asciiTheme="minorHAnsi" w:hAnsiTheme="minorHAnsi" w:cstheme="minorHAnsi"/>
          <w:b/>
          <w:bCs/>
          <w:szCs w:val="24"/>
        </w:rPr>
        <w:t>:</w:t>
      </w:r>
      <w:r w:rsidRPr="00D82BED" w:rsidR="009F2912">
        <w:rPr>
          <w:rFonts w:asciiTheme="minorHAnsi" w:hAnsiTheme="minorHAnsi" w:cstheme="minorHAnsi"/>
          <w:szCs w:val="24"/>
        </w:rPr>
        <w:t xml:space="preserve"> This Child WI will get created from the ‘Initiation Checker’ queue on the decision ‘Approve’ if any Islamic Product was selected by the user. </w:t>
      </w:r>
    </w:p>
    <w:p w:rsidRPr="00320CE3" w:rsidR="00926091" w:rsidP="009F2912" w:rsidRDefault="00926091" w14:paraId="00898773" w14:textId="2861F1CA">
      <w:pPr>
        <w:pStyle w:val="ListParagraph"/>
        <w:numPr>
          <w:ilvl w:val="1"/>
          <w:numId w:val="58"/>
        </w:numPr>
        <w:spacing w:line="360" w:lineRule="auto"/>
        <w:rPr>
          <w:szCs w:val="24"/>
        </w:rPr>
      </w:pPr>
      <w:r w:rsidRPr="001B1A70">
        <w:rPr>
          <w:rFonts w:asciiTheme="minorHAnsi" w:hAnsiTheme="minorHAnsi" w:cstheme="minorHAnsi"/>
          <w:b/>
          <w:bCs/>
          <w:szCs w:val="24"/>
        </w:rPr>
        <w:t>Deceased – Transfer</w:t>
      </w:r>
      <w:r w:rsidRPr="001B1A70" w:rsidR="009F2912">
        <w:rPr>
          <w:rFonts w:asciiTheme="minorHAnsi" w:hAnsiTheme="minorHAnsi" w:cstheme="minorHAnsi"/>
          <w:b/>
          <w:bCs/>
          <w:szCs w:val="24"/>
        </w:rPr>
        <w:t>:</w:t>
      </w:r>
      <w:r w:rsidRPr="00D82BED" w:rsidR="009F2912">
        <w:rPr>
          <w:rFonts w:asciiTheme="minorHAnsi" w:hAnsiTheme="minorHAnsi" w:cstheme="minorHAnsi"/>
          <w:szCs w:val="24"/>
        </w:rPr>
        <w:t xml:space="preserve"> This Child WI will get created from the ‘Initiation Checker’ queue on the decision ‘Approve’ if any Islamic Product was selected by the user. </w:t>
      </w:r>
    </w:p>
    <w:p w:rsidRPr="00D82BED" w:rsidR="00320CE3" w:rsidP="009F2912" w:rsidRDefault="00320CE3" w14:paraId="6D2BECC0" w14:textId="13E6825B">
      <w:pPr>
        <w:pStyle w:val="ListParagraph"/>
        <w:numPr>
          <w:ilvl w:val="1"/>
          <w:numId w:val="58"/>
        </w:numPr>
        <w:spacing w:line="360" w:lineRule="auto"/>
        <w:rPr>
          <w:szCs w:val="24"/>
        </w:rPr>
      </w:pPr>
      <w:r>
        <w:rPr>
          <w:rFonts w:asciiTheme="minorHAnsi" w:hAnsiTheme="minorHAnsi" w:cstheme="minorHAnsi"/>
          <w:b/>
          <w:bCs/>
          <w:szCs w:val="24"/>
        </w:rPr>
        <w:t>Hold -</w:t>
      </w:r>
      <w:r>
        <w:rPr>
          <w:szCs w:val="24"/>
        </w:rPr>
        <w:t xml:space="preserve"> </w:t>
      </w:r>
      <w:r w:rsidRPr="00D82BED" w:rsidR="006F0F1B">
        <w:rPr>
          <w:rFonts w:asciiTheme="minorHAnsi" w:hAnsiTheme="minorHAnsi" w:cstheme="minorHAnsi"/>
          <w:szCs w:val="24"/>
        </w:rPr>
        <w:t>This Child WI will get created from the ‘Initiation Checker’ queue on the decision ‘Approve’ if any Islamic Product was selected by the user.</w:t>
      </w:r>
    </w:p>
    <w:p w:rsidRPr="00D82BED" w:rsidR="009F2912" w:rsidP="009F2912" w:rsidRDefault="001B0821" w14:paraId="30137C13" w14:textId="7F29E449">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w:t>
      </w:r>
      <w:r w:rsidRPr="00D82BED" w:rsidR="00DD67F8">
        <w:rPr>
          <w:rFonts w:asciiTheme="minorHAnsi" w:hAnsiTheme="minorHAnsi" w:cstheme="minorHAnsi"/>
          <w:szCs w:val="24"/>
        </w:rPr>
        <w:t xml:space="preserve">the function as per the request type outside iBPS. </w:t>
      </w:r>
    </w:p>
    <w:p w:rsidRPr="00D82BED" w:rsidR="00DD67F8" w:rsidP="009F2912" w:rsidRDefault="00DD67F8" w14:paraId="61FD7B97" w14:textId="0762F170">
      <w:pPr>
        <w:pStyle w:val="ListParagraph"/>
        <w:numPr>
          <w:ilvl w:val="0"/>
          <w:numId w:val="58"/>
        </w:numPr>
        <w:spacing w:line="360" w:lineRule="auto"/>
        <w:rPr>
          <w:szCs w:val="24"/>
        </w:rPr>
      </w:pPr>
      <w:r w:rsidRPr="00D82BED">
        <w:rPr>
          <w:rFonts w:asciiTheme="minorHAnsi" w:hAnsiTheme="minorHAnsi" w:cstheme="minorHAnsi"/>
          <w:szCs w:val="24"/>
        </w:rPr>
        <w:t>The user will take a decision as ‘</w:t>
      </w:r>
      <w:r w:rsidRPr="001B1A70">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rsidRPr="00D82BED" w:rsidR="00DD67F8" w:rsidP="009F2912" w:rsidRDefault="00DD67F8" w14:paraId="53ED6BFA" w14:textId="06F6F9A3">
      <w:pPr>
        <w:pStyle w:val="ListParagraph"/>
        <w:numPr>
          <w:ilvl w:val="0"/>
          <w:numId w:val="58"/>
        </w:numPr>
        <w:spacing w:line="360" w:lineRule="auto"/>
        <w:rPr>
          <w:szCs w:val="24"/>
        </w:rPr>
      </w:pPr>
      <w:r w:rsidRPr="00D82BED">
        <w:rPr>
          <w:rFonts w:asciiTheme="minorHAnsi" w:hAnsiTheme="minorHAnsi" w:cstheme="minorHAnsi"/>
          <w:szCs w:val="24"/>
        </w:rPr>
        <w:t xml:space="preserve">The WI will move to </w:t>
      </w:r>
      <w:r w:rsidRPr="001B1A70">
        <w:rPr>
          <w:rFonts w:asciiTheme="minorHAnsi" w:hAnsiTheme="minorHAnsi" w:cstheme="minorHAnsi"/>
          <w:b/>
          <w:bCs/>
          <w:szCs w:val="24"/>
        </w:rPr>
        <w:t>‘</w:t>
      </w:r>
      <w:r w:rsidRPr="001B1A70" w:rsidR="009A5D43">
        <w:rPr>
          <w:rFonts w:asciiTheme="minorHAnsi" w:hAnsiTheme="minorHAnsi" w:cstheme="minorHAnsi"/>
          <w:b/>
          <w:bCs/>
          <w:szCs w:val="24"/>
        </w:rPr>
        <w:t>IOPS Checker</w:t>
      </w:r>
      <w:r w:rsidRPr="001B1A70" w:rsidR="001B1A70">
        <w:rPr>
          <w:rFonts w:asciiTheme="minorHAnsi" w:hAnsiTheme="minorHAnsi" w:cstheme="minorHAnsi"/>
          <w:b/>
          <w:bCs/>
          <w:szCs w:val="24"/>
        </w:rPr>
        <w:t>’</w:t>
      </w:r>
      <w:r w:rsidR="001B1A70">
        <w:rPr>
          <w:rFonts w:asciiTheme="minorHAnsi" w:hAnsiTheme="minorHAnsi" w:cstheme="minorHAnsi"/>
          <w:szCs w:val="24"/>
        </w:rPr>
        <w:t xml:space="preserve"> </w:t>
      </w:r>
      <w:r w:rsidRPr="00D82BED">
        <w:rPr>
          <w:rFonts w:asciiTheme="minorHAnsi" w:hAnsiTheme="minorHAnsi" w:cstheme="minorHAnsi"/>
          <w:szCs w:val="24"/>
        </w:rPr>
        <w:t xml:space="preserve">queue. </w:t>
      </w:r>
    </w:p>
    <w:p w:rsidRPr="00D82BED" w:rsidR="00DB2061" w:rsidP="00DB2061" w:rsidRDefault="00DB2061" w14:paraId="70A8664C" w14:textId="77777777">
      <w:pPr>
        <w:pStyle w:val="ListParagraph"/>
        <w:spacing w:line="360" w:lineRule="auto"/>
        <w:rPr>
          <w:szCs w:val="24"/>
        </w:rPr>
      </w:pPr>
    </w:p>
    <w:p w:rsidRPr="00D82BED" w:rsidR="00DB2061" w:rsidP="00DB2061" w:rsidRDefault="00DB2061" w14:paraId="646A05EF" w14:textId="77777777">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Pr="00D82BED" w:rsidR="00DB2061" w:rsidTr="00DB2061" w14:paraId="14D009CF" w14:textId="77777777">
        <w:tc>
          <w:tcPr>
            <w:tcW w:w="2695" w:type="dxa"/>
          </w:tcPr>
          <w:p w:rsidRPr="00D82BED" w:rsidR="00DB2061" w:rsidP="00DB2061" w:rsidRDefault="00DB2061" w14:paraId="38FB6250" w14:textId="451B51E0">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rsidRPr="00D82BED" w:rsidR="00DB2061" w:rsidP="00DB2061" w:rsidRDefault="00DB2061" w14:paraId="1EF76AFC" w14:textId="69CF20A6">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Pr="00D82BED" w:rsidR="00DB2061" w:rsidTr="00DB2061" w14:paraId="4F85F48A" w14:textId="77777777">
        <w:tc>
          <w:tcPr>
            <w:tcW w:w="2695" w:type="dxa"/>
          </w:tcPr>
          <w:p w:rsidRPr="00D82BED" w:rsidR="00DB2061" w:rsidP="00DB2061" w:rsidRDefault="00DB2061" w14:paraId="3366E3A9" w14:textId="249F437E">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rsidRPr="00D82BED" w:rsidR="00DB2061" w:rsidP="00DB2061" w:rsidRDefault="00DB2061" w14:paraId="0D389A59" w14:textId="1614EDA4">
            <w:pPr>
              <w:spacing w:line="360" w:lineRule="auto"/>
              <w:rPr>
                <w:rFonts w:asciiTheme="minorHAnsi" w:hAnsiTheme="minorHAnsi" w:cstheme="minorHAnsi"/>
                <w:szCs w:val="24"/>
              </w:rPr>
            </w:pPr>
            <w:r w:rsidRPr="00D82BED">
              <w:rPr>
                <w:rFonts w:asciiTheme="minorHAnsi" w:hAnsiTheme="minorHAnsi" w:cstheme="minorHAnsi"/>
                <w:szCs w:val="24"/>
              </w:rPr>
              <w:t xml:space="preserve">IOPS Checker </w:t>
            </w:r>
          </w:p>
        </w:tc>
      </w:tr>
    </w:tbl>
    <w:p w:rsidR="00DB2061" w:rsidP="00DB2061" w:rsidRDefault="00DB2061" w14:paraId="182A4FD1" w14:textId="77777777">
      <w:pPr>
        <w:spacing w:line="360" w:lineRule="auto"/>
      </w:pPr>
    </w:p>
    <w:p w:rsidR="00D47FC4" w:rsidP="00DB2061" w:rsidRDefault="00D47FC4" w14:paraId="5B96A497" w14:textId="77777777">
      <w:pPr>
        <w:spacing w:line="360" w:lineRule="auto"/>
      </w:pPr>
    </w:p>
    <w:p w:rsidR="00D47FC4" w:rsidP="00DB2061" w:rsidRDefault="00D47FC4" w14:paraId="38C0A5FB" w14:textId="77777777">
      <w:pPr>
        <w:spacing w:line="360" w:lineRule="auto"/>
      </w:pPr>
    </w:p>
    <w:p w:rsidR="001B1A70" w:rsidP="00DB2061" w:rsidRDefault="001B1A70" w14:paraId="105EAAC0" w14:textId="77777777">
      <w:pPr>
        <w:spacing w:line="360" w:lineRule="auto"/>
      </w:pPr>
    </w:p>
    <w:p w:rsidR="00DB2061" w:rsidP="007C1709" w:rsidRDefault="00DB2061" w14:paraId="2EEB4002" w14:textId="7B2EAAC4">
      <w:pPr>
        <w:pStyle w:val="Heading3"/>
      </w:pPr>
      <w:bookmarkStart w:name="_Toc166061967" w:id="306"/>
      <w:r>
        <w:t>Access Details</w:t>
      </w:r>
      <w:bookmarkEnd w:id="306"/>
      <w:r>
        <w:t xml:space="preserve"> </w:t>
      </w:r>
    </w:p>
    <w:p w:rsidRPr="00DB2061" w:rsidR="00DB2061" w:rsidP="00DB2061" w:rsidRDefault="00DB2061" w14:paraId="4652D26C"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DB2061" w:rsidTr="00ED78C1" w14:paraId="1505B93E" w14:textId="77777777">
        <w:tc>
          <w:tcPr>
            <w:tcW w:w="3539" w:type="dxa"/>
          </w:tcPr>
          <w:p w:rsidRPr="00D82BED" w:rsidR="00DB2061" w:rsidP="00ED78C1" w:rsidRDefault="00DB2061" w14:paraId="1AA2EC9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DB2061" w:rsidP="00ED78C1" w:rsidRDefault="00DB2061" w14:paraId="775BBA44" w14:textId="68863F75">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1B1A70">
              <w:rPr>
                <w:rFonts w:ascii="Calibri" w:hAnsi="Calibri" w:eastAsia="Calibri" w:cs="Arial"/>
                <w:szCs w:val="24"/>
              </w:rPr>
              <w:t xml:space="preserve">Islamic Operations </w:t>
            </w:r>
            <w:r w:rsidRPr="00D82BED">
              <w:rPr>
                <w:rFonts w:ascii="Calibri" w:hAnsi="Calibri" w:eastAsia="Calibri" w:cs="Arial"/>
                <w:szCs w:val="24"/>
              </w:rPr>
              <w:t>user.</w:t>
            </w:r>
          </w:p>
        </w:tc>
      </w:tr>
      <w:tr w:rsidRPr="00D82BED" w:rsidR="00DB2061" w:rsidTr="00ED78C1" w14:paraId="77DFB3C1" w14:textId="77777777">
        <w:tc>
          <w:tcPr>
            <w:tcW w:w="3539" w:type="dxa"/>
          </w:tcPr>
          <w:p w:rsidRPr="00D82BED" w:rsidR="00DB2061" w:rsidP="00ED78C1" w:rsidRDefault="00DB2061" w14:paraId="17A040CA"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DB2061" w:rsidP="00ED78C1" w:rsidRDefault="00DB2061" w14:paraId="79E240DF"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DB2061" w:rsidTr="00ED78C1" w14:paraId="03E88C8E" w14:textId="77777777">
        <w:tc>
          <w:tcPr>
            <w:tcW w:w="3539" w:type="dxa"/>
          </w:tcPr>
          <w:p w:rsidRPr="00D82BED" w:rsidR="00DB2061" w:rsidP="00ED78C1" w:rsidRDefault="00DB2061" w14:paraId="5BFFDFFC"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DB2061" w:rsidP="00ED78C1" w:rsidRDefault="00DB2061" w14:paraId="02409D8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DB2061" w:rsidTr="00ED78C1" w14:paraId="051138D1" w14:textId="77777777">
        <w:tc>
          <w:tcPr>
            <w:tcW w:w="3539" w:type="dxa"/>
          </w:tcPr>
          <w:p w:rsidRPr="00D82BED" w:rsidR="00DB2061" w:rsidP="00ED78C1" w:rsidRDefault="00DB2061" w14:paraId="0B64D9C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DB2061" w:rsidP="00ED78C1" w:rsidRDefault="00DB2061" w14:paraId="3702E4D3"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DB2061" w:rsidTr="00ED78C1" w14:paraId="02BF300D" w14:textId="77777777">
        <w:tc>
          <w:tcPr>
            <w:tcW w:w="3539" w:type="dxa"/>
          </w:tcPr>
          <w:p w:rsidRPr="00D82BED" w:rsidR="00DB2061" w:rsidP="00ED78C1" w:rsidRDefault="00DB2061" w14:paraId="00BD656C"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DB2061" w:rsidP="00ED78C1" w:rsidRDefault="00DB2061" w14:paraId="7CE89C40"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DB2061" w:rsidTr="00ED78C1" w14:paraId="595ED297" w14:textId="77777777">
        <w:tc>
          <w:tcPr>
            <w:tcW w:w="3539" w:type="dxa"/>
            <w:tcBorders>
              <w:top w:val="single" w:color="auto" w:sz="4" w:space="0"/>
              <w:left w:val="single" w:color="auto" w:sz="4" w:space="0"/>
              <w:bottom w:val="single" w:color="auto" w:sz="4" w:space="0"/>
              <w:right w:val="single" w:color="auto" w:sz="4" w:space="0"/>
            </w:tcBorders>
          </w:tcPr>
          <w:p w:rsidRPr="00D82BED" w:rsidR="00DB2061" w:rsidP="00ED78C1" w:rsidRDefault="00DB2061" w14:paraId="7BA317D8"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DB2061" w:rsidP="00ED78C1" w:rsidRDefault="00DB2061" w14:paraId="3AD6B15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CD3A8F" w:rsidP="00CD3A8F" w:rsidRDefault="00CD3A8F" w14:paraId="0BAA9C37" w14:textId="77777777"/>
    <w:p w:rsidR="001D3014" w:rsidP="00CD3A8F" w:rsidRDefault="001D3014" w14:paraId="20A70340" w14:textId="77777777"/>
    <w:p w:rsidR="001D3014" w:rsidP="00CD3A8F" w:rsidRDefault="001D3014" w14:paraId="6E6DB00D" w14:textId="77777777"/>
    <w:p w:rsidR="00DB2061" w:rsidP="00DB2061" w:rsidRDefault="00DB2061" w14:paraId="14D1DBC8" w14:textId="1D11E662">
      <w:pPr>
        <w:pStyle w:val="Heading2"/>
      </w:pPr>
      <w:r>
        <w:t xml:space="preserve"> </w:t>
      </w:r>
      <w:bookmarkStart w:name="_Toc166061968" w:id="307"/>
      <w:r>
        <w:t>IOPS Checker</w:t>
      </w:r>
      <w:bookmarkEnd w:id="307"/>
      <w:r>
        <w:t xml:space="preserve"> </w:t>
      </w:r>
    </w:p>
    <w:p w:rsidR="00DB2061" w:rsidP="007C1709" w:rsidRDefault="00DB2061" w14:paraId="2B3F5F08" w14:textId="642651DF">
      <w:pPr>
        <w:pStyle w:val="Heading3"/>
      </w:pPr>
      <w:bookmarkStart w:name="_Toc166061969" w:id="308"/>
      <w:r>
        <w:t>Description</w:t>
      </w:r>
      <w:bookmarkEnd w:id="308"/>
      <w:r>
        <w:t xml:space="preserve"> </w:t>
      </w:r>
    </w:p>
    <w:p w:rsidRPr="00D82BED" w:rsidR="00DB2061" w:rsidP="00DB2061" w:rsidRDefault="00DB2061" w14:paraId="38BC72E8" w14:textId="5E95D686">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rsidRPr="002A54EA" w:rsidR="0014486C" w:rsidP="00DB2061" w:rsidRDefault="0014486C" w14:paraId="6765D3C8" w14:textId="5E1C1B8A">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sidR="00903EFD">
        <w:rPr>
          <w:rFonts w:asciiTheme="minorHAnsi" w:hAnsiTheme="minorHAnsi" w:cstheme="minorHAnsi"/>
          <w:szCs w:val="24"/>
        </w:rPr>
        <w:t xml:space="preserve">, </w:t>
      </w:r>
      <w:r w:rsidR="002A54EA">
        <w:rPr>
          <w:rFonts w:asciiTheme="minorHAnsi" w:hAnsiTheme="minorHAnsi" w:cstheme="minorHAnsi"/>
          <w:szCs w:val="24"/>
        </w:rPr>
        <w:t>when the ‘</w:t>
      </w:r>
      <w:r w:rsidRPr="001D3014" w:rsidR="002A54EA">
        <w:rPr>
          <w:rFonts w:asciiTheme="minorHAnsi" w:hAnsiTheme="minorHAnsi" w:cstheme="minorHAnsi"/>
          <w:b/>
          <w:bCs/>
          <w:szCs w:val="24"/>
        </w:rPr>
        <w:t>IOPS Maker’</w:t>
      </w:r>
      <w:r w:rsidR="002A54EA">
        <w:rPr>
          <w:rFonts w:asciiTheme="minorHAnsi" w:hAnsiTheme="minorHAnsi" w:cstheme="minorHAnsi"/>
          <w:szCs w:val="24"/>
        </w:rPr>
        <w:t xml:space="preserve"> will take decision as ‘</w:t>
      </w:r>
      <w:r w:rsidRPr="001D3014" w:rsidR="002A54EA">
        <w:rPr>
          <w:rFonts w:asciiTheme="minorHAnsi" w:hAnsiTheme="minorHAnsi" w:cstheme="minorHAnsi"/>
          <w:b/>
          <w:bCs/>
          <w:szCs w:val="24"/>
        </w:rPr>
        <w:t>Submit</w:t>
      </w:r>
      <w:r w:rsidR="002A54EA">
        <w:rPr>
          <w:rFonts w:asciiTheme="minorHAnsi" w:hAnsiTheme="minorHAnsi" w:cstheme="minorHAnsi"/>
          <w:szCs w:val="24"/>
        </w:rPr>
        <w:t xml:space="preserve">’. </w:t>
      </w:r>
    </w:p>
    <w:p w:rsidRPr="002A54EA" w:rsidR="002A54EA" w:rsidP="00DB2061" w:rsidRDefault="002A54EA" w14:paraId="3AF14E8B" w14:textId="72C7B6B6">
      <w:pPr>
        <w:pStyle w:val="ListParagraph"/>
        <w:numPr>
          <w:ilvl w:val="0"/>
          <w:numId w:val="58"/>
        </w:numPr>
        <w:spacing w:line="360" w:lineRule="auto"/>
        <w:rPr>
          <w:szCs w:val="24"/>
        </w:rPr>
      </w:pPr>
      <w:r>
        <w:rPr>
          <w:rFonts w:asciiTheme="minorHAnsi" w:hAnsiTheme="minorHAnsi" w:cstheme="minorHAnsi"/>
          <w:szCs w:val="24"/>
        </w:rPr>
        <w:t>The user will review the request and remarks entered by the IOPS Maker.</w:t>
      </w:r>
    </w:p>
    <w:p w:rsidRPr="002A54EA" w:rsidR="002A54EA" w:rsidP="00DB2061" w:rsidRDefault="002A54EA" w14:paraId="4B5C05C8" w14:textId="50F87BDE">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rsidRPr="002A54EA" w:rsidR="002A54EA" w:rsidP="002A54EA" w:rsidRDefault="002A54EA" w14:paraId="1F66F8A2" w14:textId="7B6A1B11">
      <w:pPr>
        <w:pStyle w:val="ListParagraph"/>
        <w:numPr>
          <w:ilvl w:val="1"/>
          <w:numId w:val="58"/>
        </w:numPr>
        <w:spacing w:line="360" w:lineRule="auto"/>
        <w:rPr>
          <w:szCs w:val="24"/>
        </w:rPr>
      </w:pPr>
      <w:r w:rsidRPr="001D3014">
        <w:rPr>
          <w:rFonts w:asciiTheme="minorHAnsi" w:hAnsiTheme="minorHAnsi" w:cstheme="minorHAnsi"/>
          <w:b/>
          <w:bCs/>
          <w:szCs w:val="24"/>
        </w:rPr>
        <w:t>Approve</w:t>
      </w:r>
      <w:r>
        <w:rPr>
          <w:rFonts w:asciiTheme="minorHAnsi" w:hAnsiTheme="minorHAnsi" w:cstheme="minorHAnsi"/>
          <w:szCs w:val="24"/>
        </w:rPr>
        <w:t xml:space="preserve">: </w:t>
      </w:r>
      <w:r w:rsidR="009015A2">
        <w:rPr>
          <w:rFonts w:asciiTheme="minorHAnsi" w:hAnsiTheme="minorHAnsi" w:cstheme="minorHAnsi"/>
          <w:szCs w:val="24"/>
        </w:rPr>
        <w:t>The user will take this decision if he wants to approve the request</w:t>
      </w:r>
      <w:r w:rsidR="00E74D88">
        <w:rPr>
          <w:rFonts w:asciiTheme="minorHAnsi" w:hAnsiTheme="minorHAnsi" w:cstheme="minorHAnsi"/>
          <w:szCs w:val="24"/>
        </w:rPr>
        <w:t xml:space="preserve"> and the WI moves to ‘</w:t>
      </w:r>
      <w:r w:rsidR="009A5D43">
        <w:rPr>
          <w:rFonts w:asciiTheme="minorHAnsi" w:hAnsiTheme="minorHAnsi" w:cstheme="minorHAnsi"/>
          <w:szCs w:val="24"/>
        </w:rPr>
        <w:t>Hold’</w:t>
      </w:r>
      <w:r w:rsidR="00E74D88">
        <w:rPr>
          <w:rFonts w:asciiTheme="minorHAnsi" w:hAnsiTheme="minorHAnsi" w:cstheme="minorHAnsi"/>
          <w:szCs w:val="24"/>
        </w:rPr>
        <w:t>. Since it is a child WI, the Child gets deleted, and decision gets updated in the Primary WI waiting on ‘</w:t>
      </w:r>
      <w:r w:rsidR="009A5D43">
        <w:rPr>
          <w:rFonts w:asciiTheme="minorHAnsi" w:hAnsiTheme="minorHAnsi" w:cstheme="minorHAnsi"/>
          <w:szCs w:val="24"/>
        </w:rPr>
        <w:t>Hold’ queue</w:t>
      </w:r>
      <w:r w:rsidR="00E74D88">
        <w:rPr>
          <w:rFonts w:asciiTheme="minorHAnsi" w:hAnsiTheme="minorHAnsi" w:cstheme="minorHAnsi"/>
          <w:szCs w:val="24"/>
        </w:rPr>
        <w:t xml:space="preserve">. </w:t>
      </w:r>
    </w:p>
    <w:p w:rsidRPr="00E74D88" w:rsidR="002A54EA" w:rsidP="002A54EA" w:rsidRDefault="002A54EA" w14:paraId="0A92DDEF" w14:textId="4170CA2E">
      <w:pPr>
        <w:pStyle w:val="ListParagraph"/>
        <w:numPr>
          <w:ilvl w:val="1"/>
          <w:numId w:val="58"/>
        </w:numPr>
        <w:spacing w:line="360" w:lineRule="auto"/>
        <w:rPr>
          <w:szCs w:val="24"/>
        </w:rPr>
      </w:pPr>
      <w:r w:rsidRPr="001D3014">
        <w:rPr>
          <w:rFonts w:asciiTheme="minorHAnsi" w:hAnsiTheme="minorHAnsi" w:cstheme="minorHAnsi"/>
          <w:b/>
          <w:bCs/>
          <w:szCs w:val="24"/>
        </w:rPr>
        <w:t>Reject:</w:t>
      </w:r>
      <w:r>
        <w:rPr>
          <w:rFonts w:asciiTheme="minorHAnsi" w:hAnsiTheme="minorHAnsi" w:cstheme="minorHAnsi"/>
          <w:szCs w:val="24"/>
        </w:rPr>
        <w:t xml:space="preserve"> </w:t>
      </w:r>
      <w:r w:rsidR="00E74D88">
        <w:rPr>
          <w:rFonts w:asciiTheme="minorHAnsi" w:hAnsiTheme="minorHAnsi" w:cstheme="minorHAnsi"/>
          <w:szCs w:val="24"/>
        </w:rPr>
        <w:t>The user will take this decision if he wants to reject the request and the WI moves to ‘</w:t>
      </w:r>
      <w:r w:rsidR="009A5D43">
        <w:rPr>
          <w:rFonts w:asciiTheme="minorHAnsi" w:hAnsiTheme="minorHAnsi" w:cstheme="minorHAnsi"/>
          <w:szCs w:val="24"/>
        </w:rPr>
        <w:t>Hold’</w:t>
      </w:r>
      <w:r w:rsidR="00E74D88">
        <w:rPr>
          <w:rFonts w:asciiTheme="minorHAnsi" w:hAnsiTheme="minorHAnsi" w:cstheme="minorHAnsi"/>
          <w:szCs w:val="24"/>
        </w:rPr>
        <w:t>. Since it is a child WI, the Child gets deleted, and decision gets updated in the Primary WI waiting on ‘</w:t>
      </w:r>
      <w:r w:rsidR="009A5D43">
        <w:rPr>
          <w:rFonts w:asciiTheme="minorHAnsi" w:hAnsiTheme="minorHAnsi" w:cstheme="minorHAnsi"/>
          <w:szCs w:val="24"/>
        </w:rPr>
        <w:t>Hold</w:t>
      </w:r>
      <w:r w:rsidR="00E74D88">
        <w:rPr>
          <w:rFonts w:asciiTheme="minorHAnsi" w:hAnsiTheme="minorHAnsi" w:cstheme="minorHAnsi"/>
          <w:szCs w:val="24"/>
        </w:rPr>
        <w:t>’</w:t>
      </w:r>
      <w:r w:rsidR="009A5D43">
        <w:rPr>
          <w:rFonts w:asciiTheme="minorHAnsi" w:hAnsiTheme="minorHAnsi" w:cstheme="minorHAnsi"/>
          <w:szCs w:val="24"/>
        </w:rPr>
        <w:t xml:space="preserve"> queue</w:t>
      </w:r>
      <w:r w:rsidR="00E74D88">
        <w:rPr>
          <w:rFonts w:asciiTheme="minorHAnsi" w:hAnsiTheme="minorHAnsi" w:cstheme="minorHAnsi"/>
          <w:szCs w:val="24"/>
        </w:rPr>
        <w:t>.</w:t>
      </w:r>
    </w:p>
    <w:p w:rsidRPr="00E3644F" w:rsidR="00E74D88" w:rsidP="002A54EA" w:rsidRDefault="00E74D88" w14:paraId="080706BA" w14:textId="194AF553">
      <w:pPr>
        <w:pStyle w:val="ListParagraph"/>
        <w:numPr>
          <w:ilvl w:val="1"/>
          <w:numId w:val="58"/>
        </w:numPr>
        <w:spacing w:line="360" w:lineRule="auto"/>
        <w:rPr>
          <w:szCs w:val="24"/>
        </w:rPr>
      </w:pPr>
      <w:r w:rsidRPr="001D3014">
        <w:rPr>
          <w:rFonts w:asciiTheme="minorHAnsi" w:hAnsiTheme="minorHAnsi" w:cstheme="minorHAnsi"/>
          <w:b/>
          <w:bCs/>
          <w:szCs w:val="24"/>
        </w:rPr>
        <w:t>Send Back to Maker:</w:t>
      </w:r>
      <w:r>
        <w:rPr>
          <w:rFonts w:asciiTheme="minorHAnsi" w:hAnsiTheme="minorHAnsi" w:cstheme="minorHAnsi"/>
          <w:szCs w:val="24"/>
        </w:rPr>
        <w:t xml:space="preserve"> The user will take this decision </w:t>
      </w:r>
      <w:r w:rsidR="008B5604">
        <w:rPr>
          <w:rFonts w:asciiTheme="minorHAnsi" w:hAnsiTheme="minorHAnsi" w:cstheme="minorHAnsi"/>
          <w:szCs w:val="24"/>
        </w:rPr>
        <w:t xml:space="preserve">if he requires any amendments from the IOPS Maker. </w:t>
      </w:r>
    </w:p>
    <w:p w:rsidR="00E3644F" w:rsidP="00E3644F" w:rsidRDefault="00E3644F" w14:paraId="43693D90" w14:textId="77777777">
      <w:pPr>
        <w:spacing w:line="360" w:lineRule="auto"/>
        <w:ind w:left="1080"/>
        <w:rPr>
          <w:szCs w:val="24"/>
        </w:rPr>
      </w:pPr>
    </w:p>
    <w:p w:rsidRPr="00E3644F" w:rsidR="00E3644F" w:rsidP="00E3644F" w:rsidRDefault="00E3644F" w14:paraId="6BE89C9A" w14:textId="77777777">
      <w:pPr>
        <w:spacing w:line="360" w:lineRule="auto"/>
        <w:ind w:left="1080"/>
        <w:rPr>
          <w:szCs w:val="24"/>
        </w:rPr>
      </w:pPr>
    </w:p>
    <w:p w:rsidRPr="008B5604" w:rsidR="00356887" w:rsidP="00356887" w:rsidRDefault="00356887" w14:paraId="571CFA94" w14:textId="77777777">
      <w:pPr>
        <w:pStyle w:val="ListParagraph"/>
        <w:spacing w:line="360" w:lineRule="auto"/>
        <w:ind w:left="1440"/>
        <w:rPr>
          <w:szCs w:val="24"/>
        </w:rPr>
      </w:pPr>
    </w:p>
    <w:tbl>
      <w:tblPr>
        <w:tblStyle w:val="TableGrid"/>
        <w:tblW w:w="0" w:type="auto"/>
        <w:tblInd w:w="1838" w:type="dxa"/>
        <w:tblLook w:val="04A0" w:firstRow="1" w:lastRow="0" w:firstColumn="1" w:lastColumn="0" w:noHBand="0" w:noVBand="1"/>
      </w:tblPr>
      <w:tblGrid>
        <w:gridCol w:w="2835"/>
        <w:gridCol w:w="2835"/>
      </w:tblGrid>
      <w:tr w:rsidRPr="00160CDB" w:rsidR="00356887" w:rsidTr="00160CDB" w14:paraId="0CD39372" w14:textId="77777777">
        <w:tc>
          <w:tcPr>
            <w:tcW w:w="2835" w:type="dxa"/>
          </w:tcPr>
          <w:p w:rsidRPr="00160CDB" w:rsidR="00356887" w:rsidP="008B5604" w:rsidRDefault="00356887" w14:paraId="1C04AACD" w14:textId="371671AB">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rsidRPr="00160CDB" w:rsidR="00356887" w:rsidP="008B5604" w:rsidRDefault="00160CDB" w14:paraId="7A1930F1" w14:textId="1BD3AF1F">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Pr="00160CDB" w:rsidR="00356887" w:rsidTr="00160CDB" w14:paraId="595CA9E4" w14:textId="77777777">
        <w:tc>
          <w:tcPr>
            <w:tcW w:w="2835" w:type="dxa"/>
          </w:tcPr>
          <w:p w:rsidRPr="00160CDB" w:rsidR="00356887" w:rsidP="008B5604" w:rsidRDefault="00160CDB" w14:paraId="2BCC4133" w14:textId="192730C2">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rsidRPr="00160CDB" w:rsidR="00356887" w:rsidP="008B5604" w:rsidRDefault="009A5D43" w14:paraId="55EE11A0" w14:textId="2EBC9FD1">
            <w:pPr>
              <w:spacing w:line="360" w:lineRule="auto"/>
              <w:rPr>
                <w:rFonts w:asciiTheme="minorHAnsi" w:hAnsiTheme="minorHAnsi" w:cstheme="minorHAnsi"/>
                <w:szCs w:val="24"/>
              </w:rPr>
            </w:pPr>
            <w:r>
              <w:rPr>
                <w:rFonts w:asciiTheme="minorHAnsi" w:hAnsiTheme="minorHAnsi" w:cstheme="minorHAnsi"/>
                <w:szCs w:val="24"/>
              </w:rPr>
              <w:t>Hold</w:t>
            </w:r>
            <w:r w:rsidRPr="00160CDB" w:rsidR="00160CDB">
              <w:rPr>
                <w:rFonts w:asciiTheme="minorHAnsi" w:hAnsiTheme="minorHAnsi" w:cstheme="minorHAnsi"/>
                <w:szCs w:val="24"/>
              </w:rPr>
              <w:t xml:space="preserve"> </w:t>
            </w:r>
          </w:p>
        </w:tc>
      </w:tr>
      <w:tr w:rsidRPr="00160CDB" w:rsidR="00160CDB" w:rsidTr="00160CDB" w14:paraId="253CC86E" w14:textId="77777777">
        <w:tc>
          <w:tcPr>
            <w:tcW w:w="2835" w:type="dxa"/>
          </w:tcPr>
          <w:p w:rsidRPr="00160CDB" w:rsidR="00160CDB" w:rsidP="008B5604" w:rsidRDefault="00160CDB" w14:paraId="24FAFB63" w14:textId="47EA3604">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rsidRPr="00160CDB" w:rsidR="00160CDB" w:rsidP="008B5604" w:rsidRDefault="009A5D43" w14:paraId="4B8AC1E2" w14:textId="00087CB1">
            <w:pPr>
              <w:spacing w:line="360" w:lineRule="auto"/>
              <w:rPr>
                <w:rFonts w:asciiTheme="minorHAnsi" w:hAnsiTheme="minorHAnsi" w:cstheme="minorHAnsi"/>
                <w:szCs w:val="24"/>
              </w:rPr>
            </w:pPr>
            <w:r>
              <w:rPr>
                <w:rFonts w:asciiTheme="minorHAnsi" w:hAnsiTheme="minorHAnsi" w:cstheme="minorHAnsi"/>
                <w:szCs w:val="24"/>
              </w:rPr>
              <w:t>Hold</w:t>
            </w:r>
            <w:r w:rsidRPr="00160CDB" w:rsidR="00160CDB">
              <w:rPr>
                <w:rFonts w:asciiTheme="minorHAnsi" w:hAnsiTheme="minorHAnsi" w:cstheme="minorHAnsi"/>
                <w:szCs w:val="24"/>
              </w:rPr>
              <w:t xml:space="preserve"> </w:t>
            </w:r>
          </w:p>
        </w:tc>
      </w:tr>
      <w:tr w:rsidRPr="00160CDB" w:rsidR="00160CDB" w:rsidTr="00160CDB" w14:paraId="09A8A310" w14:textId="77777777">
        <w:tc>
          <w:tcPr>
            <w:tcW w:w="2835" w:type="dxa"/>
          </w:tcPr>
          <w:p w:rsidRPr="00160CDB" w:rsidR="00160CDB" w:rsidP="008B5604" w:rsidRDefault="00160CDB" w14:paraId="294CFEC5" w14:textId="2033731A">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rsidRPr="00160CDB" w:rsidR="00160CDB" w:rsidP="008B5604" w:rsidRDefault="00160CDB" w14:paraId="09D69F44" w14:textId="6A575D3E">
            <w:pPr>
              <w:spacing w:line="360" w:lineRule="auto"/>
              <w:rPr>
                <w:rFonts w:asciiTheme="minorHAnsi" w:hAnsiTheme="minorHAnsi" w:cstheme="minorHAnsi"/>
                <w:szCs w:val="24"/>
              </w:rPr>
            </w:pPr>
            <w:r w:rsidRPr="00160CDB">
              <w:rPr>
                <w:rFonts w:asciiTheme="minorHAnsi" w:hAnsiTheme="minorHAnsi" w:cstheme="minorHAnsi"/>
                <w:szCs w:val="24"/>
              </w:rPr>
              <w:t xml:space="preserve">IOPS Maker </w:t>
            </w:r>
          </w:p>
        </w:tc>
      </w:tr>
    </w:tbl>
    <w:p w:rsidR="008B5604" w:rsidP="008B5604" w:rsidRDefault="008B5604" w14:paraId="3024F8C5" w14:textId="77777777">
      <w:pPr>
        <w:spacing w:line="360" w:lineRule="auto"/>
        <w:rPr>
          <w:szCs w:val="24"/>
        </w:rPr>
      </w:pPr>
    </w:p>
    <w:p w:rsidR="001D3014" w:rsidP="008B5604" w:rsidRDefault="001D3014" w14:paraId="23AE1179" w14:textId="77777777">
      <w:pPr>
        <w:spacing w:line="360" w:lineRule="auto"/>
        <w:rPr>
          <w:szCs w:val="24"/>
        </w:rPr>
      </w:pPr>
    </w:p>
    <w:p w:rsidR="00160CDB" w:rsidP="007C1709" w:rsidRDefault="00160CDB" w14:paraId="3432A1F7" w14:textId="72850086">
      <w:pPr>
        <w:pStyle w:val="Heading3"/>
      </w:pPr>
      <w:r>
        <w:t xml:space="preserve"> </w:t>
      </w:r>
      <w:bookmarkStart w:name="_Toc166061970" w:id="309"/>
      <w:r>
        <w:t>Access Details</w:t>
      </w:r>
      <w:bookmarkEnd w:id="309"/>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160CDB" w:rsidTr="00ED78C1" w14:paraId="577E73FB" w14:textId="77777777">
        <w:tc>
          <w:tcPr>
            <w:tcW w:w="3539" w:type="dxa"/>
          </w:tcPr>
          <w:p w:rsidRPr="00D82BED" w:rsidR="00160CDB" w:rsidP="00ED78C1" w:rsidRDefault="00160CDB" w14:paraId="4A34A2C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160CDB" w:rsidP="00ED78C1" w:rsidRDefault="00160CDB" w14:paraId="6055D2A2" w14:textId="15929DD1">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1D3014">
              <w:rPr>
                <w:rFonts w:ascii="Calibri" w:hAnsi="Calibri" w:eastAsia="Calibri" w:cs="Arial"/>
                <w:szCs w:val="24"/>
              </w:rPr>
              <w:t xml:space="preserve">Islamic Operations </w:t>
            </w:r>
            <w:r w:rsidRPr="00D82BED">
              <w:rPr>
                <w:rFonts w:ascii="Calibri" w:hAnsi="Calibri" w:eastAsia="Calibri" w:cs="Arial"/>
                <w:szCs w:val="24"/>
              </w:rPr>
              <w:t>user.</w:t>
            </w:r>
          </w:p>
        </w:tc>
      </w:tr>
      <w:tr w:rsidRPr="00D82BED" w:rsidR="00160CDB" w:rsidTr="00ED78C1" w14:paraId="23D97234" w14:textId="77777777">
        <w:tc>
          <w:tcPr>
            <w:tcW w:w="3539" w:type="dxa"/>
          </w:tcPr>
          <w:p w:rsidRPr="00D82BED" w:rsidR="00160CDB" w:rsidP="00ED78C1" w:rsidRDefault="00160CDB" w14:paraId="293449F0"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160CDB" w:rsidP="00ED78C1" w:rsidRDefault="00160CDB" w14:paraId="5605494A"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160CDB" w:rsidTr="00ED78C1" w14:paraId="05DD56B0" w14:textId="77777777">
        <w:tc>
          <w:tcPr>
            <w:tcW w:w="3539" w:type="dxa"/>
          </w:tcPr>
          <w:p w:rsidRPr="00D82BED" w:rsidR="00160CDB" w:rsidP="00ED78C1" w:rsidRDefault="00160CDB" w14:paraId="67FEF1F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160CDB" w:rsidP="00ED78C1" w:rsidRDefault="00160CDB" w14:paraId="3A951F4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160CDB" w:rsidTr="00ED78C1" w14:paraId="5803900D" w14:textId="77777777">
        <w:tc>
          <w:tcPr>
            <w:tcW w:w="3539" w:type="dxa"/>
          </w:tcPr>
          <w:p w:rsidRPr="00D82BED" w:rsidR="00160CDB" w:rsidP="00ED78C1" w:rsidRDefault="00160CDB" w14:paraId="17534F6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160CDB" w:rsidP="00ED78C1" w:rsidRDefault="00160CDB" w14:paraId="721984A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160CDB" w:rsidTr="00ED78C1" w14:paraId="1F17F172" w14:textId="77777777">
        <w:tc>
          <w:tcPr>
            <w:tcW w:w="3539" w:type="dxa"/>
          </w:tcPr>
          <w:p w:rsidRPr="00D82BED" w:rsidR="00160CDB" w:rsidP="00ED78C1" w:rsidRDefault="00160CDB" w14:paraId="1BBA2D5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160CDB" w:rsidP="00ED78C1" w:rsidRDefault="00160CDB" w14:paraId="506A750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160CDB" w:rsidTr="00ED78C1" w14:paraId="08FCB170" w14:textId="77777777">
        <w:tc>
          <w:tcPr>
            <w:tcW w:w="3539" w:type="dxa"/>
            <w:tcBorders>
              <w:top w:val="single" w:color="auto" w:sz="4" w:space="0"/>
              <w:left w:val="single" w:color="auto" w:sz="4" w:space="0"/>
              <w:bottom w:val="single" w:color="auto" w:sz="4" w:space="0"/>
              <w:right w:val="single" w:color="auto" w:sz="4" w:space="0"/>
            </w:tcBorders>
          </w:tcPr>
          <w:p w:rsidRPr="00D82BED" w:rsidR="00160CDB" w:rsidP="00ED78C1" w:rsidRDefault="00160CDB" w14:paraId="749677D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160CDB" w:rsidP="00ED78C1" w:rsidRDefault="00160CDB" w14:paraId="4B8002EA"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160CDB" w:rsidP="00160CDB" w:rsidRDefault="00160CDB" w14:paraId="2CF90935" w14:textId="77777777"/>
    <w:p w:rsidR="001D3014" w:rsidP="00160CDB" w:rsidRDefault="001D3014" w14:paraId="53DB7738" w14:textId="77777777"/>
    <w:p w:rsidR="001D3014" w:rsidP="00160CDB" w:rsidRDefault="001D3014" w14:paraId="40B7AB69" w14:textId="77777777"/>
    <w:p w:rsidR="001D3014" w:rsidP="00160CDB" w:rsidRDefault="001D3014" w14:paraId="2F91AB74" w14:textId="77777777"/>
    <w:p w:rsidR="00E3644F" w:rsidP="00160CDB" w:rsidRDefault="00E3644F" w14:paraId="2A534ACC" w14:textId="77777777"/>
    <w:p w:rsidR="00E3644F" w:rsidP="00160CDB" w:rsidRDefault="00E3644F" w14:paraId="56318AE1" w14:textId="77777777"/>
    <w:p w:rsidR="00E3644F" w:rsidP="00160CDB" w:rsidRDefault="00E3644F" w14:paraId="191BF4CC" w14:textId="77777777"/>
    <w:p w:rsidR="00E3644F" w:rsidP="00160CDB" w:rsidRDefault="00E3644F" w14:paraId="4BAE96FC" w14:textId="77777777"/>
    <w:p w:rsidR="00E3644F" w:rsidP="00160CDB" w:rsidRDefault="00E3644F" w14:paraId="73468232" w14:textId="77777777"/>
    <w:p w:rsidR="00E3644F" w:rsidP="00160CDB" w:rsidRDefault="00E3644F" w14:paraId="0769446C" w14:textId="77777777"/>
    <w:p w:rsidR="001D3014" w:rsidP="00160CDB" w:rsidRDefault="001D3014" w14:paraId="6C5477EE" w14:textId="77777777"/>
    <w:p w:rsidR="001D3014" w:rsidP="00160CDB" w:rsidRDefault="001D3014" w14:paraId="65CCCF92" w14:textId="77777777"/>
    <w:p w:rsidR="00160CDB" w:rsidP="00160CDB" w:rsidRDefault="00160CDB" w14:paraId="0302ADE3" w14:textId="0F227CA8">
      <w:pPr>
        <w:pStyle w:val="Heading2"/>
      </w:pPr>
      <w:r>
        <w:t xml:space="preserve"> </w:t>
      </w:r>
      <w:bookmarkStart w:name="_Toc166061971" w:id="310"/>
      <w:commentRangeStart w:id="311"/>
      <w:commentRangeStart w:id="312"/>
      <w:r>
        <w:t xml:space="preserve">Inv </w:t>
      </w:r>
      <w:r w:rsidRPr="00253B71">
        <w:rPr>
          <w:strike/>
        </w:rPr>
        <w:t>IOPS</w:t>
      </w:r>
      <w:r>
        <w:t xml:space="preserve"> </w:t>
      </w:r>
      <w:r w:rsidR="00253B71">
        <w:t xml:space="preserve">OPS </w:t>
      </w:r>
      <w:r w:rsidR="004A401C">
        <w:t xml:space="preserve">Maker </w:t>
      </w:r>
      <w:commentRangeEnd w:id="311"/>
      <w:r w:rsidR="00A81E27">
        <w:rPr>
          <w:rStyle w:val="CommentReference"/>
          <w:b w:val="0"/>
        </w:rPr>
        <w:commentReference w:id="311"/>
      </w:r>
      <w:commentRangeEnd w:id="312"/>
      <w:r w:rsidR="00253B71">
        <w:rPr>
          <w:rStyle w:val="CommentReference"/>
          <w:b w:val="0"/>
        </w:rPr>
        <w:commentReference w:id="312"/>
      </w:r>
      <w:bookmarkEnd w:id="310"/>
    </w:p>
    <w:p w:rsidR="004A401C" w:rsidP="007C1709" w:rsidRDefault="004A401C" w14:paraId="4141B9A3" w14:textId="4A616167">
      <w:pPr>
        <w:pStyle w:val="Heading3"/>
      </w:pPr>
      <w:r>
        <w:t xml:space="preserve"> </w:t>
      </w:r>
      <w:bookmarkStart w:name="_Toc166061972" w:id="313"/>
      <w:r>
        <w:t>Description</w:t>
      </w:r>
      <w:bookmarkEnd w:id="313"/>
      <w:r>
        <w:t xml:space="preserve"> </w:t>
      </w:r>
    </w:p>
    <w:p w:rsidRPr="00D82BED" w:rsidR="004A401C" w:rsidP="004A401C" w:rsidRDefault="004A401C" w14:paraId="7544642E" w14:textId="77777777">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rsidRPr="00D82BED" w:rsidR="004A401C" w:rsidP="004A401C" w:rsidRDefault="004A401C" w14:paraId="5BC44187" w14:textId="0C721DF9">
      <w:pPr>
        <w:pStyle w:val="ListParagraph"/>
        <w:numPr>
          <w:ilvl w:val="0"/>
          <w:numId w:val="58"/>
        </w:numPr>
        <w:spacing w:line="360" w:lineRule="auto"/>
        <w:rPr>
          <w:szCs w:val="24"/>
        </w:rPr>
      </w:pPr>
      <w:commentRangeStart w:id="314"/>
      <w:commentRangeStart w:id="315"/>
      <w:r w:rsidRPr="00D82BED">
        <w:rPr>
          <w:rFonts w:asciiTheme="minorHAnsi" w:hAnsiTheme="minorHAnsi" w:cstheme="minorHAnsi"/>
          <w:szCs w:val="24"/>
        </w:rPr>
        <w:t>This will be child WI queue and will be created for I</w:t>
      </w:r>
      <w:r>
        <w:rPr>
          <w:rFonts w:asciiTheme="minorHAnsi" w:hAnsiTheme="minorHAnsi" w:cstheme="minorHAnsi"/>
          <w:szCs w:val="24"/>
        </w:rPr>
        <w:t>nvestment</w:t>
      </w:r>
      <w:r w:rsidRPr="00D82BED">
        <w:rPr>
          <w:rFonts w:asciiTheme="minorHAnsi" w:hAnsiTheme="minorHAnsi" w:cstheme="minorHAnsi"/>
          <w:szCs w:val="24"/>
        </w:rPr>
        <w:t xml:space="preserve"> Products only for the following request types</w:t>
      </w:r>
      <w:commentRangeEnd w:id="314"/>
      <w:r w:rsidR="00A81E27">
        <w:rPr>
          <w:rStyle w:val="CommentReference"/>
        </w:rPr>
        <w:commentReference w:id="314"/>
      </w:r>
      <w:commentRangeEnd w:id="315"/>
      <w:r w:rsidR="00253B71">
        <w:rPr>
          <w:rStyle w:val="CommentReference"/>
        </w:rPr>
        <w:commentReference w:id="315"/>
      </w:r>
      <w:r w:rsidRPr="00D82BED">
        <w:rPr>
          <w:rFonts w:asciiTheme="minorHAnsi" w:hAnsiTheme="minorHAnsi" w:cstheme="minorHAnsi"/>
          <w:szCs w:val="24"/>
        </w:rPr>
        <w:t>:</w:t>
      </w:r>
    </w:p>
    <w:p w:rsidRPr="00D82BED" w:rsidR="004A401C" w:rsidP="004A401C" w:rsidRDefault="004A401C" w14:paraId="1312CBF6" w14:textId="5BA6A7CF">
      <w:pPr>
        <w:pStyle w:val="ListParagraph"/>
        <w:numPr>
          <w:ilvl w:val="1"/>
          <w:numId w:val="58"/>
        </w:numPr>
        <w:spacing w:line="360" w:lineRule="auto"/>
        <w:rPr>
          <w:szCs w:val="24"/>
        </w:rPr>
      </w:pPr>
      <w:r w:rsidRPr="001D3014">
        <w:rPr>
          <w:rFonts w:asciiTheme="minorHAnsi" w:hAnsiTheme="minorHAnsi" w:cstheme="minorHAnsi"/>
          <w:b/>
          <w:bCs/>
          <w:szCs w:val="24"/>
        </w:rPr>
        <w:t>Transfer:</w:t>
      </w:r>
      <w:r w:rsidRPr="00D82BED">
        <w:rPr>
          <w:rFonts w:asciiTheme="minorHAnsi" w:hAnsiTheme="minorHAnsi" w:cstheme="minorHAnsi"/>
          <w:szCs w:val="24"/>
        </w:rPr>
        <w:t xml:space="preserve"> This Child WI will get created from the ‘Initiation Checker’ queue on the decision ‘Approve’ if any I</w:t>
      </w:r>
      <w:r w:rsidR="007341D0">
        <w:rPr>
          <w:rFonts w:asciiTheme="minorHAnsi" w:hAnsiTheme="minorHAnsi" w:cstheme="minorHAnsi"/>
          <w:szCs w:val="24"/>
        </w:rPr>
        <w:t xml:space="preserve">nvestment </w:t>
      </w:r>
      <w:r w:rsidRPr="00D82BED">
        <w:rPr>
          <w:rFonts w:asciiTheme="minorHAnsi" w:hAnsiTheme="minorHAnsi" w:cstheme="minorHAnsi"/>
          <w:szCs w:val="24"/>
        </w:rPr>
        <w:t xml:space="preserve">Product was selected by the user. </w:t>
      </w:r>
    </w:p>
    <w:p w:rsidRPr="00253B71" w:rsidR="004A401C" w:rsidP="004A401C" w:rsidRDefault="004A401C" w14:paraId="53274FC4" w14:textId="1F8E5889">
      <w:pPr>
        <w:pStyle w:val="ListParagraph"/>
        <w:numPr>
          <w:ilvl w:val="1"/>
          <w:numId w:val="58"/>
        </w:numPr>
        <w:spacing w:line="360" w:lineRule="auto"/>
        <w:rPr>
          <w:szCs w:val="24"/>
        </w:rPr>
      </w:pPr>
      <w:r w:rsidRPr="001D3014">
        <w:rPr>
          <w:rFonts w:asciiTheme="minorHAnsi" w:hAnsiTheme="minorHAnsi" w:cstheme="minorHAnsi"/>
          <w:b/>
          <w:bCs/>
          <w:szCs w:val="24"/>
        </w:rPr>
        <w:t>Deceased – Transfer</w:t>
      </w:r>
      <w:r w:rsidRPr="00D82BED">
        <w:rPr>
          <w:rFonts w:asciiTheme="minorHAnsi" w:hAnsiTheme="minorHAnsi" w:cstheme="minorHAnsi"/>
          <w:szCs w:val="24"/>
        </w:rPr>
        <w:t>: This Child WI will get created from the ‘Initiation Checker’ queue on the decision ‘Approve’ if any I</w:t>
      </w:r>
      <w:r w:rsidR="007341D0">
        <w:rPr>
          <w:rFonts w:asciiTheme="minorHAnsi" w:hAnsiTheme="minorHAnsi" w:cstheme="minorHAnsi"/>
          <w:szCs w:val="24"/>
        </w:rPr>
        <w:t>nvestment</w:t>
      </w:r>
      <w:r w:rsidRPr="00D82BED">
        <w:rPr>
          <w:rFonts w:asciiTheme="minorHAnsi" w:hAnsiTheme="minorHAnsi" w:cstheme="minorHAnsi"/>
          <w:szCs w:val="24"/>
        </w:rPr>
        <w:t xml:space="preserve"> Product was selected by the user. </w:t>
      </w:r>
    </w:p>
    <w:p w:rsidRPr="00D82BED" w:rsidR="00253B71" w:rsidP="004A401C" w:rsidRDefault="00253B71" w14:paraId="70F33DB8" w14:textId="1DB8670B">
      <w:pPr>
        <w:pStyle w:val="ListParagraph"/>
        <w:numPr>
          <w:ilvl w:val="1"/>
          <w:numId w:val="58"/>
        </w:numPr>
        <w:spacing w:line="360" w:lineRule="auto"/>
        <w:rPr>
          <w:szCs w:val="24"/>
        </w:rPr>
      </w:pPr>
      <w:r>
        <w:rPr>
          <w:rFonts w:asciiTheme="minorHAnsi" w:hAnsiTheme="minorHAnsi" w:cstheme="minorHAnsi"/>
          <w:b/>
          <w:bCs/>
          <w:szCs w:val="24"/>
        </w:rPr>
        <w:t xml:space="preserve">Hold </w:t>
      </w:r>
      <w:r w:rsidRPr="00253B71">
        <w:rPr>
          <w:szCs w:val="24"/>
        </w:rPr>
        <w:t>-</w:t>
      </w:r>
      <w:r>
        <w:rPr>
          <w:szCs w:val="24"/>
        </w:rPr>
        <w:t xml:space="preserve"> </w:t>
      </w:r>
      <w:r w:rsidRPr="00D82BED">
        <w:rPr>
          <w:rFonts w:asciiTheme="minorHAnsi" w:hAnsiTheme="minorHAnsi" w:cstheme="minorHAnsi"/>
          <w:szCs w:val="24"/>
        </w:rPr>
        <w:t>This Child WI will get created from the ‘Initiation Checker’ queue on the decision ‘Approve’ if any I</w:t>
      </w:r>
      <w:r>
        <w:rPr>
          <w:rFonts w:asciiTheme="minorHAnsi" w:hAnsiTheme="minorHAnsi" w:cstheme="minorHAnsi"/>
          <w:szCs w:val="24"/>
        </w:rPr>
        <w:t xml:space="preserve">nvestment </w:t>
      </w:r>
      <w:r w:rsidRPr="00D82BED">
        <w:rPr>
          <w:rFonts w:asciiTheme="minorHAnsi" w:hAnsiTheme="minorHAnsi" w:cstheme="minorHAnsi"/>
          <w:szCs w:val="24"/>
        </w:rPr>
        <w:t>Product was selected by the user.</w:t>
      </w:r>
    </w:p>
    <w:p w:rsidRPr="00D82BED" w:rsidR="004A401C" w:rsidP="004A401C" w:rsidRDefault="004A401C" w14:paraId="262C0346" w14:textId="77777777">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the function as per the request type outside iBPS. </w:t>
      </w:r>
    </w:p>
    <w:p w:rsidRPr="00D82BED" w:rsidR="004A401C" w:rsidP="004A401C" w:rsidRDefault="004A401C" w14:paraId="01864B95" w14:textId="5F2FB7ED">
      <w:pPr>
        <w:pStyle w:val="ListParagraph"/>
        <w:numPr>
          <w:ilvl w:val="0"/>
          <w:numId w:val="58"/>
        </w:numPr>
        <w:spacing w:line="360" w:lineRule="auto"/>
        <w:rPr>
          <w:szCs w:val="24"/>
        </w:rPr>
      </w:pPr>
      <w:r w:rsidRPr="00D82BED">
        <w:rPr>
          <w:rFonts w:asciiTheme="minorHAnsi" w:hAnsiTheme="minorHAnsi" w:cstheme="minorHAnsi"/>
          <w:szCs w:val="24"/>
        </w:rPr>
        <w:t xml:space="preserve">The user will take a decision as </w:t>
      </w:r>
      <w:r w:rsidRPr="001D3014">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rsidRPr="00193C4C" w:rsidR="004A401C" w:rsidP="00193C4C" w:rsidRDefault="004A401C" w14:paraId="74EB8EAC" w14:textId="4C4CEBA1">
      <w:pPr>
        <w:pStyle w:val="ListParagraph"/>
        <w:numPr>
          <w:ilvl w:val="0"/>
          <w:numId w:val="58"/>
        </w:numPr>
        <w:spacing w:line="360" w:lineRule="auto"/>
        <w:rPr>
          <w:szCs w:val="24"/>
        </w:rPr>
      </w:pPr>
      <w:r w:rsidRPr="00D82BED">
        <w:rPr>
          <w:rFonts w:asciiTheme="minorHAnsi" w:hAnsiTheme="minorHAnsi" w:cstheme="minorHAnsi"/>
          <w:szCs w:val="24"/>
        </w:rPr>
        <w:t>The WI will move to ‘</w:t>
      </w:r>
      <w:r w:rsidRPr="001D3014" w:rsidR="007341D0">
        <w:rPr>
          <w:rFonts w:asciiTheme="minorHAnsi" w:hAnsiTheme="minorHAnsi" w:cstheme="minorHAnsi"/>
          <w:b/>
          <w:bCs/>
          <w:szCs w:val="24"/>
        </w:rPr>
        <w:t>Inv OP</w:t>
      </w:r>
      <w:r w:rsidRPr="001D3014">
        <w:rPr>
          <w:rFonts w:asciiTheme="minorHAnsi" w:hAnsiTheme="minorHAnsi" w:cstheme="minorHAnsi"/>
          <w:b/>
          <w:bCs/>
          <w:szCs w:val="24"/>
        </w:rPr>
        <w:t>S Checker’</w:t>
      </w:r>
      <w:r w:rsidRPr="00D82BED">
        <w:rPr>
          <w:rFonts w:asciiTheme="minorHAnsi" w:hAnsiTheme="minorHAnsi" w:cstheme="minorHAnsi"/>
          <w:szCs w:val="24"/>
        </w:rPr>
        <w:t xml:space="preserve"> queue. </w:t>
      </w:r>
    </w:p>
    <w:p w:rsidRPr="00D82BED" w:rsidR="004A401C" w:rsidP="004A401C" w:rsidRDefault="004A401C" w14:paraId="0BCD4892" w14:textId="77777777">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Pr="00D82BED" w:rsidR="004A401C" w:rsidTr="00ED78C1" w14:paraId="16890B6F" w14:textId="77777777">
        <w:tc>
          <w:tcPr>
            <w:tcW w:w="2695" w:type="dxa"/>
          </w:tcPr>
          <w:p w:rsidRPr="00D82BED" w:rsidR="004A401C" w:rsidP="00ED78C1" w:rsidRDefault="004A401C" w14:paraId="5D65D072" w14:textId="77777777">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rsidRPr="00D82BED" w:rsidR="004A401C" w:rsidP="00ED78C1" w:rsidRDefault="004A401C" w14:paraId="25FA833A" w14:textId="77777777">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Pr="00D82BED" w:rsidR="004A401C" w:rsidTr="00ED78C1" w14:paraId="6AF5F052" w14:textId="77777777">
        <w:tc>
          <w:tcPr>
            <w:tcW w:w="2695" w:type="dxa"/>
          </w:tcPr>
          <w:p w:rsidRPr="00D82BED" w:rsidR="004A401C" w:rsidP="00ED78C1" w:rsidRDefault="004A401C" w14:paraId="2288601E" w14:textId="77777777">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rsidRPr="00D82BED" w:rsidR="004A401C" w:rsidP="00ED78C1" w:rsidRDefault="007341D0" w14:paraId="64DC1A9D" w14:textId="3DF86DB3">
            <w:pPr>
              <w:spacing w:line="360" w:lineRule="auto"/>
              <w:rPr>
                <w:rFonts w:asciiTheme="minorHAnsi" w:hAnsiTheme="minorHAnsi" w:cstheme="minorHAnsi"/>
                <w:szCs w:val="24"/>
              </w:rPr>
            </w:pPr>
            <w:r>
              <w:rPr>
                <w:rFonts w:asciiTheme="minorHAnsi" w:hAnsiTheme="minorHAnsi" w:cstheme="minorHAnsi"/>
                <w:szCs w:val="24"/>
              </w:rPr>
              <w:t>I</w:t>
            </w:r>
            <w:r w:rsidR="0019034F">
              <w:rPr>
                <w:rFonts w:asciiTheme="minorHAnsi" w:hAnsiTheme="minorHAnsi" w:cstheme="minorHAnsi"/>
                <w:szCs w:val="24"/>
              </w:rPr>
              <w:t>NV</w:t>
            </w:r>
            <w:r>
              <w:rPr>
                <w:rFonts w:asciiTheme="minorHAnsi" w:hAnsiTheme="minorHAnsi" w:cstheme="minorHAnsi"/>
                <w:szCs w:val="24"/>
              </w:rPr>
              <w:t xml:space="preserve"> </w:t>
            </w:r>
            <w:r w:rsidRPr="00D82BED" w:rsidR="004A401C">
              <w:rPr>
                <w:rFonts w:asciiTheme="minorHAnsi" w:hAnsiTheme="minorHAnsi" w:cstheme="minorHAnsi"/>
                <w:szCs w:val="24"/>
              </w:rPr>
              <w:t xml:space="preserve">OPS Checker </w:t>
            </w:r>
          </w:p>
        </w:tc>
      </w:tr>
    </w:tbl>
    <w:p w:rsidR="004A401C" w:rsidP="004A401C" w:rsidRDefault="004A401C" w14:paraId="78115A38" w14:textId="77777777">
      <w:pPr>
        <w:spacing w:line="360" w:lineRule="auto"/>
      </w:pPr>
    </w:p>
    <w:p w:rsidR="004A401C" w:rsidP="007C1709" w:rsidRDefault="004A401C" w14:paraId="4CBF0DDB" w14:textId="77777777">
      <w:pPr>
        <w:pStyle w:val="Heading3"/>
      </w:pPr>
      <w:bookmarkStart w:name="_Toc166061973" w:id="316"/>
      <w:r>
        <w:t>Access Details</w:t>
      </w:r>
      <w:bookmarkEnd w:id="316"/>
      <w:r>
        <w:t xml:space="preserve"> </w:t>
      </w:r>
    </w:p>
    <w:p w:rsidRPr="00DB2061" w:rsidR="004A401C" w:rsidP="004A401C" w:rsidRDefault="004A401C" w14:paraId="5883599B"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4A401C" w:rsidTr="00ED78C1" w14:paraId="6452C464" w14:textId="77777777">
        <w:tc>
          <w:tcPr>
            <w:tcW w:w="3539" w:type="dxa"/>
          </w:tcPr>
          <w:p w:rsidRPr="00D82BED" w:rsidR="004A401C" w:rsidP="00ED78C1" w:rsidRDefault="004A401C" w14:paraId="4211815A"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4A401C" w:rsidP="00ED78C1" w:rsidRDefault="004A401C" w14:paraId="349C1EB5" w14:textId="0258E545">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1D3014">
              <w:rPr>
                <w:rFonts w:ascii="Calibri" w:hAnsi="Calibri" w:eastAsia="Calibri" w:cs="Arial"/>
                <w:szCs w:val="24"/>
              </w:rPr>
              <w:t>Investment Operation</w:t>
            </w:r>
            <w:r w:rsidRPr="00D82BED">
              <w:rPr>
                <w:rFonts w:ascii="Calibri" w:hAnsi="Calibri" w:eastAsia="Calibri" w:cs="Arial"/>
                <w:szCs w:val="24"/>
              </w:rPr>
              <w:t xml:space="preserve"> user.</w:t>
            </w:r>
          </w:p>
        </w:tc>
      </w:tr>
      <w:tr w:rsidRPr="00D82BED" w:rsidR="004A401C" w:rsidTr="00ED78C1" w14:paraId="478C9FF7" w14:textId="77777777">
        <w:tc>
          <w:tcPr>
            <w:tcW w:w="3539" w:type="dxa"/>
          </w:tcPr>
          <w:p w:rsidRPr="00D82BED" w:rsidR="004A401C" w:rsidP="00ED78C1" w:rsidRDefault="004A401C" w14:paraId="56452AD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4A401C" w:rsidP="00ED78C1" w:rsidRDefault="004A401C" w14:paraId="36892CE8"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4A401C" w:rsidTr="00ED78C1" w14:paraId="1121E619" w14:textId="77777777">
        <w:tc>
          <w:tcPr>
            <w:tcW w:w="3539" w:type="dxa"/>
          </w:tcPr>
          <w:p w:rsidRPr="00D82BED" w:rsidR="004A401C" w:rsidP="00ED78C1" w:rsidRDefault="004A401C" w14:paraId="78E19ED8"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4A401C" w:rsidP="00ED78C1" w:rsidRDefault="004A401C" w14:paraId="0297B5B1"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4A401C" w:rsidTr="00ED78C1" w14:paraId="32F399D2" w14:textId="77777777">
        <w:tc>
          <w:tcPr>
            <w:tcW w:w="3539" w:type="dxa"/>
          </w:tcPr>
          <w:p w:rsidRPr="00D82BED" w:rsidR="004A401C" w:rsidP="00ED78C1" w:rsidRDefault="004A401C" w14:paraId="5C8519A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4A401C" w:rsidP="00ED78C1" w:rsidRDefault="004A401C" w14:paraId="79364B4C"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4A401C" w:rsidTr="00ED78C1" w14:paraId="0012BB3A" w14:textId="77777777">
        <w:tc>
          <w:tcPr>
            <w:tcW w:w="3539" w:type="dxa"/>
          </w:tcPr>
          <w:p w:rsidRPr="00D82BED" w:rsidR="004A401C" w:rsidP="00ED78C1" w:rsidRDefault="004A401C" w14:paraId="4660E6D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4A401C" w:rsidP="00ED78C1" w:rsidRDefault="004A401C" w14:paraId="0E842F2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4A401C" w:rsidTr="00ED78C1" w14:paraId="06A32C92" w14:textId="77777777">
        <w:tc>
          <w:tcPr>
            <w:tcW w:w="3539" w:type="dxa"/>
            <w:tcBorders>
              <w:top w:val="single" w:color="auto" w:sz="4" w:space="0"/>
              <w:left w:val="single" w:color="auto" w:sz="4" w:space="0"/>
              <w:bottom w:val="single" w:color="auto" w:sz="4" w:space="0"/>
              <w:right w:val="single" w:color="auto" w:sz="4" w:space="0"/>
            </w:tcBorders>
          </w:tcPr>
          <w:p w:rsidRPr="00D82BED" w:rsidR="004A401C" w:rsidP="00ED78C1" w:rsidRDefault="004A401C" w14:paraId="69A5466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4A401C" w:rsidP="00ED78C1" w:rsidRDefault="004A401C" w14:paraId="048BEA2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4A401C" w:rsidP="007341D0" w:rsidRDefault="004A401C" w14:paraId="52AF935A" w14:textId="2DB27913"/>
    <w:p w:rsidR="007341D0" w:rsidP="007341D0" w:rsidRDefault="007341D0" w14:paraId="733144CE" w14:textId="1B577D26">
      <w:pPr>
        <w:pStyle w:val="Heading2"/>
      </w:pPr>
      <w:r>
        <w:t xml:space="preserve"> </w:t>
      </w:r>
      <w:bookmarkStart w:name="_Toc166061974" w:id="317"/>
      <w:commentRangeStart w:id="318"/>
      <w:commentRangeStart w:id="319"/>
      <w:r>
        <w:t xml:space="preserve">Inv </w:t>
      </w:r>
      <w:r w:rsidRPr="00253B71">
        <w:rPr>
          <w:strike/>
        </w:rPr>
        <w:t xml:space="preserve">IOPS </w:t>
      </w:r>
      <w:r w:rsidR="00253B71">
        <w:t xml:space="preserve">OPS </w:t>
      </w:r>
      <w:r>
        <w:t xml:space="preserve">Checker </w:t>
      </w:r>
      <w:commentRangeEnd w:id="318"/>
      <w:r w:rsidR="00A81E27">
        <w:rPr>
          <w:rStyle w:val="CommentReference"/>
          <w:b w:val="0"/>
        </w:rPr>
        <w:commentReference w:id="318"/>
      </w:r>
      <w:commentRangeEnd w:id="319"/>
      <w:r w:rsidR="00253B71">
        <w:rPr>
          <w:rStyle w:val="CommentReference"/>
          <w:b w:val="0"/>
        </w:rPr>
        <w:commentReference w:id="319"/>
      </w:r>
      <w:bookmarkEnd w:id="317"/>
    </w:p>
    <w:p w:rsidR="007341D0" w:rsidP="007C1709" w:rsidRDefault="007341D0" w14:paraId="322E3F01" w14:textId="15B955E0">
      <w:pPr>
        <w:pStyle w:val="Heading3"/>
      </w:pPr>
      <w:r>
        <w:t xml:space="preserve"> </w:t>
      </w:r>
      <w:bookmarkStart w:name="_Toc166061975" w:id="320"/>
      <w:r>
        <w:t>Description</w:t>
      </w:r>
      <w:bookmarkEnd w:id="320"/>
      <w:r>
        <w:t xml:space="preserve"> </w:t>
      </w:r>
    </w:p>
    <w:p w:rsidRPr="00D82BED" w:rsidR="007341D0" w:rsidP="007341D0" w:rsidRDefault="007341D0" w14:paraId="7FED7FB1" w14:textId="77777777">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rsidRPr="002A54EA" w:rsidR="007341D0" w:rsidP="007341D0" w:rsidRDefault="007341D0" w14:paraId="5548AF1F" w14:textId="0668D64D">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Pr>
          <w:rFonts w:asciiTheme="minorHAnsi" w:hAnsiTheme="minorHAnsi" w:cstheme="minorHAnsi"/>
          <w:szCs w:val="24"/>
        </w:rPr>
        <w:t>, when the ‘</w:t>
      </w:r>
      <w:r w:rsidRPr="001D3014">
        <w:rPr>
          <w:rFonts w:asciiTheme="minorHAnsi" w:hAnsiTheme="minorHAnsi" w:cstheme="minorHAnsi"/>
          <w:b/>
          <w:bCs/>
          <w:szCs w:val="24"/>
        </w:rPr>
        <w:t>Inv OPS Maker’</w:t>
      </w:r>
      <w:r>
        <w:rPr>
          <w:rFonts w:asciiTheme="minorHAnsi" w:hAnsiTheme="minorHAnsi" w:cstheme="minorHAnsi"/>
          <w:szCs w:val="24"/>
        </w:rPr>
        <w:t xml:space="preserve"> will take decision as ‘</w:t>
      </w:r>
      <w:r w:rsidRPr="001D3014">
        <w:rPr>
          <w:rFonts w:asciiTheme="minorHAnsi" w:hAnsiTheme="minorHAnsi" w:cstheme="minorHAnsi"/>
          <w:b/>
          <w:bCs/>
          <w:szCs w:val="24"/>
        </w:rPr>
        <w:t>Submit</w:t>
      </w:r>
      <w:r>
        <w:rPr>
          <w:rFonts w:asciiTheme="minorHAnsi" w:hAnsiTheme="minorHAnsi" w:cstheme="minorHAnsi"/>
          <w:szCs w:val="24"/>
        </w:rPr>
        <w:t xml:space="preserve">’. </w:t>
      </w:r>
    </w:p>
    <w:p w:rsidRPr="002A54EA" w:rsidR="007341D0" w:rsidP="007341D0" w:rsidRDefault="007341D0" w14:paraId="607321FC" w14:textId="7EF203FD">
      <w:pPr>
        <w:pStyle w:val="ListParagraph"/>
        <w:numPr>
          <w:ilvl w:val="0"/>
          <w:numId w:val="58"/>
        </w:numPr>
        <w:spacing w:line="360" w:lineRule="auto"/>
        <w:rPr>
          <w:szCs w:val="24"/>
        </w:rPr>
      </w:pPr>
      <w:r>
        <w:rPr>
          <w:rFonts w:asciiTheme="minorHAnsi" w:hAnsiTheme="minorHAnsi" w:cstheme="minorHAnsi"/>
          <w:szCs w:val="24"/>
        </w:rPr>
        <w:t>The user will review the request and remarks entered by the Inv OPS Maker.</w:t>
      </w:r>
    </w:p>
    <w:p w:rsidRPr="002A54EA" w:rsidR="007341D0" w:rsidP="007341D0" w:rsidRDefault="007341D0" w14:paraId="3BEBA5B3" w14:textId="77777777">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rsidRPr="002A54EA" w:rsidR="007341D0" w:rsidP="007341D0" w:rsidRDefault="007341D0" w14:paraId="5A40A61B" w14:textId="05EF0476">
      <w:pPr>
        <w:pStyle w:val="ListParagraph"/>
        <w:numPr>
          <w:ilvl w:val="1"/>
          <w:numId w:val="58"/>
        </w:numPr>
        <w:spacing w:line="360" w:lineRule="auto"/>
        <w:rPr>
          <w:szCs w:val="24"/>
        </w:rPr>
      </w:pPr>
      <w:r w:rsidRPr="001D3014">
        <w:rPr>
          <w:rFonts w:asciiTheme="minorHAnsi" w:hAnsiTheme="minorHAnsi" w:cstheme="minorHAnsi"/>
          <w:b/>
          <w:bCs/>
          <w:szCs w:val="24"/>
        </w:rPr>
        <w:t>Approve:</w:t>
      </w:r>
      <w:r>
        <w:rPr>
          <w:rFonts w:asciiTheme="minorHAnsi" w:hAnsiTheme="minorHAnsi" w:cstheme="minorHAnsi"/>
          <w:szCs w:val="24"/>
        </w:rPr>
        <w:t xml:space="preserve"> The user will take this decision if he wants to approve the request and the WI moves to ‘</w:t>
      </w:r>
      <w:r w:rsidR="0019034F">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19034F">
        <w:rPr>
          <w:rFonts w:asciiTheme="minorHAnsi" w:hAnsiTheme="minorHAnsi" w:cstheme="minorHAnsi"/>
          <w:szCs w:val="24"/>
        </w:rPr>
        <w:t>Hold’ queue</w:t>
      </w:r>
      <w:r>
        <w:rPr>
          <w:rFonts w:asciiTheme="minorHAnsi" w:hAnsiTheme="minorHAnsi" w:cstheme="minorHAnsi"/>
          <w:szCs w:val="24"/>
        </w:rPr>
        <w:t xml:space="preserve">. </w:t>
      </w:r>
    </w:p>
    <w:p w:rsidRPr="00E74D88" w:rsidR="007341D0" w:rsidP="007341D0" w:rsidRDefault="007341D0" w14:paraId="7D315117" w14:textId="646DC5F5">
      <w:pPr>
        <w:pStyle w:val="ListParagraph"/>
        <w:numPr>
          <w:ilvl w:val="1"/>
          <w:numId w:val="58"/>
        </w:numPr>
        <w:spacing w:line="360" w:lineRule="auto"/>
        <w:rPr>
          <w:szCs w:val="24"/>
        </w:rPr>
      </w:pPr>
      <w:r w:rsidRPr="001D3014">
        <w:rPr>
          <w:rFonts w:asciiTheme="minorHAnsi" w:hAnsiTheme="minorHAnsi" w:cstheme="minorHAnsi"/>
          <w:b/>
          <w:bCs/>
          <w:szCs w:val="24"/>
        </w:rPr>
        <w:t>Reject</w:t>
      </w:r>
      <w:r>
        <w:rPr>
          <w:rFonts w:asciiTheme="minorHAnsi" w:hAnsiTheme="minorHAnsi" w:cstheme="minorHAnsi"/>
          <w:szCs w:val="24"/>
        </w:rPr>
        <w:t>: The user will take this decision if he wants to reject the request and the WI moves to ‘</w:t>
      </w:r>
      <w:r w:rsidR="0019034F">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19034F">
        <w:rPr>
          <w:rFonts w:asciiTheme="minorHAnsi" w:hAnsiTheme="minorHAnsi" w:cstheme="minorHAnsi"/>
          <w:szCs w:val="24"/>
        </w:rPr>
        <w:t>Hold’ queue</w:t>
      </w:r>
      <w:r>
        <w:rPr>
          <w:rFonts w:asciiTheme="minorHAnsi" w:hAnsiTheme="minorHAnsi" w:cstheme="minorHAnsi"/>
          <w:szCs w:val="24"/>
        </w:rPr>
        <w:t>.</w:t>
      </w:r>
    </w:p>
    <w:p w:rsidRPr="001D3014" w:rsidR="00193C4C" w:rsidP="001D3014" w:rsidRDefault="007341D0" w14:paraId="1E9C4780" w14:textId="4998047E">
      <w:pPr>
        <w:pStyle w:val="ListParagraph"/>
        <w:numPr>
          <w:ilvl w:val="1"/>
          <w:numId w:val="58"/>
        </w:numPr>
        <w:spacing w:line="360" w:lineRule="auto"/>
        <w:rPr>
          <w:szCs w:val="24"/>
        </w:rPr>
      </w:pPr>
      <w:r w:rsidRPr="001D3014">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Inv IOPS Maker. </w:t>
      </w:r>
    </w:p>
    <w:tbl>
      <w:tblPr>
        <w:tblStyle w:val="TableGrid"/>
        <w:tblW w:w="0" w:type="auto"/>
        <w:tblInd w:w="1838" w:type="dxa"/>
        <w:tblLook w:val="04A0" w:firstRow="1" w:lastRow="0" w:firstColumn="1" w:lastColumn="0" w:noHBand="0" w:noVBand="1"/>
      </w:tblPr>
      <w:tblGrid>
        <w:gridCol w:w="2835"/>
        <w:gridCol w:w="2835"/>
      </w:tblGrid>
      <w:tr w:rsidRPr="00160CDB" w:rsidR="007341D0" w:rsidTr="00ED78C1" w14:paraId="4EF3B41E" w14:textId="77777777">
        <w:tc>
          <w:tcPr>
            <w:tcW w:w="2835" w:type="dxa"/>
          </w:tcPr>
          <w:p w:rsidRPr="00160CDB" w:rsidR="007341D0" w:rsidP="00ED78C1" w:rsidRDefault="007341D0" w14:paraId="2278ED67" w14:textId="77777777">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rsidRPr="00160CDB" w:rsidR="007341D0" w:rsidP="00ED78C1" w:rsidRDefault="007341D0" w14:paraId="14384D21" w14:textId="77777777">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Pr="00160CDB" w:rsidR="007341D0" w:rsidTr="00ED78C1" w14:paraId="1DF7D6AD" w14:textId="77777777">
        <w:tc>
          <w:tcPr>
            <w:tcW w:w="2835" w:type="dxa"/>
          </w:tcPr>
          <w:p w:rsidRPr="00160CDB" w:rsidR="007341D0" w:rsidP="00ED78C1" w:rsidRDefault="007341D0" w14:paraId="7651C786"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rsidRPr="00160CDB" w:rsidR="007341D0" w:rsidP="00ED78C1" w:rsidRDefault="0019034F" w14:paraId="3A605DB6" w14:textId="0ADEA783">
            <w:pPr>
              <w:spacing w:line="360" w:lineRule="auto"/>
              <w:rPr>
                <w:rFonts w:asciiTheme="minorHAnsi" w:hAnsiTheme="minorHAnsi" w:cstheme="minorHAnsi"/>
                <w:szCs w:val="24"/>
              </w:rPr>
            </w:pPr>
            <w:r>
              <w:rPr>
                <w:rFonts w:asciiTheme="minorHAnsi" w:hAnsiTheme="minorHAnsi" w:cstheme="minorHAnsi"/>
                <w:szCs w:val="24"/>
              </w:rPr>
              <w:t>Hold</w:t>
            </w:r>
            <w:r w:rsidRPr="00160CDB" w:rsidR="007341D0">
              <w:rPr>
                <w:rFonts w:asciiTheme="minorHAnsi" w:hAnsiTheme="minorHAnsi" w:cstheme="minorHAnsi"/>
                <w:szCs w:val="24"/>
              </w:rPr>
              <w:t xml:space="preserve"> </w:t>
            </w:r>
          </w:p>
        </w:tc>
      </w:tr>
      <w:tr w:rsidRPr="00160CDB" w:rsidR="007341D0" w:rsidTr="00ED78C1" w14:paraId="7336BEE8" w14:textId="77777777">
        <w:tc>
          <w:tcPr>
            <w:tcW w:w="2835" w:type="dxa"/>
          </w:tcPr>
          <w:p w:rsidRPr="00160CDB" w:rsidR="007341D0" w:rsidP="00ED78C1" w:rsidRDefault="007341D0" w14:paraId="47F3703B"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rsidRPr="00160CDB" w:rsidR="007341D0" w:rsidP="00ED78C1" w:rsidRDefault="0019034F" w14:paraId="612568EA" w14:textId="70818497">
            <w:pPr>
              <w:spacing w:line="360" w:lineRule="auto"/>
              <w:rPr>
                <w:rFonts w:asciiTheme="minorHAnsi" w:hAnsiTheme="minorHAnsi" w:cstheme="minorHAnsi"/>
                <w:szCs w:val="24"/>
              </w:rPr>
            </w:pPr>
            <w:r>
              <w:rPr>
                <w:rFonts w:asciiTheme="minorHAnsi" w:hAnsiTheme="minorHAnsi" w:cstheme="minorHAnsi"/>
                <w:szCs w:val="24"/>
              </w:rPr>
              <w:t>Hold</w:t>
            </w:r>
            <w:r w:rsidRPr="00160CDB" w:rsidR="007341D0">
              <w:rPr>
                <w:rFonts w:asciiTheme="minorHAnsi" w:hAnsiTheme="minorHAnsi" w:cstheme="minorHAnsi"/>
                <w:szCs w:val="24"/>
              </w:rPr>
              <w:t xml:space="preserve"> </w:t>
            </w:r>
          </w:p>
        </w:tc>
      </w:tr>
      <w:tr w:rsidRPr="00160CDB" w:rsidR="007341D0" w:rsidTr="00ED78C1" w14:paraId="79D4925A" w14:textId="77777777">
        <w:tc>
          <w:tcPr>
            <w:tcW w:w="2835" w:type="dxa"/>
          </w:tcPr>
          <w:p w:rsidRPr="00160CDB" w:rsidR="007341D0" w:rsidP="00ED78C1" w:rsidRDefault="007341D0" w14:paraId="1646CBAF"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rsidRPr="00160CDB" w:rsidR="007341D0" w:rsidP="00ED78C1" w:rsidRDefault="007341D0" w14:paraId="3500C6BA" w14:textId="258FEDB5">
            <w:pPr>
              <w:spacing w:line="360" w:lineRule="auto"/>
              <w:rPr>
                <w:rFonts w:asciiTheme="minorHAnsi" w:hAnsiTheme="minorHAnsi" w:cstheme="minorHAnsi"/>
                <w:szCs w:val="24"/>
              </w:rPr>
            </w:pPr>
            <w:r>
              <w:rPr>
                <w:rFonts w:asciiTheme="minorHAnsi" w:hAnsiTheme="minorHAnsi" w:cstheme="minorHAnsi"/>
                <w:szCs w:val="24"/>
              </w:rPr>
              <w:t>I</w:t>
            </w:r>
            <w:r w:rsidR="0019034F">
              <w:rPr>
                <w:rFonts w:asciiTheme="minorHAnsi" w:hAnsiTheme="minorHAnsi" w:cstheme="minorHAnsi"/>
                <w:szCs w:val="24"/>
              </w:rPr>
              <w:t>NV</w:t>
            </w:r>
            <w:r>
              <w:rPr>
                <w:rFonts w:asciiTheme="minorHAnsi" w:hAnsiTheme="minorHAnsi" w:cstheme="minorHAnsi"/>
                <w:szCs w:val="24"/>
              </w:rPr>
              <w:t xml:space="preserve"> </w:t>
            </w:r>
            <w:r w:rsidRPr="00160CDB">
              <w:rPr>
                <w:rFonts w:asciiTheme="minorHAnsi" w:hAnsiTheme="minorHAnsi" w:cstheme="minorHAnsi"/>
                <w:szCs w:val="24"/>
              </w:rPr>
              <w:t xml:space="preserve">OPS Maker </w:t>
            </w:r>
          </w:p>
        </w:tc>
      </w:tr>
    </w:tbl>
    <w:p w:rsidR="007341D0" w:rsidP="007341D0" w:rsidRDefault="007341D0" w14:paraId="6AFF7D28" w14:textId="77777777">
      <w:pPr>
        <w:spacing w:line="360" w:lineRule="auto"/>
        <w:rPr>
          <w:szCs w:val="24"/>
        </w:rPr>
      </w:pPr>
    </w:p>
    <w:p w:rsidR="007341D0" w:rsidP="007C1709" w:rsidRDefault="007341D0" w14:paraId="6671481D" w14:textId="77777777">
      <w:pPr>
        <w:pStyle w:val="Heading3"/>
      </w:pPr>
      <w:r>
        <w:t xml:space="preserve"> </w:t>
      </w:r>
      <w:bookmarkStart w:name="_Toc166061976" w:id="321"/>
      <w:r>
        <w:t>Access Details</w:t>
      </w:r>
      <w:bookmarkEnd w:id="321"/>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7341D0" w:rsidTr="00ED78C1" w14:paraId="3DDD5699" w14:textId="77777777">
        <w:tc>
          <w:tcPr>
            <w:tcW w:w="3539" w:type="dxa"/>
          </w:tcPr>
          <w:p w:rsidRPr="00D82BED" w:rsidR="007341D0" w:rsidP="00ED78C1" w:rsidRDefault="007341D0" w14:paraId="22E85F9F"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7341D0" w:rsidP="00ED78C1" w:rsidRDefault="007341D0" w14:paraId="47A91D7E" w14:textId="653BA1F9">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The queue will be accessed by</w:t>
            </w:r>
            <w:r w:rsidR="001D3014">
              <w:rPr>
                <w:rFonts w:ascii="Calibri" w:hAnsi="Calibri" w:eastAsia="Calibri" w:cs="Arial"/>
                <w:szCs w:val="24"/>
              </w:rPr>
              <w:t xml:space="preserve"> Investment Operation</w:t>
            </w:r>
            <w:r w:rsidRPr="00D82BED">
              <w:rPr>
                <w:rFonts w:ascii="Calibri" w:hAnsi="Calibri" w:eastAsia="Calibri" w:cs="Arial"/>
                <w:szCs w:val="24"/>
              </w:rPr>
              <w:t xml:space="preserve"> user.</w:t>
            </w:r>
          </w:p>
        </w:tc>
      </w:tr>
      <w:tr w:rsidRPr="00D82BED" w:rsidR="007341D0" w:rsidTr="00ED78C1" w14:paraId="6A0C6B67" w14:textId="77777777">
        <w:tc>
          <w:tcPr>
            <w:tcW w:w="3539" w:type="dxa"/>
          </w:tcPr>
          <w:p w:rsidRPr="00D82BED" w:rsidR="007341D0" w:rsidP="00ED78C1" w:rsidRDefault="007341D0" w14:paraId="6F4FEDA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7341D0" w:rsidP="00ED78C1" w:rsidRDefault="007341D0" w14:paraId="685D9AE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7341D0" w:rsidTr="00ED78C1" w14:paraId="267FC0ED" w14:textId="77777777">
        <w:tc>
          <w:tcPr>
            <w:tcW w:w="3539" w:type="dxa"/>
          </w:tcPr>
          <w:p w:rsidRPr="00D82BED" w:rsidR="007341D0" w:rsidP="00ED78C1" w:rsidRDefault="007341D0" w14:paraId="7981464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7341D0" w:rsidP="00ED78C1" w:rsidRDefault="007341D0" w14:paraId="6F72E9C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7341D0" w:rsidTr="00ED78C1" w14:paraId="2C1C39AF" w14:textId="77777777">
        <w:tc>
          <w:tcPr>
            <w:tcW w:w="3539" w:type="dxa"/>
          </w:tcPr>
          <w:p w:rsidRPr="00D82BED" w:rsidR="007341D0" w:rsidP="00ED78C1" w:rsidRDefault="007341D0" w14:paraId="0E19162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7341D0" w:rsidP="00ED78C1" w:rsidRDefault="007341D0" w14:paraId="73735F4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7341D0" w:rsidTr="00ED78C1" w14:paraId="2A7427D1" w14:textId="77777777">
        <w:tc>
          <w:tcPr>
            <w:tcW w:w="3539" w:type="dxa"/>
          </w:tcPr>
          <w:p w:rsidRPr="00D82BED" w:rsidR="007341D0" w:rsidP="00ED78C1" w:rsidRDefault="007341D0" w14:paraId="51DDBC4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7341D0" w:rsidP="00ED78C1" w:rsidRDefault="007341D0" w14:paraId="428CB121"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7341D0" w:rsidTr="00ED78C1" w14:paraId="5832004B" w14:textId="77777777">
        <w:tc>
          <w:tcPr>
            <w:tcW w:w="3539" w:type="dxa"/>
            <w:tcBorders>
              <w:top w:val="single" w:color="auto" w:sz="4" w:space="0"/>
              <w:left w:val="single" w:color="auto" w:sz="4" w:space="0"/>
              <w:bottom w:val="single" w:color="auto" w:sz="4" w:space="0"/>
              <w:right w:val="single" w:color="auto" w:sz="4" w:space="0"/>
            </w:tcBorders>
          </w:tcPr>
          <w:p w:rsidRPr="00D82BED" w:rsidR="007341D0" w:rsidP="00ED78C1" w:rsidRDefault="007341D0" w14:paraId="452834D3"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7341D0" w:rsidP="00ED78C1" w:rsidRDefault="007341D0" w14:paraId="327F497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C736D1" w:rsidP="007341D0" w:rsidRDefault="00C736D1" w14:paraId="78D02341" w14:textId="77777777"/>
    <w:p w:rsidR="007341D0" w:rsidP="007341D0" w:rsidRDefault="007341D0" w14:paraId="52E26F4F" w14:textId="26AB6959">
      <w:pPr>
        <w:pStyle w:val="Heading2"/>
      </w:pPr>
      <w:bookmarkStart w:name="_Toc166061977" w:id="322"/>
      <w:r>
        <w:t>Cards Maker</w:t>
      </w:r>
      <w:bookmarkEnd w:id="322"/>
      <w:r>
        <w:t xml:space="preserve"> </w:t>
      </w:r>
    </w:p>
    <w:p w:rsidR="007341D0" w:rsidP="007C1709" w:rsidRDefault="007341D0" w14:paraId="135352E1" w14:textId="461D9671">
      <w:pPr>
        <w:pStyle w:val="Heading3"/>
      </w:pPr>
      <w:bookmarkStart w:name="_Toc166061978" w:id="323"/>
      <w:r>
        <w:t>Description</w:t>
      </w:r>
      <w:bookmarkEnd w:id="323"/>
      <w:r>
        <w:t xml:space="preserve"> </w:t>
      </w:r>
    </w:p>
    <w:p w:rsidRPr="00D82BED" w:rsidR="007341D0" w:rsidP="007341D0" w:rsidRDefault="007341D0" w14:paraId="56A1CB57" w14:textId="77777777">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rsidRPr="00D82BED" w:rsidR="007341D0" w:rsidP="007341D0" w:rsidRDefault="007341D0" w14:paraId="1802BA93" w14:textId="7D39E74A">
      <w:pPr>
        <w:pStyle w:val="ListParagraph"/>
        <w:numPr>
          <w:ilvl w:val="0"/>
          <w:numId w:val="58"/>
        </w:numPr>
        <w:spacing w:line="360" w:lineRule="auto"/>
        <w:rPr>
          <w:szCs w:val="24"/>
        </w:rPr>
      </w:pPr>
      <w:r w:rsidRPr="00D82BED">
        <w:rPr>
          <w:rFonts w:asciiTheme="minorHAnsi" w:hAnsiTheme="minorHAnsi" w:cstheme="minorHAnsi"/>
          <w:szCs w:val="24"/>
        </w:rPr>
        <w:t xml:space="preserve">This will be child WI queue and will be created for </w:t>
      </w:r>
      <w:r>
        <w:rPr>
          <w:rFonts w:asciiTheme="minorHAnsi" w:hAnsiTheme="minorHAnsi" w:cstheme="minorHAnsi"/>
          <w:szCs w:val="24"/>
        </w:rPr>
        <w:t>Cards</w:t>
      </w:r>
      <w:r w:rsidRPr="00D82BED">
        <w:rPr>
          <w:rFonts w:asciiTheme="minorHAnsi" w:hAnsiTheme="minorHAnsi" w:cstheme="minorHAnsi"/>
          <w:szCs w:val="24"/>
        </w:rPr>
        <w:t xml:space="preserve"> Products only for the following request types:</w:t>
      </w:r>
    </w:p>
    <w:p w:rsidRPr="00DA588A" w:rsidR="007341D0" w:rsidP="007341D0" w:rsidRDefault="007341D0" w14:paraId="3BBC5772" w14:textId="55514AFC">
      <w:pPr>
        <w:pStyle w:val="ListParagraph"/>
        <w:numPr>
          <w:ilvl w:val="1"/>
          <w:numId w:val="58"/>
        </w:numPr>
        <w:spacing w:line="360" w:lineRule="auto"/>
        <w:rPr>
          <w:strike/>
          <w:szCs w:val="24"/>
        </w:rPr>
      </w:pPr>
      <w:commentRangeStart w:id="324"/>
      <w:commentRangeStart w:id="325"/>
      <w:r w:rsidRPr="00DA588A">
        <w:rPr>
          <w:rFonts w:asciiTheme="minorHAnsi" w:hAnsiTheme="minorHAnsi" w:cstheme="minorHAnsi"/>
          <w:b/>
          <w:bCs/>
          <w:strike/>
          <w:szCs w:val="24"/>
        </w:rPr>
        <w:t>Transfer:</w:t>
      </w:r>
      <w:r w:rsidRPr="00DA588A">
        <w:rPr>
          <w:rFonts w:asciiTheme="minorHAnsi" w:hAnsiTheme="minorHAnsi" w:cstheme="minorHAnsi"/>
          <w:strike/>
          <w:szCs w:val="24"/>
        </w:rPr>
        <w:t xml:space="preserve"> This Child WI will get created from the ‘Initiation Checker’ queue on the decision ‘Approve’ if any Cards Product was selected by the user. </w:t>
      </w:r>
      <w:commentRangeEnd w:id="324"/>
      <w:r w:rsidRPr="00DA588A" w:rsidR="0096457E">
        <w:rPr>
          <w:rStyle w:val="CommentReference"/>
          <w:strike/>
        </w:rPr>
        <w:commentReference w:id="324"/>
      </w:r>
      <w:commentRangeEnd w:id="325"/>
      <w:r w:rsidR="00480469">
        <w:rPr>
          <w:rStyle w:val="CommentReference"/>
        </w:rPr>
        <w:commentReference w:id="325"/>
      </w:r>
    </w:p>
    <w:p w:rsidRPr="00D82BED" w:rsidR="007341D0" w:rsidP="007341D0" w:rsidRDefault="007341D0" w14:paraId="4373732D" w14:textId="0D48E0D1">
      <w:pPr>
        <w:pStyle w:val="ListParagraph"/>
        <w:numPr>
          <w:ilvl w:val="1"/>
          <w:numId w:val="58"/>
        </w:numPr>
        <w:spacing w:line="360" w:lineRule="auto"/>
        <w:rPr>
          <w:szCs w:val="24"/>
        </w:rPr>
      </w:pPr>
      <w:r w:rsidRPr="001D3014">
        <w:rPr>
          <w:rFonts w:asciiTheme="minorHAnsi" w:hAnsiTheme="minorHAnsi" w:cstheme="minorHAnsi"/>
          <w:b/>
          <w:bCs/>
          <w:szCs w:val="24"/>
        </w:rPr>
        <w:t>Deceased – Transfer:</w:t>
      </w:r>
      <w:r w:rsidRPr="00D82BED">
        <w:rPr>
          <w:rFonts w:asciiTheme="minorHAnsi" w:hAnsiTheme="minorHAnsi" w:cstheme="minorHAnsi"/>
          <w:szCs w:val="24"/>
        </w:rPr>
        <w:t xml:space="preserve"> This Child WI will get created from the ‘Initiation Checker’ queue on the decision ‘Approve’ if any </w:t>
      </w:r>
      <w:r>
        <w:rPr>
          <w:rFonts w:asciiTheme="minorHAnsi" w:hAnsiTheme="minorHAnsi" w:cstheme="minorHAnsi"/>
          <w:szCs w:val="24"/>
        </w:rPr>
        <w:t>Cards</w:t>
      </w:r>
      <w:r w:rsidRPr="00D82BED">
        <w:rPr>
          <w:rFonts w:asciiTheme="minorHAnsi" w:hAnsiTheme="minorHAnsi" w:cstheme="minorHAnsi"/>
          <w:szCs w:val="24"/>
        </w:rPr>
        <w:t xml:space="preserve"> Product was selected by the user. </w:t>
      </w:r>
    </w:p>
    <w:p w:rsidRPr="00D82BED" w:rsidR="007341D0" w:rsidP="007341D0" w:rsidRDefault="007341D0" w14:paraId="3F16591E" w14:textId="77777777">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the function as per the request type outside iBPS. </w:t>
      </w:r>
    </w:p>
    <w:p w:rsidRPr="00D82BED" w:rsidR="007341D0" w:rsidP="007341D0" w:rsidRDefault="007341D0" w14:paraId="5765B095" w14:textId="77777777">
      <w:pPr>
        <w:pStyle w:val="ListParagraph"/>
        <w:numPr>
          <w:ilvl w:val="0"/>
          <w:numId w:val="58"/>
        </w:numPr>
        <w:spacing w:line="360" w:lineRule="auto"/>
        <w:rPr>
          <w:szCs w:val="24"/>
        </w:rPr>
      </w:pPr>
      <w:r w:rsidRPr="00D82BED">
        <w:rPr>
          <w:rFonts w:asciiTheme="minorHAnsi" w:hAnsiTheme="minorHAnsi" w:cstheme="minorHAnsi"/>
          <w:szCs w:val="24"/>
        </w:rPr>
        <w:t>The user will take a decision as ‘</w:t>
      </w:r>
      <w:r w:rsidRPr="001D3014">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rsidRPr="007C69CB" w:rsidR="007341D0" w:rsidP="007C69CB" w:rsidRDefault="007341D0" w14:paraId="3565371D" w14:textId="173C94A7">
      <w:pPr>
        <w:pStyle w:val="ListParagraph"/>
        <w:numPr>
          <w:ilvl w:val="0"/>
          <w:numId w:val="58"/>
        </w:numPr>
        <w:spacing w:line="360" w:lineRule="auto"/>
        <w:rPr>
          <w:szCs w:val="24"/>
        </w:rPr>
      </w:pPr>
      <w:r w:rsidRPr="00D82BED">
        <w:rPr>
          <w:rFonts w:asciiTheme="minorHAnsi" w:hAnsiTheme="minorHAnsi" w:cstheme="minorHAnsi"/>
          <w:szCs w:val="24"/>
        </w:rPr>
        <w:t>The WI will move to ‘</w:t>
      </w:r>
      <w:r w:rsidRPr="001D3014">
        <w:rPr>
          <w:rFonts w:asciiTheme="minorHAnsi" w:hAnsiTheme="minorHAnsi" w:cstheme="minorHAnsi"/>
          <w:b/>
          <w:bCs/>
          <w:szCs w:val="24"/>
        </w:rPr>
        <w:t>Cards Checker’</w:t>
      </w:r>
      <w:r w:rsidRPr="00D82BED">
        <w:rPr>
          <w:rFonts w:asciiTheme="minorHAnsi" w:hAnsiTheme="minorHAnsi" w:cstheme="minorHAnsi"/>
          <w:szCs w:val="24"/>
        </w:rPr>
        <w:t xml:space="preserve"> queue. </w:t>
      </w:r>
    </w:p>
    <w:p w:rsidRPr="00D82BED" w:rsidR="007341D0" w:rsidP="007341D0" w:rsidRDefault="007341D0" w14:paraId="07003013" w14:textId="77777777">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Pr="00D82BED" w:rsidR="007341D0" w:rsidTr="00ED78C1" w14:paraId="797C65C6" w14:textId="77777777">
        <w:tc>
          <w:tcPr>
            <w:tcW w:w="2695" w:type="dxa"/>
          </w:tcPr>
          <w:p w:rsidRPr="00D82BED" w:rsidR="007341D0" w:rsidP="00ED78C1" w:rsidRDefault="007341D0" w14:paraId="2D4108E4" w14:textId="77777777">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rsidRPr="00D82BED" w:rsidR="007341D0" w:rsidP="00ED78C1" w:rsidRDefault="007341D0" w14:paraId="32FEF150" w14:textId="77777777">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Pr="00D82BED" w:rsidR="007341D0" w:rsidTr="00ED78C1" w14:paraId="61835C0D" w14:textId="77777777">
        <w:tc>
          <w:tcPr>
            <w:tcW w:w="2695" w:type="dxa"/>
          </w:tcPr>
          <w:p w:rsidRPr="00D82BED" w:rsidR="007341D0" w:rsidP="00ED78C1" w:rsidRDefault="007341D0" w14:paraId="3459435C" w14:textId="77777777">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rsidRPr="00D82BED" w:rsidR="007341D0" w:rsidP="00ED78C1" w:rsidRDefault="007341D0" w14:paraId="5F79DF96" w14:textId="26EF0899">
            <w:pPr>
              <w:spacing w:line="360" w:lineRule="auto"/>
              <w:rPr>
                <w:rFonts w:asciiTheme="minorHAnsi" w:hAnsiTheme="minorHAnsi" w:cstheme="minorHAnsi"/>
                <w:szCs w:val="24"/>
              </w:rPr>
            </w:pPr>
            <w:r>
              <w:rPr>
                <w:rFonts w:asciiTheme="minorHAnsi" w:hAnsiTheme="minorHAnsi" w:cstheme="minorHAnsi"/>
                <w:szCs w:val="24"/>
              </w:rPr>
              <w:t xml:space="preserve">Cards </w:t>
            </w:r>
            <w:r w:rsidRPr="00D82BED">
              <w:rPr>
                <w:rFonts w:asciiTheme="minorHAnsi" w:hAnsiTheme="minorHAnsi" w:cstheme="minorHAnsi"/>
                <w:szCs w:val="24"/>
              </w:rPr>
              <w:t xml:space="preserve">Checker </w:t>
            </w:r>
          </w:p>
        </w:tc>
      </w:tr>
    </w:tbl>
    <w:p w:rsidR="007341D0" w:rsidP="007341D0" w:rsidRDefault="007341D0" w14:paraId="076F4168" w14:textId="77777777">
      <w:pPr>
        <w:spacing w:line="360" w:lineRule="auto"/>
      </w:pPr>
    </w:p>
    <w:p w:rsidR="007341D0" w:rsidP="007C1709" w:rsidRDefault="007341D0" w14:paraId="522CEEB9" w14:textId="77777777">
      <w:pPr>
        <w:pStyle w:val="Heading3"/>
      </w:pPr>
      <w:bookmarkStart w:name="_Toc166061979" w:id="326"/>
      <w:r>
        <w:t>Access Details</w:t>
      </w:r>
      <w:bookmarkEnd w:id="326"/>
      <w:r>
        <w:t xml:space="preserve"> </w:t>
      </w:r>
    </w:p>
    <w:p w:rsidRPr="00DB2061" w:rsidR="007341D0" w:rsidP="007341D0" w:rsidRDefault="007341D0" w14:paraId="20CF1509"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7341D0" w:rsidTr="00ED78C1" w14:paraId="4DDFE947" w14:textId="77777777">
        <w:tc>
          <w:tcPr>
            <w:tcW w:w="3539" w:type="dxa"/>
          </w:tcPr>
          <w:p w:rsidRPr="00D82BED" w:rsidR="007341D0" w:rsidP="00ED78C1" w:rsidRDefault="007341D0" w14:paraId="4366CE57"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7341D0" w:rsidP="00ED78C1" w:rsidRDefault="007341D0" w14:paraId="5A06B1CD" w14:textId="5E2AFBAD">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BA56B3">
              <w:rPr>
                <w:rFonts w:ascii="Calibri" w:hAnsi="Calibri" w:eastAsia="Calibri" w:cs="Arial"/>
                <w:szCs w:val="24"/>
              </w:rPr>
              <w:t>Card Operations</w:t>
            </w:r>
            <w:r w:rsidRPr="00D82BED">
              <w:rPr>
                <w:rFonts w:ascii="Calibri" w:hAnsi="Calibri" w:eastAsia="Calibri" w:cs="Arial"/>
                <w:szCs w:val="24"/>
              </w:rPr>
              <w:t xml:space="preserve"> user.</w:t>
            </w:r>
          </w:p>
        </w:tc>
      </w:tr>
      <w:tr w:rsidRPr="00D82BED" w:rsidR="007341D0" w:rsidTr="00ED78C1" w14:paraId="4798C321" w14:textId="77777777">
        <w:tc>
          <w:tcPr>
            <w:tcW w:w="3539" w:type="dxa"/>
          </w:tcPr>
          <w:p w:rsidRPr="00D82BED" w:rsidR="007341D0" w:rsidP="00ED78C1" w:rsidRDefault="007341D0" w14:paraId="2205208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7341D0" w:rsidP="00ED78C1" w:rsidRDefault="007341D0" w14:paraId="39BDF62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7341D0" w:rsidTr="00ED78C1" w14:paraId="6278AB99" w14:textId="77777777">
        <w:tc>
          <w:tcPr>
            <w:tcW w:w="3539" w:type="dxa"/>
          </w:tcPr>
          <w:p w:rsidRPr="00D82BED" w:rsidR="007341D0" w:rsidP="00ED78C1" w:rsidRDefault="007341D0" w14:paraId="4A82B31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7341D0" w:rsidP="00ED78C1" w:rsidRDefault="007341D0" w14:paraId="131D34A0"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7341D0" w:rsidTr="00ED78C1" w14:paraId="26A719F8" w14:textId="77777777">
        <w:tc>
          <w:tcPr>
            <w:tcW w:w="3539" w:type="dxa"/>
          </w:tcPr>
          <w:p w:rsidRPr="00D82BED" w:rsidR="007341D0" w:rsidP="00ED78C1" w:rsidRDefault="007341D0" w14:paraId="4A5C05B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7341D0" w:rsidP="00ED78C1" w:rsidRDefault="007341D0" w14:paraId="475518D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7341D0" w:rsidTr="00ED78C1" w14:paraId="7208D5F4" w14:textId="77777777">
        <w:tc>
          <w:tcPr>
            <w:tcW w:w="3539" w:type="dxa"/>
          </w:tcPr>
          <w:p w:rsidRPr="00D82BED" w:rsidR="007341D0" w:rsidP="00ED78C1" w:rsidRDefault="007341D0" w14:paraId="739C1077"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7341D0" w:rsidP="00ED78C1" w:rsidRDefault="007341D0" w14:paraId="4530891C"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7341D0" w:rsidTr="00ED78C1" w14:paraId="36C9560B" w14:textId="77777777">
        <w:tc>
          <w:tcPr>
            <w:tcW w:w="3539" w:type="dxa"/>
            <w:tcBorders>
              <w:top w:val="single" w:color="auto" w:sz="4" w:space="0"/>
              <w:left w:val="single" w:color="auto" w:sz="4" w:space="0"/>
              <w:bottom w:val="single" w:color="auto" w:sz="4" w:space="0"/>
              <w:right w:val="single" w:color="auto" w:sz="4" w:space="0"/>
            </w:tcBorders>
          </w:tcPr>
          <w:p w:rsidRPr="00D82BED" w:rsidR="007341D0" w:rsidP="00ED78C1" w:rsidRDefault="007341D0" w14:paraId="5804E93A"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7341D0" w:rsidP="00ED78C1" w:rsidRDefault="007341D0" w14:paraId="4F742C03"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B92146" w:rsidP="007341D0" w:rsidRDefault="00B92146" w14:paraId="7BE8BB22" w14:textId="77777777"/>
    <w:p w:rsidR="00B92146" w:rsidP="00B92146" w:rsidRDefault="00B92146" w14:paraId="3EDB3DAE" w14:textId="4F702D1A">
      <w:pPr>
        <w:pStyle w:val="Heading2"/>
      </w:pPr>
      <w:bookmarkStart w:name="_Toc166061980" w:id="327"/>
      <w:r>
        <w:t>Cards Checker</w:t>
      </w:r>
      <w:bookmarkEnd w:id="327"/>
      <w:r>
        <w:t xml:space="preserve"> </w:t>
      </w:r>
    </w:p>
    <w:p w:rsidR="00B92146" w:rsidP="007C1709" w:rsidRDefault="00BB1D4A" w14:paraId="2DE51070" w14:textId="645690DA">
      <w:pPr>
        <w:pStyle w:val="Heading3"/>
      </w:pPr>
      <w:bookmarkStart w:name="_Toc166061981" w:id="328"/>
      <w:r>
        <w:t>Description</w:t>
      </w:r>
      <w:bookmarkEnd w:id="328"/>
      <w:r>
        <w:t xml:space="preserve"> </w:t>
      </w:r>
    </w:p>
    <w:p w:rsidRPr="00D82BED" w:rsidR="00BB1D4A" w:rsidP="00BB1D4A" w:rsidRDefault="00BB1D4A" w14:paraId="39FF20CA" w14:textId="77777777">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rsidRPr="002A54EA" w:rsidR="00BB1D4A" w:rsidP="00BB1D4A" w:rsidRDefault="00BB1D4A" w14:paraId="0B99A659" w14:textId="5898AADF">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Pr>
          <w:rFonts w:asciiTheme="minorHAnsi" w:hAnsiTheme="minorHAnsi" w:cstheme="minorHAnsi"/>
          <w:szCs w:val="24"/>
        </w:rPr>
        <w:t>, when the ‘</w:t>
      </w:r>
      <w:r w:rsidRPr="00BA56B3" w:rsidR="00577453">
        <w:rPr>
          <w:rFonts w:asciiTheme="minorHAnsi" w:hAnsiTheme="minorHAnsi" w:cstheme="minorHAnsi"/>
          <w:b/>
          <w:bCs/>
          <w:szCs w:val="24"/>
        </w:rPr>
        <w:t>Cards</w:t>
      </w:r>
      <w:r w:rsidRPr="00BA56B3">
        <w:rPr>
          <w:rFonts w:asciiTheme="minorHAnsi" w:hAnsiTheme="minorHAnsi" w:cstheme="minorHAnsi"/>
          <w:b/>
          <w:bCs/>
          <w:szCs w:val="24"/>
        </w:rPr>
        <w:t xml:space="preserve"> Maker’</w:t>
      </w:r>
      <w:r>
        <w:rPr>
          <w:rFonts w:asciiTheme="minorHAnsi" w:hAnsiTheme="minorHAnsi" w:cstheme="minorHAnsi"/>
          <w:szCs w:val="24"/>
        </w:rPr>
        <w:t xml:space="preserve"> will take decision as ‘</w:t>
      </w:r>
      <w:r w:rsidRPr="00BA56B3">
        <w:rPr>
          <w:rFonts w:asciiTheme="minorHAnsi" w:hAnsiTheme="minorHAnsi" w:cstheme="minorHAnsi"/>
          <w:b/>
          <w:bCs/>
          <w:szCs w:val="24"/>
        </w:rPr>
        <w:t>Submit’</w:t>
      </w:r>
      <w:r>
        <w:rPr>
          <w:rFonts w:asciiTheme="minorHAnsi" w:hAnsiTheme="minorHAnsi" w:cstheme="minorHAnsi"/>
          <w:szCs w:val="24"/>
        </w:rPr>
        <w:t xml:space="preserve">. </w:t>
      </w:r>
    </w:p>
    <w:p w:rsidRPr="002A54EA" w:rsidR="00BB1D4A" w:rsidP="00BB1D4A" w:rsidRDefault="00BB1D4A" w14:paraId="208F6A51" w14:textId="7F3BFE6B">
      <w:pPr>
        <w:pStyle w:val="ListParagraph"/>
        <w:numPr>
          <w:ilvl w:val="0"/>
          <w:numId w:val="58"/>
        </w:numPr>
        <w:spacing w:line="360" w:lineRule="auto"/>
        <w:rPr>
          <w:szCs w:val="24"/>
        </w:rPr>
      </w:pPr>
      <w:r>
        <w:rPr>
          <w:rFonts w:asciiTheme="minorHAnsi" w:hAnsiTheme="minorHAnsi" w:cstheme="minorHAnsi"/>
          <w:szCs w:val="24"/>
        </w:rPr>
        <w:t xml:space="preserve">The user will review the request and remarks entered by the </w:t>
      </w:r>
      <w:r w:rsidR="00577453">
        <w:rPr>
          <w:rFonts w:asciiTheme="minorHAnsi" w:hAnsiTheme="minorHAnsi" w:cstheme="minorHAnsi"/>
          <w:szCs w:val="24"/>
        </w:rPr>
        <w:t>Cards</w:t>
      </w:r>
      <w:r>
        <w:rPr>
          <w:rFonts w:asciiTheme="minorHAnsi" w:hAnsiTheme="minorHAnsi" w:cstheme="minorHAnsi"/>
          <w:szCs w:val="24"/>
        </w:rPr>
        <w:t xml:space="preserve"> Maker.</w:t>
      </w:r>
    </w:p>
    <w:p w:rsidRPr="002A54EA" w:rsidR="00BB1D4A" w:rsidP="00BB1D4A" w:rsidRDefault="00BB1D4A" w14:paraId="38EE71EE" w14:textId="77777777">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rsidRPr="002A54EA" w:rsidR="00BB1D4A" w:rsidP="00BB1D4A" w:rsidRDefault="00BB1D4A" w14:paraId="2E957C65" w14:textId="578D0258">
      <w:pPr>
        <w:pStyle w:val="ListParagraph"/>
        <w:numPr>
          <w:ilvl w:val="1"/>
          <w:numId w:val="58"/>
        </w:numPr>
        <w:spacing w:line="360" w:lineRule="auto"/>
        <w:rPr>
          <w:szCs w:val="24"/>
        </w:rPr>
      </w:pPr>
      <w:r w:rsidRPr="00BA56B3">
        <w:rPr>
          <w:rFonts w:asciiTheme="minorHAnsi" w:hAnsiTheme="minorHAnsi" w:cstheme="minorHAnsi"/>
          <w:b/>
          <w:bCs/>
          <w:szCs w:val="24"/>
        </w:rPr>
        <w:t>Approve:</w:t>
      </w:r>
      <w:r>
        <w:rPr>
          <w:rFonts w:asciiTheme="minorHAnsi" w:hAnsiTheme="minorHAnsi" w:cstheme="minorHAnsi"/>
          <w:szCs w:val="24"/>
        </w:rPr>
        <w:t xml:space="preserve"> The user will take this decision if he wants to approve the request and the WI moves to ‘</w:t>
      </w:r>
      <w:r w:rsidR="004E585E">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4E585E">
        <w:rPr>
          <w:rFonts w:asciiTheme="minorHAnsi" w:hAnsiTheme="minorHAnsi" w:cstheme="minorHAnsi"/>
          <w:szCs w:val="24"/>
        </w:rPr>
        <w:t>Hold’ queue</w:t>
      </w:r>
      <w:r>
        <w:rPr>
          <w:rFonts w:asciiTheme="minorHAnsi" w:hAnsiTheme="minorHAnsi" w:cstheme="minorHAnsi"/>
          <w:szCs w:val="24"/>
        </w:rPr>
        <w:t xml:space="preserve">. </w:t>
      </w:r>
    </w:p>
    <w:p w:rsidRPr="00E74D88" w:rsidR="00BB1D4A" w:rsidP="00BB1D4A" w:rsidRDefault="00BB1D4A" w14:paraId="37D20CBA" w14:textId="058F154B">
      <w:pPr>
        <w:pStyle w:val="ListParagraph"/>
        <w:numPr>
          <w:ilvl w:val="1"/>
          <w:numId w:val="58"/>
        </w:numPr>
        <w:spacing w:line="360" w:lineRule="auto"/>
        <w:rPr>
          <w:szCs w:val="24"/>
        </w:rPr>
      </w:pPr>
      <w:r w:rsidRPr="00BA56B3">
        <w:rPr>
          <w:rFonts w:asciiTheme="minorHAnsi" w:hAnsiTheme="minorHAnsi" w:cstheme="minorHAnsi"/>
          <w:b/>
          <w:bCs/>
          <w:szCs w:val="24"/>
        </w:rPr>
        <w:t>Reject:</w:t>
      </w:r>
      <w:r>
        <w:rPr>
          <w:rFonts w:asciiTheme="minorHAnsi" w:hAnsiTheme="minorHAnsi" w:cstheme="minorHAnsi"/>
          <w:szCs w:val="24"/>
        </w:rPr>
        <w:t xml:space="preserve"> The user will take this decision if he wants to reject the request and the WI moves to ‘</w:t>
      </w:r>
      <w:r w:rsidR="004E585E">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4E585E">
        <w:rPr>
          <w:rFonts w:asciiTheme="minorHAnsi" w:hAnsiTheme="minorHAnsi" w:cstheme="minorHAnsi"/>
          <w:szCs w:val="24"/>
        </w:rPr>
        <w:t>Hold’ queue</w:t>
      </w:r>
      <w:r>
        <w:rPr>
          <w:rFonts w:asciiTheme="minorHAnsi" w:hAnsiTheme="minorHAnsi" w:cstheme="minorHAnsi"/>
          <w:szCs w:val="24"/>
        </w:rPr>
        <w:t>.</w:t>
      </w:r>
    </w:p>
    <w:p w:rsidRPr="00BA56B3" w:rsidR="00BB1D4A" w:rsidP="00BA56B3" w:rsidRDefault="00BB1D4A" w14:paraId="5EE8D188" w14:textId="72B23CC8">
      <w:pPr>
        <w:pStyle w:val="ListParagraph"/>
        <w:numPr>
          <w:ilvl w:val="1"/>
          <w:numId w:val="58"/>
        </w:numPr>
        <w:spacing w:line="360" w:lineRule="auto"/>
        <w:rPr>
          <w:szCs w:val="24"/>
        </w:rPr>
      </w:pPr>
      <w:r w:rsidRPr="00BA56B3">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w:t>
      </w:r>
      <w:r w:rsidR="00577453">
        <w:rPr>
          <w:rFonts w:asciiTheme="minorHAnsi" w:hAnsiTheme="minorHAnsi" w:cstheme="minorHAnsi"/>
          <w:szCs w:val="24"/>
        </w:rPr>
        <w:t>Cards</w:t>
      </w:r>
      <w:r>
        <w:rPr>
          <w:rFonts w:asciiTheme="minorHAnsi" w:hAnsiTheme="minorHAnsi" w:cstheme="minorHAnsi"/>
          <w:szCs w:val="24"/>
        </w:rPr>
        <w:t xml:space="preserve"> Maker. </w:t>
      </w:r>
    </w:p>
    <w:p w:rsidRPr="00BA56B3" w:rsidR="00BA56B3" w:rsidP="00BA56B3" w:rsidRDefault="00BA56B3" w14:paraId="40FCB315" w14:textId="77777777">
      <w:pPr>
        <w:pStyle w:val="ListParagraph"/>
        <w:spacing w:line="360" w:lineRule="auto"/>
        <w:ind w:left="1440"/>
        <w:rPr>
          <w:szCs w:val="24"/>
        </w:rPr>
      </w:pPr>
    </w:p>
    <w:tbl>
      <w:tblPr>
        <w:tblStyle w:val="TableGrid"/>
        <w:tblW w:w="0" w:type="auto"/>
        <w:tblInd w:w="1838" w:type="dxa"/>
        <w:tblLook w:val="04A0" w:firstRow="1" w:lastRow="0" w:firstColumn="1" w:lastColumn="0" w:noHBand="0" w:noVBand="1"/>
      </w:tblPr>
      <w:tblGrid>
        <w:gridCol w:w="2835"/>
        <w:gridCol w:w="2835"/>
      </w:tblGrid>
      <w:tr w:rsidRPr="00160CDB" w:rsidR="00BB1D4A" w:rsidTr="00ED78C1" w14:paraId="73E05DAB" w14:textId="77777777">
        <w:tc>
          <w:tcPr>
            <w:tcW w:w="2835" w:type="dxa"/>
          </w:tcPr>
          <w:p w:rsidRPr="00160CDB" w:rsidR="00BB1D4A" w:rsidP="00ED78C1" w:rsidRDefault="00BB1D4A" w14:paraId="24BB319D" w14:textId="77777777">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rsidRPr="00160CDB" w:rsidR="00BB1D4A" w:rsidP="00ED78C1" w:rsidRDefault="00BB1D4A" w14:paraId="3C6B1A65" w14:textId="77777777">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Pr="00160CDB" w:rsidR="00BB1D4A" w:rsidTr="00ED78C1" w14:paraId="03F20683" w14:textId="77777777">
        <w:tc>
          <w:tcPr>
            <w:tcW w:w="2835" w:type="dxa"/>
          </w:tcPr>
          <w:p w:rsidRPr="00160CDB" w:rsidR="00BB1D4A" w:rsidP="00ED78C1" w:rsidRDefault="00BB1D4A" w14:paraId="0176662E"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rsidRPr="00160CDB" w:rsidR="00BB1D4A" w:rsidP="00ED78C1" w:rsidRDefault="004E585E" w14:paraId="363AAC55" w14:textId="294FEC7C">
            <w:pPr>
              <w:spacing w:line="360" w:lineRule="auto"/>
              <w:rPr>
                <w:rFonts w:asciiTheme="minorHAnsi" w:hAnsiTheme="minorHAnsi" w:cstheme="minorHAnsi"/>
                <w:szCs w:val="24"/>
              </w:rPr>
            </w:pPr>
            <w:r>
              <w:rPr>
                <w:rFonts w:asciiTheme="minorHAnsi" w:hAnsiTheme="minorHAnsi" w:cstheme="minorHAnsi"/>
                <w:szCs w:val="24"/>
              </w:rPr>
              <w:t>Hold</w:t>
            </w:r>
          </w:p>
        </w:tc>
      </w:tr>
      <w:tr w:rsidRPr="00160CDB" w:rsidR="00BB1D4A" w:rsidTr="00ED78C1" w14:paraId="64AD917D" w14:textId="77777777">
        <w:tc>
          <w:tcPr>
            <w:tcW w:w="2835" w:type="dxa"/>
          </w:tcPr>
          <w:p w:rsidRPr="00160CDB" w:rsidR="00BB1D4A" w:rsidP="00ED78C1" w:rsidRDefault="00BB1D4A" w14:paraId="76F06F0F"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rsidRPr="00160CDB" w:rsidR="00BB1D4A" w:rsidP="00ED78C1" w:rsidRDefault="004E585E" w14:paraId="00E17762" w14:textId="617FEBE1">
            <w:pPr>
              <w:spacing w:line="360" w:lineRule="auto"/>
              <w:rPr>
                <w:rFonts w:asciiTheme="minorHAnsi" w:hAnsiTheme="minorHAnsi" w:cstheme="minorHAnsi"/>
                <w:szCs w:val="24"/>
              </w:rPr>
            </w:pPr>
            <w:r>
              <w:rPr>
                <w:rFonts w:asciiTheme="minorHAnsi" w:hAnsiTheme="minorHAnsi" w:cstheme="minorHAnsi"/>
                <w:szCs w:val="24"/>
              </w:rPr>
              <w:t>Hold</w:t>
            </w:r>
          </w:p>
        </w:tc>
      </w:tr>
      <w:tr w:rsidRPr="00160CDB" w:rsidR="00BB1D4A" w:rsidTr="00ED78C1" w14:paraId="03301C4B" w14:textId="77777777">
        <w:tc>
          <w:tcPr>
            <w:tcW w:w="2835" w:type="dxa"/>
          </w:tcPr>
          <w:p w:rsidRPr="00160CDB" w:rsidR="00BB1D4A" w:rsidP="00ED78C1" w:rsidRDefault="00BB1D4A" w14:paraId="71B34CAA"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rsidRPr="00160CDB" w:rsidR="00BB1D4A" w:rsidP="00ED78C1" w:rsidRDefault="00577453" w14:paraId="0690FC6A" w14:textId="36625D66">
            <w:pPr>
              <w:spacing w:line="360" w:lineRule="auto"/>
              <w:rPr>
                <w:rFonts w:asciiTheme="minorHAnsi" w:hAnsiTheme="minorHAnsi" w:cstheme="minorHAnsi"/>
                <w:szCs w:val="24"/>
              </w:rPr>
            </w:pPr>
            <w:r>
              <w:rPr>
                <w:rFonts w:asciiTheme="minorHAnsi" w:hAnsiTheme="minorHAnsi" w:cstheme="minorHAnsi"/>
                <w:szCs w:val="24"/>
              </w:rPr>
              <w:t>Cards</w:t>
            </w:r>
            <w:r w:rsidRPr="00160CDB" w:rsidR="00BB1D4A">
              <w:rPr>
                <w:rFonts w:asciiTheme="minorHAnsi" w:hAnsiTheme="minorHAnsi" w:cstheme="minorHAnsi"/>
                <w:szCs w:val="24"/>
              </w:rPr>
              <w:t xml:space="preserve"> Maker </w:t>
            </w:r>
          </w:p>
        </w:tc>
      </w:tr>
    </w:tbl>
    <w:p w:rsidR="004E585E" w:rsidP="00BB1D4A" w:rsidRDefault="004E585E" w14:paraId="39E953C3" w14:textId="77777777">
      <w:pPr>
        <w:spacing w:line="360" w:lineRule="auto"/>
        <w:rPr>
          <w:szCs w:val="24"/>
        </w:rPr>
      </w:pPr>
    </w:p>
    <w:p w:rsidR="00BB1D4A" w:rsidP="007C1709" w:rsidRDefault="00BB1D4A" w14:paraId="69D2D80B" w14:textId="77777777">
      <w:pPr>
        <w:pStyle w:val="Heading3"/>
      </w:pPr>
      <w:r>
        <w:t xml:space="preserve"> </w:t>
      </w:r>
      <w:bookmarkStart w:name="_Toc166061982" w:id="329"/>
      <w:r>
        <w:t>Access Details</w:t>
      </w:r>
      <w:bookmarkEnd w:id="329"/>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BB1D4A" w:rsidTr="00ED78C1" w14:paraId="7F3D9AD8" w14:textId="77777777">
        <w:tc>
          <w:tcPr>
            <w:tcW w:w="3539" w:type="dxa"/>
          </w:tcPr>
          <w:p w:rsidRPr="00D82BED" w:rsidR="00BB1D4A" w:rsidP="00ED78C1" w:rsidRDefault="00BB1D4A" w14:paraId="58B70D1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BB1D4A" w:rsidP="00ED78C1" w:rsidRDefault="00BB1D4A" w14:paraId="017EF9B1" w14:textId="4DCEC573">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BA56B3">
              <w:rPr>
                <w:rFonts w:ascii="Calibri" w:hAnsi="Calibri" w:eastAsia="Calibri" w:cs="Arial"/>
                <w:szCs w:val="24"/>
              </w:rPr>
              <w:t xml:space="preserve">Card </w:t>
            </w:r>
            <w:r w:rsidR="00E3644F">
              <w:rPr>
                <w:rFonts w:ascii="Calibri" w:hAnsi="Calibri" w:eastAsia="Calibri" w:cs="Arial"/>
                <w:szCs w:val="24"/>
              </w:rPr>
              <w:t xml:space="preserve">Operations </w:t>
            </w:r>
            <w:r w:rsidRPr="00D82BED" w:rsidR="00E3644F">
              <w:rPr>
                <w:rFonts w:ascii="Calibri" w:hAnsi="Calibri" w:eastAsia="Calibri" w:cs="Arial"/>
                <w:szCs w:val="24"/>
              </w:rPr>
              <w:t>user</w:t>
            </w:r>
            <w:r w:rsidRPr="00D82BED">
              <w:rPr>
                <w:rFonts w:ascii="Calibri" w:hAnsi="Calibri" w:eastAsia="Calibri" w:cs="Arial"/>
                <w:szCs w:val="24"/>
              </w:rPr>
              <w:t>.</w:t>
            </w:r>
          </w:p>
        </w:tc>
      </w:tr>
      <w:tr w:rsidRPr="00D82BED" w:rsidR="00BB1D4A" w:rsidTr="00ED78C1" w14:paraId="796173B5" w14:textId="77777777">
        <w:tc>
          <w:tcPr>
            <w:tcW w:w="3539" w:type="dxa"/>
          </w:tcPr>
          <w:p w:rsidRPr="00D82BED" w:rsidR="00BB1D4A" w:rsidP="00ED78C1" w:rsidRDefault="00BB1D4A" w14:paraId="796A3C5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BB1D4A" w:rsidP="00ED78C1" w:rsidRDefault="00BB1D4A" w14:paraId="7B9AB6B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BB1D4A" w:rsidTr="00ED78C1" w14:paraId="23054963" w14:textId="77777777">
        <w:tc>
          <w:tcPr>
            <w:tcW w:w="3539" w:type="dxa"/>
          </w:tcPr>
          <w:p w:rsidRPr="00D82BED" w:rsidR="00BB1D4A" w:rsidP="00ED78C1" w:rsidRDefault="00BB1D4A" w14:paraId="2AA0DB1F"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BB1D4A" w:rsidP="00ED78C1" w:rsidRDefault="00BB1D4A" w14:paraId="7802EB2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BB1D4A" w:rsidTr="00ED78C1" w14:paraId="04F73DFA" w14:textId="77777777">
        <w:tc>
          <w:tcPr>
            <w:tcW w:w="3539" w:type="dxa"/>
          </w:tcPr>
          <w:p w:rsidRPr="00D82BED" w:rsidR="00BB1D4A" w:rsidP="00ED78C1" w:rsidRDefault="00BB1D4A" w14:paraId="1CDD103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BB1D4A" w:rsidP="00ED78C1" w:rsidRDefault="00BB1D4A" w14:paraId="67C4D39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BB1D4A" w:rsidTr="00ED78C1" w14:paraId="38019560" w14:textId="77777777">
        <w:tc>
          <w:tcPr>
            <w:tcW w:w="3539" w:type="dxa"/>
          </w:tcPr>
          <w:p w:rsidRPr="00D82BED" w:rsidR="00BB1D4A" w:rsidP="00ED78C1" w:rsidRDefault="00BB1D4A" w14:paraId="1C1150A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BB1D4A" w:rsidP="00ED78C1" w:rsidRDefault="00BB1D4A" w14:paraId="5F50C0C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BB1D4A" w:rsidTr="00ED78C1" w14:paraId="163EBCA4" w14:textId="77777777">
        <w:tc>
          <w:tcPr>
            <w:tcW w:w="3539" w:type="dxa"/>
            <w:tcBorders>
              <w:top w:val="single" w:color="auto" w:sz="4" w:space="0"/>
              <w:left w:val="single" w:color="auto" w:sz="4" w:space="0"/>
              <w:bottom w:val="single" w:color="auto" w:sz="4" w:space="0"/>
              <w:right w:val="single" w:color="auto" w:sz="4" w:space="0"/>
            </w:tcBorders>
          </w:tcPr>
          <w:p w:rsidRPr="00D82BED" w:rsidR="00BB1D4A" w:rsidP="00ED78C1" w:rsidRDefault="00BB1D4A" w14:paraId="2FCC44F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BB1D4A" w:rsidP="00ED78C1" w:rsidRDefault="00BB1D4A" w14:paraId="4A7F71D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BB1D4A" w:rsidP="00BB1D4A" w:rsidRDefault="00BB1D4A" w14:paraId="7FD7A542" w14:textId="77777777"/>
    <w:p w:rsidRPr="00BB1D4A" w:rsidR="007C69CB" w:rsidP="007C69CB" w:rsidRDefault="007C69CB" w14:paraId="3CFD02AB" w14:textId="77777777"/>
    <w:p w:rsidR="007341D0" w:rsidP="007341D0" w:rsidRDefault="007341D0" w14:paraId="37C9EB9E" w14:textId="472E951C">
      <w:pPr>
        <w:pStyle w:val="Heading2"/>
      </w:pPr>
      <w:bookmarkStart w:name="_Toc166061983" w:id="330"/>
      <w:r>
        <w:t>Financial Maker</w:t>
      </w:r>
      <w:bookmarkEnd w:id="330"/>
      <w:r>
        <w:t xml:space="preserve"> </w:t>
      </w:r>
    </w:p>
    <w:p w:rsidR="007341D0" w:rsidP="007C1709" w:rsidRDefault="007341D0" w14:paraId="6A474183" w14:textId="05DC51E0">
      <w:pPr>
        <w:pStyle w:val="Heading3"/>
      </w:pPr>
      <w:r>
        <w:t xml:space="preserve"> </w:t>
      </w:r>
      <w:bookmarkStart w:name="_Toc166061984" w:id="331"/>
      <w:r>
        <w:t>Description</w:t>
      </w:r>
      <w:bookmarkEnd w:id="331"/>
      <w:r>
        <w:t xml:space="preserve"> </w:t>
      </w:r>
    </w:p>
    <w:p w:rsidRPr="00921ACB" w:rsidR="007341D0" w:rsidP="00921ACB" w:rsidRDefault="00921ACB" w14:paraId="07058A97" w14:textId="33F23A3A">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rsidRPr="004306BE" w:rsidR="00921ACB" w:rsidP="00921ACB" w:rsidRDefault="00921ACB" w14:paraId="076994DD" w14:textId="73DEEE53">
      <w:pPr>
        <w:pStyle w:val="ListParagraph"/>
        <w:numPr>
          <w:ilvl w:val="0"/>
          <w:numId w:val="58"/>
        </w:numPr>
        <w:spacing w:line="360" w:lineRule="auto"/>
      </w:pPr>
      <w:r>
        <w:rPr>
          <w:rFonts w:asciiTheme="minorHAnsi" w:hAnsiTheme="minorHAnsi" w:cstheme="minorHAnsi"/>
        </w:rPr>
        <w:t>The WI will route to this queue for ‘</w:t>
      </w:r>
      <w:r w:rsidRPr="00BA56B3">
        <w:rPr>
          <w:rFonts w:asciiTheme="minorHAnsi" w:hAnsiTheme="minorHAnsi" w:cstheme="minorHAnsi"/>
          <w:b/>
          <w:bCs/>
        </w:rPr>
        <w:t>Salary Transfer’</w:t>
      </w:r>
      <w:r>
        <w:rPr>
          <w:rFonts w:asciiTheme="minorHAnsi" w:hAnsiTheme="minorHAnsi" w:cstheme="minorHAnsi"/>
        </w:rPr>
        <w:t xml:space="preserve"> requests post Internal/External blacklist marking was successfully done at ‘</w:t>
      </w:r>
      <w:r w:rsidRPr="00BA56B3">
        <w:rPr>
          <w:rFonts w:asciiTheme="minorHAnsi" w:hAnsiTheme="minorHAnsi" w:cstheme="minorHAnsi"/>
          <w:b/>
          <w:bCs/>
        </w:rPr>
        <w:t>System Integration’</w:t>
      </w:r>
      <w:r>
        <w:rPr>
          <w:rFonts w:asciiTheme="minorHAnsi" w:hAnsiTheme="minorHAnsi" w:cstheme="minorHAnsi"/>
        </w:rPr>
        <w:t xml:space="preserve"> queue. </w:t>
      </w:r>
    </w:p>
    <w:p w:rsidRPr="00571ED5" w:rsidR="00571ED5" w:rsidP="00571ED5" w:rsidRDefault="004306BE" w14:paraId="18ADA08F" w14:textId="382257BB">
      <w:pPr>
        <w:pStyle w:val="ListParagraph"/>
        <w:numPr>
          <w:ilvl w:val="0"/>
          <w:numId w:val="58"/>
        </w:numPr>
        <w:spacing w:line="360" w:lineRule="auto"/>
      </w:pPr>
      <w:r>
        <w:rPr>
          <w:rFonts w:asciiTheme="minorHAnsi" w:hAnsiTheme="minorHAnsi" w:cstheme="minorHAnsi"/>
        </w:rPr>
        <w:t xml:space="preserve">This will be a </w:t>
      </w:r>
      <w:r w:rsidR="00571ED5">
        <w:rPr>
          <w:rFonts w:asciiTheme="minorHAnsi" w:hAnsiTheme="minorHAnsi" w:cstheme="minorHAnsi"/>
        </w:rPr>
        <w:t xml:space="preserve">parallel </w:t>
      </w:r>
      <w:r>
        <w:rPr>
          <w:rFonts w:asciiTheme="minorHAnsi" w:hAnsiTheme="minorHAnsi" w:cstheme="minorHAnsi"/>
        </w:rPr>
        <w:t>Child WI created if ‘</w:t>
      </w:r>
      <w:r w:rsidRPr="00BA56B3">
        <w:rPr>
          <w:rFonts w:asciiTheme="minorHAnsi" w:hAnsiTheme="minorHAnsi" w:cstheme="minorHAnsi"/>
          <w:b/>
          <w:bCs/>
        </w:rPr>
        <w:t>Salary Credited’ = Y</w:t>
      </w:r>
      <w:r w:rsidR="00571ED5">
        <w:rPr>
          <w:rFonts w:asciiTheme="minorHAnsi" w:hAnsiTheme="minorHAnsi" w:cstheme="minorHAnsi"/>
        </w:rPr>
        <w:t>. Meanwhile, primary WI would have moved to ‘</w:t>
      </w:r>
      <w:r w:rsidR="00BE3BEB">
        <w:rPr>
          <w:rFonts w:asciiTheme="minorHAnsi" w:hAnsiTheme="minorHAnsi" w:cstheme="minorHAnsi"/>
          <w:b/>
          <w:bCs/>
        </w:rPr>
        <w:t xml:space="preserve">Hold’ </w:t>
      </w:r>
      <w:r w:rsidR="00BE3BEB">
        <w:rPr>
          <w:rFonts w:asciiTheme="minorHAnsi" w:hAnsiTheme="minorHAnsi" w:cstheme="minorHAnsi"/>
        </w:rPr>
        <w:t>queue</w:t>
      </w:r>
      <w:r w:rsidR="00571ED5">
        <w:rPr>
          <w:rFonts w:asciiTheme="minorHAnsi" w:hAnsiTheme="minorHAnsi" w:cstheme="minorHAnsi"/>
        </w:rPr>
        <w:t xml:space="preserve">. </w:t>
      </w:r>
    </w:p>
    <w:p w:rsidRPr="00571ED5" w:rsidR="00571ED5" w:rsidP="00571ED5" w:rsidRDefault="00571ED5" w14:paraId="3CC531EF" w14:textId="40FF9FAF">
      <w:pPr>
        <w:pStyle w:val="ListParagraph"/>
        <w:numPr>
          <w:ilvl w:val="0"/>
          <w:numId w:val="58"/>
        </w:numPr>
        <w:spacing w:line="360" w:lineRule="auto"/>
      </w:pPr>
      <w:r>
        <w:rPr>
          <w:rFonts w:asciiTheme="minorHAnsi" w:hAnsiTheme="minorHAnsi" w:cstheme="minorHAnsi"/>
        </w:rPr>
        <w:t>If ‘</w:t>
      </w:r>
      <w:r w:rsidRPr="00BE3BEB">
        <w:rPr>
          <w:rFonts w:asciiTheme="minorHAnsi" w:hAnsiTheme="minorHAnsi" w:cstheme="minorHAnsi"/>
          <w:b/>
          <w:bCs/>
        </w:rPr>
        <w:t>Salary Credited’ = N</w:t>
      </w:r>
      <w:r>
        <w:rPr>
          <w:rFonts w:asciiTheme="minorHAnsi" w:hAnsiTheme="minorHAnsi" w:cstheme="minorHAnsi"/>
        </w:rPr>
        <w:t xml:space="preserve">, then this child WI will not be created. </w:t>
      </w:r>
    </w:p>
    <w:p w:rsidRPr="00BE3BEB" w:rsidR="00BE3BEB" w:rsidP="00571ED5" w:rsidRDefault="00571ED5" w14:paraId="5F74596E" w14:textId="77777777">
      <w:pPr>
        <w:pStyle w:val="ListParagraph"/>
        <w:numPr>
          <w:ilvl w:val="0"/>
          <w:numId w:val="58"/>
        </w:numPr>
        <w:spacing w:line="360" w:lineRule="auto"/>
      </w:pPr>
      <w:r>
        <w:rPr>
          <w:rFonts w:asciiTheme="minorHAnsi" w:hAnsiTheme="minorHAnsi" w:cstheme="minorHAnsi"/>
        </w:rPr>
        <w:t>The user will review the transaction details and perform actions outside</w:t>
      </w:r>
      <w:r w:rsidR="002D7499">
        <w:rPr>
          <w:rFonts w:asciiTheme="minorHAnsi" w:hAnsiTheme="minorHAnsi" w:cstheme="minorHAnsi"/>
        </w:rPr>
        <w:t xml:space="preserve"> </w:t>
      </w:r>
      <w:r w:rsidR="003F264F">
        <w:rPr>
          <w:rFonts w:asciiTheme="minorHAnsi" w:hAnsiTheme="minorHAnsi" w:cstheme="minorHAnsi"/>
        </w:rPr>
        <w:t>iBPS.</w:t>
      </w:r>
    </w:p>
    <w:p w:rsidRPr="003F264F" w:rsidR="00571ED5" w:rsidP="00571ED5" w:rsidRDefault="00BE3BEB" w14:paraId="2571469D" w14:textId="5F85D02C">
      <w:pPr>
        <w:pStyle w:val="ListParagraph"/>
        <w:numPr>
          <w:ilvl w:val="0"/>
          <w:numId w:val="58"/>
        </w:numPr>
        <w:spacing w:line="360" w:lineRule="auto"/>
      </w:pPr>
      <w:r>
        <w:rPr>
          <w:rFonts w:asciiTheme="minorHAnsi" w:hAnsiTheme="minorHAnsi" w:cstheme="minorHAnsi"/>
        </w:rPr>
        <w:t xml:space="preserve">The user will fill in the </w:t>
      </w:r>
      <w:r w:rsidRPr="00BE3BEB">
        <w:rPr>
          <w:rFonts w:asciiTheme="minorHAnsi" w:hAnsiTheme="minorHAnsi" w:cstheme="minorHAnsi"/>
          <w:b/>
          <w:bCs/>
        </w:rPr>
        <w:t>‘Financial Details’</w:t>
      </w:r>
      <w:r>
        <w:rPr>
          <w:rFonts w:asciiTheme="minorHAnsi" w:hAnsiTheme="minorHAnsi" w:cstheme="minorHAnsi"/>
        </w:rPr>
        <w:t xml:space="preserve"> section. </w:t>
      </w:r>
      <w:r w:rsidR="003F264F">
        <w:rPr>
          <w:rFonts w:asciiTheme="minorHAnsi" w:hAnsiTheme="minorHAnsi" w:cstheme="minorHAnsi"/>
        </w:rPr>
        <w:t xml:space="preserve"> </w:t>
      </w:r>
    </w:p>
    <w:p w:rsidRPr="003F264F" w:rsidR="003F264F" w:rsidP="003F264F" w:rsidRDefault="003F264F" w14:paraId="76812194" w14:textId="50E26B7F">
      <w:pPr>
        <w:pStyle w:val="ListParagraph"/>
        <w:numPr>
          <w:ilvl w:val="0"/>
          <w:numId w:val="58"/>
        </w:numPr>
        <w:spacing w:line="360" w:lineRule="auto"/>
      </w:pPr>
      <w:r>
        <w:rPr>
          <w:rFonts w:asciiTheme="minorHAnsi" w:hAnsiTheme="minorHAnsi" w:cstheme="minorHAnsi"/>
        </w:rPr>
        <w:t>The user will take decision as ‘</w:t>
      </w:r>
      <w:r w:rsidRPr="00BE3BEB">
        <w:rPr>
          <w:rFonts w:asciiTheme="minorHAnsi" w:hAnsiTheme="minorHAnsi" w:cstheme="minorHAnsi"/>
          <w:b/>
          <w:bCs/>
        </w:rPr>
        <w:t>Submit’</w:t>
      </w:r>
      <w:r>
        <w:rPr>
          <w:rFonts w:asciiTheme="minorHAnsi" w:hAnsiTheme="minorHAnsi" w:cstheme="minorHAnsi"/>
        </w:rPr>
        <w:t xml:space="preserve"> and update the remarks section. </w:t>
      </w:r>
    </w:p>
    <w:p w:rsidR="003F264F" w:rsidP="003F264F" w:rsidRDefault="003F264F" w14:paraId="3084CD68" w14:textId="77777777">
      <w:pPr>
        <w:spacing w:line="360" w:lineRule="auto"/>
      </w:pPr>
    </w:p>
    <w:tbl>
      <w:tblPr>
        <w:tblStyle w:val="TableGrid"/>
        <w:tblW w:w="0" w:type="auto"/>
        <w:tblInd w:w="1980" w:type="dxa"/>
        <w:tblLook w:val="04A0" w:firstRow="1" w:lastRow="0" w:firstColumn="1" w:lastColumn="0" w:noHBand="0" w:noVBand="1"/>
      </w:tblPr>
      <w:tblGrid>
        <w:gridCol w:w="2695"/>
        <w:gridCol w:w="2833"/>
      </w:tblGrid>
      <w:tr w:rsidRPr="003F264F" w:rsidR="003F264F" w:rsidTr="003F264F" w14:paraId="503287D1" w14:textId="77777777">
        <w:tc>
          <w:tcPr>
            <w:tcW w:w="2695" w:type="dxa"/>
          </w:tcPr>
          <w:p w:rsidRPr="003F264F" w:rsidR="003F264F" w:rsidP="003F264F" w:rsidRDefault="003F264F" w14:paraId="421EEEB9" w14:textId="03BBCCB2">
            <w:pPr>
              <w:spacing w:line="360" w:lineRule="auto"/>
              <w:rPr>
                <w:rFonts w:asciiTheme="minorHAnsi" w:hAnsiTheme="minorHAnsi" w:cstheme="minorHAnsi"/>
                <w:b/>
                <w:bCs/>
              </w:rPr>
            </w:pPr>
            <w:r w:rsidRPr="003F264F">
              <w:rPr>
                <w:rFonts w:asciiTheme="minorHAnsi" w:hAnsiTheme="minorHAnsi" w:cstheme="minorHAnsi"/>
                <w:b/>
                <w:bCs/>
              </w:rPr>
              <w:t>Decision</w:t>
            </w:r>
          </w:p>
        </w:tc>
        <w:tc>
          <w:tcPr>
            <w:tcW w:w="2833" w:type="dxa"/>
          </w:tcPr>
          <w:p w:rsidRPr="003F264F" w:rsidR="003F264F" w:rsidP="003F264F" w:rsidRDefault="003F264F" w14:paraId="37B90646" w14:textId="3E884E4A">
            <w:pPr>
              <w:spacing w:line="360" w:lineRule="auto"/>
              <w:rPr>
                <w:rFonts w:asciiTheme="minorHAnsi" w:hAnsiTheme="minorHAnsi" w:cstheme="minorHAnsi"/>
                <w:b/>
                <w:bCs/>
              </w:rPr>
            </w:pPr>
            <w:r w:rsidRPr="003F264F">
              <w:rPr>
                <w:rFonts w:asciiTheme="minorHAnsi" w:hAnsiTheme="minorHAnsi" w:cstheme="minorHAnsi"/>
                <w:b/>
                <w:bCs/>
              </w:rPr>
              <w:t xml:space="preserve">WI moves to </w:t>
            </w:r>
          </w:p>
        </w:tc>
      </w:tr>
      <w:tr w:rsidRPr="003F264F" w:rsidR="003F264F" w:rsidTr="003F264F" w14:paraId="634964D7" w14:textId="77777777">
        <w:tc>
          <w:tcPr>
            <w:tcW w:w="2695" w:type="dxa"/>
          </w:tcPr>
          <w:p w:rsidRPr="003F264F" w:rsidR="003F264F" w:rsidP="003F264F" w:rsidRDefault="003F264F" w14:paraId="3D913557" w14:textId="3B6229BC">
            <w:pPr>
              <w:spacing w:line="360" w:lineRule="auto"/>
              <w:rPr>
                <w:rFonts w:asciiTheme="minorHAnsi" w:hAnsiTheme="minorHAnsi" w:cstheme="minorHAnsi"/>
              </w:rPr>
            </w:pPr>
            <w:r w:rsidRPr="003F264F">
              <w:rPr>
                <w:rFonts w:asciiTheme="minorHAnsi" w:hAnsiTheme="minorHAnsi" w:cstheme="minorHAnsi"/>
              </w:rPr>
              <w:t xml:space="preserve">Submit </w:t>
            </w:r>
          </w:p>
        </w:tc>
        <w:tc>
          <w:tcPr>
            <w:tcW w:w="2833" w:type="dxa"/>
          </w:tcPr>
          <w:p w:rsidRPr="003F264F" w:rsidR="003F264F" w:rsidP="003F264F" w:rsidRDefault="003F264F" w14:paraId="06B83156" w14:textId="1D33DB16">
            <w:pPr>
              <w:spacing w:line="360" w:lineRule="auto"/>
              <w:rPr>
                <w:rFonts w:asciiTheme="minorHAnsi" w:hAnsiTheme="minorHAnsi" w:cstheme="minorHAnsi"/>
              </w:rPr>
            </w:pPr>
            <w:r w:rsidRPr="003F264F">
              <w:rPr>
                <w:rFonts w:asciiTheme="minorHAnsi" w:hAnsiTheme="minorHAnsi" w:cstheme="minorHAnsi"/>
              </w:rPr>
              <w:t xml:space="preserve">Financial Checker </w:t>
            </w:r>
          </w:p>
        </w:tc>
      </w:tr>
    </w:tbl>
    <w:p w:rsidR="003F264F" w:rsidP="003F264F" w:rsidRDefault="003F264F" w14:paraId="14B52A92" w14:textId="77777777">
      <w:pPr>
        <w:spacing w:line="360" w:lineRule="auto"/>
      </w:pPr>
    </w:p>
    <w:p w:rsidR="003F264F" w:rsidP="007C1709" w:rsidRDefault="003F264F" w14:paraId="48B9ED52" w14:textId="676B485C">
      <w:pPr>
        <w:pStyle w:val="Heading3"/>
      </w:pPr>
      <w:bookmarkStart w:name="_Toc166061985" w:id="332"/>
      <w:r>
        <w:t>Access Details</w:t>
      </w:r>
      <w:bookmarkEnd w:id="332"/>
      <w:r>
        <w:t xml:space="preserve"> </w:t>
      </w:r>
    </w:p>
    <w:p w:rsidR="00AD7FEB" w:rsidP="00AD7FEB" w:rsidRDefault="00AD7FEB" w14:paraId="0ACFE00F"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AD7FEB" w:rsidTr="00ED78C1" w14:paraId="156D9BF6" w14:textId="77777777">
        <w:tc>
          <w:tcPr>
            <w:tcW w:w="3539" w:type="dxa"/>
          </w:tcPr>
          <w:p w:rsidRPr="00D82BED" w:rsidR="00AD7FEB" w:rsidP="00ED78C1" w:rsidRDefault="00AD7FEB" w14:paraId="6F5345C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AD7FEB" w:rsidP="00ED78C1" w:rsidRDefault="00AD7FEB" w14:paraId="68A823AD" w14:textId="7FCA3B21">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BE3BEB">
              <w:rPr>
                <w:rFonts w:ascii="Calibri" w:hAnsi="Calibri" w:eastAsia="Calibri" w:cs="Arial"/>
                <w:szCs w:val="24"/>
              </w:rPr>
              <w:t xml:space="preserve">Financial Unit </w:t>
            </w:r>
            <w:r w:rsidRPr="00D82BED">
              <w:rPr>
                <w:rFonts w:ascii="Calibri" w:hAnsi="Calibri" w:eastAsia="Calibri" w:cs="Arial"/>
                <w:szCs w:val="24"/>
              </w:rPr>
              <w:t>user.</w:t>
            </w:r>
          </w:p>
        </w:tc>
      </w:tr>
      <w:tr w:rsidRPr="00D82BED" w:rsidR="00AD7FEB" w:rsidTr="00ED78C1" w14:paraId="5800C1F4" w14:textId="77777777">
        <w:tc>
          <w:tcPr>
            <w:tcW w:w="3539" w:type="dxa"/>
          </w:tcPr>
          <w:p w:rsidRPr="00D82BED" w:rsidR="00AD7FEB" w:rsidP="00ED78C1" w:rsidRDefault="00AD7FEB" w14:paraId="2904E65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AD7FEB" w:rsidP="00ED78C1" w:rsidRDefault="00AD7FEB" w14:paraId="3C0647E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AD7FEB" w:rsidTr="00ED78C1" w14:paraId="02D28CD6" w14:textId="77777777">
        <w:tc>
          <w:tcPr>
            <w:tcW w:w="3539" w:type="dxa"/>
          </w:tcPr>
          <w:p w:rsidRPr="00D82BED" w:rsidR="00AD7FEB" w:rsidP="00ED78C1" w:rsidRDefault="00AD7FEB" w14:paraId="301D9C7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AD7FEB" w:rsidP="00ED78C1" w:rsidRDefault="00AD7FEB" w14:paraId="7B08272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AD7FEB" w:rsidTr="00ED78C1" w14:paraId="06EA6494" w14:textId="77777777">
        <w:tc>
          <w:tcPr>
            <w:tcW w:w="3539" w:type="dxa"/>
          </w:tcPr>
          <w:p w:rsidRPr="00D82BED" w:rsidR="00AD7FEB" w:rsidP="00ED78C1" w:rsidRDefault="00AD7FEB" w14:paraId="6271B1DA"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AD7FEB" w:rsidP="00ED78C1" w:rsidRDefault="00AD7FEB" w14:paraId="3EC0D64F"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AD7FEB" w:rsidTr="00ED78C1" w14:paraId="7C358953" w14:textId="77777777">
        <w:tc>
          <w:tcPr>
            <w:tcW w:w="3539" w:type="dxa"/>
          </w:tcPr>
          <w:p w:rsidRPr="00D82BED" w:rsidR="00AD7FEB" w:rsidP="00ED78C1" w:rsidRDefault="00AD7FEB" w14:paraId="69212701"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AD7FEB" w:rsidP="00ED78C1" w:rsidRDefault="00AD7FEB" w14:paraId="37E235C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AD7FEB" w:rsidTr="00ED78C1" w14:paraId="4677DEEC" w14:textId="77777777">
        <w:tc>
          <w:tcPr>
            <w:tcW w:w="3539" w:type="dxa"/>
            <w:tcBorders>
              <w:top w:val="single" w:color="auto" w:sz="4" w:space="0"/>
              <w:left w:val="single" w:color="auto" w:sz="4" w:space="0"/>
              <w:bottom w:val="single" w:color="auto" w:sz="4" w:space="0"/>
              <w:right w:val="single" w:color="auto" w:sz="4" w:space="0"/>
            </w:tcBorders>
          </w:tcPr>
          <w:p w:rsidRPr="00D82BED" w:rsidR="00AD7FEB" w:rsidP="00ED78C1" w:rsidRDefault="00AD7FEB" w14:paraId="2CE22F4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AD7FEB" w:rsidP="00ED78C1" w:rsidRDefault="00AD7FEB" w14:paraId="7C3CE05A"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7C69CB" w:rsidP="00AD7FEB" w:rsidRDefault="007C69CB" w14:paraId="255F259E" w14:textId="77777777"/>
    <w:p w:rsidR="00AD7FEB" w:rsidP="00AD7FEB" w:rsidRDefault="00AD7FEB" w14:paraId="1713B640" w14:textId="178A7085">
      <w:pPr>
        <w:pStyle w:val="Heading2"/>
      </w:pPr>
      <w:bookmarkStart w:name="_Toc166061986" w:id="333"/>
      <w:r>
        <w:t>Financial Checker</w:t>
      </w:r>
      <w:bookmarkEnd w:id="333"/>
      <w:r>
        <w:t xml:space="preserve"> </w:t>
      </w:r>
    </w:p>
    <w:p w:rsidR="00AD7FEB" w:rsidP="007C1709" w:rsidRDefault="00AD7FEB" w14:paraId="0D6A94A3" w14:textId="3F03D58D">
      <w:pPr>
        <w:pStyle w:val="Heading3"/>
      </w:pPr>
      <w:bookmarkStart w:name="_Toc166061987" w:id="334"/>
      <w:r>
        <w:t>Description</w:t>
      </w:r>
      <w:bookmarkEnd w:id="334"/>
      <w:r>
        <w:t xml:space="preserve"> </w:t>
      </w:r>
    </w:p>
    <w:p w:rsidRPr="00F921DB" w:rsidR="00F921DB" w:rsidP="00F921DB" w:rsidRDefault="006B1302" w14:paraId="7D94A967" w14:textId="40072B99">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rsidRPr="00B92146" w:rsidR="00F921DB" w:rsidP="00F921DB" w:rsidRDefault="00F921DB" w14:paraId="547B7125" w14:textId="15674878">
      <w:pPr>
        <w:pStyle w:val="ListParagraph"/>
        <w:numPr>
          <w:ilvl w:val="0"/>
          <w:numId w:val="58"/>
        </w:numPr>
        <w:spacing w:line="360" w:lineRule="auto"/>
      </w:pPr>
      <w:r>
        <w:rPr>
          <w:rFonts w:asciiTheme="minorHAnsi" w:hAnsiTheme="minorHAnsi" w:cstheme="minorHAnsi"/>
        </w:rPr>
        <w:t xml:space="preserve">The </w:t>
      </w:r>
      <w:r w:rsidR="00B92146">
        <w:rPr>
          <w:rFonts w:asciiTheme="minorHAnsi" w:hAnsiTheme="minorHAnsi" w:cstheme="minorHAnsi"/>
        </w:rPr>
        <w:t xml:space="preserve">WI will route to this queue when the </w:t>
      </w:r>
      <w:r w:rsidR="00BE3BEB">
        <w:rPr>
          <w:rFonts w:asciiTheme="minorHAnsi" w:hAnsiTheme="minorHAnsi" w:cstheme="minorHAnsi"/>
        </w:rPr>
        <w:t>‘</w:t>
      </w:r>
      <w:r w:rsidRPr="00BE3BEB" w:rsidR="00B92146">
        <w:rPr>
          <w:rFonts w:asciiTheme="minorHAnsi" w:hAnsiTheme="minorHAnsi" w:cstheme="minorHAnsi"/>
          <w:b/>
          <w:bCs/>
        </w:rPr>
        <w:t>Financial Maker</w:t>
      </w:r>
      <w:r w:rsidRPr="00BE3BEB" w:rsidR="00BE3BEB">
        <w:rPr>
          <w:rFonts w:asciiTheme="minorHAnsi" w:hAnsiTheme="minorHAnsi" w:cstheme="minorHAnsi"/>
          <w:b/>
          <w:bCs/>
        </w:rPr>
        <w:t>’</w:t>
      </w:r>
      <w:r w:rsidR="00B92146">
        <w:rPr>
          <w:rFonts w:asciiTheme="minorHAnsi" w:hAnsiTheme="minorHAnsi" w:cstheme="minorHAnsi"/>
        </w:rPr>
        <w:t xml:space="preserve"> takes decision as ‘</w:t>
      </w:r>
      <w:r w:rsidRPr="00BE3BEB" w:rsidR="00B92146">
        <w:rPr>
          <w:rFonts w:asciiTheme="minorHAnsi" w:hAnsiTheme="minorHAnsi" w:cstheme="minorHAnsi"/>
          <w:b/>
          <w:bCs/>
        </w:rPr>
        <w:t>Submit’</w:t>
      </w:r>
      <w:r w:rsidR="00B92146">
        <w:rPr>
          <w:rFonts w:asciiTheme="minorHAnsi" w:hAnsiTheme="minorHAnsi" w:cstheme="minorHAnsi"/>
        </w:rPr>
        <w:t xml:space="preserve">. </w:t>
      </w:r>
    </w:p>
    <w:p w:rsidRPr="00B92146" w:rsidR="00B92146" w:rsidP="00F921DB" w:rsidRDefault="00B92146" w14:paraId="101ACAB4" w14:textId="02C468E5">
      <w:pPr>
        <w:pStyle w:val="ListParagraph"/>
        <w:numPr>
          <w:ilvl w:val="0"/>
          <w:numId w:val="58"/>
        </w:numPr>
        <w:spacing w:line="360" w:lineRule="auto"/>
      </w:pPr>
      <w:r>
        <w:rPr>
          <w:rFonts w:asciiTheme="minorHAnsi" w:hAnsiTheme="minorHAnsi" w:cstheme="minorHAnsi"/>
        </w:rPr>
        <w:t xml:space="preserve">The user will review the request and remarks from the Financial Maker. </w:t>
      </w:r>
    </w:p>
    <w:p w:rsidRPr="00B92146" w:rsidR="00B92146" w:rsidP="00F921DB" w:rsidRDefault="00B92146" w14:paraId="3A52137C" w14:textId="27303739">
      <w:pPr>
        <w:pStyle w:val="ListParagraph"/>
        <w:numPr>
          <w:ilvl w:val="0"/>
          <w:numId w:val="58"/>
        </w:numPr>
        <w:spacing w:line="360" w:lineRule="auto"/>
      </w:pPr>
      <w:r>
        <w:rPr>
          <w:rFonts w:asciiTheme="minorHAnsi" w:hAnsiTheme="minorHAnsi" w:cstheme="minorHAnsi"/>
        </w:rPr>
        <w:t xml:space="preserve">The user will have the following decisions and WI will route as follows: </w:t>
      </w:r>
    </w:p>
    <w:p w:rsidRPr="002A54EA" w:rsidR="00577453" w:rsidP="00577453" w:rsidRDefault="00577453" w14:paraId="788A1E0B" w14:textId="74DC80B2">
      <w:pPr>
        <w:pStyle w:val="ListParagraph"/>
        <w:numPr>
          <w:ilvl w:val="1"/>
          <w:numId w:val="58"/>
        </w:numPr>
        <w:spacing w:line="360" w:lineRule="auto"/>
        <w:rPr>
          <w:szCs w:val="24"/>
        </w:rPr>
      </w:pPr>
      <w:r w:rsidRPr="00DD56A9">
        <w:rPr>
          <w:rFonts w:asciiTheme="minorHAnsi" w:hAnsiTheme="minorHAnsi" w:cstheme="minorHAnsi"/>
          <w:b/>
          <w:bCs/>
          <w:szCs w:val="24"/>
        </w:rPr>
        <w:t>Approve</w:t>
      </w:r>
      <w:r>
        <w:rPr>
          <w:rFonts w:asciiTheme="minorHAnsi" w:hAnsiTheme="minorHAnsi" w:cstheme="minorHAnsi"/>
          <w:szCs w:val="24"/>
        </w:rPr>
        <w:t>: The user will take this decision if he wants to approve the request and the WI moves to ‘</w:t>
      </w:r>
      <w:r w:rsidR="00DD31F5">
        <w:rPr>
          <w:rFonts w:asciiTheme="minorHAnsi" w:hAnsiTheme="minorHAnsi" w:cstheme="minorHAnsi"/>
          <w:szCs w:val="24"/>
        </w:rPr>
        <w:t>Hold’</w:t>
      </w:r>
      <w:r>
        <w:rPr>
          <w:rFonts w:asciiTheme="minorHAnsi" w:hAnsiTheme="minorHAnsi" w:cstheme="minorHAnsi"/>
          <w:szCs w:val="24"/>
        </w:rPr>
        <w:t xml:space="preserve">. Since it is a child WI, </w:t>
      </w:r>
      <w:commentRangeStart w:id="335"/>
      <w:commentRangeStart w:id="336"/>
      <w:r>
        <w:rPr>
          <w:rFonts w:asciiTheme="minorHAnsi" w:hAnsiTheme="minorHAnsi" w:cstheme="minorHAnsi"/>
          <w:szCs w:val="24"/>
        </w:rPr>
        <w:t>the Child gets deleted</w:t>
      </w:r>
      <w:commentRangeEnd w:id="335"/>
      <w:r w:rsidR="00656637">
        <w:rPr>
          <w:rStyle w:val="CommentReference"/>
        </w:rPr>
        <w:commentReference w:id="335"/>
      </w:r>
      <w:commentRangeEnd w:id="336"/>
      <w:r w:rsidR="00866716">
        <w:rPr>
          <w:rStyle w:val="CommentReference"/>
        </w:rPr>
        <w:commentReference w:id="336"/>
      </w:r>
      <w:r>
        <w:rPr>
          <w:rFonts w:asciiTheme="minorHAnsi" w:hAnsiTheme="minorHAnsi" w:cstheme="minorHAnsi"/>
          <w:szCs w:val="24"/>
        </w:rPr>
        <w:t>, and decision gets updated in the Primary WI waiting on ‘</w:t>
      </w:r>
      <w:r w:rsidR="00DD31F5">
        <w:rPr>
          <w:rFonts w:asciiTheme="minorHAnsi" w:hAnsiTheme="minorHAnsi" w:cstheme="minorHAnsi"/>
          <w:szCs w:val="24"/>
        </w:rPr>
        <w:t>Hold queue</w:t>
      </w:r>
      <w:r>
        <w:rPr>
          <w:rFonts w:asciiTheme="minorHAnsi" w:hAnsiTheme="minorHAnsi" w:cstheme="minorHAnsi"/>
          <w:szCs w:val="24"/>
        </w:rPr>
        <w:t xml:space="preserve">’. </w:t>
      </w:r>
    </w:p>
    <w:p w:rsidRPr="00E74D88" w:rsidR="00577453" w:rsidP="00577453" w:rsidRDefault="00577453" w14:paraId="65AF975C" w14:textId="546BC012">
      <w:pPr>
        <w:pStyle w:val="ListParagraph"/>
        <w:numPr>
          <w:ilvl w:val="1"/>
          <w:numId w:val="58"/>
        </w:numPr>
        <w:spacing w:line="360" w:lineRule="auto"/>
        <w:rPr>
          <w:szCs w:val="24"/>
        </w:rPr>
      </w:pPr>
      <w:r w:rsidRPr="00DD56A9">
        <w:rPr>
          <w:rFonts w:asciiTheme="minorHAnsi" w:hAnsiTheme="minorHAnsi" w:cstheme="minorHAnsi"/>
          <w:b/>
          <w:bCs/>
          <w:szCs w:val="24"/>
        </w:rPr>
        <w:t>Reject:</w:t>
      </w:r>
      <w:r>
        <w:rPr>
          <w:rFonts w:asciiTheme="minorHAnsi" w:hAnsiTheme="minorHAnsi" w:cstheme="minorHAnsi"/>
          <w:szCs w:val="24"/>
        </w:rPr>
        <w:t xml:space="preserve"> The user will take this decision if he wants to reject the request and the WI moves to ‘</w:t>
      </w:r>
      <w:r w:rsidR="00DD31F5">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DD31F5">
        <w:rPr>
          <w:rFonts w:asciiTheme="minorHAnsi" w:hAnsiTheme="minorHAnsi" w:cstheme="minorHAnsi"/>
          <w:szCs w:val="24"/>
        </w:rPr>
        <w:t>Hold’ queue</w:t>
      </w:r>
      <w:r>
        <w:rPr>
          <w:rFonts w:asciiTheme="minorHAnsi" w:hAnsiTheme="minorHAnsi" w:cstheme="minorHAnsi"/>
          <w:szCs w:val="24"/>
        </w:rPr>
        <w:t>.</w:t>
      </w:r>
    </w:p>
    <w:p w:rsidRPr="00E3644F" w:rsidR="00577453" w:rsidP="00E3644F" w:rsidRDefault="00577453" w14:paraId="5E9A60FA" w14:textId="6F01618B">
      <w:pPr>
        <w:pStyle w:val="ListParagraph"/>
        <w:numPr>
          <w:ilvl w:val="1"/>
          <w:numId w:val="58"/>
        </w:numPr>
        <w:spacing w:line="360" w:lineRule="auto"/>
        <w:rPr>
          <w:szCs w:val="24"/>
        </w:rPr>
      </w:pPr>
      <w:r w:rsidRPr="00DD56A9">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Financial Maker. </w:t>
      </w:r>
    </w:p>
    <w:tbl>
      <w:tblPr>
        <w:tblStyle w:val="TableGrid"/>
        <w:tblW w:w="0" w:type="auto"/>
        <w:tblInd w:w="1838" w:type="dxa"/>
        <w:tblLook w:val="04A0" w:firstRow="1" w:lastRow="0" w:firstColumn="1" w:lastColumn="0" w:noHBand="0" w:noVBand="1"/>
      </w:tblPr>
      <w:tblGrid>
        <w:gridCol w:w="2835"/>
        <w:gridCol w:w="2835"/>
      </w:tblGrid>
      <w:tr w:rsidRPr="00160CDB" w:rsidR="00577453" w:rsidTr="00ED78C1" w14:paraId="0E201C36" w14:textId="77777777">
        <w:tc>
          <w:tcPr>
            <w:tcW w:w="2835" w:type="dxa"/>
          </w:tcPr>
          <w:p w:rsidRPr="00160CDB" w:rsidR="00577453" w:rsidP="00ED78C1" w:rsidRDefault="00577453" w14:paraId="1E7A4DE1" w14:textId="77777777">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rsidRPr="00160CDB" w:rsidR="00577453" w:rsidP="00ED78C1" w:rsidRDefault="00577453" w14:paraId="550A7B11" w14:textId="77777777">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Pr="00160CDB" w:rsidR="00577453" w:rsidTr="00ED78C1" w14:paraId="6C22D825" w14:textId="77777777">
        <w:tc>
          <w:tcPr>
            <w:tcW w:w="2835" w:type="dxa"/>
          </w:tcPr>
          <w:p w:rsidRPr="00160CDB" w:rsidR="00577453" w:rsidP="00ED78C1" w:rsidRDefault="00577453" w14:paraId="00E6FFB7"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rsidRPr="00160CDB" w:rsidR="00577453" w:rsidP="00ED78C1" w:rsidRDefault="00DD31F5" w14:paraId="38ECB685" w14:textId="03231FCE">
            <w:pPr>
              <w:spacing w:line="360" w:lineRule="auto"/>
              <w:rPr>
                <w:rFonts w:asciiTheme="minorHAnsi" w:hAnsiTheme="minorHAnsi" w:cstheme="minorHAnsi"/>
                <w:szCs w:val="24"/>
              </w:rPr>
            </w:pPr>
            <w:r>
              <w:rPr>
                <w:rFonts w:asciiTheme="minorHAnsi" w:hAnsiTheme="minorHAnsi" w:cstheme="minorHAnsi"/>
                <w:szCs w:val="24"/>
              </w:rPr>
              <w:t>Hold</w:t>
            </w:r>
          </w:p>
        </w:tc>
      </w:tr>
      <w:tr w:rsidRPr="00160CDB" w:rsidR="00577453" w:rsidTr="00ED78C1" w14:paraId="48F9ADBC" w14:textId="77777777">
        <w:tc>
          <w:tcPr>
            <w:tcW w:w="2835" w:type="dxa"/>
          </w:tcPr>
          <w:p w:rsidRPr="00160CDB" w:rsidR="00577453" w:rsidP="00ED78C1" w:rsidRDefault="00577453" w14:paraId="0FCAE1DB"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rsidRPr="00160CDB" w:rsidR="00577453" w:rsidP="00ED78C1" w:rsidRDefault="00DD31F5" w14:paraId="75473CF0" w14:textId="698C4C36">
            <w:pPr>
              <w:spacing w:line="360" w:lineRule="auto"/>
              <w:rPr>
                <w:rFonts w:asciiTheme="minorHAnsi" w:hAnsiTheme="minorHAnsi" w:cstheme="minorHAnsi"/>
                <w:szCs w:val="24"/>
              </w:rPr>
            </w:pPr>
            <w:r>
              <w:rPr>
                <w:rFonts w:asciiTheme="minorHAnsi" w:hAnsiTheme="minorHAnsi" w:cstheme="minorHAnsi"/>
                <w:szCs w:val="24"/>
              </w:rPr>
              <w:t xml:space="preserve">Hold </w:t>
            </w:r>
            <w:r w:rsidRPr="00160CDB" w:rsidR="00577453">
              <w:rPr>
                <w:rFonts w:asciiTheme="minorHAnsi" w:hAnsiTheme="minorHAnsi" w:cstheme="minorHAnsi"/>
                <w:szCs w:val="24"/>
              </w:rPr>
              <w:t xml:space="preserve"> </w:t>
            </w:r>
          </w:p>
        </w:tc>
      </w:tr>
      <w:tr w:rsidRPr="00160CDB" w:rsidR="00577453" w:rsidTr="00ED78C1" w14:paraId="428675BC" w14:textId="77777777">
        <w:tc>
          <w:tcPr>
            <w:tcW w:w="2835" w:type="dxa"/>
          </w:tcPr>
          <w:p w:rsidRPr="00160CDB" w:rsidR="00577453" w:rsidP="00ED78C1" w:rsidRDefault="00577453" w14:paraId="2D8AEA87" w14:textId="77777777">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rsidRPr="00160CDB" w:rsidR="00577453" w:rsidP="00ED78C1" w:rsidRDefault="00577453" w14:paraId="4553FFBB" w14:textId="77777777">
            <w:pPr>
              <w:spacing w:line="360" w:lineRule="auto"/>
              <w:rPr>
                <w:rFonts w:asciiTheme="minorHAnsi" w:hAnsiTheme="minorHAnsi" w:cstheme="minorHAnsi"/>
                <w:szCs w:val="24"/>
              </w:rPr>
            </w:pPr>
            <w:r>
              <w:rPr>
                <w:rFonts w:asciiTheme="minorHAnsi" w:hAnsiTheme="minorHAnsi" w:cstheme="minorHAnsi"/>
                <w:szCs w:val="24"/>
              </w:rPr>
              <w:t>Financial</w:t>
            </w:r>
            <w:r w:rsidRPr="00160CDB">
              <w:rPr>
                <w:rFonts w:asciiTheme="minorHAnsi" w:hAnsiTheme="minorHAnsi" w:cstheme="minorHAnsi"/>
                <w:szCs w:val="24"/>
              </w:rPr>
              <w:t xml:space="preserve"> Maker </w:t>
            </w:r>
          </w:p>
        </w:tc>
      </w:tr>
    </w:tbl>
    <w:p w:rsidRPr="00E3644F" w:rsidR="00577453" w:rsidP="00E3644F" w:rsidRDefault="00577453" w14:paraId="2154416F" w14:textId="77777777">
      <w:pPr>
        <w:spacing w:line="360" w:lineRule="auto"/>
        <w:rPr>
          <w:rFonts w:asciiTheme="minorHAnsi" w:hAnsiTheme="minorHAnsi" w:cstheme="minorHAnsi"/>
          <w:szCs w:val="24"/>
        </w:rPr>
      </w:pPr>
    </w:p>
    <w:p w:rsidR="00577453" w:rsidP="007C1709" w:rsidRDefault="00577453" w14:paraId="5BDB6F5C" w14:textId="2205D387">
      <w:pPr>
        <w:pStyle w:val="Heading3"/>
      </w:pPr>
      <w:bookmarkStart w:name="_Toc166061988" w:id="337"/>
      <w:r>
        <w:t>Access Details</w:t>
      </w:r>
      <w:bookmarkEnd w:id="337"/>
      <w:r>
        <w:t xml:space="preserve"> </w:t>
      </w:r>
    </w:p>
    <w:p w:rsidRPr="00577453" w:rsidR="00577453" w:rsidP="00577453" w:rsidRDefault="00577453" w14:paraId="4D9ED4A1"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4"/>
        <w:gridCol w:w="5193"/>
      </w:tblGrid>
      <w:tr w:rsidRPr="00D82BED" w:rsidR="00577453" w:rsidTr="00DD56A9" w14:paraId="42010F56" w14:textId="77777777">
        <w:tc>
          <w:tcPr>
            <w:tcW w:w="3114" w:type="dxa"/>
          </w:tcPr>
          <w:p w:rsidRPr="00D82BED" w:rsidR="00577453" w:rsidP="00ED78C1" w:rsidRDefault="00577453" w14:paraId="484A48B7"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5193" w:type="dxa"/>
          </w:tcPr>
          <w:p w:rsidRPr="00D82BED" w:rsidR="00577453" w:rsidP="00ED78C1" w:rsidRDefault="00577453" w14:paraId="64D45D02" w14:textId="7B2C7DC4">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DD56A9">
              <w:rPr>
                <w:rFonts w:ascii="Calibri" w:hAnsi="Calibri" w:eastAsia="Calibri" w:cs="Arial"/>
                <w:szCs w:val="24"/>
              </w:rPr>
              <w:t>Financial Unit</w:t>
            </w:r>
            <w:r w:rsidRPr="00D82BED">
              <w:rPr>
                <w:rFonts w:ascii="Calibri" w:hAnsi="Calibri" w:eastAsia="Calibri" w:cs="Arial"/>
                <w:szCs w:val="24"/>
              </w:rPr>
              <w:t xml:space="preserve"> user.</w:t>
            </w:r>
          </w:p>
        </w:tc>
      </w:tr>
      <w:tr w:rsidRPr="00D82BED" w:rsidR="00577453" w:rsidTr="00DD56A9" w14:paraId="12430769" w14:textId="77777777">
        <w:tc>
          <w:tcPr>
            <w:tcW w:w="3114" w:type="dxa"/>
          </w:tcPr>
          <w:p w:rsidRPr="00D82BED" w:rsidR="00577453" w:rsidP="00ED78C1" w:rsidRDefault="00577453" w14:paraId="3DB6288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5193" w:type="dxa"/>
          </w:tcPr>
          <w:p w:rsidRPr="00D82BED" w:rsidR="00577453" w:rsidP="00ED78C1" w:rsidRDefault="00577453" w14:paraId="103D145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577453" w:rsidTr="00DD56A9" w14:paraId="3D437EE5" w14:textId="77777777">
        <w:tc>
          <w:tcPr>
            <w:tcW w:w="3114" w:type="dxa"/>
          </w:tcPr>
          <w:p w:rsidRPr="00D82BED" w:rsidR="00577453" w:rsidP="00ED78C1" w:rsidRDefault="00577453" w14:paraId="307FEF88"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5193" w:type="dxa"/>
          </w:tcPr>
          <w:p w:rsidRPr="00D82BED" w:rsidR="00577453" w:rsidP="00ED78C1" w:rsidRDefault="00577453" w14:paraId="37150A93"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577453" w:rsidTr="00DD56A9" w14:paraId="1BD7100E" w14:textId="77777777">
        <w:tc>
          <w:tcPr>
            <w:tcW w:w="3114" w:type="dxa"/>
          </w:tcPr>
          <w:p w:rsidRPr="00D82BED" w:rsidR="00577453" w:rsidP="00ED78C1" w:rsidRDefault="00577453" w14:paraId="6167FAB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5193" w:type="dxa"/>
          </w:tcPr>
          <w:p w:rsidRPr="00D82BED" w:rsidR="00577453" w:rsidP="00ED78C1" w:rsidRDefault="00577453" w14:paraId="6D0960E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577453" w:rsidTr="00DD56A9" w14:paraId="131C8420" w14:textId="77777777">
        <w:tc>
          <w:tcPr>
            <w:tcW w:w="3114" w:type="dxa"/>
          </w:tcPr>
          <w:p w:rsidRPr="00D82BED" w:rsidR="00577453" w:rsidP="00ED78C1" w:rsidRDefault="00577453" w14:paraId="248F9B11"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5193" w:type="dxa"/>
          </w:tcPr>
          <w:p w:rsidRPr="00D82BED" w:rsidR="00577453" w:rsidP="00ED78C1" w:rsidRDefault="00577453" w14:paraId="343C949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577453" w:rsidTr="00DD56A9" w14:paraId="7F2C6C2F" w14:textId="77777777">
        <w:tc>
          <w:tcPr>
            <w:tcW w:w="3114" w:type="dxa"/>
            <w:tcBorders>
              <w:top w:val="single" w:color="auto" w:sz="4" w:space="0"/>
              <w:left w:val="single" w:color="auto" w:sz="4" w:space="0"/>
              <w:bottom w:val="single" w:color="auto" w:sz="4" w:space="0"/>
              <w:right w:val="single" w:color="auto" w:sz="4" w:space="0"/>
            </w:tcBorders>
          </w:tcPr>
          <w:p w:rsidRPr="00D82BED" w:rsidR="00577453" w:rsidP="00ED78C1" w:rsidRDefault="00577453" w14:paraId="4805865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5193" w:type="dxa"/>
            <w:tcBorders>
              <w:top w:val="single" w:color="auto" w:sz="4" w:space="0"/>
              <w:left w:val="single" w:color="auto" w:sz="4" w:space="0"/>
              <w:bottom w:val="single" w:color="auto" w:sz="4" w:space="0"/>
              <w:right w:val="single" w:color="auto" w:sz="4" w:space="0"/>
            </w:tcBorders>
          </w:tcPr>
          <w:p w:rsidRPr="00D82BED" w:rsidR="00577453" w:rsidP="00ED78C1" w:rsidRDefault="00577453" w14:paraId="17003CE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D607BA" w:rsidP="00577453" w:rsidRDefault="00D607BA" w14:paraId="529CBFA5" w14:textId="77777777">
      <w:pPr>
        <w:spacing w:line="360" w:lineRule="auto"/>
        <w:rPr>
          <w:szCs w:val="24"/>
        </w:rPr>
      </w:pPr>
    </w:p>
    <w:p w:rsidR="00D607BA" w:rsidP="00D607BA" w:rsidRDefault="00D607BA" w14:paraId="6E1B4E59" w14:textId="77777777">
      <w:pPr>
        <w:pStyle w:val="Heading2"/>
      </w:pPr>
      <w:bookmarkStart w:name="_Toc166061989" w:id="338"/>
      <w:r>
        <w:t>Operations Maker</w:t>
      </w:r>
      <w:bookmarkEnd w:id="338"/>
      <w:r>
        <w:t xml:space="preserve"> </w:t>
      </w:r>
    </w:p>
    <w:p w:rsidR="00D607BA" w:rsidP="007C1709" w:rsidRDefault="00D607BA" w14:paraId="28998CC4" w14:textId="77777777">
      <w:pPr>
        <w:pStyle w:val="Heading3"/>
      </w:pPr>
      <w:bookmarkStart w:name="_Toc166061990" w:id="339"/>
      <w:r>
        <w:t>Description</w:t>
      </w:r>
      <w:bookmarkEnd w:id="339"/>
      <w:r>
        <w:t xml:space="preserve"> </w:t>
      </w:r>
    </w:p>
    <w:p w:rsidRPr="00800AC4" w:rsidR="00D607BA" w:rsidP="00D607BA" w:rsidRDefault="00D607BA" w14:paraId="25BA0C5A" w14:textId="77777777">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This will be a user queue. i.e., the users will have access to this queue. </w:t>
      </w:r>
    </w:p>
    <w:p w:rsidRPr="00800AC4" w:rsidR="00D607BA" w:rsidP="00D607BA" w:rsidRDefault="00D607BA" w14:paraId="6D78A7AB" w14:textId="77777777">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The WI will be received at this queue for the following request types from: </w:t>
      </w:r>
    </w:p>
    <w:p w:rsidR="00D607BA" w:rsidP="00D607BA" w:rsidRDefault="00D607BA" w14:paraId="48C53632" w14:textId="77777777">
      <w:pPr>
        <w:pStyle w:val="ListParagraph"/>
        <w:numPr>
          <w:ilvl w:val="1"/>
          <w:numId w:val="58"/>
        </w:numPr>
        <w:spacing w:line="360" w:lineRule="auto"/>
        <w:rPr>
          <w:rFonts w:asciiTheme="minorHAnsi" w:hAnsiTheme="minorHAnsi" w:cstheme="minorHAnsi"/>
          <w:szCs w:val="24"/>
        </w:rPr>
      </w:pPr>
      <w:r w:rsidRPr="00901059">
        <w:rPr>
          <w:rFonts w:asciiTheme="minorHAnsi" w:hAnsiTheme="minorHAnsi" w:cstheme="minorHAnsi"/>
          <w:b/>
          <w:bCs/>
          <w:szCs w:val="24"/>
        </w:rPr>
        <w:t>Hold queue:</w:t>
      </w:r>
      <w:r>
        <w:rPr>
          <w:rFonts w:asciiTheme="minorHAnsi" w:hAnsiTheme="minorHAnsi" w:cstheme="minorHAnsi"/>
          <w:szCs w:val="24"/>
        </w:rPr>
        <w:t xml:space="preserve"> For requests ‘</w:t>
      </w:r>
      <w:r w:rsidRPr="00901059">
        <w:rPr>
          <w:rFonts w:asciiTheme="minorHAnsi" w:hAnsiTheme="minorHAnsi" w:cstheme="minorHAnsi"/>
          <w:b/>
          <w:bCs/>
          <w:szCs w:val="24"/>
        </w:rPr>
        <w:t>Deceased-Transfer’</w:t>
      </w:r>
      <w:r>
        <w:rPr>
          <w:rFonts w:asciiTheme="minorHAnsi" w:hAnsiTheme="minorHAnsi" w:cstheme="minorHAnsi"/>
          <w:szCs w:val="24"/>
        </w:rPr>
        <w:t>, ‘</w:t>
      </w:r>
      <w:r w:rsidRPr="00901059">
        <w:rPr>
          <w:rFonts w:asciiTheme="minorHAnsi" w:hAnsiTheme="minorHAnsi" w:cstheme="minorHAnsi"/>
          <w:b/>
          <w:bCs/>
          <w:szCs w:val="24"/>
        </w:rPr>
        <w:t>Transfer</w:t>
      </w:r>
      <w:r>
        <w:rPr>
          <w:rFonts w:asciiTheme="minorHAnsi" w:hAnsiTheme="minorHAnsi" w:cstheme="minorHAnsi"/>
          <w:szCs w:val="24"/>
        </w:rPr>
        <w:t>’ &amp; ‘</w:t>
      </w:r>
      <w:r w:rsidRPr="00901059">
        <w:rPr>
          <w:rFonts w:asciiTheme="minorHAnsi" w:hAnsiTheme="minorHAnsi" w:cstheme="minorHAnsi"/>
          <w:b/>
          <w:bCs/>
          <w:szCs w:val="24"/>
        </w:rPr>
        <w:t>Salary Transfer’</w:t>
      </w:r>
      <w:r>
        <w:rPr>
          <w:rFonts w:asciiTheme="minorHAnsi" w:hAnsiTheme="minorHAnsi" w:cstheme="minorHAnsi"/>
          <w:szCs w:val="24"/>
        </w:rPr>
        <w:t>, in case of parent &amp; child scenarios, the WI after collection of all instances will be routed from this queue to ‘</w:t>
      </w:r>
      <w:r w:rsidRPr="00901059">
        <w:rPr>
          <w:rFonts w:asciiTheme="minorHAnsi" w:hAnsiTheme="minorHAnsi" w:cstheme="minorHAnsi"/>
          <w:b/>
          <w:bCs/>
          <w:szCs w:val="24"/>
        </w:rPr>
        <w:t>Operations Maker’</w:t>
      </w:r>
      <w:r>
        <w:rPr>
          <w:rFonts w:asciiTheme="minorHAnsi" w:hAnsiTheme="minorHAnsi" w:cstheme="minorHAnsi"/>
          <w:szCs w:val="24"/>
        </w:rPr>
        <w:t xml:space="preserve">. </w:t>
      </w:r>
    </w:p>
    <w:p w:rsidR="00D607BA" w:rsidP="00D607BA" w:rsidRDefault="00D607BA" w14:paraId="50BCE55E" w14:textId="2D965129">
      <w:pPr>
        <w:pStyle w:val="ListParagraph"/>
        <w:numPr>
          <w:ilvl w:val="1"/>
          <w:numId w:val="58"/>
        </w:numPr>
        <w:spacing w:line="360" w:lineRule="auto"/>
        <w:rPr>
          <w:rFonts w:asciiTheme="minorHAnsi" w:hAnsiTheme="minorHAnsi" w:cstheme="minorHAnsi"/>
          <w:szCs w:val="24"/>
        </w:rPr>
      </w:pPr>
      <w:r w:rsidRPr="00901059">
        <w:rPr>
          <w:rFonts w:asciiTheme="minorHAnsi" w:hAnsiTheme="minorHAnsi" w:cstheme="minorHAnsi"/>
          <w:b/>
          <w:bCs/>
          <w:szCs w:val="24"/>
        </w:rPr>
        <w:t>System Integration</w:t>
      </w:r>
      <w:r>
        <w:rPr>
          <w:rFonts w:asciiTheme="minorHAnsi" w:hAnsiTheme="minorHAnsi" w:cstheme="minorHAnsi"/>
          <w:szCs w:val="24"/>
        </w:rPr>
        <w:t>: For requests ‘</w:t>
      </w:r>
      <w:r w:rsidRPr="008C4B77">
        <w:rPr>
          <w:rFonts w:asciiTheme="minorHAnsi" w:hAnsiTheme="minorHAnsi" w:cstheme="minorHAnsi"/>
          <w:b/>
          <w:bCs/>
          <w:szCs w:val="24"/>
        </w:rPr>
        <w:t>Transfer</w:t>
      </w:r>
      <w:r>
        <w:rPr>
          <w:rFonts w:asciiTheme="minorHAnsi" w:hAnsiTheme="minorHAnsi" w:cstheme="minorHAnsi"/>
          <w:szCs w:val="24"/>
        </w:rPr>
        <w:t>’ &amp; ‘</w:t>
      </w:r>
      <w:r w:rsidRPr="008C4B77">
        <w:rPr>
          <w:rFonts w:asciiTheme="minorHAnsi" w:hAnsiTheme="minorHAnsi" w:cstheme="minorHAnsi"/>
          <w:b/>
          <w:bCs/>
          <w:szCs w:val="24"/>
        </w:rPr>
        <w:t>Salary Transfer’</w:t>
      </w:r>
      <w:r>
        <w:rPr>
          <w:rFonts w:asciiTheme="minorHAnsi" w:hAnsiTheme="minorHAnsi" w:cstheme="minorHAnsi"/>
          <w:szCs w:val="24"/>
        </w:rPr>
        <w:t xml:space="preserve"> if no parent &amp; child scenario was applicable, the WI will be routed </w:t>
      </w:r>
      <w:r w:rsidR="008C4B77">
        <w:rPr>
          <w:rFonts w:asciiTheme="minorHAnsi" w:hAnsiTheme="minorHAnsi" w:cstheme="minorHAnsi"/>
          <w:szCs w:val="24"/>
        </w:rPr>
        <w:t>from</w:t>
      </w:r>
      <w:r>
        <w:rPr>
          <w:rFonts w:asciiTheme="minorHAnsi" w:hAnsiTheme="minorHAnsi" w:cstheme="minorHAnsi"/>
          <w:szCs w:val="24"/>
        </w:rPr>
        <w:t xml:space="preserve"> this queue. For the request types </w:t>
      </w:r>
      <w:r w:rsidRPr="008C4B77">
        <w:rPr>
          <w:rFonts w:asciiTheme="minorHAnsi" w:hAnsiTheme="minorHAnsi" w:cstheme="minorHAnsi"/>
          <w:b/>
          <w:bCs/>
          <w:szCs w:val="24"/>
        </w:rPr>
        <w:t>‘Hold’</w:t>
      </w:r>
      <w:r>
        <w:rPr>
          <w:rFonts w:asciiTheme="minorHAnsi" w:hAnsiTheme="minorHAnsi" w:cstheme="minorHAnsi"/>
          <w:szCs w:val="24"/>
        </w:rPr>
        <w:t xml:space="preserve"> &amp; ‘</w:t>
      </w:r>
      <w:r w:rsidRPr="008C4B77">
        <w:rPr>
          <w:rFonts w:asciiTheme="minorHAnsi" w:hAnsiTheme="minorHAnsi" w:cstheme="minorHAnsi"/>
          <w:b/>
          <w:bCs/>
          <w:szCs w:val="24"/>
        </w:rPr>
        <w:t>Cancellation</w:t>
      </w:r>
      <w:r>
        <w:rPr>
          <w:rFonts w:asciiTheme="minorHAnsi" w:hAnsiTheme="minorHAnsi" w:cstheme="minorHAnsi"/>
          <w:szCs w:val="24"/>
        </w:rPr>
        <w:t>’ always the WI will directly route from this queue to ‘</w:t>
      </w:r>
      <w:r w:rsidRPr="008C4B77">
        <w:rPr>
          <w:rFonts w:asciiTheme="minorHAnsi" w:hAnsiTheme="minorHAnsi" w:cstheme="minorHAnsi"/>
          <w:b/>
          <w:bCs/>
          <w:szCs w:val="24"/>
        </w:rPr>
        <w:t>Operations Maker’</w:t>
      </w:r>
      <w:r>
        <w:rPr>
          <w:rFonts w:asciiTheme="minorHAnsi" w:hAnsiTheme="minorHAnsi" w:cstheme="minorHAnsi"/>
          <w:szCs w:val="24"/>
        </w:rPr>
        <w:t xml:space="preserve">. </w:t>
      </w:r>
    </w:p>
    <w:p w:rsidR="00D607BA" w:rsidP="00D607BA" w:rsidRDefault="00D607BA" w14:paraId="79B832BE" w14:textId="77777777">
      <w:pPr>
        <w:pStyle w:val="ListParagraph"/>
        <w:numPr>
          <w:ilvl w:val="1"/>
          <w:numId w:val="58"/>
        </w:numPr>
        <w:spacing w:line="360" w:lineRule="auto"/>
        <w:rPr>
          <w:rFonts w:asciiTheme="minorHAnsi" w:hAnsiTheme="minorHAnsi" w:cstheme="minorHAnsi"/>
          <w:szCs w:val="24"/>
        </w:rPr>
      </w:pPr>
      <w:commentRangeStart w:id="340"/>
      <w:commentRangeStart w:id="341"/>
      <w:r w:rsidRPr="008C4B77">
        <w:rPr>
          <w:rFonts w:asciiTheme="minorHAnsi" w:hAnsiTheme="minorHAnsi" w:cstheme="minorHAnsi"/>
          <w:b/>
          <w:bCs/>
          <w:szCs w:val="24"/>
        </w:rPr>
        <w:t>Initiation Checker</w:t>
      </w:r>
      <w:commentRangeEnd w:id="340"/>
      <w:r w:rsidR="005636CF">
        <w:rPr>
          <w:rStyle w:val="CommentReference"/>
        </w:rPr>
        <w:commentReference w:id="340"/>
      </w:r>
      <w:commentRangeEnd w:id="341"/>
      <w:r w:rsidR="001D2402">
        <w:rPr>
          <w:rStyle w:val="CommentReference"/>
        </w:rPr>
        <w:commentReference w:id="341"/>
      </w:r>
      <w:r>
        <w:rPr>
          <w:rFonts w:asciiTheme="minorHAnsi" w:hAnsiTheme="minorHAnsi" w:cstheme="minorHAnsi"/>
          <w:szCs w:val="24"/>
        </w:rPr>
        <w:t>: For request type ‘</w:t>
      </w:r>
      <w:r w:rsidRPr="008C4B77">
        <w:rPr>
          <w:rFonts w:asciiTheme="minorHAnsi" w:hAnsiTheme="minorHAnsi" w:cstheme="minorHAnsi"/>
          <w:b/>
          <w:bCs/>
          <w:szCs w:val="24"/>
        </w:rPr>
        <w:t>Deceased – Transfer’</w:t>
      </w:r>
      <w:r>
        <w:rPr>
          <w:rFonts w:asciiTheme="minorHAnsi" w:hAnsiTheme="minorHAnsi" w:cstheme="minorHAnsi"/>
          <w:szCs w:val="24"/>
        </w:rPr>
        <w:t>, if no parent &amp; child scenario was applicable, directly the WI routes from this queue to ‘</w:t>
      </w:r>
      <w:r w:rsidRPr="008C4B77">
        <w:rPr>
          <w:rFonts w:asciiTheme="minorHAnsi" w:hAnsiTheme="minorHAnsi" w:cstheme="minorHAnsi"/>
          <w:b/>
          <w:bCs/>
          <w:szCs w:val="24"/>
        </w:rPr>
        <w:t>Operations Maker</w:t>
      </w:r>
      <w:r>
        <w:rPr>
          <w:rFonts w:asciiTheme="minorHAnsi" w:hAnsiTheme="minorHAnsi" w:cstheme="minorHAnsi"/>
          <w:szCs w:val="24"/>
        </w:rPr>
        <w:t xml:space="preserve">’ queue. </w:t>
      </w:r>
    </w:p>
    <w:p w:rsidR="009633B2" w:rsidP="009633B2" w:rsidRDefault="009633B2" w14:paraId="35010B90" w14:textId="77777777">
      <w:pPr>
        <w:pStyle w:val="ListParagraph"/>
        <w:numPr>
          <w:ilvl w:val="0"/>
          <w:numId w:val="58"/>
        </w:numPr>
        <w:spacing w:line="360" w:lineRule="auto"/>
        <w:rPr>
          <w:rFonts w:asciiTheme="minorHAnsi" w:hAnsiTheme="minorHAnsi" w:cstheme="minorHAnsi"/>
          <w:szCs w:val="24"/>
        </w:rPr>
      </w:pPr>
      <w:r w:rsidRPr="009633B2">
        <w:rPr>
          <w:rFonts w:asciiTheme="minorHAnsi" w:hAnsiTheme="minorHAnsi" w:cstheme="minorHAnsi"/>
          <w:szCs w:val="24"/>
        </w:rPr>
        <w:t>The user will perform the ‘Customer Exposure’ on a button click to refresh the products. On refreshing the products, if any data is updated</w:t>
      </w:r>
      <w:r>
        <w:rPr>
          <w:rFonts w:asciiTheme="minorHAnsi" w:hAnsiTheme="minorHAnsi" w:cstheme="minorHAnsi"/>
          <w:szCs w:val="24"/>
        </w:rPr>
        <w:t>, the same will be replaced in the grid.</w:t>
      </w:r>
    </w:p>
    <w:p w:rsidR="009633B2" w:rsidP="009633B2" w:rsidRDefault="009633B2" w14:paraId="04255EB2" w14:textId="7777777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A possible change on the grid could be for the Account Status which will be replaced. </w:t>
      </w:r>
    </w:p>
    <w:p w:rsidR="009633B2" w:rsidP="009633B2" w:rsidRDefault="009633B2" w14:paraId="4A763CA3" w14:textId="28AE7BCD">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If while refreshing products, it is found that a new product has been added for a certain CIF, the same will be visible in the grid row and will also have a clear identification as a new product added.</w:t>
      </w:r>
    </w:p>
    <w:p w:rsidR="009633B2" w:rsidP="009633B2" w:rsidRDefault="009633B2" w14:paraId="55EF8019" w14:textId="77777777">
      <w:pPr>
        <w:pStyle w:val="ListParagraph"/>
        <w:spacing w:line="360" w:lineRule="auto"/>
        <w:rPr>
          <w:rFonts w:asciiTheme="minorHAnsi" w:hAnsiTheme="minorHAnsi" w:cstheme="minorHAnsi"/>
          <w:szCs w:val="24"/>
        </w:rPr>
      </w:pPr>
    </w:p>
    <w:p w:rsidRPr="00800AC4" w:rsidR="00D607BA" w:rsidP="00D607BA" w:rsidRDefault="00D607BA" w14:paraId="2A7F9CEF" w14:textId="77777777">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review the request and perform actions as per the request types. </w:t>
      </w:r>
    </w:p>
    <w:p w:rsidR="00C50FF4" w:rsidP="00C50FF4" w:rsidRDefault="00C50FF4" w14:paraId="225920BF" w14:textId="77777777">
      <w:pPr>
        <w:spacing w:line="360" w:lineRule="auto"/>
        <w:rPr>
          <w:rFonts w:asciiTheme="minorHAnsi" w:hAnsiTheme="minorHAnsi" w:cstheme="minorHAnsi"/>
          <w:szCs w:val="24"/>
        </w:rPr>
      </w:pPr>
    </w:p>
    <w:p w:rsidRPr="00C50FF4" w:rsidR="00D607BA" w:rsidP="00C50FF4" w:rsidRDefault="00D607BA" w14:paraId="7CB444AD" w14:textId="34FE7EF4">
      <w:pPr>
        <w:pStyle w:val="ListParagraph"/>
        <w:numPr>
          <w:ilvl w:val="0"/>
          <w:numId w:val="78"/>
        </w:numPr>
        <w:spacing w:line="360" w:lineRule="auto"/>
        <w:rPr>
          <w:rFonts w:asciiTheme="minorHAnsi" w:hAnsiTheme="minorHAnsi" w:cstheme="minorHAnsi"/>
          <w:szCs w:val="24"/>
        </w:rPr>
      </w:pPr>
      <w:r w:rsidRPr="00C50FF4">
        <w:rPr>
          <w:rFonts w:asciiTheme="minorHAnsi" w:hAnsiTheme="minorHAnsi" w:cstheme="minorHAnsi"/>
          <w:szCs w:val="24"/>
        </w:rPr>
        <w:t xml:space="preserve">In case of </w:t>
      </w:r>
      <w:r w:rsidRPr="009633B2">
        <w:rPr>
          <w:rFonts w:asciiTheme="minorHAnsi" w:hAnsiTheme="minorHAnsi" w:cstheme="minorHAnsi"/>
          <w:b/>
          <w:bCs/>
          <w:szCs w:val="24"/>
        </w:rPr>
        <w:t>Deceased – Transfer and Transfer</w:t>
      </w:r>
      <w:r w:rsidRPr="00C50FF4">
        <w:rPr>
          <w:rFonts w:asciiTheme="minorHAnsi" w:hAnsiTheme="minorHAnsi" w:cstheme="minorHAnsi"/>
          <w:szCs w:val="24"/>
        </w:rPr>
        <w:t>, the user will fill the ‘</w:t>
      </w:r>
      <w:r w:rsidRPr="00C50FF4">
        <w:rPr>
          <w:rFonts w:asciiTheme="minorHAnsi" w:hAnsiTheme="minorHAnsi" w:cstheme="minorHAnsi"/>
          <w:b/>
          <w:bCs/>
          <w:szCs w:val="24"/>
        </w:rPr>
        <w:t>Transaction Details’</w:t>
      </w:r>
      <w:r w:rsidRPr="00C50FF4">
        <w:rPr>
          <w:rFonts w:asciiTheme="minorHAnsi" w:hAnsiTheme="minorHAnsi" w:cstheme="minorHAnsi"/>
          <w:szCs w:val="24"/>
        </w:rPr>
        <w:t xml:space="preserve"> and select the action as: </w:t>
      </w:r>
    </w:p>
    <w:p w:rsidRPr="00800AC4" w:rsidR="00D607BA" w:rsidP="00D607BA" w:rsidRDefault="00D607BA" w14:paraId="2ABBA878" w14:textId="77777777">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t>MCQ</w:t>
      </w:r>
    </w:p>
    <w:p w:rsidRPr="00800AC4" w:rsidR="00D607BA" w:rsidP="00D607BA" w:rsidRDefault="00D607BA" w14:paraId="7C3AD4BD" w14:textId="77777777">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Internal Transfer </w:t>
      </w:r>
    </w:p>
    <w:p w:rsidRPr="00800AC4" w:rsidR="00D607BA" w:rsidP="00D607BA" w:rsidRDefault="00D607BA" w14:paraId="78004BFF" w14:textId="77777777">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Remittance </w:t>
      </w:r>
    </w:p>
    <w:p w:rsidRPr="00706EBE" w:rsidR="006333B2" w:rsidP="00C50FF4" w:rsidRDefault="006333B2" w14:paraId="5B865A96" w14:textId="77777777">
      <w:pPr>
        <w:pStyle w:val="ListParagraph"/>
        <w:numPr>
          <w:ilvl w:val="0"/>
          <w:numId w:val="58"/>
        </w:numPr>
        <w:spacing w:line="360" w:lineRule="auto"/>
        <w:rPr>
          <w:szCs w:val="24"/>
        </w:rPr>
      </w:pPr>
      <w:r>
        <w:rPr>
          <w:rFonts w:asciiTheme="minorHAnsi" w:hAnsiTheme="minorHAnsi" w:cstheme="minorHAnsi"/>
          <w:szCs w:val="24"/>
        </w:rPr>
        <w:t xml:space="preserve">Based on the action selected, Operations Maker will fill in mandatory fields for each action. </w:t>
      </w:r>
    </w:p>
    <w:p w:rsidRPr="00706EBE" w:rsidR="006333B2" w:rsidP="006333B2" w:rsidRDefault="006333B2" w14:paraId="4C4E19F6" w14:textId="77777777">
      <w:pPr>
        <w:pStyle w:val="ListParagraph"/>
        <w:numPr>
          <w:ilvl w:val="0"/>
          <w:numId w:val="58"/>
        </w:numPr>
        <w:spacing w:line="360" w:lineRule="auto"/>
        <w:rPr>
          <w:szCs w:val="24"/>
        </w:rPr>
      </w:pPr>
      <w:r>
        <w:rPr>
          <w:rFonts w:asciiTheme="minorHAnsi" w:hAnsiTheme="minorHAnsi" w:cstheme="minorHAnsi"/>
          <w:szCs w:val="24"/>
        </w:rPr>
        <w:t>If Action = MCQ, user to fill the following fields:</w:t>
      </w:r>
    </w:p>
    <w:p w:rsidRPr="00215EB7" w:rsidR="006333B2" w:rsidP="006333B2" w:rsidRDefault="006333B2" w14:paraId="6B46DAAA" w14:textId="77777777">
      <w:pPr>
        <w:pStyle w:val="ListParagraph"/>
        <w:numPr>
          <w:ilvl w:val="2"/>
          <w:numId w:val="58"/>
        </w:numPr>
        <w:spacing w:line="360" w:lineRule="auto"/>
        <w:rPr>
          <w:szCs w:val="24"/>
        </w:rPr>
      </w:pPr>
      <w:r>
        <w:rPr>
          <w:rFonts w:asciiTheme="minorHAnsi" w:hAnsiTheme="minorHAnsi" w:cstheme="minorHAnsi"/>
          <w:szCs w:val="24"/>
        </w:rPr>
        <w:t>Amount Transferred</w:t>
      </w:r>
    </w:p>
    <w:p w:rsidRPr="00215EB7" w:rsidR="006333B2" w:rsidP="006333B2" w:rsidRDefault="006333B2" w14:paraId="183FA5F8" w14:textId="77777777">
      <w:pPr>
        <w:pStyle w:val="ListParagraph"/>
        <w:numPr>
          <w:ilvl w:val="2"/>
          <w:numId w:val="58"/>
        </w:numPr>
        <w:spacing w:line="360" w:lineRule="auto"/>
        <w:rPr>
          <w:szCs w:val="24"/>
        </w:rPr>
      </w:pPr>
      <w:r>
        <w:rPr>
          <w:rFonts w:asciiTheme="minorHAnsi" w:hAnsiTheme="minorHAnsi" w:cstheme="minorHAnsi"/>
          <w:szCs w:val="24"/>
        </w:rPr>
        <w:t xml:space="preserve">MCQ Date </w:t>
      </w:r>
    </w:p>
    <w:p w:rsidRPr="00215EB7" w:rsidR="006333B2" w:rsidP="006333B2" w:rsidRDefault="006333B2" w14:paraId="5CCED875" w14:textId="77777777">
      <w:pPr>
        <w:pStyle w:val="ListParagraph"/>
        <w:numPr>
          <w:ilvl w:val="2"/>
          <w:numId w:val="58"/>
        </w:numPr>
        <w:spacing w:line="360" w:lineRule="auto"/>
        <w:rPr>
          <w:szCs w:val="24"/>
        </w:rPr>
      </w:pPr>
      <w:r>
        <w:rPr>
          <w:rFonts w:asciiTheme="minorHAnsi" w:hAnsiTheme="minorHAnsi" w:cstheme="minorHAnsi"/>
          <w:szCs w:val="24"/>
        </w:rPr>
        <w:t xml:space="preserve">MCQ No. </w:t>
      </w:r>
    </w:p>
    <w:p w:rsidRPr="00922110" w:rsidR="006333B2" w:rsidP="006333B2" w:rsidRDefault="006333B2" w14:paraId="0652F7A5" w14:textId="77777777">
      <w:pPr>
        <w:pStyle w:val="ListParagraph"/>
        <w:numPr>
          <w:ilvl w:val="0"/>
          <w:numId w:val="58"/>
        </w:numPr>
        <w:spacing w:line="360" w:lineRule="auto"/>
        <w:rPr>
          <w:szCs w:val="24"/>
        </w:rPr>
      </w:pPr>
      <w:r>
        <w:rPr>
          <w:rFonts w:asciiTheme="minorHAnsi" w:hAnsiTheme="minorHAnsi" w:cstheme="minorHAnsi"/>
          <w:szCs w:val="24"/>
        </w:rPr>
        <w:t xml:space="preserve">If Action = Internal Transfer, user to fill the following fields: </w:t>
      </w:r>
    </w:p>
    <w:p w:rsidRPr="002F004E" w:rsidR="006333B2" w:rsidP="006333B2" w:rsidRDefault="006333B2" w14:paraId="37F32113" w14:textId="77777777">
      <w:pPr>
        <w:pStyle w:val="ListParagraph"/>
        <w:numPr>
          <w:ilvl w:val="2"/>
          <w:numId w:val="58"/>
        </w:numPr>
        <w:spacing w:line="360" w:lineRule="auto"/>
        <w:rPr>
          <w:szCs w:val="24"/>
        </w:rPr>
      </w:pPr>
      <w:r>
        <w:rPr>
          <w:rFonts w:asciiTheme="minorHAnsi" w:hAnsiTheme="minorHAnsi" w:cstheme="minorHAnsi"/>
          <w:szCs w:val="24"/>
        </w:rPr>
        <w:t xml:space="preserve">Account No. </w:t>
      </w:r>
    </w:p>
    <w:p w:rsidRPr="002F004E" w:rsidR="006333B2" w:rsidP="006333B2" w:rsidRDefault="006333B2" w14:paraId="0548AF39" w14:textId="77777777">
      <w:pPr>
        <w:pStyle w:val="ListParagraph"/>
        <w:numPr>
          <w:ilvl w:val="2"/>
          <w:numId w:val="58"/>
        </w:numPr>
        <w:spacing w:line="360" w:lineRule="auto"/>
        <w:rPr>
          <w:szCs w:val="24"/>
        </w:rPr>
      </w:pPr>
      <w:r>
        <w:rPr>
          <w:rFonts w:asciiTheme="minorHAnsi" w:hAnsiTheme="minorHAnsi" w:cstheme="minorHAnsi"/>
          <w:szCs w:val="24"/>
        </w:rPr>
        <w:t xml:space="preserve">Account Name </w:t>
      </w:r>
    </w:p>
    <w:p w:rsidRPr="002F004E" w:rsidR="006333B2" w:rsidP="006333B2" w:rsidRDefault="006333B2" w14:paraId="5076BE9A" w14:textId="77777777">
      <w:pPr>
        <w:pStyle w:val="ListParagraph"/>
        <w:numPr>
          <w:ilvl w:val="2"/>
          <w:numId w:val="58"/>
        </w:numPr>
        <w:spacing w:line="360" w:lineRule="auto"/>
        <w:rPr>
          <w:szCs w:val="24"/>
        </w:rPr>
      </w:pPr>
      <w:r>
        <w:rPr>
          <w:rFonts w:asciiTheme="minorHAnsi" w:hAnsiTheme="minorHAnsi" w:cstheme="minorHAnsi"/>
          <w:szCs w:val="24"/>
        </w:rPr>
        <w:t xml:space="preserve">Amount Transferred </w:t>
      </w:r>
    </w:p>
    <w:p w:rsidRPr="002F004E" w:rsidR="006333B2" w:rsidP="006333B2" w:rsidRDefault="006333B2" w14:paraId="767AE9D1" w14:textId="77777777">
      <w:pPr>
        <w:pStyle w:val="ListParagraph"/>
        <w:numPr>
          <w:ilvl w:val="0"/>
          <w:numId w:val="58"/>
        </w:numPr>
        <w:spacing w:line="360" w:lineRule="auto"/>
        <w:rPr>
          <w:szCs w:val="24"/>
        </w:rPr>
      </w:pPr>
      <w:r>
        <w:rPr>
          <w:rFonts w:asciiTheme="minorHAnsi" w:hAnsiTheme="minorHAnsi" w:cstheme="minorHAnsi"/>
          <w:szCs w:val="24"/>
        </w:rPr>
        <w:t xml:space="preserve">If Action = Remittance, user to fill in following fields: </w:t>
      </w:r>
    </w:p>
    <w:p w:rsidRPr="002641D3" w:rsidR="006333B2" w:rsidP="006333B2" w:rsidRDefault="006333B2" w14:paraId="6468E8E4" w14:textId="77777777">
      <w:pPr>
        <w:pStyle w:val="ListParagraph"/>
        <w:numPr>
          <w:ilvl w:val="2"/>
          <w:numId w:val="58"/>
        </w:numPr>
        <w:spacing w:line="360" w:lineRule="auto"/>
        <w:rPr>
          <w:szCs w:val="24"/>
        </w:rPr>
      </w:pPr>
      <w:r>
        <w:rPr>
          <w:rFonts w:asciiTheme="minorHAnsi" w:hAnsiTheme="minorHAnsi" w:cstheme="minorHAnsi"/>
          <w:szCs w:val="24"/>
        </w:rPr>
        <w:t xml:space="preserve">Beneficiary IBAN/Account No. </w:t>
      </w:r>
    </w:p>
    <w:p w:rsidRPr="002641D3" w:rsidR="006333B2" w:rsidP="006333B2" w:rsidRDefault="006333B2" w14:paraId="27BB574F" w14:textId="77777777">
      <w:pPr>
        <w:pStyle w:val="ListParagraph"/>
        <w:numPr>
          <w:ilvl w:val="2"/>
          <w:numId w:val="58"/>
        </w:numPr>
        <w:spacing w:line="360" w:lineRule="auto"/>
        <w:rPr>
          <w:szCs w:val="24"/>
        </w:rPr>
      </w:pPr>
      <w:r>
        <w:rPr>
          <w:rFonts w:asciiTheme="minorHAnsi" w:hAnsiTheme="minorHAnsi" w:cstheme="minorHAnsi"/>
          <w:szCs w:val="24"/>
        </w:rPr>
        <w:t xml:space="preserve">Beneficiary Name </w:t>
      </w:r>
    </w:p>
    <w:p w:rsidRPr="002641D3" w:rsidR="006333B2" w:rsidP="006333B2" w:rsidRDefault="006333B2" w14:paraId="59113B6D" w14:textId="77777777">
      <w:pPr>
        <w:pStyle w:val="ListParagraph"/>
        <w:numPr>
          <w:ilvl w:val="2"/>
          <w:numId w:val="58"/>
        </w:numPr>
        <w:spacing w:line="360" w:lineRule="auto"/>
        <w:rPr>
          <w:szCs w:val="24"/>
        </w:rPr>
      </w:pPr>
      <w:r>
        <w:rPr>
          <w:rFonts w:asciiTheme="minorHAnsi" w:hAnsiTheme="minorHAnsi" w:cstheme="minorHAnsi"/>
          <w:szCs w:val="24"/>
        </w:rPr>
        <w:t xml:space="preserve">Beneficiary Bank Name </w:t>
      </w:r>
    </w:p>
    <w:p w:rsidRPr="00C50FF4" w:rsidR="006333B2" w:rsidP="00C50FF4" w:rsidRDefault="006333B2" w14:paraId="38E1FD2D" w14:textId="44E2D54D">
      <w:pPr>
        <w:pStyle w:val="ListParagraph"/>
        <w:numPr>
          <w:ilvl w:val="2"/>
          <w:numId w:val="58"/>
        </w:numPr>
        <w:spacing w:line="360" w:lineRule="auto"/>
        <w:rPr>
          <w:szCs w:val="24"/>
        </w:rPr>
      </w:pPr>
      <w:r>
        <w:rPr>
          <w:rFonts w:asciiTheme="minorHAnsi" w:hAnsiTheme="minorHAnsi" w:cstheme="minorHAnsi"/>
          <w:szCs w:val="24"/>
        </w:rPr>
        <w:t xml:space="preserve">Purpose of Payment </w:t>
      </w:r>
    </w:p>
    <w:p w:rsidR="006333B2" w:rsidP="006333B2" w:rsidRDefault="006333B2" w14:paraId="6C42BFC7" w14:textId="77777777">
      <w:pPr>
        <w:spacing w:line="360" w:lineRule="auto"/>
        <w:rPr>
          <w:rFonts w:asciiTheme="minorHAnsi" w:hAnsiTheme="minorHAnsi" w:cstheme="minorHAnsi"/>
          <w:szCs w:val="24"/>
        </w:rPr>
      </w:pPr>
    </w:p>
    <w:p w:rsidRPr="00A50DB1" w:rsidR="00A50DB1" w:rsidP="00A50DB1" w:rsidRDefault="006333B2" w14:paraId="6D07F62C" w14:textId="254E4E61">
      <w:pPr>
        <w:spacing w:line="360" w:lineRule="auto"/>
        <w:rPr>
          <w:rFonts w:asciiTheme="minorHAnsi" w:hAnsiTheme="minorHAnsi" w:cstheme="minorHAnsi"/>
          <w:b/>
          <w:bCs/>
          <w:szCs w:val="24"/>
        </w:rPr>
      </w:pPr>
      <w:r w:rsidRPr="006333B2">
        <w:rPr>
          <w:rFonts w:asciiTheme="minorHAnsi" w:hAnsiTheme="minorHAnsi" w:cstheme="minorHAnsi"/>
          <w:b/>
          <w:bCs/>
          <w:szCs w:val="24"/>
        </w:rPr>
        <w:t>Remittance Scenario</w:t>
      </w:r>
      <w:r w:rsidR="00C50FF4">
        <w:rPr>
          <w:rFonts w:asciiTheme="minorHAnsi" w:hAnsiTheme="minorHAnsi" w:cstheme="minorHAnsi"/>
          <w:b/>
          <w:bCs/>
          <w:szCs w:val="24"/>
        </w:rPr>
        <w:t xml:space="preserve"> (If the action = Remittance)</w:t>
      </w:r>
      <w:r w:rsidRPr="006333B2">
        <w:rPr>
          <w:rFonts w:asciiTheme="minorHAnsi" w:hAnsiTheme="minorHAnsi" w:cstheme="minorHAnsi"/>
          <w:b/>
          <w:bCs/>
          <w:szCs w:val="24"/>
        </w:rPr>
        <w:t>:</w:t>
      </w:r>
    </w:p>
    <w:p w:rsidRPr="00A50DB1" w:rsidR="00A50DB1" w:rsidP="006333B2" w:rsidRDefault="00A50DB1" w14:paraId="4B2026FD" w14:textId="08CB7CC1">
      <w:pPr>
        <w:pStyle w:val="ListParagraph"/>
        <w:numPr>
          <w:ilvl w:val="0"/>
          <w:numId w:val="58"/>
        </w:numPr>
        <w:spacing w:line="360" w:lineRule="auto"/>
        <w:rPr>
          <w:rFonts w:asciiTheme="minorHAnsi" w:hAnsiTheme="minorHAnsi" w:cstheme="minorHAnsi"/>
          <w:szCs w:val="24"/>
        </w:rPr>
      </w:pPr>
      <w:r w:rsidRPr="00A50DB1">
        <w:rPr>
          <w:rFonts w:asciiTheme="minorHAnsi" w:hAnsiTheme="minorHAnsi" w:cstheme="minorHAnsi"/>
          <w:szCs w:val="24"/>
        </w:rPr>
        <w:t xml:space="preserve">The </w:t>
      </w:r>
      <w:r w:rsidR="00AE2C38">
        <w:rPr>
          <w:rFonts w:asciiTheme="minorHAnsi" w:hAnsiTheme="minorHAnsi" w:cstheme="minorHAnsi"/>
          <w:szCs w:val="24"/>
        </w:rPr>
        <w:t>user will select CASA accounts from ‘Product Details’ grid and click on ‘</w:t>
      </w:r>
      <w:r w:rsidRPr="00AE2C38" w:rsidR="00AE2C38">
        <w:rPr>
          <w:rFonts w:asciiTheme="minorHAnsi" w:hAnsiTheme="minorHAnsi" w:cstheme="minorHAnsi"/>
          <w:b/>
          <w:bCs/>
          <w:szCs w:val="24"/>
        </w:rPr>
        <w:t>Consider for Remittance’</w:t>
      </w:r>
      <w:r w:rsidR="00AE2C38">
        <w:rPr>
          <w:rFonts w:asciiTheme="minorHAnsi" w:hAnsiTheme="minorHAnsi" w:cstheme="minorHAnsi"/>
          <w:szCs w:val="24"/>
        </w:rPr>
        <w:t xml:space="preserve">. </w:t>
      </w:r>
    </w:p>
    <w:p w:rsidRPr="00E36900" w:rsidR="006333B2" w:rsidP="006333B2" w:rsidRDefault="00AE2C38" w14:paraId="20C6D2A0" w14:textId="2E2B6A17">
      <w:pPr>
        <w:pStyle w:val="ListParagraph"/>
        <w:numPr>
          <w:ilvl w:val="0"/>
          <w:numId w:val="58"/>
        </w:numPr>
        <w:spacing w:line="360" w:lineRule="auto"/>
        <w:rPr>
          <w:szCs w:val="24"/>
        </w:rPr>
      </w:pPr>
      <w:r>
        <w:rPr>
          <w:rFonts w:asciiTheme="minorHAnsi" w:hAnsiTheme="minorHAnsi" w:cstheme="minorHAnsi"/>
          <w:szCs w:val="24"/>
        </w:rPr>
        <w:t>A</w:t>
      </w:r>
      <w:r w:rsidR="006333B2">
        <w:rPr>
          <w:rFonts w:asciiTheme="minorHAnsi" w:hAnsiTheme="minorHAnsi" w:cstheme="minorHAnsi"/>
          <w:szCs w:val="24"/>
        </w:rPr>
        <w:t xml:space="preserve"> ‘</w:t>
      </w:r>
      <w:r w:rsidRPr="00C50FF4" w:rsidR="006333B2">
        <w:rPr>
          <w:rFonts w:asciiTheme="minorHAnsi" w:hAnsiTheme="minorHAnsi" w:cstheme="minorHAnsi"/>
          <w:b/>
          <w:bCs/>
          <w:szCs w:val="24"/>
        </w:rPr>
        <w:t>Remittance Detail’</w:t>
      </w:r>
      <w:r w:rsidR="006333B2">
        <w:rPr>
          <w:rFonts w:asciiTheme="minorHAnsi" w:hAnsiTheme="minorHAnsi" w:cstheme="minorHAnsi"/>
          <w:szCs w:val="24"/>
        </w:rPr>
        <w:t xml:space="preserve"> section will be available where the </w:t>
      </w:r>
      <w:r w:rsidR="00C50FF4">
        <w:rPr>
          <w:rFonts w:asciiTheme="minorHAnsi" w:hAnsiTheme="minorHAnsi" w:cstheme="minorHAnsi"/>
          <w:szCs w:val="24"/>
        </w:rPr>
        <w:t>O</w:t>
      </w:r>
      <w:r w:rsidR="006333B2">
        <w:rPr>
          <w:rFonts w:asciiTheme="minorHAnsi" w:hAnsiTheme="minorHAnsi" w:cstheme="minorHAnsi"/>
          <w:szCs w:val="24"/>
        </w:rPr>
        <w:t xml:space="preserve">perations Maker user selected CASA Accounts </w:t>
      </w:r>
      <w:r w:rsidRPr="00706EBE" w:rsidR="006333B2">
        <w:rPr>
          <w:rFonts w:asciiTheme="minorHAnsi" w:hAnsiTheme="minorHAnsi" w:cstheme="minorHAnsi"/>
          <w:szCs w:val="24"/>
        </w:rPr>
        <w:t>from</w:t>
      </w:r>
      <w:r w:rsidR="006333B2">
        <w:rPr>
          <w:rFonts w:asciiTheme="minorHAnsi" w:hAnsiTheme="minorHAnsi" w:cstheme="minorHAnsi"/>
          <w:szCs w:val="24"/>
        </w:rPr>
        <w:t xml:space="preserve"> the Product Details grid will be added along with their </w:t>
      </w:r>
      <w:r w:rsidR="006333B2">
        <w:rPr>
          <w:rFonts w:asciiTheme="minorHAnsi" w:hAnsiTheme="minorHAnsi" w:cstheme="minorHAnsi"/>
          <w:szCs w:val="24"/>
        </w:rPr>
        <w:t xml:space="preserve">Account Balances in original currency and converted </w:t>
      </w:r>
      <w:r>
        <w:rPr>
          <w:rFonts w:asciiTheme="minorHAnsi" w:hAnsiTheme="minorHAnsi" w:cstheme="minorHAnsi"/>
          <w:szCs w:val="24"/>
        </w:rPr>
        <w:t xml:space="preserve">balances </w:t>
      </w:r>
      <w:r w:rsidR="006333B2">
        <w:rPr>
          <w:rFonts w:asciiTheme="minorHAnsi" w:hAnsiTheme="minorHAnsi" w:cstheme="minorHAnsi"/>
          <w:szCs w:val="24"/>
        </w:rPr>
        <w:t>in AED along with the charge rate</w:t>
      </w:r>
      <w:r w:rsidR="002B69B7">
        <w:rPr>
          <w:rFonts w:asciiTheme="minorHAnsi" w:hAnsiTheme="minorHAnsi" w:cstheme="minorHAnsi"/>
          <w:szCs w:val="24"/>
        </w:rPr>
        <w:t xml:space="preserve"> inquired from Finacle. </w:t>
      </w:r>
    </w:p>
    <w:p w:rsidR="006333B2" w:rsidP="006333B2" w:rsidRDefault="006333B2" w14:paraId="068B11D4" w14:textId="77777777">
      <w:pPr>
        <w:spacing w:line="360" w:lineRule="auto"/>
        <w:rPr>
          <w:szCs w:val="24"/>
        </w:rPr>
      </w:pPr>
    </w:p>
    <w:tbl>
      <w:tblPr>
        <w:tblW w:w="31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4"/>
      </w:tblGrid>
      <w:tr w:rsidRPr="00E36900" w:rsidR="006333B2" w:rsidTr="00E10087" w14:paraId="13E86C86" w14:textId="77777777">
        <w:trPr>
          <w:trHeight w:val="290"/>
          <w:jc w:val="center"/>
        </w:trPr>
        <w:tc>
          <w:tcPr>
            <w:tcW w:w="3114" w:type="dxa"/>
            <w:shd w:val="clear" w:color="auto" w:fill="auto"/>
            <w:vAlign w:val="bottom"/>
          </w:tcPr>
          <w:p w:rsidRPr="00E36900" w:rsidR="006333B2" w:rsidP="00E10087" w:rsidRDefault="006333B2" w14:paraId="2037B35B" w14:textId="77777777">
            <w:pPr>
              <w:suppressAutoHyphens w:val="0"/>
              <w:spacing w:line="240" w:lineRule="auto"/>
              <w:rPr>
                <w:rFonts w:ascii="Calibri" w:hAnsi="Calibri" w:cs="Calibri"/>
                <w:b/>
                <w:bCs/>
                <w:color w:val="000000"/>
                <w:sz w:val="22"/>
                <w:szCs w:val="22"/>
                <w:lang w:val="en-IN" w:eastAsia="en-IN"/>
              </w:rPr>
            </w:pPr>
            <w:r w:rsidRPr="00E36900">
              <w:rPr>
                <w:rFonts w:ascii="Calibri" w:hAnsi="Calibri" w:cs="Calibri"/>
                <w:b/>
                <w:bCs/>
                <w:color w:val="000000"/>
                <w:sz w:val="22"/>
                <w:szCs w:val="22"/>
                <w:lang w:val="en-IN" w:eastAsia="en-IN"/>
              </w:rPr>
              <w:t xml:space="preserve">CASA Account Types </w:t>
            </w:r>
          </w:p>
        </w:tc>
      </w:tr>
      <w:tr w:rsidRPr="00E36900" w:rsidR="006333B2" w:rsidTr="00E10087" w14:paraId="218DDC93" w14:textId="77777777">
        <w:trPr>
          <w:trHeight w:val="290"/>
          <w:jc w:val="center"/>
        </w:trPr>
        <w:tc>
          <w:tcPr>
            <w:tcW w:w="3114" w:type="dxa"/>
            <w:shd w:val="clear" w:color="auto" w:fill="auto"/>
            <w:vAlign w:val="bottom"/>
            <w:hideMark/>
          </w:tcPr>
          <w:p w:rsidRPr="00E36900" w:rsidR="006333B2" w:rsidP="00E10087" w:rsidRDefault="006333B2" w14:paraId="56980893" w14:textId="77777777">
            <w:pPr>
              <w:suppressAutoHyphens w:val="0"/>
              <w:spacing w:line="240" w:lineRule="auto"/>
              <w:rPr>
                <w:rFonts w:ascii="Calibri" w:hAnsi="Calibri" w:cs="Calibri"/>
                <w:color w:val="000000"/>
                <w:sz w:val="22"/>
                <w:szCs w:val="22"/>
                <w:lang w:val="en-IN" w:eastAsia="en-IN"/>
              </w:rPr>
            </w:pPr>
            <w:r w:rsidRPr="00E36900">
              <w:rPr>
                <w:rFonts w:ascii="Calibri" w:hAnsi="Calibri" w:cs="Calibri"/>
                <w:color w:val="000000"/>
                <w:sz w:val="22"/>
                <w:szCs w:val="22"/>
                <w:lang w:val="en-IN" w:eastAsia="en-IN"/>
              </w:rPr>
              <w:t>SBA – Savings and Gold</w:t>
            </w:r>
          </w:p>
        </w:tc>
      </w:tr>
      <w:tr w:rsidRPr="00E36900" w:rsidR="006333B2" w:rsidTr="00E10087" w14:paraId="59F30C58" w14:textId="77777777">
        <w:trPr>
          <w:trHeight w:val="290"/>
          <w:jc w:val="center"/>
        </w:trPr>
        <w:tc>
          <w:tcPr>
            <w:tcW w:w="3114" w:type="dxa"/>
            <w:shd w:val="clear" w:color="auto" w:fill="auto"/>
            <w:noWrap/>
            <w:vAlign w:val="bottom"/>
            <w:hideMark/>
          </w:tcPr>
          <w:p w:rsidRPr="00E36900" w:rsidR="006333B2" w:rsidP="00E10087" w:rsidRDefault="006333B2" w14:paraId="5A53BFD4" w14:textId="77777777">
            <w:pPr>
              <w:suppressAutoHyphens w:val="0"/>
              <w:spacing w:line="240" w:lineRule="auto"/>
              <w:rPr>
                <w:rFonts w:ascii="Calibri" w:hAnsi="Calibri" w:cs="Calibri"/>
                <w:color w:val="000000"/>
                <w:sz w:val="22"/>
                <w:szCs w:val="22"/>
                <w:lang w:val="en-IN" w:eastAsia="en-IN"/>
              </w:rPr>
            </w:pPr>
            <w:r w:rsidRPr="00E36900">
              <w:rPr>
                <w:rFonts w:ascii="Calibri" w:hAnsi="Calibri" w:cs="Calibri"/>
                <w:color w:val="000000"/>
                <w:sz w:val="22"/>
                <w:szCs w:val="22"/>
                <w:lang w:val="en-IN" w:eastAsia="en-IN"/>
              </w:rPr>
              <w:t>ODA – Current</w:t>
            </w:r>
          </w:p>
        </w:tc>
      </w:tr>
    </w:tbl>
    <w:p w:rsidR="006333B2" w:rsidP="006333B2" w:rsidRDefault="006333B2" w14:paraId="5C2D6E20" w14:textId="77777777">
      <w:pPr>
        <w:spacing w:line="360" w:lineRule="auto"/>
        <w:rPr>
          <w:szCs w:val="24"/>
        </w:rPr>
      </w:pPr>
    </w:p>
    <w:p w:rsidRPr="00680063" w:rsidR="006333B2" w:rsidP="006333B2" w:rsidRDefault="006333B2" w14:paraId="55E69984" w14:textId="77777777">
      <w:pPr>
        <w:pStyle w:val="ListParagraph"/>
        <w:numPr>
          <w:ilvl w:val="0"/>
          <w:numId w:val="58"/>
        </w:numPr>
        <w:spacing w:line="360" w:lineRule="auto"/>
        <w:rPr>
          <w:szCs w:val="24"/>
        </w:rPr>
      </w:pPr>
      <w:r>
        <w:rPr>
          <w:rFonts w:asciiTheme="minorHAnsi" w:hAnsiTheme="minorHAnsi" w:cstheme="minorHAnsi"/>
          <w:szCs w:val="24"/>
        </w:rPr>
        <w:t>The ‘</w:t>
      </w:r>
      <w:r w:rsidRPr="002B69B7">
        <w:rPr>
          <w:rFonts w:asciiTheme="minorHAnsi" w:hAnsiTheme="minorHAnsi" w:cstheme="minorHAnsi"/>
          <w:b/>
          <w:bCs/>
          <w:szCs w:val="24"/>
        </w:rPr>
        <w:t>Operations Maker’</w:t>
      </w:r>
      <w:r>
        <w:rPr>
          <w:rFonts w:asciiTheme="minorHAnsi" w:hAnsiTheme="minorHAnsi" w:cstheme="minorHAnsi"/>
          <w:szCs w:val="24"/>
        </w:rPr>
        <w:t xml:space="preserve"> user will not be able to select accounts for Remittance other than CASA. If in case the user selects any other account other than CASA, then system will throw error message as ‘</w:t>
      </w:r>
      <w:r w:rsidRPr="002B69B7">
        <w:rPr>
          <w:rFonts w:asciiTheme="minorHAnsi" w:hAnsiTheme="minorHAnsi" w:cstheme="minorHAnsi"/>
          <w:b/>
          <w:bCs/>
          <w:szCs w:val="24"/>
        </w:rPr>
        <w:t>Please select only CASA accounts</w:t>
      </w:r>
      <w:r>
        <w:rPr>
          <w:rFonts w:asciiTheme="minorHAnsi" w:hAnsiTheme="minorHAnsi" w:cstheme="minorHAnsi"/>
          <w:szCs w:val="24"/>
        </w:rPr>
        <w:t xml:space="preserve">.’ </w:t>
      </w:r>
    </w:p>
    <w:p w:rsidRPr="002B69B7" w:rsidR="006333B2" w:rsidP="006333B2" w:rsidRDefault="006333B2" w14:paraId="0A9C3945" w14:textId="7626F6FA">
      <w:pPr>
        <w:pStyle w:val="ListParagraph"/>
        <w:numPr>
          <w:ilvl w:val="0"/>
          <w:numId w:val="58"/>
        </w:numPr>
        <w:spacing w:line="360" w:lineRule="auto"/>
        <w:rPr>
          <w:szCs w:val="24"/>
        </w:rPr>
      </w:pPr>
      <w:r>
        <w:rPr>
          <w:rFonts w:asciiTheme="minorHAnsi" w:hAnsiTheme="minorHAnsi" w:cstheme="minorHAnsi"/>
          <w:szCs w:val="24"/>
        </w:rPr>
        <w:t xml:space="preserve">The accounts selected for remittance by the user can be of different customers/different CIFs too. For e.g., if 2 CIFs are there and from each CIF user has selected 2 accounts each then </w:t>
      </w:r>
      <w:r w:rsidR="002B69B7">
        <w:rPr>
          <w:rFonts w:asciiTheme="minorHAnsi" w:hAnsiTheme="minorHAnsi" w:cstheme="minorHAnsi"/>
          <w:szCs w:val="24"/>
        </w:rPr>
        <w:t>a total of</w:t>
      </w:r>
      <w:r>
        <w:rPr>
          <w:rFonts w:asciiTheme="minorHAnsi" w:hAnsiTheme="minorHAnsi" w:cstheme="minorHAnsi"/>
          <w:szCs w:val="24"/>
        </w:rPr>
        <w:t xml:space="preserve"> 4 accounts will be considered for remittance and get displayed in </w:t>
      </w:r>
      <w:r w:rsidRPr="002B69B7">
        <w:rPr>
          <w:rFonts w:asciiTheme="minorHAnsi" w:hAnsiTheme="minorHAnsi" w:cstheme="minorHAnsi"/>
          <w:b/>
          <w:bCs/>
          <w:szCs w:val="24"/>
        </w:rPr>
        <w:t>Remittance Details</w:t>
      </w:r>
      <w:r>
        <w:rPr>
          <w:rFonts w:asciiTheme="minorHAnsi" w:hAnsiTheme="minorHAnsi" w:cstheme="minorHAnsi"/>
          <w:szCs w:val="24"/>
        </w:rPr>
        <w:t xml:space="preserve"> Grid. </w:t>
      </w:r>
    </w:p>
    <w:p w:rsidR="002B69B7" w:rsidP="002B69B7" w:rsidRDefault="002B69B7" w14:paraId="08D8403F" w14:textId="77777777">
      <w:pPr>
        <w:spacing w:line="360" w:lineRule="auto"/>
        <w:rPr>
          <w:szCs w:val="24"/>
        </w:rPr>
      </w:pPr>
    </w:p>
    <w:p w:rsidR="00C24E54" w:rsidP="00C24E54" w:rsidRDefault="00C24E54" w14:paraId="051A80AD" w14:textId="063981A6">
      <w:pPr>
        <w:spacing w:line="360" w:lineRule="auto"/>
        <w:rPr>
          <w:rFonts w:asciiTheme="minorHAnsi" w:hAnsiTheme="minorHAnsi" w:cstheme="minorHAnsi"/>
          <w:b/>
          <w:bCs/>
          <w:szCs w:val="24"/>
        </w:rPr>
      </w:pPr>
      <w:r w:rsidRPr="00C24E54">
        <w:rPr>
          <w:rFonts w:asciiTheme="minorHAnsi" w:hAnsiTheme="minorHAnsi" w:cstheme="minorHAnsi"/>
          <w:b/>
          <w:bCs/>
          <w:szCs w:val="24"/>
        </w:rPr>
        <w:t xml:space="preserve">Remittance Details </w:t>
      </w:r>
    </w:p>
    <w:p w:rsidRPr="00C24E54" w:rsidR="00C24E54" w:rsidP="002B69B7" w:rsidRDefault="00C24E54" w14:paraId="47B6D03C" w14:textId="77777777">
      <w:pPr>
        <w:spacing w:line="360" w:lineRule="auto"/>
        <w:rPr>
          <w:rFonts w:asciiTheme="minorHAnsi" w:hAnsiTheme="minorHAnsi" w:cstheme="minorHAnsi"/>
          <w:b/>
          <w:bCs/>
          <w:szCs w:val="24"/>
        </w:rPr>
      </w:pPr>
    </w:p>
    <w:tbl>
      <w:tblPr>
        <w:tblW w:w="7240" w:type="dxa"/>
        <w:jc w:val="center"/>
        <w:tblLook w:val="04A0" w:firstRow="1" w:lastRow="0" w:firstColumn="1" w:lastColumn="0" w:noHBand="0" w:noVBand="1"/>
      </w:tblPr>
      <w:tblGrid>
        <w:gridCol w:w="567"/>
        <w:gridCol w:w="960"/>
        <w:gridCol w:w="1220"/>
        <w:gridCol w:w="1500"/>
        <w:gridCol w:w="1188"/>
        <w:gridCol w:w="960"/>
        <w:gridCol w:w="960"/>
      </w:tblGrid>
      <w:tr w:rsidRPr="00C24E54" w:rsidR="00C24E54" w:rsidTr="00C24E54" w14:paraId="37A6C7CC" w14:textId="77777777">
        <w:trPr>
          <w:trHeight w:val="260"/>
          <w:jc w:val="center"/>
        </w:trPr>
        <w:tc>
          <w:tcPr>
            <w:tcW w:w="5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24E54" w:rsidR="00C24E54" w:rsidP="00C24E54" w:rsidRDefault="00C24E54" w14:paraId="527B8223"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C24E54" w:rsidR="00C24E54" w:rsidP="00C24E54" w:rsidRDefault="00C24E54" w14:paraId="673C5BC5" w14:textId="0DC13522">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Acc</w:t>
            </w:r>
            <w:r>
              <w:rPr>
                <w:rFonts w:ascii="Calibri" w:hAnsi="Calibri" w:cs="Calibri"/>
                <w:b/>
                <w:bCs/>
                <w:color w:val="000000"/>
                <w:sz w:val="20"/>
                <w:lang w:val="en-IN" w:eastAsia="en-IN"/>
              </w:rPr>
              <w:t>ount</w:t>
            </w:r>
            <w:r w:rsidRPr="00C24E54">
              <w:rPr>
                <w:rFonts w:ascii="Calibri" w:hAnsi="Calibri" w:cs="Calibri"/>
                <w:b/>
                <w:bCs/>
                <w:color w:val="000000"/>
                <w:sz w:val="20"/>
                <w:lang w:val="en-IN" w:eastAsia="en-IN"/>
              </w:rPr>
              <w:t xml:space="preserve"> ID </w:t>
            </w:r>
          </w:p>
        </w:tc>
        <w:tc>
          <w:tcPr>
            <w:tcW w:w="1220" w:type="dxa"/>
            <w:tcBorders>
              <w:top w:val="single" w:color="auto" w:sz="4" w:space="0"/>
              <w:left w:val="nil"/>
              <w:bottom w:val="single" w:color="auto" w:sz="4" w:space="0"/>
              <w:right w:val="single" w:color="auto" w:sz="4" w:space="0"/>
            </w:tcBorders>
            <w:shd w:val="clear" w:color="auto" w:fill="auto"/>
            <w:noWrap/>
            <w:vAlign w:val="bottom"/>
            <w:hideMark/>
          </w:tcPr>
          <w:p w:rsidRPr="00C24E54" w:rsidR="00C24E54" w:rsidP="00C24E54" w:rsidRDefault="00C24E54" w14:paraId="11997ED1" w14:textId="1A1CB633">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Acc</w:t>
            </w:r>
            <w:r>
              <w:rPr>
                <w:rFonts w:ascii="Calibri" w:hAnsi="Calibri" w:cs="Calibri"/>
                <w:b/>
                <w:bCs/>
                <w:color w:val="000000"/>
                <w:sz w:val="20"/>
                <w:lang w:val="en-IN" w:eastAsia="en-IN"/>
              </w:rPr>
              <w:t>ount</w:t>
            </w:r>
            <w:r w:rsidRPr="00C24E54">
              <w:rPr>
                <w:rFonts w:ascii="Calibri" w:hAnsi="Calibri" w:cs="Calibri"/>
                <w:b/>
                <w:bCs/>
                <w:color w:val="000000"/>
                <w:sz w:val="20"/>
                <w:lang w:val="en-IN" w:eastAsia="en-IN"/>
              </w:rPr>
              <w:t xml:space="preserve"> Balance </w:t>
            </w:r>
            <w:r>
              <w:rPr>
                <w:rFonts w:ascii="Calibri" w:hAnsi="Calibri" w:cs="Calibri"/>
                <w:b/>
                <w:bCs/>
                <w:color w:val="000000"/>
                <w:sz w:val="20"/>
                <w:lang w:val="en-IN" w:eastAsia="en-IN"/>
              </w:rPr>
              <w:t>(Original Currency)</w:t>
            </w:r>
          </w:p>
        </w:tc>
        <w:tc>
          <w:tcPr>
            <w:tcW w:w="1500" w:type="dxa"/>
            <w:tcBorders>
              <w:top w:val="single" w:color="auto" w:sz="4" w:space="0"/>
              <w:left w:val="nil"/>
              <w:bottom w:val="single" w:color="auto" w:sz="4" w:space="0"/>
              <w:right w:val="single" w:color="auto" w:sz="4" w:space="0"/>
            </w:tcBorders>
            <w:shd w:val="clear" w:color="auto" w:fill="auto"/>
            <w:noWrap/>
            <w:vAlign w:val="bottom"/>
            <w:hideMark/>
          </w:tcPr>
          <w:p w:rsidRPr="00C24E54" w:rsidR="00C24E54" w:rsidP="00C24E54" w:rsidRDefault="00C24E54" w14:paraId="48A2E121" w14:textId="58620467">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Converted Account </w:t>
            </w:r>
            <w:r w:rsidRPr="00C24E54">
              <w:rPr>
                <w:rFonts w:ascii="Calibri" w:hAnsi="Calibri" w:cs="Calibri"/>
                <w:b/>
                <w:bCs/>
                <w:color w:val="000000"/>
                <w:sz w:val="20"/>
                <w:lang w:val="en-IN" w:eastAsia="en-IN"/>
              </w:rPr>
              <w:t xml:space="preserve">Balance (AED) </w:t>
            </w:r>
          </w:p>
        </w:tc>
        <w:tc>
          <w:tcPr>
            <w:tcW w:w="1120" w:type="dxa"/>
            <w:tcBorders>
              <w:top w:val="single" w:color="auto" w:sz="4" w:space="0"/>
              <w:left w:val="nil"/>
              <w:bottom w:val="single" w:color="auto" w:sz="4" w:space="0"/>
              <w:right w:val="single" w:color="auto" w:sz="4" w:space="0"/>
            </w:tcBorders>
            <w:shd w:val="clear" w:color="auto" w:fill="auto"/>
            <w:noWrap/>
            <w:vAlign w:val="bottom"/>
            <w:hideMark/>
          </w:tcPr>
          <w:p w:rsidRPr="00C24E54" w:rsidR="00C24E54" w:rsidP="00C24E54" w:rsidRDefault="00EE3D4E" w14:paraId="2BA39A96" w14:textId="5CF2391F">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Transaction Charges </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C24E54" w:rsidR="00C24E54" w:rsidP="00C24E54" w:rsidRDefault="00C24E54" w14:paraId="3E6E400A"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C24E54" w:rsidR="00C24E54" w:rsidP="00C24E54" w:rsidRDefault="00C24E54" w14:paraId="269B876A"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Pr="00C24E54" w:rsidR="00C24E54" w:rsidTr="00C24E54" w14:paraId="4D3F9E55" w14:textId="77777777">
        <w:trPr>
          <w:trHeight w:val="260"/>
          <w:jc w:val="center"/>
        </w:trPr>
        <w:tc>
          <w:tcPr>
            <w:tcW w:w="520" w:type="dxa"/>
            <w:tcBorders>
              <w:top w:val="nil"/>
              <w:left w:val="single" w:color="auto" w:sz="4" w:space="0"/>
              <w:bottom w:val="single" w:color="auto" w:sz="4" w:space="0"/>
              <w:right w:val="single" w:color="auto" w:sz="4" w:space="0"/>
            </w:tcBorders>
            <w:shd w:val="clear" w:color="auto" w:fill="auto"/>
            <w:noWrap/>
            <w:vAlign w:val="bottom"/>
            <w:hideMark/>
          </w:tcPr>
          <w:p w:rsidRPr="00C24E54" w:rsidR="00C24E54" w:rsidP="00C24E54" w:rsidRDefault="00C24E54" w14:paraId="144BB23B"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xml:space="preserve">CIF1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37014219" w14:textId="77777777">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1234</w:t>
            </w:r>
          </w:p>
        </w:tc>
        <w:tc>
          <w:tcPr>
            <w:tcW w:w="12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4651898E" w14:textId="08C77FA0">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10</w:t>
            </w:r>
            <w:r w:rsidR="00657930">
              <w:rPr>
                <w:rFonts w:ascii="Calibri" w:hAnsi="Calibri" w:cs="Calibri"/>
                <w:color w:val="000000"/>
                <w:sz w:val="20"/>
                <w:lang w:val="en-IN" w:eastAsia="en-IN"/>
              </w:rPr>
              <w:t>88</w:t>
            </w:r>
            <w:r w:rsidRPr="00C24E54">
              <w:rPr>
                <w:rFonts w:ascii="Calibri" w:hAnsi="Calibri" w:cs="Calibri"/>
                <w:color w:val="000000"/>
                <w:sz w:val="20"/>
                <w:lang w:val="en-IN" w:eastAsia="en-IN"/>
              </w:rPr>
              <w:t xml:space="preserve"> USD </w:t>
            </w:r>
          </w:p>
        </w:tc>
        <w:tc>
          <w:tcPr>
            <w:tcW w:w="150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4116E992" w14:textId="77777777">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4000</w:t>
            </w:r>
          </w:p>
        </w:tc>
        <w:tc>
          <w:tcPr>
            <w:tcW w:w="11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270B6FD7" w14:textId="77777777">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7CCE50DC"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12010C40"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Pr="00C24E54" w:rsidR="00C24E54" w:rsidTr="00C24E54" w14:paraId="0BC7E5FE" w14:textId="77777777">
        <w:trPr>
          <w:trHeight w:val="260"/>
          <w:jc w:val="center"/>
        </w:trPr>
        <w:tc>
          <w:tcPr>
            <w:tcW w:w="520" w:type="dxa"/>
            <w:tcBorders>
              <w:top w:val="nil"/>
              <w:left w:val="single" w:color="auto" w:sz="4" w:space="0"/>
              <w:bottom w:val="single" w:color="auto" w:sz="4" w:space="0"/>
              <w:right w:val="single" w:color="auto" w:sz="4" w:space="0"/>
            </w:tcBorders>
            <w:shd w:val="clear" w:color="auto" w:fill="auto"/>
            <w:noWrap/>
            <w:vAlign w:val="bottom"/>
            <w:hideMark/>
          </w:tcPr>
          <w:p w:rsidRPr="00C24E54" w:rsidR="00C24E54" w:rsidP="00C24E54" w:rsidRDefault="00C24E54" w14:paraId="1CAA0DBB"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CIF 2</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42DD7329" w14:textId="77777777">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56789</w:t>
            </w:r>
          </w:p>
        </w:tc>
        <w:tc>
          <w:tcPr>
            <w:tcW w:w="12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4497B686" w14:textId="69F6B86E">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2</w:t>
            </w:r>
            <w:r w:rsidR="006F7A0C">
              <w:rPr>
                <w:rFonts w:ascii="Calibri" w:hAnsi="Calibri" w:cs="Calibri"/>
                <w:color w:val="000000"/>
                <w:sz w:val="20"/>
                <w:lang w:val="en-IN" w:eastAsia="en-IN"/>
              </w:rPr>
              <w:t>000</w:t>
            </w:r>
            <w:r w:rsidRPr="00C24E54">
              <w:rPr>
                <w:rFonts w:ascii="Calibri" w:hAnsi="Calibri" w:cs="Calibri"/>
                <w:color w:val="000000"/>
                <w:sz w:val="20"/>
                <w:lang w:val="en-IN" w:eastAsia="en-IN"/>
              </w:rPr>
              <w:t xml:space="preserve"> AED </w:t>
            </w:r>
          </w:p>
        </w:tc>
        <w:tc>
          <w:tcPr>
            <w:tcW w:w="150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0B42093A" w14:textId="77777777">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2000</w:t>
            </w:r>
          </w:p>
        </w:tc>
        <w:tc>
          <w:tcPr>
            <w:tcW w:w="11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7F68A1AD" w14:textId="77777777">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6C0F5F1C"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24C0995A"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Pr="00C24E54" w:rsidR="00C24E54" w:rsidTr="00C24E54" w14:paraId="7448108B" w14:textId="77777777">
        <w:trPr>
          <w:trHeight w:val="260"/>
          <w:jc w:val="center"/>
        </w:trPr>
        <w:tc>
          <w:tcPr>
            <w:tcW w:w="520" w:type="dxa"/>
            <w:tcBorders>
              <w:top w:val="nil"/>
              <w:left w:val="single" w:color="auto" w:sz="4" w:space="0"/>
              <w:bottom w:val="single" w:color="auto" w:sz="4" w:space="0"/>
              <w:right w:val="single" w:color="auto" w:sz="4" w:space="0"/>
            </w:tcBorders>
            <w:shd w:val="clear" w:color="auto" w:fill="auto"/>
            <w:noWrap/>
            <w:vAlign w:val="bottom"/>
            <w:hideMark/>
          </w:tcPr>
          <w:p w:rsidRPr="00C24E54" w:rsidR="00C24E54" w:rsidP="00C24E54" w:rsidRDefault="00C24E54" w14:paraId="0ECF0204"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368D0488"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5AF3AE45"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5171773D"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08F847C4"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37E5CD32"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05FDCA57"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Pr="00C24E54" w:rsidR="00C24E54" w:rsidTr="00C24E54" w14:paraId="4C86E3DA" w14:textId="77777777">
        <w:trPr>
          <w:trHeight w:val="260"/>
          <w:jc w:val="center"/>
        </w:trPr>
        <w:tc>
          <w:tcPr>
            <w:tcW w:w="520" w:type="dxa"/>
            <w:tcBorders>
              <w:top w:val="nil"/>
              <w:left w:val="single" w:color="auto" w:sz="4" w:space="0"/>
              <w:bottom w:val="single" w:color="auto" w:sz="4" w:space="0"/>
              <w:right w:val="single" w:color="auto" w:sz="4" w:space="0"/>
            </w:tcBorders>
            <w:shd w:val="clear" w:color="auto" w:fill="auto"/>
            <w:noWrap/>
            <w:vAlign w:val="bottom"/>
            <w:hideMark/>
          </w:tcPr>
          <w:p w:rsidRPr="00C24E54" w:rsidR="00C24E54" w:rsidP="00C24E54" w:rsidRDefault="00C24E54" w14:paraId="0BAF9365"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69B63692"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0E5877AD"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72F3EC41"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12BB739A"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3C4E8355"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2B112A0C"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Pr="00C24E54" w:rsidR="00C24E54" w:rsidTr="00C24E54" w14:paraId="0CE30722" w14:textId="77777777">
        <w:trPr>
          <w:trHeight w:val="260"/>
          <w:jc w:val="center"/>
        </w:trPr>
        <w:tc>
          <w:tcPr>
            <w:tcW w:w="520" w:type="dxa"/>
            <w:tcBorders>
              <w:top w:val="nil"/>
              <w:left w:val="single" w:color="auto" w:sz="4" w:space="0"/>
              <w:bottom w:val="single" w:color="auto" w:sz="4" w:space="0"/>
              <w:right w:val="single" w:color="auto" w:sz="4" w:space="0"/>
            </w:tcBorders>
            <w:shd w:val="clear" w:color="auto" w:fill="auto"/>
            <w:noWrap/>
            <w:vAlign w:val="bottom"/>
            <w:hideMark/>
          </w:tcPr>
          <w:p w:rsidRPr="00C24E54" w:rsidR="00C24E54" w:rsidP="00C24E54" w:rsidRDefault="00C24E54" w14:paraId="6DE005B3"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46478642"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40F670E9"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495679CE"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158BA18A"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28C0EC79"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0C3CA06C"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Pr="00C24E54" w:rsidR="00C24E54" w:rsidTr="00C24E54" w14:paraId="32609F5D" w14:textId="77777777">
        <w:trPr>
          <w:trHeight w:val="260"/>
          <w:jc w:val="center"/>
        </w:trPr>
        <w:tc>
          <w:tcPr>
            <w:tcW w:w="520" w:type="dxa"/>
            <w:tcBorders>
              <w:top w:val="nil"/>
              <w:left w:val="single" w:color="auto" w:sz="4" w:space="0"/>
              <w:bottom w:val="single" w:color="auto" w:sz="4" w:space="0"/>
              <w:right w:val="single" w:color="auto" w:sz="4" w:space="0"/>
            </w:tcBorders>
            <w:shd w:val="clear" w:color="auto" w:fill="auto"/>
            <w:noWrap/>
            <w:vAlign w:val="bottom"/>
            <w:hideMark/>
          </w:tcPr>
          <w:p w:rsidRPr="00C24E54" w:rsidR="00C24E54" w:rsidP="00C24E54" w:rsidRDefault="00C24E54" w14:paraId="7C956A28"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0B167353" w14:textId="1683BF98">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 </w:t>
            </w:r>
            <w:r w:rsidRPr="00EE3D4E" w:rsidR="00EE3D4E">
              <w:rPr>
                <w:rFonts w:ascii="Calibri" w:hAnsi="Calibri" w:cs="Calibri"/>
                <w:b/>
                <w:bCs/>
                <w:color w:val="000000"/>
                <w:sz w:val="20"/>
                <w:lang w:val="en-IN" w:eastAsia="en-IN"/>
              </w:rPr>
              <w:t>Total</w:t>
            </w:r>
          </w:p>
        </w:tc>
        <w:tc>
          <w:tcPr>
            <w:tcW w:w="12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7752F51D"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4492620E" w14:textId="77777777">
            <w:pPr>
              <w:suppressAutoHyphens w:val="0"/>
              <w:spacing w:line="240" w:lineRule="auto"/>
              <w:jc w:val="right"/>
              <w:rPr>
                <w:rFonts w:ascii="Calibri" w:hAnsi="Calibri" w:cs="Calibri"/>
                <w:b/>
                <w:bCs/>
                <w:color w:val="000000"/>
                <w:sz w:val="20"/>
                <w:lang w:val="en-IN" w:eastAsia="en-IN"/>
              </w:rPr>
            </w:pPr>
            <w:r w:rsidRPr="00C24E54">
              <w:rPr>
                <w:rFonts w:ascii="Calibri" w:hAnsi="Calibri" w:cs="Calibri"/>
                <w:b/>
                <w:bCs/>
                <w:color w:val="000000"/>
                <w:sz w:val="20"/>
                <w:lang w:val="en-IN" w:eastAsia="en-IN"/>
              </w:rPr>
              <w:t>6000</w:t>
            </w:r>
          </w:p>
        </w:tc>
        <w:tc>
          <w:tcPr>
            <w:tcW w:w="112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3EC88B21"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2E8E34E0"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C24E54" w:rsidR="00C24E54" w:rsidP="00C24E54" w:rsidRDefault="00C24E54" w14:paraId="208F3E95" w14:textId="77777777">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bl>
    <w:p w:rsidRPr="002B69B7" w:rsidR="00C24E54" w:rsidP="002B69B7" w:rsidRDefault="00C24E54" w14:paraId="22A9F336" w14:textId="77777777">
      <w:pPr>
        <w:spacing w:line="360" w:lineRule="auto"/>
        <w:rPr>
          <w:szCs w:val="24"/>
        </w:rPr>
      </w:pPr>
    </w:p>
    <w:p w:rsidRPr="00364488" w:rsidR="006333B2" w:rsidP="006333B2" w:rsidRDefault="006333B2" w14:paraId="264DB727" w14:textId="77777777">
      <w:pPr>
        <w:pStyle w:val="ListParagraph"/>
        <w:numPr>
          <w:ilvl w:val="0"/>
          <w:numId w:val="58"/>
        </w:numPr>
        <w:spacing w:line="360" w:lineRule="auto"/>
        <w:rPr>
          <w:szCs w:val="24"/>
        </w:rPr>
      </w:pPr>
      <w:r>
        <w:rPr>
          <w:rFonts w:asciiTheme="minorHAnsi" w:hAnsiTheme="minorHAnsi" w:cstheme="minorHAnsi"/>
          <w:szCs w:val="24"/>
        </w:rPr>
        <w:t xml:space="preserve">In the Remittance Details Grid, the selected CASA accounts along with their account balances in original currency and currency in AED after conversion will be visible. The conversion of account balances if currency is other than AED, will be happening via Exchange Rate Details trigger to Finacle. The converted amount will be received from Finacle and displayed in the grid. The charges will be inquired from Finacle post conversion of account balances in AED. </w:t>
      </w:r>
    </w:p>
    <w:p w:rsidRPr="003D4734" w:rsidR="006333B2" w:rsidP="006333B2" w:rsidRDefault="006333B2" w14:paraId="0E7817A8" w14:textId="77777777">
      <w:pPr>
        <w:pStyle w:val="ListParagraph"/>
        <w:numPr>
          <w:ilvl w:val="0"/>
          <w:numId w:val="58"/>
        </w:numPr>
        <w:spacing w:line="360" w:lineRule="auto"/>
        <w:rPr>
          <w:szCs w:val="24"/>
        </w:rPr>
      </w:pPr>
      <w:r>
        <w:rPr>
          <w:rFonts w:asciiTheme="minorHAnsi" w:hAnsiTheme="minorHAnsi" w:cstheme="minorHAnsi"/>
          <w:szCs w:val="24"/>
        </w:rPr>
        <w:t>All the above tasks will be done is one trigger as soon as the user clicks ‘</w:t>
      </w:r>
      <w:r w:rsidRPr="009F2345">
        <w:rPr>
          <w:rFonts w:asciiTheme="minorHAnsi" w:hAnsiTheme="minorHAnsi" w:cstheme="minorHAnsi"/>
          <w:b/>
          <w:bCs/>
          <w:szCs w:val="24"/>
        </w:rPr>
        <w:t>Consider for Remittance</w:t>
      </w:r>
      <w:r>
        <w:rPr>
          <w:rFonts w:asciiTheme="minorHAnsi" w:hAnsiTheme="minorHAnsi" w:cstheme="minorHAnsi"/>
          <w:szCs w:val="24"/>
        </w:rPr>
        <w:t xml:space="preserve">’ button and get displayed in Remittance Details grid for view purpose. </w:t>
      </w:r>
    </w:p>
    <w:p w:rsidRPr="00443764" w:rsidR="006333B2" w:rsidP="006333B2" w:rsidRDefault="006333B2" w14:paraId="30303C42" w14:textId="77777777">
      <w:pPr>
        <w:pStyle w:val="ListParagraph"/>
        <w:numPr>
          <w:ilvl w:val="0"/>
          <w:numId w:val="58"/>
        </w:numPr>
        <w:spacing w:line="360" w:lineRule="auto"/>
        <w:rPr>
          <w:szCs w:val="24"/>
        </w:rPr>
      </w:pPr>
      <w:r>
        <w:rPr>
          <w:rFonts w:asciiTheme="minorHAnsi" w:hAnsiTheme="minorHAnsi" w:cstheme="minorHAnsi"/>
          <w:szCs w:val="24"/>
        </w:rPr>
        <w:t xml:space="preserve">The system will check and compare the balance starting from the first row in the Remittance Details grid. Below are the possible scenarios: </w:t>
      </w:r>
    </w:p>
    <w:p w:rsidRPr="00F75618" w:rsidR="006333B2" w:rsidP="006333B2" w:rsidRDefault="006333B2" w14:paraId="45847A9B" w14:textId="77777777">
      <w:pPr>
        <w:pStyle w:val="ListParagraph"/>
        <w:numPr>
          <w:ilvl w:val="2"/>
          <w:numId w:val="58"/>
        </w:numPr>
        <w:spacing w:line="360" w:lineRule="auto"/>
        <w:rPr>
          <w:szCs w:val="24"/>
        </w:rPr>
      </w:pPr>
      <w:r>
        <w:rPr>
          <w:rFonts w:asciiTheme="minorHAnsi" w:hAnsiTheme="minorHAnsi" w:cstheme="minorHAnsi"/>
          <w:szCs w:val="24"/>
        </w:rPr>
        <w:t xml:space="preserve">If the Balance in first account = Court Order Amount: The same account will be considered. </w:t>
      </w:r>
    </w:p>
    <w:p w:rsidRPr="005A5158" w:rsidR="006333B2" w:rsidP="006333B2" w:rsidRDefault="006333B2" w14:paraId="066062DB" w14:textId="77777777">
      <w:pPr>
        <w:pStyle w:val="ListParagraph"/>
        <w:numPr>
          <w:ilvl w:val="2"/>
          <w:numId w:val="58"/>
        </w:numPr>
        <w:spacing w:line="360" w:lineRule="auto"/>
        <w:rPr>
          <w:szCs w:val="24"/>
        </w:rPr>
      </w:pPr>
      <w:r>
        <w:rPr>
          <w:rFonts w:asciiTheme="minorHAnsi" w:hAnsiTheme="minorHAnsi" w:cstheme="minorHAnsi"/>
          <w:szCs w:val="24"/>
        </w:rPr>
        <w:t xml:space="preserve">If the Balance in the first account is less than the Court Order Amount, the second account will also be checked until the total balance becomes equal to Court Order Amount. Multiple accounts to be considered. </w:t>
      </w:r>
    </w:p>
    <w:p w:rsidRPr="00F75618" w:rsidR="006333B2" w:rsidP="006333B2" w:rsidRDefault="006333B2" w14:paraId="3ABD172B" w14:textId="77777777">
      <w:pPr>
        <w:pStyle w:val="ListParagraph"/>
        <w:numPr>
          <w:ilvl w:val="2"/>
          <w:numId w:val="58"/>
        </w:numPr>
        <w:spacing w:line="360" w:lineRule="auto"/>
        <w:rPr>
          <w:szCs w:val="24"/>
        </w:rPr>
      </w:pPr>
      <w:r>
        <w:rPr>
          <w:rFonts w:asciiTheme="minorHAnsi" w:hAnsiTheme="minorHAnsi" w:cstheme="minorHAnsi"/>
          <w:szCs w:val="24"/>
        </w:rPr>
        <w:t xml:space="preserve">If the Balance in the first account is more than the Court Order Amount, then the first account will be considered. </w:t>
      </w:r>
    </w:p>
    <w:p w:rsidRPr="00CB375C" w:rsidR="006333B2" w:rsidP="006333B2" w:rsidRDefault="006333B2" w14:paraId="032E9B86" w14:textId="77777777">
      <w:pPr>
        <w:pStyle w:val="ListParagraph"/>
        <w:numPr>
          <w:ilvl w:val="0"/>
          <w:numId w:val="58"/>
        </w:numPr>
        <w:spacing w:line="360" w:lineRule="auto"/>
        <w:rPr>
          <w:szCs w:val="24"/>
        </w:rPr>
      </w:pPr>
      <w:r>
        <w:rPr>
          <w:rFonts w:asciiTheme="minorHAnsi" w:hAnsiTheme="minorHAnsi" w:cstheme="minorHAnsi"/>
          <w:szCs w:val="24"/>
        </w:rPr>
        <w:t>The system will calculate the total account balance in AED for the accounts in ‘Remittance Details’ and the field ‘</w:t>
      </w:r>
      <w:r w:rsidRPr="002100E3">
        <w:rPr>
          <w:rFonts w:asciiTheme="minorHAnsi" w:hAnsiTheme="minorHAnsi" w:cstheme="minorHAnsi"/>
          <w:b/>
          <w:bCs/>
          <w:szCs w:val="24"/>
        </w:rPr>
        <w:t>Total Eligible Amount’</w:t>
      </w:r>
      <w:r>
        <w:rPr>
          <w:rFonts w:asciiTheme="minorHAnsi" w:hAnsiTheme="minorHAnsi" w:cstheme="minorHAnsi"/>
          <w:szCs w:val="24"/>
        </w:rPr>
        <w:t xml:space="preserve"> will be auto set with the total balance which will be considered to create payment order. </w:t>
      </w:r>
    </w:p>
    <w:p w:rsidRPr="0015429E" w:rsidR="006333B2" w:rsidP="006333B2" w:rsidRDefault="006333B2" w14:paraId="2E11216C" w14:textId="77777777">
      <w:pPr>
        <w:pStyle w:val="ListParagraph"/>
        <w:numPr>
          <w:ilvl w:val="0"/>
          <w:numId w:val="58"/>
        </w:numPr>
        <w:spacing w:line="360" w:lineRule="auto"/>
        <w:rPr>
          <w:szCs w:val="24"/>
        </w:rPr>
      </w:pPr>
      <w:r>
        <w:rPr>
          <w:rFonts w:asciiTheme="minorHAnsi" w:hAnsiTheme="minorHAnsi" w:cstheme="minorHAnsi"/>
          <w:szCs w:val="24"/>
        </w:rPr>
        <w:t xml:space="preserve">The system will also calculate the charges for each account in the Remittance Details grid itself. The system will calculate the total charges from those accounts eligible to create remittance. </w:t>
      </w:r>
    </w:p>
    <w:p w:rsidRPr="00DA1122" w:rsidR="006333B2" w:rsidP="006333B2" w:rsidRDefault="006333B2" w14:paraId="623BF97C" w14:textId="77777777">
      <w:pPr>
        <w:pStyle w:val="ListParagraph"/>
        <w:numPr>
          <w:ilvl w:val="0"/>
          <w:numId w:val="58"/>
        </w:numPr>
        <w:spacing w:line="360" w:lineRule="auto"/>
        <w:rPr>
          <w:szCs w:val="24"/>
        </w:rPr>
      </w:pPr>
      <w:r>
        <w:rPr>
          <w:rFonts w:asciiTheme="minorHAnsi" w:hAnsiTheme="minorHAnsi" w:cstheme="minorHAnsi"/>
          <w:szCs w:val="24"/>
        </w:rPr>
        <w:t xml:space="preserve">If the total account balance is equal to the court order amount, then the total eligible amount will be reduced by the total charge amounts. </w:t>
      </w:r>
    </w:p>
    <w:p w:rsidR="006333B2" w:rsidP="006333B2" w:rsidRDefault="006333B2" w14:paraId="31DF054E" w14:textId="7777777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For e.g., </w:t>
      </w:r>
      <w:r w:rsidRPr="009627F0">
        <w:rPr>
          <w:rFonts w:asciiTheme="minorHAnsi" w:hAnsiTheme="minorHAnsi" w:cstheme="minorHAnsi"/>
          <w:szCs w:val="24"/>
        </w:rPr>
        <w:t>If the Court Order Amount = 1000 AED</w:t>
      </w:r>
      <w:r>
        <w:rPr>
          <w:rFonts w:asciiTheme="minorHAnsi" w:hAnsiTheme="minorHAnsi" w:cstheme="minorHAnsi"/>
          <w:szCs w:val="24"/>
        </w:rPr>
        <w:t xml:space="preserve">; there can be following possible scenarios: </w:t>
      </w:r>
    </w:p>
    <w:p w:rsidRPr="00F70C8E" w:rsidR="006333B2" w:rsidP="006333B2" w:rsidRDefault="006333B2" w14:paraId="53DB5375" w14:textId="77777777">
      <w:pPr>
        <w:pStyle w:val="ListParagraph"/>
        <w:numPr>
          <w:ilvl w:val="0"/>
          <w:numId w:val="58"/>
        </w:numPr>
        <w:spacing w:line="360" w:lineRule="auto"/>
        <w:rPr>
          <w:rFonts w:asciiTheme="minorHAnsi" w:hAnsiTheme="minorHAnsi" w:cstheme="minorHAnsi"/>
          <w:b/>
          <w:bCs/>
          <w:szCs w:val="24"/>
        </w:rPr>
      </w:pPr>
      <w:r w:rsidRPr="00F70C8E">
        <w:rPr>
          <w:rFonts w:asciiTheme="minorHAnsi" w:hAnsiTheme="minorHAnsi" w:cstheme="minorHAnsi"/>
          <w:b/>
          <w:bCs/>
          <w:szCs w:val="24"/>
        </w:rPr>
        <w:t xml:space="preserve">Scenario 1: </w:t>
      </w:r>
    </w:p>
    <w:p w:rsidRPr="00E03487" w:rsidR="006333B2" w:rsidP="006333B2" w:rsidRDefault="006333B2" w14:paraId="201D8C58" w14:textId="77777777">
      <w:pPr>
        <w:pStyle w:val="ListParagraph"/>
        <w:numPr>
          <w:ilvl w:val="2"/>
          <w:numId w:val="58"/>
        </w:numPr>
        <w:spacing w:line="360" w:lineRule="auto"/>
        <w:rPr>
          <w:szCs w:val="24"/>
        </w:rPr>
      </w:pPr>
      <w:r>
        <w:rPr>
          <w:rFonts w:asciiTheme="minorHAnsi" w:hAnsiTheme="minorHAnsi" w:cstheme="minorHAnsi"/>
          <w:szCs w:val="24"/>
        </w:rPr>
        <w:t xml:space="preserve">User has selected 2 accounts to consider for remittance. </w:t>
      </w:r>
    </w:p>
    <w:p w:rsidRPr="00DA1122" w:rsidR="006333B2" w:rsidP="006333B2" w:rsidRDefault="006333B2" w14:paraId="289DC178" w14:textId="77777777">
      <w:pPr>
        <w:pStyle w:val="ListParagraph"/>
        <w:numPr>
          <w:ilvl w:val="2"/>
          <w:numId w:val="58"/>
        </w:numPr>
        <w:spacing w:line="360" w:lineRule="auto"/>
        <w:rPr>
          <w:szCs w:val="24"/>
        </w:rPr>
      </w:pPr>
      <w:commentRangeStart w:id="342"/>
      <w:r>
        <w:rPr>
          <w:rFonts w:asciiTheme="minorHAnsi" w:hAnsiTheme="minorHAnsi" w:cstheme="minorHAnsi"/>
          <w:szCs w:val="24"/>
        </w:rPr>
        <w:t xml:space="preserve">Both accounts are having balance of 400 AED and 600 AED respectively. </w:t>
      </w:r>
    </w:p>
    <w:p w:rsidRPr="0097471B" w:rsidR="006333B2" w:rsidP="006333B2" w:rsidRDefault="006333B2" w14:paraId="4713E698" w14:textId="77777777">
      <w:pPr>
        <w:pStyle w:val="ListParagraph"/>
        <w:numPr>
          <w:ilvl w:val="2"/>
          <w:numId w:val="58"/>
        </w:numPr>
        <w:spacing w:line="360" w:lineRule="auto"/>
        <w:rPr>
          <w:szCs w:val="24"/>
        </w:rPr>
      </w:pPr>
      <w:r>
        <w:rPr>
          <w:rFonts w:asciiTheme="minorHAnsi" w:hAnsiTheme="minorHAnsi" w:cstheme="minorHAnsi"/>
          <w:szCs w:val="24"/>
        </w:rPr>
        <w:t xml:space="preserve">Charges on both accounts are 20 AED and 30 AED respectively. </w:t>
      </w:r>
      <w:commentRangeEnd w:id="342"/>
      <w:r w:rsidR="00725AF2">
        <w:rPr>
          <w:rStyle w:val="CommentReference"/>
        </w:rPr>
        <w:commentReference w:id="342"/>
      </w:r>
    </w:p>
    <w:p w:rsidRPr="0031296B" w:rsidR="006333B2" w:rsidP="006333B2" w:rsidRDefault="006333B2" w14:paraId="6182326E" w14:textId="77777777">
      <w:pPr>
        <w:pStyle w:val="ListParagraph"/>
        <w:numPr>
          <w:ilvl w:val="2"/>
          <w:numId w:val="58"/>
        </w:numPr>
        <w:spacing w:line="360" w:lineRule="auto"/>
        <w:rPr>
          <w:szCs w:val="24"/>
        </w:rPr>
      </w:pPr>
      <w:r>
        <w:rPr>
          <w:rFonts w:asciiTheme="minorHAnsi" w:hAnsiTheme="minorHAnsi" w:cstheme="minorHAnsi"/>
          <w:szCs w:val="24"/>
        </w:rPr>
        <w:t xml:space="preserve">The total eligible amount for which payment order to be created will be 380 AED from the first account and 570 AED from the second account. </w:t>
      </w:r>
    </w:p>
    <w:p w:rsidRPr="001464FE" w:rsidR="006333B2" w:rsidP="006333B2" w:rsidRDefault="006333B2" w14:paraId="5AD57E4D" w14:textId="77777777">
      <w:pPr>
        <w:pStyle w:val="ListParagraph"/>
        <w:numPr>
          <w:ilvl w:val="2"/>
          <w:numId w:val="58"/>
        </w:numPr>
        <w:spacing w:line="360" w:lineRule="auto"/>
        <w:rPr>
          <w:szCs w:val="24"/>
        </w:rPr>
      </w:pPr>
      <w:r>
        <w:rPr>
          <w:rFonts w:asciiTheme="minorHAnsi" w:hAnsiTheme="minorHAnsi" w:cstheme="minorHAnsi"/>
          <w:szCs w:val="24"/>
        </w:rPr>
        <w:t xml:space="preserve">The total amount for which remittance happened is now: </w:t>
      </w:r>
    </w:p>
    <w:p w:rsidRPr="001464FE" w:rsidR="006333B2" w:rsidP="006333B2" w:rsidRDefault="006333B2" w14:paraId="4B5B2FBB" w14:textId="77777777">
      <w:pPr>
        <w:pStyle w:val="ListParagraph"/>
        <w:numPr>
          <w:ilvl w:val="3"/>
          <w:numId w:val="58"/>
        </w:numPr>
        <w:spacing w:line="360" w:lineRule="auto"/>
        <w:rPr>
          <w:szCs w:val="24"/>
        </w:rPr>
      </w:pPr>
      <w:r>
        <w:rPr>
          <w:rFonts w:asciiTheme="minorHAnsi" w:hAnsiTheme="minorHAnsi" w:cstheme="minorHAnsi"/>
          <w:szCs w:val="24"/>
        </w:rPr>
        <w:t>380+570= 950 AED</w:t>
      </w:r>
    </w:p>
    <w:p w:rsidRPr="000D5A9E" w:rsidR="006333B2" w:rsidP="006333B2" w:rsidRDefault="006333B2" w14:paraId="0442F806" w14:textId="77777777">
      <w:pPr>
        <w:pStyle w:val="ListParagraph"/>
        <w:numPr>
          <w:ilvl w:val="2"/>
          <w:numId w:val="58"/>
        </w:numPr>
        <w:spacing w:line="360" w:lineRule="auto"/>
        <w:rPr>
          <w:szCs w:val="24"/>
        </w:rPr>
      </w:pPr>
      <w:r>
        <w:rPr>
          <w:rFonts w:asciiTheme="minorHAnsi" w:hAnsiTheme="minorHAnsi" w:cstheme="minorHAnsi"/>
          <w:szCs w:val="24"/>
        </w:rPr>
        <w:t xml:space="preserve">The remaining amount (1000 – 950) = 50 AED will be put a hold on both accounts individually. </w:t>
      </w:r>
    </w:p>
    <w:p w:rsidRPr="00F70C8E" w:rsidR="006333B2" w:rsidP="006333B2" w:rsidRDefault="006333B2" w14:paraId="18319E8D" w14:textId="77777777">
      <w:pPr>
        <w:pStyle w:val="ListParagraph"/>
        <w:numPr>
          <w:ilvl w:val="0"/>
          <w:numId w:val="58"/>
        </w:numPr>
        <w:spacing w:line="360" w:lineRule="auto"/>
        <w:rPr>
          <w:b/>
          <w:bCs/>
          <w:szCs w:val="24"/>
        </w:rPr>
      </w:pPr>
      <w:r w:rsidRPr="00F70C8E">
        <w:rPr>
          <w:rFonts w:asciiTheme="minorHAnsi" w:hAnsiTheme="minorHAnsi" w:cstheme="minorHAnsi"/>
          <w:b/>
          <w:bCs/>
          <w:szCs w:val="24"/>
        </w:rPr>
        <w:t xml:space="preserve">Scenario 2: </w:t>
      </w:r>
    </w:p>
    <w:p w:rsidRPr="00000A4F" w:rsidR="006333B2" w:rsidP="006333B2" w:rsidRDefault="006333B2" w14:paraId="429C4CAE" w14:textId="77777777">
      <w:pPr>
        <w:pStyle w:val="ListParagraph"/>
        <w:numPr>
          <w:ilvl w:val="2"/>
          <w:numId w:val="58"/>
        </w:numPr>
        <w:spacing w:line="360" w:lineRule="auto"/>
        <w:rPr>
          <w:szCs w:val="24"/>
        </w:rPr>
      </w:pPr>
      <w:r>
        <w:rPr>
          <w:rFonts w:asciiTheme="minorHAnsi" w:hAnsiTheme="minorHAnsi" w:cstheme="minorHAnsi"/>
          <w:szCs w:val="24"/>
        </w:rPr>
        <w:t xml:space="preserve">User has selected 2 accounts to consider for remittance. </w:t>
      </w:r>
    </w:p>
    <w:p w:rsidRPr="00D840A4" w:rsidR="006333B2" w:rsidP="006333B2" w:rsidRDefault="006333B2" w14:paraId="013697AA" w14:textId="77777777">
      <w:pPr>
        <w:pStyle w:val="ListParagraph"/>
        <w:numPr>
          <w:ilvl w:val="2"/>
          <w:numId w:val="58"/>
        </w:numPr>
        <w:spacing w:line="360" w:lineRule="auto"/>
        <w:rPr>
          <w:szCs w:val="24"/>
        </w:rPr>
      </w:pPr>
      <w:r>
        <w:rPr>
          <w:rFonts w:asciiTheme="minorHAnsi" w:hAnsiTheme="minorHAnsi" w:cstheme="minorHAnsi"/>
          <w:szCs w:val="24"/>
        </w:rPr>
        <w:t>The first account is having balance equal to the court order amount, then only the first account will be considered for payment order request.</w:t>
      </w:r>
    </w:p>
    <w:p w:rsidRPr="006929B5" w:rsidR="006333B2" w:rsidP="006333B2" w:rsidRDefault="006333B2" w14:paraId="2665102E" w14:textId="77777777">
      <w:pPr>
        <w:pStyle w:val="ListParagraph"/>
        <w:numPr>
          <w:ilvl w:val="2"/>
          <w:numId w:val="58"/>
        </w:numPr>
        <w:spacing w:line="360" w:lineRule="auto"/>
        <w:rPr>
          <w:szCs w:val="24"/>
        </w:rPr>
      </w:pPr>
      <w:r>
        <w:rPr>
          <w:rFonts w:asciiTheme="minorHAnsi" w:hAnsiTheme="minorHAnsi" w:cstheme="minorHAnsi"/>
          <w:szCs w:val="24"/>
        </w:rPr>
        <w:t xml:space="preserve">The charge amount will be deducted if </w:t>
      </w:r>
      <w:r>
        <w:rPr>
          <w:rFonts w:asciiTheme="minorHAnsi" w:hAnsiTheme="minorHAnsi" w:cstheme="minorHAnsi"/>
          <w:szCs w:val="24"/>
          <w:lang w:val="en-IN"/>
        </w:rPr>
        <w:t xml:space="preserve">the account balance = court order amount and remaining amount will be put on hold. </w:t>
      </w:r>
    </w:p>
    <w:p w:rsidRPr="00F70C8E" w:rsidR="006333B2" w:rsidP="006333B2" w:rsidRDefault="006333B2" w14:paraId="0E2A69C4" w14:textId="77777777">
      <w:pPr>
        <w:pStyle w:val="ListParagraph"/>
        <w:numPr>
          <w:ilvl w:val="0"/>
          <w:numId w:val="58"/>
        </w:numPr>
        <w:spacing w:line="360" w:lineRule="auto"/>
        <w:rPr>
          <w:b/>
          <w:bCs/>
          <w:szCs w:val="24"/>
        </w:rPr>
      </w:pPr>
      <w:r w:rsidRPr="00F70C8E">
        <w:rPr>
          <w:rFonts w:asciiTheme="minorHAnsi" w:hAnsiTheme="minorHAnsi" w:cstheme="minorHAnsi"/>
          <w:b/>
          <w:bCs/>
          <w:szCs w:val="24"/>
          <w:lang w:val="en-IN"/>
        </w:rPr>
        <w:t xml:space="preserve">Scenario 3: </w:t>
      </w:r>
    </w:p>
    <w:p w:rsidRPr="006929B5" w:rsidR="006333B2" w:rsidP="006333B2" w:rsidRDefault="006333B2" w14:paraId="0C2833E6" w14:textId="77777777">
      <w:pPr>
        <w:pStyle w:val="ListParagraph"/>
        <w:numPr>
          <w:ilvl w:val="2"/>
          <w:numId w:val="58"/>
        </w:numPr>
        <w:spacing w:line="360" w:lineRule="auto"/>
        <w:rPr>
          <w:szCs w:val="24"/>
        </w:rPr>
      </w:pPr>
      <w:r>
        <w:rPr>
          <w:rFonts w:asciiTheme="minorHAnsi" w:hAnsiTheme="minorHAnsi" w:cstheme="minorHAnsi"/>
          <w:szCs w:val="24"/>
          <w:lang w:val="en-IN"/>
        </w:rPr>
        <w:t xml:space="preserve">User has selected 2 accounts to consider for remittance. </w:t>
      </w:r>
    </w:p>
    <w:p w:rsidRPr="00390A35" w:rsidR="006333B2" w:rsidP="006333B2" w:rsidRDefault="006333B2" w14:paraId="7D5BB669" w14:textId="77777777">
      <w:pPr>
        <w:pStyle w:val="ListParagraph"/>
        <w:numPr>
          <w:ilvl w:val="2"/>
          <w:numId w:val="58"/>
        </w:numPr>
        <w:spacing w:line="360" w:lineRule="auto"/>
        <w:rPr>
          <w:szCs w:val="24"/>
        </w:rPr>
      </w:pPr>
      <w:r>
        <w:rPr>
          <w:rFonts w:asciiTheme="minorHAnsi" w:hAnsiTheme="minorHAnsi" w:cstheme="minorHAnsi"/>
          <w:szCs w:val="24"/>
          <w:lang w:val="en-IN"/>
        </w:rPr>
        <w:t xml:space="preserve">The first account is having balance greater than court order amount, then also the first account will be considered for payment order request. </w:t>
      </w:r>
    </w:p>
    <w:p w:rsidRPr="00CE471A" w:rsidR="006333B2" w:rsidP="006333B2" w:rsidRDefault="006333B2" w14:paraId="4271D703" w14:textId="77777777">
      <w:pPr>
        <w:pStyle w:val="ListParagraph"/>
        <w:numPr>
          <w:ilvl w:val="2"/>
          <w:numId w:val="58"/>
        </w:numPr>
        <w:spacing w:line="360" w:lineRule="auto"/>
        <w:rPr>
          <w:szCs w:val="24"/>
        </w:rPr>
      </w:pPr>
      <w:r>
        <w:rPr>
          <w:rFonts w:asciiTheme="minorHAnsi" w:hAnsiTheme="minorHAnsi" w:cstheme="minorHAnsi"/>
          <w:szCs w:val="24"/>
          <w:lang w:val="en-IN"/>
        </w:rPr>
        <w:t xml:space="preserve">In this case, charge amount will not be deducted from the eligible amount since the account is already having sufficient balance to deduct the charges while remittance. </w:t>
      </w:r>
    </w:p>
    <w:p w:rsidRPr="00F70C8E" w:rsidR="006333B2" w:rsidP="006333B2" w:rsidRDefault="006333B2" w14:paraId="24526FE0" w14:textId="77777777">
      <w:pPr>
        <w:pStyle w:val="ListParagraph"/>
        <w:numPr>
          <w:ilvl w:val="0"/>
          <w:numId w:val="58"/>
        </w:numPr>
        <w:spacing w:line="360" w:lineRule="auto"/>
        <w:rPr>
          <w:b/>
          <w:bCs/>
          <w:szCs w:val="24"/>
        </w:rPr>
      </w:pPr>
      <w:r w:rsidRPr="00F70C8E">
        <w:rPr>
          <w:rFonts w:asciiTheme="minorHAnsi" w:hAnsiTheme="minorHAnsi" w:cstheme="minorHAnsi"/>
          <w:b/>
          <w:bCs/>
          <w:szCs w:val="24"/>
          <w:lang w:val="en-IN"/>
        </w:rPr>
        <w:t xml:space="preserve">Scenario 4: </w:t>
      </w:r>
    </w:p>
    <w:p w:rsidRPr="00F86005" w:rsidR="006333B2" w:rsidP="006333B2" w:rsidRDefault="006333B2" w14:paraId="099A996E" w14:textId="77777777">
      <w:pPr>
        <w:pStyle w:val="ListParagraph"/>
        <w:numPr>
          <w:ilvl w:val="2"/>
          <w:numId w:val="58"/>
        </w:numPr>
        <w:spacing w:line="360" w:lineRule="auto"/>
        <w:rPr>
          <w:szCs w:val="24"/>
        </w:rPr>
      </w:pPr>
      <w:r>
        <w:rPr>
          <w:rFonts w:asciiTheme="minorHAnsi" w:hAnsiTheme="minorHAnsi" w:cstheme="minorHAnsi"/>
          <w:szCs w:val="24"/>
          <w:lang w:val="en-IN"/>
        </w:rPr>
        <w:t xml:space="preserve">User has selected only 1 account for remittance. </w:t>
      </w:r>
    </w:p>
    <w:p w:rsidRPr="00424FF0" w:rsidR="006333B2" w:rsidP="006333B2" w:rsidRDefault="006333B2" w14:paraId="0AFCB528" w14:textId="77777777">
      <w:pPr>
        <w:pStyle w:val="ListParagraph"/>
        <w:numPr>
          <w:ilvl w:val="2"/>
          <w:numId w:val="58"/>
        </w:numPr>
        <w:spacing w:line="360" w:lineRule="auto"/>
        <w:rPr>
          <w:szCs w:val="24"/>
        </w:rPr>
      </w:pPr>
      <w:r>
        <w:rPr>
          <w:rFonts w:asciiTheme="minorHAnsi" w:hAnsiTheme="minorHAnsi" w:cstheme="minorHAnsi"/>
          <w:szCs w:val="24"/>
          <w:lang w:val="en-IN"/>
        </w:rPr>
        <w:t>This can lead to further 3 cases:</w:t>
      </w:r>
    </w:p>
    <w:p w:rsidRPr="00043441" w:rsidR="006333B2" w:rsidP="006333B2" w:rsidRDefault="006333B2" w14:paraId="1BBE68BF" w14:textId="77777777">
      <w:pPr>
        <w:pStyle w:val="ListParagraph"/>
        <w:numPr>
          <w:ilvl w:val="3"/>
          <w:numId w:val="58"/>
        </w:numPr>
        <w:spacing w:line="360" w:lineRule="auto"/>
        <w:rPr>
          <w:szCs w:val="24"/>
        </w:rPr>
      </w:pPr>
      <w:r>
        <w:rPr>
          <w:rFonts w:asciiTheme="minorHAnsi" w:hAnsiTheme="minorHAnsi" w:cstheme="minorHAnsi"/>
          <w:szCs w:val="24"/>
          <w:lang w:val="en-IN"/>
        </w:rPr>
        <w:t xml:space="preserve">Account Balance = Court Order Amount: In this case, the eligible amount will be reduced with charge amount for remittance. </w:t>
      </w:r>
    </w:p>
    <w:p w:rsidRPr="00DD3E3F" w:rsidR="006333B2" w:rsidP="006333B2" w:rsidRDefault="006333B2" w14:paraId="72C5171D" w14:textId="77777777">
      <w:pPr>
        <w:pStyle w:val="ListParagraph"/>
        <w:numPr>
          <w:ilvl w:val="3"/>
          <w:numId w:val="58"/>
        </w:numPr>
        <w:spacing w:line="360" w:lineRule="auto"/>
        <w:rPr>
          <w:szCs w:val="24"/>
        </w:rPr>
      </w:pPr>
      <w:r>
        <w:rPr>
          <w:rFonts w:asciiTheme="minorHAnsi" w:hAnsiTheme="minorHAnsi" w:cstheme="minorHAnsi"/>
          <w:szCs w:val="24"/>
          <w:lang w:val="en-IN"/>
        </w:rPr>
        <w:t xml:space="preserve">Account Balance &gt; Court Order Amount: In this case, no charges to be reduced and eligible amount for remittance will be the entire amount. </w:t>
      </w:r>
    </w:p>
    <w:p w:rsidRPr="00BB13BC" w:rsidR="006A75CD" w:rsidP="00BB13BC" w:rsidRDefault="006333B2" w14:paraId="04D821DA" w14:textId="57CC7931">
      <w:pPr>
        <w:pStyle w:val="ListParagraph"/>
        <w:numPr>
          <w:ilvl w:val="3"/>
          <w:numId w:val="58"/>
        </w:numPr>
        <w:spacing w:line="360" w:lineRule="auto"/>
        <w:rPr>
          <w:szCs w:val="24"/>
        </w:rPr>
      </w:pPr>
      <w:r>
        <w:rPr>
          <w:rFonts w:asciiTheme="minorHAnsi" w:hAnsiTheme="minorHAnsi" w:cstheme="minorHAnsi"/>
          <w:szCs w:val="24"/>
          <w:lang w:val="en-IN"/>
        </w:rPr>
        <w:t xml:space="preserve">Account Balance &lt; Court Order Amount: In this case, the amount available reducing the charges will be considered as eligible amount for remittance and remaining amount will be put on hold. </w:t>
      </w:r>
    </w:p>
    <w:p w:rsidR="00993426" w:rsidP="009633B2" w:rsidRDefault="00993426" w14:paraId="1B0BA03F" w14:textId="77777777">
      <w:pPr>
        <w:spacing w:line="360" w:lineRule="auto"/>
        <w:rPr>
          <w:rFonts w:asciiTheme="minorHAnsi" w:hAnsiTheme="minorHAnsi" w:cstheme="minorHAnsi"/>
          <w:szCs w:val="24"/>
        </w:rPr>
      </w:pPr>
    </w:p>
    <w:p w:rsidR="00993426" w:rsidP="009633B2" w:rsidRDefault="00993426" w14:paraId="6F5397B6" w14:textId="77777777">
      <w:pPr>
        <w:spacing w:line="360" w:lineRule="auto"/>
        <w:rPr>
          <w:rFonts w:asciiTheme="minorHAnsi" w:hAnsiTheme="minorHAnsi" w:cstheme="minorHAnsi"/>
          <w:szCs w:val="24"/>
        </w:rPr>
      </w:pPr>
    </w:p>
    <w:p w:rsidR="00D607BA" w:rsidP="009633B2" w:rsidRDefault="009633B2" w14:paraId="71733210" w14:textId="6D0B192B">
      <w:pPr>
        <w:pStyle w:val="ListParagraph"/>
        <w:numPr>
          <w:ilvl w:val="0"/>
          <w:numId w:val="78"/>
        </w:numPr>
        <w:spacing w:line="360" w:lineRule="auto"/>
        <w:rPr>
          <w:rFonts w:asciiTheme="minorHAnsi" w:hAnsiTheme="minorHAnsi" w:cstheme="minorHAnsi"/>
          <w:szCs w:val="24"/>
        </w:rPr>
      </w:pPr>
      <w:r>
        <w:rPr>
          <w:rFonts w:asciiTheme="minorHAnsi" w:hAnsiTheme="minorHAnsi" w:cstheme="minorHAnsi"/>
          <w:szCs w:val="24"/>
        </w:rPr>
        <w:t xml:space="preserve">In case of </w:t>
      </w:r>
      <w:r>
        <w:rPr>
          <w:rFonts w:asciiTheme="minorHAnsi" w:hAnsiTheme="minorHAnsi" w:cstheme="minorHAnsi"/>
          <w:b/>
          <w:bCs/>
          <w:szCs w:val="24"/>
        </w:rPr>
        <w:t xml:space="preserve">‘Salary Transfer’ </w:t>
      </w:r>
      <w:r>
        <w:rPr>
          <w:rFonts w:asciiTheme="minorHAnsi" w:hAnsiTheme="minorHAnsi" w:cstheme="minorHAnsi"/>
          <w:szCs w:val="24"/>
        </w:rPr>
        <w:t xml:space="preserve">request, the user will fill in </w:t>
      </w:r>
      <w:r w:rsidR="004634B9">
        <w:rPr>
          <w:rFonts w:asciiTheme="minorHAnsi" w:hAnsiTheme="minorHAnsi" w:cstheme="minorHAnsi"/>
          <w:szCs w:val="24"/>
        </w:rPr>
        <w:t>the ‘Salary Transfer Details’ section which will have the following fields:</w:t>
      </w:r>
    </w:p>
    <w:p w:rsidR="004634B9" w:rsidP="004634B9" w:rsidRDefault="004634B9" w14:paraId="460C4DFE" w14:textId="22FD1AD1">
      <w:pPr>
        <w:pStyle w:val="ListParagraph"/>
        <w:numPr>
          <w:ilvl w:val="1"/>
          <w:numId w:val="78"/>
        </w:numPr>
        <w:spacing w:line="360" w:lineRule="auto"/>
        <w:rPr>
          <w:rFonts w:asciiTheme="minorHAnsi" w:hAnsiTheme="minorHAnsi" w:cstheme="minorHAnsi"/>
          <w:szCs w:val="24"/>
        </w:rPr>
      </w:pPr>
      <w:r>
        <w:rPr>
          <w:rFonts w:asciiTheme="minorHAnsi" w:hAnsiTheme="minorHAnsi" w:cstheme="minorHAnsi"/>
          <w:szCs w:val="24"/>
        </w:rPr>
        <w:t>In case of MCQ, Internal Transfer</w:t>
      </w:r>
      <w:r w:rsidR="00D8070C">
        <w:rPr>
          <w:rFonts w:asciiTheme="minorHAnsi" w:hAnsiTheme="minorHAnsi" w:cstheme="minorHAnsi"/>
          <w:szCs w:val="24"/>
        </w:rPr>
        <w:t xml:space="preserve"> &amp; Remittance as the action:</w:t>
      </w:r>
    </w:p>
    <w:p w:rsidR="00D8070C" w:rsidP="00D8070C" w:rsidRDefault="00D8070C" w14:paraId="285F03B9" w14:textId="2DA8F0F5">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Transfer Amount </w:t>
      </w:r>
    </w:p>
    <w:p w:rsidR="00D8070C" w:rsidP="00D8070C" w:rsidRDefault="00D8070C" w14:paraId="7954BC4B" w14:textId="1FEEC6CF">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Transfer Percentage </w:t>
      </w:r>
    </w:p>
    <w:p w:rsidRPr="00D80916" w:rsidR="00D8070C" w:rsidP="00D80916" w:rsidRDefault="00D8070C" w14:paraId="0E0E14DB" w14:textId="5D4E3E3A">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Transfer </w:t>
      </w:r>
      <w:r w:rsidRPr="00D80916">
        <w:rPr>
          <w:rFonts w:asciiTheme="minorHAnsi" w:hAnsiTheme="minorHAnsi" w:cstheme="minorHAnsi"/>
          <w:szCs w:val="24"/>
        </w:rPr>
        <w:t xml:space="preserve">Starting Month </w:t>
      </w:r>
    </w:p>
    <w:p w:rsidR="00D8070C" w:rsidP="00D8070C" w:rsidRDefault="00D8070C" w14:paraId="061BE1F6" w14:textId="70F5EDDD">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Salary</w:t>
      </w:r>
      <w:r w:rsidR="00D80916">
        <w:rPr>
          <w:rFonts w:asciiTheme="minorHAnsi" w:hAnsiTheme="minorHAnsi" w:cstheme="minorHAnsi"/>
          <w:szCs w:val="24"/>
        </w:rPr>
        <w:t xml:space="preserve"> Transfer</w:t>
      </w:r>
      <w:r>
        <w:rPr>
          <w:rFonts w:asciiTheme="minorHAnsi" w:hAnsiTheme="minorHAnsi" w:cstheme="minorHAnsi"/>
          <w:szCs w:val="24"/>
        </w:rPr>
        <w:t xml:space="preserve"> Starting Year </w:t>
      </w:r>
    </w:p>
    <w:p w:rsidR="00D8070C" w:rsidP="00D8070C" w:rsidRDefault="00D8070C" w14:paraId="3640D7AA" w14:textId="77777777">
      <w:pPr>
        <w:pStyle w:val="ListParagraph"/>
        <w:numPr>
          <w:ilvl w:val="1"/>
          <w:numId w:val="78"/>
        </w:numPr>
        <w:spacing w:line="360" w:lineRule="auto"/>
        <w:rPr>
          <w:rFonts w:asciiTheme="minorHAnsi" w:hAnsiTheme="minorHAnsi" w:cstheme="minorHAnsi"/>
          <w:szCs w:val="24"/>
        </w:rPr>
      </w:pPr>
      <w:r>
        <w:rPr>
          <w:rFonts w:asciiTheme="minorHAnsi" w:hAnsiTheme="minorHAnsi" w:cstheme="minorHAnsi"/>
          <w:szCs w:val="24"/>
        </w:rPr>
        <w:t>In case of Hold as the action:</w:t>
      </w:r>
    </w:p>
    <w:p w:rsidR="00D8070C" w:rsidP="00D8070C" w:rsidRDefault="00D8070C" w14:paraId="692A4DB0" w14:textId="0D577BB1">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 Salary Hold Amount </w:t>
      </w:r>
    </w:p>
    <w:p w:rsidR="00D8070C" w:rsidP="00D8070C" w:rsidRDefault="00D8070C" w14:paraId="16F3363A" w14:textId="053CFED0">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Hold Percentage </w:t>
      </w:r>
    </w:p>
    <w:p w:rsidR="00D8070C" w:rsidP="00D8070C" w:rsidRDefault="00D8070C" w14:paraId="0B740805" w14:textId="7F41CAB3">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Hold </w:t>
      </w:r>
      <w:r>
        <w:rPr>
          <w:rFonts w:asciiTheme="minorHAnsi" w:hAnsiTheme="minorHAnsi" w:cstheme="minorHAnsi"/>
          <w:szCs w:val="24"/>
        </w:rPr>
        <w:t xml:space="preserve">Starting Month </w:t>
      </w:r>
    </w:p>
    <w:p w:rsidR="00D8070C" w:rsidP="00D8070C" w:rsidRDefault="00D8070C" w14:paraId="7D645D16" w14:textId="73D1E445">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Hold </w:t>
      </w:r>
      <w:r>
        <w:rPr>
          <w:rFonts w:asciiTheme="minorHAnsi" w:hAnsiTheme="minorHAnsi" w:cstheme="minorHAnsi"/>
          <w:szCs w:val="24"/>
        </w:rPr>
        <w:t xml:space="preserve">Starting Year </w:t>
      </w:r>
    </w:p>
    <w:p w:rsidRPr="00D8070C" w:rsidR="00D8070C" w:rsidP="00D8070C" w:rsidRDefault="00D8070C" w14:paraId="6AF53F97" w14:textId="0E541AD1">
      <w:pPr>
        <w:spacing w:line="360" w:lineRule="auto"/>
        <w:rPr>
          <w:rFonts w:asciiTheme="minorHAnsi" w:hAnsiTheme="minorHAnsi" w:cstheme="minorHAnsi"/>
          <w:szCs w:val="24"/>
        </w:rPr>
      </w:pPr>
    </w:p>
    <w:p w:rsidRPr="00800AC4" w:rsidR="00D607BA" w:rsidP="00D607BA" w:rsidRDefault="00D607BA" w14:paraId="6B5484D9" w14:textId="77777777">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Once completed, the user will take the decision as ‘</w:t>
      </w:r>
      <w:r w:rsidRPr="00800AC4">
        <w:rPr>
          <w:rFonts w:asciiTheme="minorHAnsi" w:hAnsiTheme="minorHAnsi" w:cstheme="minorHAnsi"/>
          <w:b/>
          <w:bCs/>
          <w:szCs w:val="24"/>
        </w:rPr>
        <w:t>Submit’</w:t>
      </w:r>
      <w:r w:rsidRPr="00800AC4">
        <w:rPr>
          <w:rFonts w:asciiTheme="minorHAnsi" w:hAnsiTheme="minorHAnsi" w:cstheme="minorHAnsi"/>
          <w:szCs w:val="24"/>
        </w:rPr>
        <w:t xml:space="preserve">. </w:t>
      </w:r>
    </w:p>
    <w:p w:rsidRPr="00800AC4" w:rsidR="00D607BA" w:rsidP="00D607BA" w:rsidRDefault="00D607BA" w14:paraId="24796E8C" w14:textId="7777777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w:t>
      </w:r>
      <w:r w:rsidRPr="00800AC4">
        <w:rPr>
          <w:rFonts w:asciiTheme="minorHAnsi" w:hAnsiTheme="minorHAnsi" w:cstheme="minorHAnsi"/>
          <w:szCs w:val="24"/>
        </w:rPr>
        <w:t>WI will move to ‘</w:t>
      </w:r>
      <w:r w:rsidRPr="00800AC4">
        <w:rPr>
          <w:rFonts w:asciiTheme="minorHAnsi" w:hAnsiTheme="minorHAnsi" w:cstheme="minorHAnsi"/>
          <w:b/>
          <w:bCs/>
          <w:szCs w:val="24"/>
        </w:rPr>
        <w:t>Operations Checker’</w:t>
      </w:r>
      <w:r w:rsidRPr="00800AC4">
        <w:rPr>
          <w:rFonts w:asciiTheme="minorHAnsi" w:hAnsiTheme="minorHAnsi" w:cstheme="minorHAnsi"/>
          <w:szCs w:val="24"/>
        </w:rPr>
        <w:t xml:space="preserve"> queue for review.  </w:t>
      </w:r>
    </w:p>
    <w:p w:rsidRPr="00800AC4" w:rsidR="00D607BA" w:rsidP="00D607BA" w:rsidRDefault="00D607BA" w14:paraId="6192B21F" w14:textId="77777777">
      <w:pPr>
        <w:spacing w:line="360" w:lineRule="auto"/>
        <w:rPr>
          <w:rFonts w:asciiTheme="minorHAnsi" w:hAnsiTheme="minorHAnsi" w:cstheme="minorHAnsi"/>
          <w:szCs w:val="24"/>
        </w:rPr>
      </w:pPr>
    </w:p>
    <w:tbl>
      <w:tblPr>
        <w:tblStyle w:val="TableGrid"/>
        <w:tblW w:w="0" w:type="auto"/>
        <w:tblInd w:w="1705" w:type="dxa"/>
        <w:tblLook w:val="04A0" w:firstRow="1" w:lastRow="0" w:firstColumn="1" w:lastColumn="0" w:noHBand="0" w:noVBand="1"/>
      </w:tblPr>
      <w:tblGrid>
        <w:gridCol w:w="2689"/>
        <w:gridCol w:w="3118"/>
      </w:tblGrid>
      <w:tr w:rsidRPr="00800AC4" w:rsidR="00D607BA" w:rsidTr="00A32EF9" w14:paraId="28294697" w14:textId="77777777">
        <w:tc>
          <w:tcPr>
            <w:tcW w:w="2689" w:type="dxa"/>
          </w:tcPr>
          <w:p w:rsidRPr="00800AC4" w:rsidR="00D607BA" w:rsidP="00A32EF9" w:rsidRDefault="00D607BA" w14:paraId="53C8311E" w14:textId="77777777">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3118" w:type="dxa"/>
          </w:tcPr>
          <w:p w:rsidRPr="00800AC4" w:rsidR="00D607BA" w:rsidP="00A32EF9" w:rsidRDefault="00D607BA" w14:paraId="42112E48" w14:textId="77777777">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Pr="00800AC4" w:rsidR="00D607BA" w:rsidTr="00A32EF9" w14:paraId="38431111" w14:textId="77777777">
        <w:tc>
          <w:tcPr>
            <w:tcW w:w="2689" w:type="dxa"/>
          </w:tcPr>
          <w:p w:rsidRPr="00800AC4" w:rsidR="00D607BA" w:rsidP="00A32EF9" w:rsidRDefault="00D607BA" w14:paraId="5285DECE" w14:textId="77777777">
            <w:pPr>
              <w:spacing w:line="360" w:lineRule="auto"/>
              <w:rPr>
                <w:rFonts w:asciiTheme="minorHAnsi" w:hAnsiTheme="minorHAnsi" w:cstheme="minorHAnsi"/>
                <w:szCs w:val="24"/>
              </w:rPr>
            </w:pPr>
            <w:r w:rsidRPr="00800AC4">
              <w:rPr>
                <w:rFonts w:asciiTheme="minorHAnsi" w:hAnsiTheme="minorHAnsi" w:cstheme="minorHAnsi"/>
                <w:szCs w:val="24"/>
              </w:rPr>
              <w:t>Submit</w:t>
            </w:r>
          </w:p>
        </w:tc>
        <w:tc>
          <w:tcPr>
            <w:tcW w:w="3118" w:type="dxa"/>
          </w:tcPr>
          <w:p w:rsidRPr="00800AC4" w:rsidR="00D607BA" w:rsidP="00A32EF9" w:rsidRDefault="00D607BA" w14:paraId="74C15767" w14:textId="77777777">
            <w:pPr>
              <w:spacing w:line="360" w:lineRule="auto"/>
              <w:rPr>
                <w:rFonts w:asciiTheme="minorHAnsi" w:hAnsiTheme="minorHAnsi" w:cstheme="minorHAnsi"/>
                <w:szCs w:val="24"/>
              </w:rPr>
            </w:pPr>
            <w:r w:rsidRPr="00800AC4">
              <w:rPr>
                <w:rFonts w:asciiTheme="minorHAnsi" w:hAnsiTheme="minorHAnsi" w:cstheme="minorHAnsi"/>
                <w:szCs w:val="24"/>
              </w:rPr>
              <w:t xml:space="preserve">Operations Checker </w:t>
            </w:r>
          </w:p>
        </w:tc>
      </w:tr>
    </w:tbl>
    <w:p w:rsidRPr="00E108EF" w:rsidR="00D607BA" w:rsidP="00D607BA" w:rsidRDefault="00D607BA" w14:paraId="7FF27C62" w14:textId="77777777">
      <w:pPr>
        <w:spacing w:line="360" w:lineRule="auto"/>
        <w:rPr>
          <w:rFonts w:asciiTheme="minorHAnsi" w:hAnsiTheme="minorHAnsi" w:cstheme="minorHAnsi"/>
          <w:sz w:val="22"/>
          <w:szCs w:val="22"/>
        </w:rPr>
      </w:pPr>
    </w:p>
    <w:p w:rsidRPr="00F916A6" w:rsidR="00D607BA" w:rsidP="00D607BA" w:rsidRDefault="00D607BA" w14:paraId="149AB92F" w14:textId="77777777">
      <w:pPr>
        <w:rPr>
          <w:rFonts w:asciiTheme="minorHAnsi" w:hAnsiTheme="minorHAnsi" w:cstheme="minorHAnsi"/>
          <w:sz w:val="22"/>
          <w:szCs w:val="22"/>
        </w:rPr>
      </w:pPr>
    </w:p>
    <w:p w:rsidR="00D607BA" w:rsidP="007C1709" w:rsidRDefault="00D607BA" w14:paraId="0EBF040A" w14:textId="77777777">
      <w:pPr>
        <w:pStyle w:val="Heading3"/>
      </w:pPr>
      <w:bookmarkStart w:name="_Toc166061991" w:id="343"/>
      <w:r>
        <w:t>Access Details</w:t>
      </w:r>
      <w:bookmarkEnd w:id="343"/>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D607BA" w:rsidTr="00A32EF9" w14:paraId="7CFA11F6" w14:textId="77777777">
        <w:tc>
          <w:tcPr>
            <w:tcW w:w="3539" w:type="dxa"/>
          </w:tcPr>
          <w:p w:rsidRPr="00D82BED" w:rsidR="00D607BA" w:rsidP="00A32EF9" w:rsidRDefault="00D607BA" w14:paraId="510A9D71"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D607BA" w:rsidP="00A32EF9" w:rsidRDefault="00D607BA" w14:paraId="1F46DF87" w14:textId="7FC51254">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230D0C">
              <w:rPr>
                <w:rFonts w:ascii="Calibri" w:hAnsi="Calibri" w:eastAsia="Calibri" w:cs="Arial"/>
                <w:szCs w:val="24"/>
              </w:rPr>
              <w:t>Operations</w:t>
            </w:r>
            <w:r w:rsidRPr="00D82BED">
              <w:rPr>
                <w:rFonts w:ascii="Calibri" w:hAnsi="Calibri" w:eastAsia="Calibri" w:cs="Arial"/>
                <w:szCs w:val="24"/>
              </w:rPr>
              <w:t xml:space="preserve"> user.</w:t>
            </w:r>
          </w:p>
        </w:tc>
      </w:tr>
      <w:tr w:rsidRPr="00D82BED" w:rsidR="00D607BA" w:rsidTr="00A32EF9" w14:paraId="6C7462DD" w14:textId="77777777">
        <w:tc>
          <w:tcPr>
            <w:tcW w:w="3539" w:type="dxa"/>
          </w:tcPr>
          <w:p w:rsidRPr="00D82BED" w:rsidR="00D607BA" w:rsidP="00A32EF9" w:rsidRDefault="00D607BA" w14:paraId="208FF4F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D607BA" w:rsidP="00A32EF9" w:rsidRDefault="00D607BA" w14:paraId="4DB67A08"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D607BA" w:rsidTr="00A32EF9" w14:paraId="1F4D685B" w14:textId="77777777">
        <w:tc>
          <w:tcPr>
            <w:tcW w:w="3539" w:type="dxa"/>
          </w:tcPr>
          <w:p w:rsidRPr="00D82BED" w:rsidR="00D607BA" w:rsidP="00A32EF9" w:rsidRDefault="00D607BA" w14:paraId="4801AFF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D607BA" w:rsidP="00A32EF9" w:rsidRDefault="00D607BA" w14:paraId="03C7B3E7"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D607BA" w:rsidTr="00A32EF9" w14:paraId="357C98EA" w14:textId="77777777">
        <w:tc>
          <w:tcPr>
            <w:tcW w:w="3539" w:type="dxa"/>
          </w:tcPr>
          <w:p w:rsidRPr="00D82BED" w:rsidR="00D607BA" w:rsidP="00A32EF9" w:rsidRDefault="00D607BA" w14:paraId="77A930D0"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D607BA" w:rsidP="00A32EF9" w:rsidRDefault="00D607BA" w14:paraId="30C29FE3"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D607BA" w:rsidTr="00A32EF9" w14:paraId="69883B69" w14:textId="77777777">
        <w:tc>
          <w:tcPr>
            <w:tcW w:w="3539" w:type="dxa"/>
          </w:tcPr>
          <w:p w:rsidRPr="00D82BED" w:rsidR="00D607BA" w:rsidP="00A32EF9" w:rsidRDefault="00D607BA" w14:paraId="08030D7F"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D607BA" w:rsidP="00A32EF9" w:rsidRDefault="00D607BA" w14:paraId="7829755C"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D607BA" w:rsidTr="00A32EF9" w14:paraId="44801790" w14:textId="77777777">
        <w:tc>
          <w:tcPr>
            <w:tcW w:w="3539" w:type="dxa"/>
            <w:tcBorders>
              <w:top w:val="single" w:color="auto" w:sz="4" w:space="0"/>
              <w:left w:val="single" w:color="auto" w:sz="4" w:space="0"/>
              <w:bottom w:val="single" w:color="auto" w:sz="4" w:space="0"/>
              <w:right w:val="single" w:color="auto" w:sz="4" w:space="0"/>
            </w:tcBorders>
          </w:tcPr>
          <w:p w:rsidRPr="00D82BED" w:rsidR="00D607BA" w:rsidP="00A32EF9" w:rsidRDefault="00D607BA" w14:paraId="2A5C280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D607BA" w:rsidP="00A32EF9" w:rsidRDefault="00D607BA" w14:paraId="2C794CB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2F24A4" w:rsidP="00230D0C" w:rsidRDefault="002F24A4" w14:paraId="4D6D9987" w14:textId="77777777"/>
    <w:p w:rsidR="002F24A4" w:rsidP="00230D0C" w:rsidRDefault="002F24A4" w14:paraId="39C8A4CF" w14:textId="77777777"/>
    <w:p w:rsidRPr="00230D0C" w:rsidR="00230D0C" w:rsidP="00230D0C" w:rsidRDefault="00230D0C" w14:paraId="09ED2908" w14:textId="77777777"/>
    <w:p w:rsidR="00E108EF" w:rsidP="005004CC" w:rsidRDefault="00E108EF" w14:paraId="7D847FBD" w14:textId="465D2D3B">
      <w:pPr>
        <w:pStyle w:val="Heading2"/>
      </w:pPr>
      <w:bookmarkStart w:name="_Toc166061992" w:id="344"/>
      <w:r>
        <w:t>Operations Checker</w:t>
      </w:r>
      <w:bookmarkEnd w:id="344"/>
      <w:r>
        <w:t xml:space="preserve"> </w:t>
      </w:r>
    </w:p>
    <w:p w:rsidR="00186746" w:rsidP="007C1709" w:rsidRDefault="00186746" w14:paraId="113B1591" w14:textId="2C2B5066">
      <w:pPr>
        <w:pStyle w:val="Heading3"/>
      </w:pPr>
      <w:bookmarkStart w:name="_Toc166061993" w:id="345"/>
      <w:r>
        <w:t>Description</w:t>
      </w:r>
      <w:bookmarkEnd w:id="345"/>
      <w:r>
        <w:t xml:space="preserve"> </w:t>
      </w:r>
    </w:p>
    <w:p w:rsidRPr="00D82BED" w:rsidR="00324BE0" w:rsidP="00324BE0" w:rsidRDefault="00186746" w14:paraId="50176C5C" w14:textId="486E5F85">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This will be a user queue. i.e., the users will have access to this queue</w:t>
      </w:r>
      <w:r w:rsidRPr="00D82BED" w:rsidR="00324BE0">
        <w:rPr>
          <w:rFonts w:asciiTheme="minorHAnsi" w:hAnsiTheme="minorHAnsi" w:cstheme="minorHAnsi"/>
          <w:szCs w:val="24"/>
        </w:rPr>
        <w:t xml:space="preserve">. </w:t>
      </w:r>
    </w:p>
    <w:p w:rsidRPr="00D82BED" w:rsidR="00324BE0" w:rsidP="00324BE0" w:rsidRDefault="00324BE0" w14:paraId="1C69B49D" w14:textId="29028E66">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The WI will be routed to this queue once the ‘</w:t>
      </w:r>
      <w:r w:rsidRPr="00230D0C">
        <w:rPr>
          <w:rFonts w:asciiTheme="minorHAnsi" w:hAnsiTheme="minorHAnsi" w:cstheme="minorHAnsi"/>
          <w:b/>
          <w:bCs/>
          <w:szCs w:val="24"/>
        </w:rPr>
        <w:t>Operations Maker’</w:t>
      </w:r>
      <w:r w:rsidRPr="00D82BED">
        <w:rPr>
          <w:rFonts w:asciiTheme="minorHAnsi" w:hAnsiTheme="minorHAnsi" w:cstheme="minorHAnsi"/>
          <w:szCs w:val="24"/>
        </w:rPr>
        <w:t xml:space="preserve"> takes decision as ‘</w:t>
      </w:r>
      <w:r w:rsidRPr="00230D0C">
        <w:rPr>
          <w:rFonts w:asciiTheme="minorHAnsi" w:hAnsiTheme="minorHAnsi" w:cstheme="minorHAnsi"/>
          <w:b/>
          <w:bCs/>
          <w:szCs w:val="24"/>
        </w:rPr>
        <w:t>Submit</w:t>
      </w:r>
      <w:r w:rsidRPr="00D82BED">
        <w:rPr>
          <w:rFonts w:asciiTheme="minorHAnsi" w:hAnsiTheme="minorHAnsi" w:cstheme="minorHAnsi"/>
          <w:szCs w:val="24"/>
        </w:rPr>
        <w:t>’</w:t>
      </w:r>
      <w:r w:rsidR="000D65DB">
        <w:rPr>
          <w:rFonts w:asciiTheme="minorHAnsi" w:hAnsiTheme="minorHAnsi" w:cstheme="minorHAnsi"/>
          <w:szCs w:val="24"/>
        </w:rPr>
        <w:t>.</w:t>
      </w:r>
      <w:r w:rsidR="009A2808">
        <w:rPr>
          <w:rFonts w:asciiTheme="minorHAnsi" w:hAnsiTheme="minorHAnsi" w:cstheme="minorHAnsi"/>
          <w:szCs w:val="24"/>
        </w:rPr>
        <w:t xml:space="preserve"> </w:t>
      </w:r>
    </w:p>
    <w:p w:rsidRPr="00D82BED" w:rsidR="00324BE0" w:rsidP="00324BE0" w:rsidRDefault="00324BE0" w14:paraId="0CDBCC74" w14:textId="4946F5FA">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The user at this queue will review the request, data, and documents. </w:t>
      </w:r>
    </w:p>
    <w:p w:rsidRPr="009A2808" w:rsidR="009A2808" w:rsidP="009A2808" w:rsidRDefault="00324BE0" w14:paraId="35D47B95" w14:textId="645FABD9">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All the data at this queue will be in non-editable and visible mode to the user. </w:t>
      </w:r>
    </w:p>
    <w:p w:rsidRPr="00D82BED" w:rsidR="00324BE0" w:rsidP="00324BE0" w:rsidRDefault="00531F04" w14:paraId="5B7AF9F7" w14:textId="45A8291E">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The user will have the following decisions: </w:t>
      </w:r>
    </w:p>
    <w:p w:rsidR="009A2808" w:rsidP="009A2808" w:rsidRDefault="00090786" w14:paraId="092BB986" w14:textId="56E95485">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Submit for Auto-Remittance</w:t>
      </w:r>
      <w:r w:rsidR="009A2808">
        <w:rPr>
          <w:rFonts w:asciiTheme="minorHAnsi" w:hAnsiTheme="minorHAnsi" w:cstheme="minorHAnsi"/>
          <w:szCs w:val="24"/>
        </w:rPr>
        <w:t xml:space="preserve">: This decision will be applicable if </w:t>
      </w:r>
      <w:r w:rsidR="006C612C">
        <w:rPr>
          <w:rFonts w:asciiTheme="minorHAnsi" w:hAnsiTheme="minorHAnsi" w:cstheme="minorHAnsi"/>
          <w:szCs w:val="24"/>
        </w:rPr>
        <w:t xml:space="preserve">the Action Required was ‘Remittance’ for the below request types: </w:t>
      </w:r>
    </w:p>
    <w:p w:rsidRPr="007D5C59" w:rsidR="009A2808" w:rsidP="009A2808" w:rsidRDefault="009A2808" w14:paraId="29361677" w14:textId="77777777">
      <w:pPr>
        <w:pStyle w:val="ListParagraph"/>
        <w:numPr>
          <w:ilvl w:val="2"/>
          <w:numId w:val="58"/>
        </w:numPr>
        <w:spacing w:line="360" w:lineRule="auto"/>
        <w:rPr>
          <w:rFonts w:asciiTheme="minorHAnsi" w:hAnsiTheme="minorHAnsi" w:cstheme="minorHAnsi"/>
          <w:b/>
          <w:bCs/>
          <w:szCs w:val="24"/>
        </w:rPr>
      </w:pPr>
      <w:r w:rsidRPr="007D5C59">
        <w:rPr>
          <w:rFonts w:asciiTheme="minorHAnsi" w:hAnsiTheme="minorHAnsi" w:cstheme="minorHAnsi"/>
          <w:b/>
          <w:bCs/>
          <w:szCs w:val="24"/>
        </w:rPr>
        <w:t>Transfers</w:t>
      </w:r>
    </w:p>
    <w:p w:rsidRPr="007D5C59" w:rsidR="00D516BF" w:rsidP="00D516BF" w:rsidRDefault="009A2808" w14:paraId="737F8347" w14:textId="64EED11A">
      <w:pPr>
        <w:pStyle w:val="ListParagraph"/>
        <w:numPr>
          <w:ilvl w:val="2"/>
          <w:numId w:val="58"/>
        </w:numPr>
        <w:spacing w:line="360" w:lineRule="auto"/>
        <w:rPr>
          <w:rFonts w:asciiTheme="minorHAnsi" w:hAnsiTheme="minorHAnsi" w:cstheme="minorHAnsi"/>
          <w:b/>
          <w:bCs/>
          <w:szCs w:val="24"/>
        </w:rPr>
      </w:pPr>
      <w:r w:rsidRPr="007D5C59">
        <w:rPr>
          <w:rFonts w:asciiTheme="minorHAnsi" w:hAnsiTheme="minorHAnsi" w:cstheme="minorHAnsi"/>
          <w:b/>
          <w:bCs/>
          <w:szCs w:val="24"/>
        </w:rPr>
        <w:t>Deceased - Transfers</w:t>
      </w:r>
      <w:r w:rsidRPr="007D5C59" w:rsidR="00090786">
        <w:rPr>
          <w:rFonts w:asciiTheme="minorHAnsi" w:hAnsiTheme="minorHAnsi" w:cstheme="minorHAnsi"/>
          <w:b/>
          <w:bCs/>
          <w:szCs w:val="24"/>
        </w:rPr>
        <w:t xml:space="preserve"> </w:t>
      </w:r>
    </w:p>
    <w:p w:rsidR="00D516BF" w:rsidP="00D516BF" w:rsidRDefault="00D516BF" w14:paraId="1238BB7E" w14:textId="3CBA52B4">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Send Back to Maker:</w:t>
      </w:r>
      <w:r>
        <w:rPr>
          <w:rFonts w:asciiTheme="minorHAnsi" w:hAnsiTheme="minorHAnsi" w:cstheme="minorHAnsi"/>
          <w:szCs w:val="24"/>
        </w:rPr>
        <w:t xml:space="preserve"> This de</w:t>
      </w:r>
      <w:r w:rsidR="000B4660">
        <w:rPr>
          <w:rFonts w:asciiTheme="minorHAnsi" w:hAnsiTheme="minorHAnsi" w:cstheme="minorHAnsi"/>
          <w:szCs w:val="24"/>
        </w:rPr>
        <w:t xml:space="preserve">cision will be applicable for all request types. </w:t>
      </w:r>
    </w:p>
    <w:p w:rsidR="000B4660" w:rsidP="00D516BF" w:rsidRDefault="000B4660" w14:paraId="4AC54859" w14:textId="3AF59FB3">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Approve:</w:t>
      </w:r>
      <w:r>
        <w:rPr>
          <w:rFonts w:asciiTheme="minorHAnsi" w:hAnsiTheme="minorHAnsi" w:cstheme="minorHAnsi"/>
          <w:szCs w:val="24"/>
        </w:rPr>
        <w:t xml:space="preserve"> This decision will be applicable </w:t>
      </w:r>
      <w:r w:rsidR="00240F9E">
        <w:rPr>
          <w:rFonts w:asciiTheme="minorHAnsi" w:hAnsiTheme="minorHAnsi" w:cstheme="minorHAnsi"/>
          <w:szCs w:val="24"/>
        </w:rPr>
        <w:t xml:space="preserve">for </w:t>
      </w:r>
      <w:r w:rsidRPr="000032E3" w:rsidR="00240F9E">
        <w:rPr>
          <w:rFonts w:asciiTheme="minorHAnsi" w:hAnsiTheme="minorHAnsi" w:cstheme="minorHAnsi"/>
          <w:b/>
          <w:bCs/>
          <w:szCs w:val="24"/>
        </w:rPr>
        <w:t>Hold</w:t>
      </w:r>
      <w:r w:rsidR="00240F9E">
        <w:rPr>
          <w:rFonts w:asciiTheme="minorHAnsi" w:hAnsiTheme="minorHAnsi" w:cstheme="minorHAnsi"/>
          <w:szCs w:val="24"/>
        </w:rPr>
        <w:t xml:space="preserve">, </w:t>
      </w:r>
      <w:r w:rsidRPr="000032E3" w:rsidR="00240F9E">
        <w:rPr>
          <w:rFonts w:asciiTheme="minorHAnsi" w:hAnsiTheme="minorHAnsi" w:cstheme="minorHAnsi"/>
          <w:b/>
          <w:bCs/>
          <w:szCs w:val="24"/>
        </w:rPr>
        <w:t>Cancellation</w:t>
      </w:r>
      <w:r w:rsidR="00240F9E">
        <w:rPr>
          <w:rFonts w:asciiTheme="minorHAnsi" w:hAnsiTheme="minorHAnsi" w:cstheme="minorHAnsi"/>
          <w:szCs w:val="24"/>
        </w:rPr>
        <w:t xml:space="preserve"> and </w:t>
      </w:r>
      <w:r w:rsidRPr="000032E3" w:rsidR="00240F9E">
        <w:rPr>
          <w:rFonts w:asciiTheme="minorHAnsi" w:hAnsiTheme="minorHAnsi" w:cstheme="minorHAnsi"/>
          <w:b/>
          <w:bCs/>
          <w:szCs w:val="24"/>
        </w:rPr>
        <w:t>Salary Transfer</w:t>
      </w:r>
      <w:r w:rsidR="00240F9E">
        <w:rPr>
          <w:rFonts w:asciiTheme="minorHAnsi" w:hAnsiTheme="minorHAnsi" w:cstheme="minorHAnsi"/>
          <w:szCs w:val="24"/>
        </w:rPr>
        <w:t xml:space="preserve">. But, for </w:t>
      </w:r>
      <w:r w:rsidRPr="000032E3" w:rsidR="00240F9E">
        <w:rPr>
          <w:rFonts w:asciiTheme="minorHAnsi" w:hAnsiTheme="minorHAnsi" w:cstheme="minorHAnsi"/>
          <w:b/>
          <w:bCs/>
          <w:szCs w:val="24"/>
        </w:rPr>
        <w:t>Deceased – Transfer</w:t>
      </w:r>
      <w:r w:rsidR="00240F9E">
        <w:rPr>
          <w:rFonts w:asciiTheme="minorHAnsi" w:hAnsiTheme="minorHAnsi" w:cstheme="minorHAnsi"/>
          <w:szCs w:val="24"/>
        </w:rPr>
        <w:t xml:space="preserve"> &amp; </w:t>
      </w:r>
      <w:r w:rsidRPr="000032E3" w:rsidR="00240F9E">
        <w:rPr>
          <w:rFonts w:asciiTheme="minorHAnsi" w:hAnsiTheme="minorHAnsi" w:cstheme="minorHAnsi"/>
          <w:b/>
          <w:bCs/>
          <w:szCs w:val="24"/>
        </w:rPr>
        <w:t>Transfer</w:t>
      </w:r>
      <w:r w:rsidR="00240F9E">
        <w:rPr>
          <w:rFonts w:asciiTheme="minorHAnsi" w:hAnsiTheme="minorHAnsi" w:cstheme="minorHAnsi"/>
          <w:szCs w:val="24"/>
        </w:rPr>
        <w:t xml:space="preserve">, this will be applicable once </w:t>
      </w:r>
      <w:r w:rsidR="000032E3">
        <w:rPr>
          <w:rFonts w:asciiTheme="minorHAnsi" w:hAnsiTheme="minorHAnsi" w:cstheme="minorHAnsi"/>
          <w:szCs w:val="24"/>
        </w:rPr>
        <w:t>auto-</w:t>
      </w:r>
      <w:r w:rsidR="00240F9E">
        <w:rPr>
          <w:rFonts w:asciiTheme="minorHAnsi" w:hAnsiTheme="minorHAnsi" w:cstheme="minorHAnsi"/>
          <w:szCs w:val="24"/>
        </w:rPr>
        <w:t xml:space="preserve">remittance </w:t>
      </w:r>
      <w:r w:rsidR="000032E3">
        <w:rPr>
          <w:rFonts w:asciiTheme="minorHAnsi" w:hAnsiTheme="minorHAnsi" w:cstheme="minorHAnsi"/>
          <w:szCs w:val="24"/>
        </w:rPr>
        <w:t xml:space="preserve">is completed and WI comes back to this user. </w:t>
      </w:r>
    </w:p>
    <w:p w:rsidR="001B0237" w:rsidP="00D516BF" w:rsidRDefault="001B0237" w14:paraId="23BB94DC" w14:textId="40C1D1A4">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Discard:</w:t>
      </w:r>
      <w:r>
        <w:rPr>
          <w:rFonts w:asciiTheme="minorHAnsi" w:hAnsiTheme="minorHAnsi" w:cstheme="minorHAnsi"/>
          <w:szCs w:val="24"/>
        </w:rPr>
        <w:t xml:space="preserve"> The user will take this decision if he wants to discard the request. </w:t>
      </w:r>
    </w:p>
    <w:p w:rsidR="000B4660" w:rsidP="000B4660" w:rsidRDefault="000B4660" w14:paraId="23A294EE" w14:textId="54AAB86B">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WI will route as follows: </w:t>
      </w:r>
    </w:p>
    <w:p w:rsidR="000B4660" w:rsidP="000B4660" w:rsidRDefault="000B4660" w14:paraId="0BB856E9" w14:textId="0EB440AB">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Decision = Submit for Auto-Remittance</w:t>
      </w:r>
      <w:r>
        <w:rPr>
          <w:rFonts w:asciiTheme="minorHAnsi" w:hAnsiTheme="minorHAnsi" w:cstheme="minorHAnsi"/>
          <w:szCs w:val="24"/>
        </w:rPr>
        <w:t xml:space="preserve">, </w:t>
      </w:r>
      <w:r w:rsidR="000202F9">
        <w:rPr>
          <w:rFonts w:asciiTheme="minorHAnsi" w:hAnsiTheme="minorHAnsi" w:cstheme="minorHAnsi"/>
          <w:szCs w:val="24"/>
        </w:rPr>
        <w:t>the WI routes to ‘</w:t>
      </w:r>
      <w:proofErr w:type="spellStart"/>
      <w:r w:rsidR="000202F9">
        <w:rPr>
          <w:rFonts w:asciiTheme="minorHAnsi" w:hAnsiTheme="minorHAnsi" w:cstheme="minorHAnsi"/>
          <w:szCs w:val="24"/>
        </w:rPr>
        <w:t>Sys_Auto_Remittance</w:t>
      </w:r>
      <w:proofErr w:type="spellEnd"/>
      <w:r w:rsidR="000202F9">
        <w:rPr>
          <w:rFonts w:asciiTheme="minorHAnsi" w:hAnsiTheme="minorHAnsi" w:cstheme="minorHAnsi"/>
          <w:szCs w:val="24"/>
        </w:rPr>
        <w:t>’ queue for the IBAN Remittance</w:t>
      </w:r>
      <w:r w:rsidR="003A7351">
        <w:rPr>
          <w:rFonts w:asciiTheme="minorHAnsi" w:hAnsiTheme="minorHAnsi" w:cstheme="minorHAnsi"/>
          <w:szCs w:val="24"/>
        </w:rPr>
        <w:t xml:space="preserve"> in case of </w:t>
      </w:r>
      <w:r w:rsidRPr="007A61FD" w:rsidR="003A7351">
        <w:rPr>
          <w:rFonts w:asciiTheme="minorHAnsi" w:hAnsiTheme="minorHAnsi" w:cstheme="minorHAnsi"/>
          <w:b/>
          <w:bCs/>
          <w:szCs w:val="24"/>
        </w:rPr>
        <w:t>Transfer</w:t>
      </w:r>
      <w:r w:rsidR="003A7351">
        <w:rPr>
          <w:rFonts w:asciiTheme="minorHAnsi" w:hAnsiTheme="minorHAnsi" w:cstheme="minorHAnsi"/>
          <w:szCs w:val="24"/>
        </w:rPr>
        <w:t xml:space="preserve"> and </w:t>
      </w:r>
      <w:r w:rsidRPr="007A61FD" w:rsidR="003A7351">
        <w:rPr>
          <w:rFonts w:asciiTheme="minorHAnsi" w:hAnsiTheme="minorHAnsi" w:cstheme="minorHAnsi"/>
          <w:b/>
          <w:bCs/>
          <w:szCs w:val="24"/>
        </w:rPr>
        <w:t>Deceased – Transfer</w:t>
      </w:r>
      <w:r w:rsidR="003A7351">
        <w:rPr>
          <w:rFonts w:asciiTheme="minorHAnsi" w:hAnsiTheme="minorHAnsi" w:cstheme="minorHAnsi"/>
          <w:szCs w:val="24"/>
        </w:rPr>
        <w:t xml:space="preserve"> request types. </w:t>
      </w:r>
    </w:p>
    <w:p w:rsidR="006E049E" w:rsidP="00F16C99" w:rsidRDefault="00F16C99" w14:paraId="03AE485A" w14:textId="3DFA82AE">
      <w:pPr>
        <w:pStyle w:val="ListParagraph"/>
        <w:numPr>
          <w:ilvl w:val="2"/>
          <w:numId w:val="58"/>
        </w:numPr>
        <w:spacing w:line="360" w:lineRule="auto"/>
        <w:rPr>
          <w:rFonts w:asciiTheme="minorHAnsi" w:hAnsiTheme="minorHAnsi" w:cstheme="minorHAnsi"/>
          <w:szCs w:val="24"/>
        </w:rPr>
      </w:pPr>
      <w:r>
        <w:rPr>
          <w:rFonts w:asciiTheme="minorHAnsi" w:hAnsiTheme="minorHAnsi" w:cstheme="minorHAnsi"/>
          <w:szCs w:val="24"/>
        </w:rPr>
        <w:t xml:space="preserve">If the request type is </w:t>
      </w:r>
      <w:r w:rsidRPr="007A61FD">
        <w:rPr>
          <w:rFonts w:asciiTheme="minorHAnsi" w:hAnsiTheme="minorHAnsi" w:cstheme="minorHAnsi"/>
          <w:b/>
          <w:bCs/>
          <w:szCs w:val="24"/>
        </w:rPr>
        <w:t>Transfer</w:t>
      </w:r>
      <w:r>
        <w:rPr>
          <w:rFonts w:asciiTheme="minorHAnsi" w:hAnsiTheme="minorHAnsi" w:cstheme="minorHAnsi"/>
          <w:szCs w:val="24"/>
        </w:rPr>
        <w:t>, there will be a pop-up for the user as ‘</w:t>
      </w:r>
      <w:commentRangeStart w:id="346"/>
      <w:commentRangeStart w:id="347"/>
      <w:r w:rsidRPr="001511C2">
        <w:rPr>
          <w:rFonts w:asciiTheme="minorHAnsi" w:hAnsiTheme="minorHAnsi" w:cstheme="minorHAnsi"/>
          <w:b/>
          <w:bCs/>
          <w:strike/>
          <w:szCs w:val="24"/>
        </w:rPr>
        <w:t>Do you really want to make the transfer</w:t>
      </w:r>
      <w:r w:rsidRPr="001511C2" w:rsidR="007A61FD">
        <w:rPr>
          <w:rFonts w:asciiTheme="minorHAnsi" w:hAnsiTheme="minorHAnsi" w:cstheme="minorHAnsi"/>
          <w:b/>
          <w:bCs/>
          <w:strike/>
          <w:szCs w:val="24"/>
        </w:rPr>
        <w:t>?</w:t>
      </w:r>
      <w:commentRangeEnd w:id="346"/>
      <w:r w:rsidRPr="001511C2" w:rsidR="00C46160">
        <w:rPr>
          <w:rStyle w:val="CommentReference"/>
          <w:strike/>
        </w:rPr>
        <w:commentReference w:id="346"/>
      </w:r>
      <w:commentRangeEnd w:id="347"/>
      <w:r w:rsidRPr="001511C2" w:rsidR="001511C2">
        <w:rPr>
          <w:rStyle w:val="CommentReference"/>
          <w:strike/>
        </w:rPr>
        <w:commentReference w:id="347"/>
      </w:r>
      <w:r w:rsidR="007A61FD">
        <w:rPr>
          <w:rFonts w:asciiTheme="minorHAnsi" w:hAnsiTheme="minorHAnsi" w:cstheme="minorHAnsi"/>
          <w:szCs w:val="24"/>
        </w:rPr>
        <w:t>’</w:t>
      </w:r>
      <w:r w:rsidR="001511C2">
        <w:rPr>
          <w:rFonts w:asciiTheme="minorHAnsi" w:hAnsiTheme="minorHAnsi" w:cstheme="minorHAnsi"/>
          <w:szCs w:val="24"/>
        </w:rPr>
        <w:t xml:space="preserve"> </w:t>
      </w:r>
      <w:r w:rsidRPr="005B3088" w:rsidR="005B3088">
        <w:rPr>
          <w:rFonts w:asciiTheme="minorHAnsi" w:hAnsiTheme="minorHAnsi" w:cstheme="minorHAnsi"/>
          <w:b/>
          <w:bCs/>
          <w:szCs w:val="24"/>
        </w:rPr>
        <w:t>“Please confirm to initiate transfer”</w:t>
      </w:r>
      <w:r w:rsidR="005B3088">
        <w:rPr>
          <w:rFonts w:asciiTheme="minorHAnsi" w:hAnsiTheme="minorHAnsi" w:cstheme="minorHAnsi"/>
          <w:szCs w:val="24"/>
        </w:rPr>
        <w:t xml:space="preserve">. </w:t>
      </w:r>
      <w:r>
        <w:rPr>
          <w:rFonts w:asciiTheme="minorHAnsi" w:hAnsiTheme="minorHAnsi" w:cstheme="minorHAnsi"/>
          <w:szCs w:val="24"/>
        </w:rPr>
        <w:t>The user will select either ‘</w:t>
      </w:r>
      <w:r w:rsidRPr="007A61FD">
        <w:rPr>
          <w:rFonts w:asciiTheme="minorHAnsi" w:hAnsiTheme="minorHAnsi" w:cstheme="minorHAnsi"/>
          <w:b/>
          <w:bCs/>
          <w:szCs w:val="24"/>
        </w:rPr>
        <w:t>Yes</w:t>
      </w:r>
      <w:r>
        <w:rPr>
          <w:rFonts w:asciiTheme="minorHAnsi" w:hAnsiTheme="minorHAnsi" w:cstheme="minorHAnsi"/>
          <w:szCs w:val="24"/>
        </w:rPr>
        <w:t>’ or ‘</w:t>
      </w:r>
      <w:r w:rsidRPr="007A61FD">
        <w:rPr>
          <w:rFonts w:asciiTheme="minorHAnsi" w:hAnsiTheme="minorHAnsi" w:cstheme="minorHAnsi"/>
          <w:b/>
          <w:bCs/>
          <w:szCs w:val="24"/>
        </w:rPr>
        <w:t>No</w:t>
      </w:r>
      <w:r>
        <w:rPr>
          <w:rFonts w:asciiTheme="minorHAnsi" w:hAnsiTheme="minorHAnsi" w:cstheme="minorHAnsi"/>
          <w:szCs w:val="24"/>
        </w:rPr>
        <w:t xml:space="preserve">’. </w:t>
      </w:r>
    </w:p>
    <w:p w:rsidR="00F16C99" w:rsidP="006E049E" w:rsidRDefault="00A470F3" w14:paraId="6D0DD064" w14:textId="22F7FC32">
      <w:pPr>
        <w:pStyle w:val="ListParagraph"/>
        <w:numPr>
          <w:ilvl w:val="4"/>
          <w:numId w:val="58"/>
        </w:numPr>
        <w:spacing w:line="360" w:lineRule="auto"/>
        <w:rPr>
          <w:rFonts w:asciiTheme="minorHAnsi" w:hAnsiTheme="minorHAnsi" w:cstheme="minorHAnsi"/>
          <w:szCs w:val="24"/>
        </w:rPr>
      </w:pPr>
      <w:r w:rsidRPr="006E049E">
        <w:rPr>
          <w:rFonts w:asciiTheme="minorHAnsi" w:hAnsiTheme="minorHAnsi" w:cstheme="minorHAnsi"/>
          <w:szCs w:val="24"/>
        </w:rPr>
        <w:t xml:space="preserve">If the user selects ‘Yes’, the WI will move </w:t>
      </w:r>
      <w:r w:rsidRPr="006E049E" w:rsidR="00C732ED">
        <w:rPr>
          <w:rFonts w:asciiTheme="minorHAnsi" w:hAnsiTheme="minorHAnsi" w:cstheme="minorHAnsi"/>
          <w:szCs w:val="24"/>
        </w:rPr>
        <w:t xml:space="preserve">for IBAN remittance and </w:t>
      </w:r>
      <w:r w:rsidRPr="006E049E" w:rsidR="006E049E">
        <w:rPr>
          <w:rFonts w:asciiTheme="minorHAnsi" w:hAnsiTheme="minorHAnsi" w:cstheme="minorHAnsi"/>
          <w:szCs w:val="24"/>
        </w:rPr>
        <w:t xml:space="preserve">hold functionality on the remaining amount. </w:t>
      </w:r>
    </w:p>
    <w:p w:rsidR="006E049E" w:rsidP="006E049E" w:rsidRDefault="007A61FD" w14:paraId="6D171059" w14:textId="27DFA27D">
      <w:pPr>
        <w:pStyle w:val="ListParagraph"/>
        <w:numPr>
          <w:ilvl w:val="4"/>
          <w:numId w:val="58"/>
        </w:numPr>
        <w:spacing w:line="360" w:lineRule="auto"/>
        <w:rPr>
          <w:rFonts w:asciiTheme="minorHAnsi" w:hAnsiTheme="minorHAnsi" w:cstheme="minorHAnsi"/>
          <w:szCs w:val="24"/>
        </w:rPr>
      </w:pPr>
      <w:r>
        <w:rPr>
          <w:rFonts w:asciiTheme="minorHAnsi" w:hAnsiTheme="minorHAnsi" w:cstheme="minorHAnsi"/>
          <w:szCs w:val="24"/>
        </w:rPr>
        <w:t xml:space="preserve">If the user </w:t>
      </w:r>
      <w:r w:rsidR="006E049E">
        <w:rPr>
          <w:rFonts w:asciiTheme="minorHAnsi" w:hAnsiTheme="minorHAnsi" w:cstheme="minorHAnsi"/>
          <w:szCs w:val="24"/>
        </w:rPr>
        <w:t xml:space="preserve">selects ‘No’, the </w:t>
      </w:r>
      <w:r w:rsidR="00311D3E">
        <w:rPr>
          <w:rFonts w:asciiTheme="minorHAnsi" w:hAnsiTheme="minorHAnsi" w:cstheme="minorHAnsi"/>
          <w:szCs w:val="24"/>
        </w:rPr>
        <w:t xml:space="preserve">WI will directly move for placing the hold on the entire amount on each account, </w:t>
      </w:r>
      <w:r>
        <w:rPr>
          <w:rFonts w:asciiTheme="minorHAnsi" w:hAnsiTheme="minorHAnsi" w:cstheme="minorHAnsi"/>
          <w:szCs w:val="24"/>
        </w:rPr>
        <w:t xml:space="preserve">without creating any payment order. </w:t>
      </w:r>
    </w:p>
    <w:p w:rsidRPr="006E049E" w:rsidR="007A61FD" w:rsidP="007A61FD" w:rsidRDefault="007A61FD" w14:paraId="6C0065E1" w14:textId="0E772AB2">
      <w:pPr>
        <w:pStyle w:val="ListParagraph"/>
        <w:numPr>
          <w:ilvl w:val="2"/>
          <w:numId w:val="58"/>
        </w:numPr>
        <w:spacing w:line="360" w:lineRule="auto"/>
        <w:rPr>
          <w:rFonts w:asciiTheme="minorHAnsi" w:hAnsiTheme="minorHAnsi" w:cstheme="minorHAnsi"/>
          <w:szCs w:val="24"/>
        </w:rPr>
      </w:pPr>
      <w:r>
        <w:rPr>
          <w:rFonts w:asciiTheme="minorHAnsi" w:hAnsiTheme="minorHAnsi" w:cstheme="minorHAnsi"/>
          <w:szCs w:val="24"/>
        </w:rPr>
        <w:t>If the request type is ‘</w:t>
      </w:r>
      <w:r w:rsidRPr="007A61FD">
        <w:rPr>
          <w:rFonts w:asciiTheme="minorHAnsi" w:hAnsiTheme="minorHAnsi" w:cstheme="minorHAnsi"/>
          <w:b/>
          <w:bCs/>
          <w:szCs w:val="24"/>
        </w:rPr>
        <w:t>Deceased – Transfer’</w:t>
      </w:r>
      <w:r>
        <w:rPr>
          <w:rFonts w:asciiTheme="minorHAnsi" w:hAnsiTheme="minorHAnsi" w:cstheme="minorHAnsi"/>
          <w:szCs w:val="24"/>
        </w:rPr>
        <w:t xml:space="preserve">, always the WI will move for IBAN auto remittance on this decision and there is no Hold placing functionality for this request type. </w:t>
      </w:r>
    </w:p>
    <w:p w:rsidR="003A7351" w:rsidP="000B4660" w:rsidRDefault="00887BC5" w14:paraId="061FB228" w14:textId="0AB1BD10">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Decision = Send Back to Maker</w:t>
      </w:r>
      <w:r>
        <w:rPr>
          <w:rFonts w:asciiTheme="minorHAnsi" w:hAnsiTheme="minorHAnsi" w:cstheme="minorHAnsi"/>
          <w:szCs w:val="24"/>
        </w:rPr>
        <w:t xml:space="preserve">, the WI moves back to ‘Operations Maker’ for amendments. </w:t>
      </w:r>
    </w:p>
    <w:p w:rsidR="00887BC5" w:rsidP="000B4660" w:rsidRDefault="00C95030" w14:paraId="4EDEDCDD" w14:textId="6EB9C1CA">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 xml:space="preserve">Decision </w:t>
      </w:r>
      <w:r w:rsidRPr="000032E3" w:rsidR="00610372">
        <w:rPr>
          <w:rFonts w:asciiTheme="minorHAnsi" w:hAnsiTheme="minorHAnsi" w:cstheme="minorHAnsi"/>
          <w:b/>
          <w:bCs/>
          <w:szCs w:val="24"/>
        </w:rPr>
        <w:t>= Approve</w:t>
      </w:r>
      <w:r w:rsidR="00610372">
        <w:rPr>
          <w:rFonts w:asciiTheme="minorHAnsi" w:hAnsiTheme="minorHAnsi" w:cstheme="minorHAnsi"/>
          <w:szCs w:val="24"/>
        </w:rPr>
        <w:t xml:space="preserve">, the WI moves </w:t>
      </w:r>
      <w:r w:rsidR="007C1506">
        <w:rPr>
          <w:rFonts w:asciiTheme="minorHAnsi" w:hAnsiTheme="minorHAnsi" w:cstheme="minorHAnsi"/>
          <w:szCs w:val="24"/>
        </w:rPr>
        <w:t xml:space="preserve">to ‘Archival’. </w:t>
      </w:r>
    </w:p>
    <w:p w:rsidR="00324BE0" w:rsidP="00186746" w:rsidRDefault="00446993" w14:paraId="482850FC" w14:textId="16358A6C">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On ‘Approve’ </w:t>
      </w:r>
      <w:r w:rsidR="005A274A">
        <w:rPr>
          <w:rFonts w:asciiTheme="minorHAnsi" w:hAnsiTheme="minorHAnsi" w:cstheme="minorHAnsi"/>
          <w:szCs w:val="24"/>
        </w:rPr>
        <w:t>decision, for</w:t>
      </w:r>
      <w:r w:rsidR="0025003C">
        <w:rPr>
          <w:rFonts w:asciiTheme="minorHAnsi" w:hAnsiTheme="minorHAnsi" w:cstheme="minorHAnsi"/>
          <w:szCs w:val="24"/>
        </w:rPr>
        <w:t xml:space="preserve"> Dubai Court &amp; CCMS </w:t>
      </w:r>
      <w:r>
        <w:rPr>
          <w:rFonts w:asciiTheme="minorHAnsi" w:hAnsiTheme="minorHAnsi" w:cstheme="minorHAnsi"/>
          <w:szCs w:val="24"/>
        </w:rPr>
        <w:t xml:space="preserve">there will be a customer letter generated </w:t>
      </w:r>
      <w:r w:rsidR="000B20E7">
        <w:rPr>
          <w:rFonts w:asciiTheme="minorHAnsi" w:hAnsiTheme="minorHAnsi" w:cstheme="minorHAnsi"/>
          <w:szCs w:val="24"/>
        </w:rPr>
        <w:t xml:space="preserve">on a button click </w:t>
      </w:r>
      <w:r w:rsidR="003E343B">
        <w:rPr>
          <w:rFonts w:asciiTheme="minorHAnsi" w:hAnsiTheme="minorHAnsi" w:cstheme="minorHAnsi"/>
          <w:szCs w:val="24"/>
        </w:rPr>
        <w:t>‘</w:t>
      </w:r>
      <w:r w:rsidRPr="003E343B" w:rsidR="003E343B">
        <w:rPr>
          <w:rFonts w:asciiTheme="minorHAnsi" w:hAnsiTheme="minorHAnsi" w:cstheme="minorHAnsi"/>
          <w:b/>
          <w:bCs/>
          <w:szCs w:val="24"/>
        </w:rPr>
        <w:t>Generate Customer Letter’</w:t>
      </w:r>
      <w:r w:rsidR="003E343B">
        <w:rPr>
          <w:rFonts w:asciiTheme="minorHAnsi" w:hAnsiTheme="minorHAnsi" w:cstheme="minorHAnsi"/>
          <w:szCs w:val="24"/>
        </w:rPr>
        <w:t xml:space="preserve"> </w:t>
      </w:r>
      <w:r w:rsidR="000B20E7">
        <w:rPr>
          <w:rFonts w:asciiTheme="minorHAnsi" w:hAnsiTheme="minorHAnsi" w:cstheme="minorHAnsi"/>
          <w:szCs w:val="24"/>
        </w:rPr>
        <w:t xml:space="preserve">by the user for the following request types: </w:t>
      </w:r>
    </w:p>
    <w:p w:rsidR="000B20E7" w:rsidP="000B20E7" w:rsidRDefault="000B20E7" w14:paraId="13801E87" w14:textId="30F4E05E">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Hold </w:t>
      </w:r>
    </w:p>
    <w:p w:rsidR="000B20E7" w:rsidP="000B20E7" w:rsidRDefault="000B20E7" w14:paraId="49DD93D4" w14:textId="392C924B">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Transfer</w:t>
      </w:r>
    </w:p>
    <w:p w:rsidR="000B20E7" w:rsidP="000B20E7" w:rsidRDefault="000B20E7" w14:paraId="3FACDE8B" w14:textId="33E2E9D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Salary Transfer </w:t>
      </w:r>
    </w:p>
    <w:p w:rsidR="000B20E7" w:rsidP="000B20E7" w:rsidRDefault="000B20E7" w14:paraId="40A108FF" w14:textId="46D04849">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The customer letter will</w:t>
      </w:r>
      <w:r w:rsidR="003E343B">
        <w:rPr>
          <w:rFonts w:asciiTheme="minorHAnsi" w:hAnsiTheme="minorHAnsi" w:cstheme="minorHAnsi"/>
          <w:szCs w:val="24"/>
        </w:rPr>
        <w:t xml:space="preserve"> be previewed and post confirmation it will</w:t>
      </w:r>
      <w:r>
        <w:rPr>
          <w:rFonts w:asciiTheme="minorHAnsi" w:hAnsiTheme="minorHAnsi" w:cstheme="minorHAnsi"/>
          <w:szCs w:val="24"/>
        </w:rPr>
        <w:t xml:space="preserve"> get attached to the WI. </w:t>
      </w:r>
      <w:r w:rsidR="005A274A">
        <w:rPr>
          <w:rFonts w:asciiTheme="minorHAnsi" w:hAnsiTheme="minorHAnsi" w:cstheme="minorHAnsi"/>
          <w:szCs w:val="24"/>
        </w:rPr>
        <w:t xml:space="preserve">Please </w:t>
      </w:r>
      <w:r w:rsidR="00547104">
        <w:rPr>
          <w:rFonts w:asciiTheme="minorHAnsi" w:hAnsiTheme="minorHAnsi" w:cstheme="minorHAnsi"/>
          <w:szCs w:val="24"/>
        </w:rPr>
        <w:t>refer to</w:t>
      </w:r>
      <w:r w:rsidR="005A274A">
        <w:rPr>
          <w:rFonts w:asciiTheme="minorHAnsi" w:hAnsiTheme="minorHAnsi" w:cstheme="minorHAnsi"/>
          <w:szCs w:val="24"/>
        </w:rPr>
        <w:t xml:space="preserve"> </w:t>
      </w:r>
      <w:r w:rsidR="00053470">
        <w:rPr>
          <w:rFonts w:asciiTheme="minorHAnsi" w:hAnsiTheme="minorHAnsi" w:cstheme="minorHAnsi"/>
          <w:szCs w:val="24"/>
        </w:rPr>
        <w:t>A</w:t>
      </w:r>
      <w:r w:rsidR="005A274A">
        <w:rPr>
          <w:rFonts w:asciiTheme="minorHAnsi" w:hAnsiTheme="minorHAnsi" w:cstheme="minorHAnsi"/>
          <w:szCs w:val="24"/>
        </w:rPr>
        <w:t xml:space="preserve">ppendix </w:t>
      </w:r>
      <w:r w:rsidR="00053470">
        <w:rPr>
          <w:rFonts w:asciiTheme="minorHAnsi" w:hAnsiTheme="minorHAnsi" w:cstheme="minorHAnsi"/>
          <w:szCs w:val="24"/>
        </w:rPr>
        <w:t xml:space="preserve">E for the customer letter templates. </w:t>
      </w:r>
    </w:p>
    <w:p w:rsidR="0025003C" w:rsidP="0025003C" w:rsidRDefault="0025003C" w14:paraId="435D63B1" w14:textId="62C68C4B">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If the request type = </w:t>
      </w:r>
      <w:r w:rsidRPr="003E343B">
        <w:rPr>
          <w:rFonts w:asciiTheme="minorHAnsi" w:hAnsiTheme="minorHAnsi" w:cstheme="minorHAnsi"/>
          <w:b/>
          <w:bCs/>
          <w:szCs w:val="24"/>
        </w:rPr>
        <w:t>Deceased – Transfer</w:t>
      </w:r>
      <w:r w:rsidR="007D0F12">
        <w:rPr>
          <w:rFonts w:asciiTheme="minorHAnsi" w:hAnsiTheme="minorHAnsi" w:cstheme="minorHAnsi"/>
          <w:szCs w:val="24"/>
        </w:rPr>
        <w:t xml:space="preserve"> and any Joint Account Holder was identified</w:t>
      </w:r>
      <w:r w:rsidR="003E343B">
        <w:rPr>
          <w:rFonts w:asciiTheme="minorHAnsi" w:hAnsiTheme="minorHAnsi" w:cstheme="minorHAnsi"/>
          <w:szCs w:val="24"/>
        </w:rPr>
        <w:t xml:space="preserve"> in Product Details grid, then </w:t>
      </w:r>
      <w:r>
        <w:rPr>
          <w:rFonts w:asciiTheme="minorHAnsi" w:hAnsiTheme="minorHAnsi" w:cstheme="minorHAnsi"/>
          <w:szCs w:val="24"/>
        </w:rPr>
        <w:t xml:space="preserve">the user will manually upload the document and the same will get attached to the WI. </w:t>
      </w:r>
    </w:p>
    <w:p w:rsidR="007D0F12" w:rsidP="000B20E7" w:rsidRDefault="005A274A" w14:paraId="6E1720BC" w14:textId="25047051">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Once the cus</w:t>
      </w:r>
      <w:r w:rsidR="00547104">
        <w:rPr>
          <w:rFonts w:asciiTheme="minorHAnsi" w:hAnsiTheme="minorHAnsi" w:cstheme="minorHAnsi"/>
          <w:szCs w:val="24"/>
        </w:rPr>
        <w:t xml:space="preserve">tomer letter gets generated, the email </w:t>
      </w:r>
      <w:r w:rsidR="007D0F12">
        <w:rPr>
          <w:rFonts w:asciiTheme="minorHAnsi" w:hAnsiTheme="minorHAnsi" w:cstheme="minorHAnsi"/>
          <w:szCs w:val="24"/>
        </w:rPr>
        <w:t xml:space="preserve">to customer </w:t>
      </w:r>
      <w:r w:rsidR="00C60FEC">
        <w:rPr>
          <w:rFonts w:asciiTheme="minorHAnsi" w:hAnsiTheme="minorHAnsi" w:cstheme="minorHAnsi"/>
          <w:szCs w:val="24"/>
        </w:rPr>
        <w:t>along with customer letter will be triggered</w:t>
      </w:r>
      <w:r w:rsidR="003F3264">
        <w:rPr>
          <w:rFonts w:asciiTheme="minorHAnsi" w:hAnsiTheme="minorHAnsi" w:cstheme="minorHAnsi"/>
          <w:szCs w:val="24"/>
        </w:rPr>
        <w:t xml:space="preserve"> on WI submission. </w:t>
      </w:r>
    </w:p>
    <w:p w:rsidR="003F3264" w:rsidP="000B20E7" w:rsidRDefault="00640E1B" w14:paraId="38B992CA" w14:textId="53022D22">
      <w:pPr>
        <w:pStyle w:val="ListParagraph"/>
        <w:numPr>
          <w:ilvl w:val="0"/>
          <w:numId w:val="58"/>
        </w:numPr>
        <w:spacing w:line="360" w:lineRule="auto"/>
        <w:rPr>
          <w:rFonts w:asciiTheme="minorHAnsi" w:hAnsiTheme="minorHAnsi" w:cstheme="minorHAnsi"/>
          <w:szCs w:val="24"/>
        </w:rPr>
      </w:pPr>
      <w:commentRangeStart w:id="348"/>
      <w:commentRangeStart w:id="349"/>
      <w:r>
        <w:rPr>
          <w:rFonts w:asciiTheme="minorHAnsi" w:hAnsiTheme="minorHAnsi" w:cstheme="minorHAnsi"/>
          <w:szCs w:val="24"/>
        </w:rPr>
        <w:t xml:space="preserve">For Dubai Court cases, on final approval from Operations Checker, </w:t>
      </w:r>
      <w:r w:rsidR="003F3264">
        <w:rPr>
          <w:rFonts w:asciiTheme="minorHAnsi" w:hAnsiTheme="minorHAnsi" w:cstheme="minorHAnsi"/>
          <w:szCs w:val="24"/>
        </w:rPr>
        <w:t>a Court</w:t>
      </w:r>
      <w:r>
        <w:rPr>
          <w:rFonts w:asciiTheme="minorHAnsi" w:hAnsiTheme="minorHAnsi" w:cstheme="minorHAnsi"/>
          <w:szCs w:val="24"/>
        </w:rPr>
        <w:t xml:space="preserve"> Letter will be generate</w:t>
      </w:r>
      <w:r w:rsidR="0059112A">
        <w:rPr>
          <w:rFonts w:asciiTheme="minorHAnsi" w:hAnsiTheme="minorHAnsi" w:cstheme="minorHAnsi"/>
          <w:szCs w:val="24"/>
        </w:rPr>
        <w:t xml:space="preserve">d </w:t>
      </w:r>
      <w:r>
        <w:rPr>
          <w:rFonts w:asciiTheme="minorHAnsi" w:hAnsiTheme="minorHAnsi" w:cstheme="minorHAnsi"/>
          <w:szCs w:val="24"/>
        </w:rPr>
        <w:t>based on the request type and product</w:t>
      </w:r>
      <w:r w:rsidR="003F3264">
        <w:rPr>
          <w:rFonts w:asciiTheme="minorHAnsi" w:hAnsiTheme="minorHAnsi" w:cstheme="minorHAnsi"/>
          <w:szCs w:val="24"/>
        </w:rPr>
        <w:t xml:space="preserve">s which were fetched in product </w:t>
      </w:r>
      <w:commentRangeEnd w:id="348"/>
      <w:r w:rsidR="001F27AA">
        <w:rPr>
          <w:rStyle w:val="CommentReference"/>
        </w:rPr>
        <w:commentReference w:id="348"/>
      </w:r>
      <w:commentRangeEnd w:id="349"/>
      <w:r w:rsidR="00263E9D">
        <w:rPr>
          <w:rStyle w:val="CommentReference"/>
        </w:rPr>
        <w:commentReference w:id="349"/>
      </w:r>
      <w:r w:rsidR="003F3264">
        <w:rPr>
          <w:rFonts w:asciiTheme="minorHAnsi" w:hAnsiTheme="minorHAnsi" w:cstheme="minorHAnsi"/>
          <w:szCs w:val="24"/>
        </w:rPr>
        <w:t>details grid</w:t>
      </w:r>
      <w:r>
        <w:rPr>
          <w:rFonts w:asciiTheme="minorHAnsi" w:hAnsiTheme="minorHAnsi" w:cstheme="minorHAnsi"/>
          <w:szCs w:val="24"/>
        </w:rPr>
        <w:t xml:space="preserve">. </w:t>
      </w:r>
      <w:r w:rsidR="003F3264">
        <w:rPr>
          <w:rFonts w:asciiTheme="minorHAnsi" w:hAnsiTheme="minorHAnsi" w:cstheme="minorHAnsi"/>
          <w:szCs w:val="24"/>
        </w:rPr>
        <w:t>Users</w:t>
      </w:r>
      <w:r>
        <w:rPr>
          <w:rFonts w:asciiTheme="minorHAnsi" w:hAnsiTheme="minorHAnsi" w:cstheme="minorHAnsi"/>
          <w:szCs w:val="24"/>
        </w:rPr>
        <w:t xml:space="preserve"> will be able to preview </w:t>
      </w:r>
      <w:r w:rsidR="003F3264">
        <w:rPr>
          <w:rFonts w:asciiTheme="minorHAnsi" w:hAnsiTheme="minorHAnsi" w:cstheme="minorHAnsi"/>
          <w:szCs w:val="24"/>
        </w:rPr>
        <w:t>the email by clicking on ‘</w:t>
      </w:r>
      <w:r w:rsidRPr="003F3264" w:rsidR="003F3264">
        <w:rPr>
          <w:rFonts w:asciiTheme="minorHAnsi" w:hAnsiTheme="minorHAnsi" w:cstheme="minorHAnsi"/>
          <w:b/>
          <w:bCs/>
          <w:szCs w:val="24"/>
        </w:rPr>
        <w:t>Preview Email’</w:t>
      </w:r>
      <w:r w:rsidR="003F3264">
        <w:rPr>
          <w:rFonts w:asciiTheme="minorHAnsi" w:hAnsiTheme="minorHAnsi" w:cstheme="minorHAnsi"/>
          <w:szCs w:val="24"/>
        </w:rPr>
        <w:t xml:space="preserve"> and letter by clicking on ‘</w:t>
      </w:r>
      <w:r w:rsidRPr="003F3264" w:rsidR="003F3264">
        <w:rPr>
          <w:rFonts w:asciiTheme="minorHAnsi" w:hAnsiTheme="minorHAnsi" w:cstheme="minorHAnsi"/>
          <w:b/>
          <w:bCs/>
          <w:szCs w:val="24"/>
        </w:rPr>
        <w:t>Preview Court Letter’</w:t>
      </w:r>
      <w:r w:rsidR="003F3264">
        <w:rPr>
          <w:rFonts w:asciiTheme="minorHAnsi" w:hAnsiTheme="minorHAnsi" w:cstheme="minorHAnsi"/>
          <w:szCs w:val="24"/>
        </w:rPr>
        <w:t xml:space="preserve">. The users will be able to make changes in the form </w:t>
      </w:r>
      <w:r w:rsidR="00151BAE">
        <w:rPr>
          <w:rFonts w:asciiTheme="minorHAnsi" w:hAnsiTheme="minorHAnsi" w:cstheme="minorHAnsi"/>
          <w:szCs w:val="24"/>
        </w:rPr>
        <w:t xml:space="preserve">for the dynamic fields in the templates after previewing. </w:t>
      </w:r>
    </w:p>
    <w:p w:rsidR="00151BAE" w:rsidP="000B20E7" w:rsidRDefault="00640E1B" w14:paraId="78FCDFBB" w14:textId="5CA6B64B">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Once the user confirms, </w:t>
      </w:r>
      <w:r w:rsidR="00151BAE">
        <w:rPr>
          <w:rFonts w:asciiTheme="minorHAnsi" w:hAnsiTheme="minorHAnsi" w:cstheme="minorHAnsi"/>
          <w:szCs w:val="24"/>
        </w:rPr>
        <w:t xml:space="preserve">the letter will get generated and get attached with the WI. </w:t>
      </w:r>
    </w:p>
    <w:p w:rsidR="00C60FEC" w:rsidP="000B20E7" w:rsidRDefault="00151BAE" w14:paraId="53983EB1" w14:textId="068FB33B">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T</w:t>
      </w:r>
      <w:r w:rsidR="00640E1B">
        <w:rPr>
          <w:rFonts w:asciiTheme="minorHAnsi" w:hAnsiTheme="minorHAnsi" w:cstheme="minorHAnsi"/>
          <w:szCs w:val="24"/>
        </w:rPr>
        <w:t>he email will be sent to Dubai Court along with Court Letter and Court Instructions</w:t>
      </w:r>
      <w:r>
        <w:rPr>
          <w:rFonts w:asciiTheme="minorHAnsi" w:hAnsiTheme="minorHAnsi" w:cstheme="minorHAnsi"/>
          <w:szCs w:val="24"/>
        </w:rPr>
        <w:t xml:space="preserve"> on the final submission of the WI when decision taken by the user is ‘</w:t>
      </w:r>
      <w:r w:rsidRPr="00151BAE">
        <w:rPr>
          <w:rFonts w:asciiTheme="minorHAnsi" w:hAnsiTheme="minorHAnsi" w:cstheme="minorHAnsi"/>
          <w:b/>
          <w:bCs/>
          <w:szCs w:val="24"/>
        </w:rPr>
        <w:t>Approve’.</w:t>
      </w:r>
      <w:r>
        <w:rPr>
          <w:rFonts w:asciiTheme="minorHAnsi" w:hAnsiTheme="minorHAnsi" w:cstheme="minorHAnsi"/>
          <w:szCs w:val="24"/>
        </w:rPr>
        <w:t xml:space="preserve"> </w:t>
      </w:r>
    </w:p>
    <w:p w:rsidR="00640E1B" w:rsidP="000B20E7" w:rsidRDefault="00640E1B" w14:paraId="18AD7863" w14:textId="451E962C">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scenarios of generation criteria of court letters </w:t>
      </w:r>
      <w:r w:rsidR="00ED7159">
        <w:rPr>
          <w:rFonts w:asciiTheme="minorHAnsi" w:hAnsiTheme="minorHAnsi" w:cstheme="minorHAnsi"/>
          <w:szCs w:val="24"/>
        </w:rPr>
        <w:t xml:space="preserve">are mentioned in the ‘Dubai Court Communication’ template. Refer Appendix E. </w:t>
      </w:r>
    </w:p>
    <w:p w:rsidR="00C85596" w:rsidP="000B20E7" w:rsidRDefault="00C85596" w14:paraId="2596E695" w14:textId="553E9033">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The customer communication will happen for the below request types on ‘</w:t>
      </w:r>
      <w:r w:rsidRPr="00C85596">
        <w:rPr>
          <w:rFonts w:asciiTheme="minorHAnsi" w:hAnsiTheme="minorHAnsi" w:cstheme="minorHAnsi"/>
          <w:b/>
          <w:bCs/>
          <w:szCs w:val="24"/>
        </w:rPr>
        <w:t>Approve</w:t>
      </w:r>
      <w:r>
        <w:rPr>
          <w:rFonts w:asciiTheme="minorHAnsi" w:hAnsiTheme="minorHAnsi" w:cstheme="minorHAnsi"/>
          <w:szCs w:val="24"/>
        </w:rPr>
        <w:t>’ decision:</w:t>
      </w:r>
    </w:p>
    <w:p w:rsidR="00C85596" w:rsidP="00C85596" w:rsidRDefault="00C85596" w14:paraId="28813705" w14:textId="6D0FE0FF">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Hold </w:t>
      </w:r>
    </w:p>
    <w:p w:rsidR="00C85596" w:rsidP="00C85596" w:rsidRDefault="00C85596" w14:paraId="0FD950E9" w14:textId="33791572">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Salary Transfer</w:t>
      </w:r>
    </w:p>
    <w:p w:rsidRPr="005B3088" w:rsidR="00C85596" w:rsidP="00C85596" w:rsidRDefault="00C85596" w14:paraId="5E28949F" w14:textId="41E0496B">
      <w:pPr>
        <w:pStyle w:val="ListParagraph"/>
        <w:numPr>
          <w:ilvl w:val="1"/>
          <w:numId w:val="58"/>
        </w:numPr>
        <w:spacing w:line="360" w:lineRule="auto"/>
        <w:rPr>
          <w:rFonts w:asciiTheme="minorHAnsi" w:hAnsiTheme="minorHAnsi" w:cstheme="minorHAnsi"/>
          <w:strike/>
          <w:szCs w:val="24"/>
        </w:rPr>
      </w:pPr>
      <w:commentRangeStart w:id="350"/>
      <w:commentRangeStart w:id="351"/>
      <w:r w:rsidRPr="005B3088">
        <w:rPr>
          <w:rFonts w:asciiTheme="minorHAnsi" w:hAnsiTheme="minorHAnsi" w:cstheme="minorHAnsi"/>
          <w:strike/>
          <w:szCs w:val="24"/>
        </w:rPr>
        <w:t xml:space="preserve">Cancellation </w:t>
      </w:r>
      <w:commentRangeEnd w:id="350"/>
      <w:r w:rsidRPr="005B3088" w:rsidR="001A733F">
        <w:rPr>
          <w:rStyle w:val="CommentReference"/>
          <w:strike/>
        </w:rPr>
        <w:commentReference w:id="350"/>
      </w:r>
      <w:commentRangeEnd w:id="351"/>
      <w:r w:rsidRPr="005B3088" w:rsidR="005B3088">
        <w:rPr>
          <w:rStyle w:val="CommentReference"/>
          <w:strike/>
        </w:rPr>
        <w:commentReference w:id="351"/>
      </w:r>
      <w:r w:rsidR="005B3088">
        <w:rPr>
          <w:rFonts w:asciiTheme="minorHAnsi" w:hAnsiTheme="minorHAnsi" w:cstheme="minorHAnsi"/>
          <w:strike/>
          <w:szCs w:val="24"/>
        </w:rPr>
        <w:t xml:space="preserve"> </w:t>
      </w:r>
      <w:r w:rsidR="005B3088">
        <w:rPr>
          <w:rFonts w:asciiTheme="minorHAnsi" w:hAnsiTheme="minorHAnsi" w:cstheme="minorHAnsi"/>
          <w:szCs w:val="24"/>
        </w:rPr>
        <w:t>Transfer</w:t>
      </w:r>
    </w:p>
    <w:p w:rsidR="00C85596" w:rsidP="00C85596" w:rsidRDefault="00C85596" w14:paraId="435064EE" w14:textId="0DB68DDA">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Deceased – Transfer (Only in case of Joint Account identified in Product Details)</w:t>
      </w:r>
    </w:p>
    <w:p w:rsidRPr="002F24A4" w:rsidR="000672C0" w:rsidP="002F24A4" w:rsidRDefault="00C85596" w14:paraId="3A73B890" w14:textId="7B08C6D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While sending Email to customers, the generated customer letter will be attached to the email. </w:t>
      </w:r>
    </w:p>
    <w:tbl>
      <w:tblPr>
        <w:tblStyle w:val="TableGrid"/>
        <w:tblW w:w="0" w:type="auto"/>
        <w:tblLook w:val="04A0" w:firstRow="1" w:lastRow="0" w:firstColumn="1" w:lastColumn="0" w:noHBand="0" w:noVBand="1"/>
      </w:tblPr>
      <w:tblGrid>
        <w:gridCol w:w="3116"/>
        <w:gridCol w:w="3117"/>
        <w:gridCol w:w="3117"/>
      </w:tblGrid>
      <w:tr w:rsidR="000672C0" w:rsidTr="000672C0" w14:paraId="2147CBE5" w14:textId="77777777">
        <w:tc>
          <w:tcPr>
            <w:tcW w:w="3116" w:type="dxa"/>
          </w:tcPr>
          <w:p w:rsidRPr="002F24A4" w:rsidR="000672C0" w:rsidP="000672C0" w:rsidRDefault="000672C0" w14:paraId="4D0E83F8" w14:textId="73BAB3F2">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Decision </w:t>
            </w:r>
          </w:p>
        </w:tc>
        <w:tc>
          <w:tcPr>
            <w:tcW w:w="3117" w:type="dxa"/>
          </w:tcPr>
          <w:p w:rsidRPr="002F24A4" w:rsidR="000672C0" w:rsidP="000672C0" w:rsidRDefault="000672C0" w14:paraId="40E9A5A6" w14:textId="57022C5A">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Condition </w:t>
            </w:r>
          </w:p>
        </w:tc>
        <w:tc>
          <w:tcPr>
            <w:tcW w:w="3117" w:type="dxa"/>
          </w:tcPr>
          <w:p w:rsidRPr="002F24A4" w:rsidR="000672C0" w:rsidP="000672C0" w:rsidRDefault="000672C0" w14:paraId="5E84A200" w14:textId="2C9CBD15">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WI moves to </w:t>
            </w:r>
          </w:p>
        </w:tc>
      </w:tr>
      <w:tr w:rsidR="000672C0" w:rsidTr="000672C0" w14:paraId="0347AFAD" w14:textId="77777777">
        <w:tc>
          <w:tcPr>
            <w:tcW w:w="3116" w:type="dxa"/>
          </w:tcPr>
          <w:p w:rsidR="000672C0" w:rsidP="000672C0" w:rsidRDefault="00AA4B3B" w14:paraId="5A65C743" w14:textId="53924825">
            <w:pPr>
              <w:spacing w:line="360" w:lineRule="auto"/>
              <w:rPr>
                <w:rFonts w:asciiTheme="minorHAnsi" w:hAnsiTheme="minorHAnsi" w:cstheme="minorHAnsi"/>
                <w:szCs w:val="24"/>
              </w:rPr>
            </w:pPr>
            <w:r>
              <w:rPr>
                <w:rFonts w:asciiTheme="minorHAnsi" w:hAnsiTheme="minorHAnsi" w:cstheme="minorHAnsi"/>
                <w:szCs w:val="24"/>
              </w:rPr>
              <w:t xml:space="preserve">Submit for Auto-Remittance </w:t>
            </w:r>
          </w:p>
        </w:tc>
        <w:tc>
          <w:tcPr>
            <w:tcW w:w="3117" w:type="dxa"/>
          </w:tcPr>
          <w:p w:rsidR="000672C0" w:rsidP="000672C0" w:rsidRDefault="00AA4B3B" w14:paraId="0D9A4297" w14:textId="5BA8CC17">
            <w:pPr>
              <w:spacing w:line="360" w:lineRule="auto"/>
              <w:rPr>
                <w:rFonts w:asciiTheme="minorHAnsi" w:hAnsiTheme="minorHAnsi" w:cstheme="minorHAnsi"/>
                <w:szCs w:val="24"/>
              </w:rPr>
            </w:pPr>
            <w:r>
              <w:rPr>
                <w:rFonts w:asciiTheme="minorHAnsi" w:hAnsiTheme="minorHAnsi" w:cstheme="minorHAnsi"/>
                <w:szCs w:val="24"/>
              </w:rPr>
              <w:t xml:space="preserve">If Request Type </w:t>
            </w:r>
            <w:r w:rsidR="0059112A">
              <w:rPr>
                <w:rFonts w:asciiTheme="minorHAnsi" w:hAnsiTheme="minorHAnsi" w:cstheme="minorHAnsi"/>
                <w:szCs w:val="24"/>
              </w:rPr>
              <w:t xml:space="preserve">is </w:t>
            </w:r>
            <w:r>
              <w:rPr>
                <w:rFonts w:asciiTheme="minorHAnsi" w:hAnsiTheme="minorHAnsi" w:cstheme="minorHAnsi"/>
                <w:szCs w:val="24"/>
              </w:rPr>
              <w:t xml:space="preserve">Transfers </w:t>
            </w:r>
            <w:r w:rsidR="0059112A">
              <w:rPr>
                <w:rFonts w:asciiTheme="minorHAnsi" w:hAnsiTheme="minorHAnsi" w:cstheme="minorHAnsi"/>
                <w:szCs w:val="24"/>
              </w:rPr>
              <w:t>or</w:t>
            </w:r>
            <w:r>
              <w:rPr>
                <w:rFonts w:asciiTheme="minorHAnsi" w:hAnsiTheme="minorHAnsi" w:cstheme="minorHAnsi"/>
                <w:szCs w:val="24"/>
              </w:rPr>
              <w:t xml:space="preserve"> Deceased – Transfers and Action = Remittance </w:t>
            </w:r>
          </w:p>
        </w:tc>
        <w:tc>
          <w:tcPr>
            <w:tcW w:w="3117" w:type="dxa"/>
          </w:tcPr>
          <w:p w:rsidR="000672C0" w:rsidP="000672C0" w:rsidRDefault="00AA4B3B" w14:paraId="71F947E2" w14:textId="4FDE2E84">
            <w:pPr>
              <w:spacing w:line="360" w:lineRule="auto"/>
              <w:rPr>
                <w:rFonts w:asciiTheme="minorHAnsi" w:hAnsiTheme="minorHAnsi" w:cstheme="minorHAnsi"/>
                <w:szCs w:val="24"/>
              </w:rPr>
            </w:pPr>
            <w:proofErr w:type="spellStart"/>
            <w:r>
              <w:rPr>
                <w:rFonts w:asciiTheme="minorHAnsi" w:hAnsiTheme="minorHAnsi" w:cstheme="minorHAnsi"/>
                <w:szCs w:val="24"/>
              </w:rPr>
              <w:t>Sys_Auto</w:t>
            </w:r>
            <w:proofErr w:type="spellEnd"/>
            <w:r>
              <w:rPr>
                <w:rFonts w:asciiTheme="minorHAnsi" w:hAnsiTheme="minorHAnsi" w:cstheme="minorHAnsi"/>
                <w:szCs w:val="24"/>
              </w:rPr>
              <w:t xml:space="preserve">-Remittance </w:t>
            </w:r>
          </w:p>
        </w:tc>
      </w:tr>
      <w:tr w:rsidR="00AA4B3B" w:rsidTr="000672C0" w14:paraId="28CEB024" w14:textId="77777777">
        <w:tc>
          <w:tcPr>
            <w:tcW w:w="3116" w:type="dxa"/>
          </w:tcPr>
          <w:p w:rsidR="00AA4B3B" w:rsidP="000672C0" w:rsidRDefault="00AA4B3B" w14:paraId="2AF8BB3B" w14:textId="6EC3401F">
            <w:pPr>
              <w:spacing w:line="360" w:lineRule="auto"/>
              <w:rPr>
                <w:rFonts w:asciiTheme="minorHAnsi" w:hAnsiTheme="minorHAnsi" w:cstheme="minorHAnsi"/>
                <w:szCs w:val="24"/>
              </w:rPr>
            </w:pPr>
            <w:r>
              <w:rPr>
                <w:rFonts w:asciiTheme="minorHAnsi" w:hAnsiTheme="minorHAnsi" w:cstheme="minorHAnsi"/>
                <w:szCs w:val="24"/>
              </w:rPr>
              <w:t xml:space="preserve">Send Back to Maker </w:t>
            </w:r>
          </w:p>
        </w:tc>
        <w:tc>
          <w:tcPr>
            <w:tcW w:w="3117" w:type="dxa"/>
          </w:tcPr>
          <w:p w:rsidR="00AA4B3B" w:rsidP="000672C0" w:rsidRDefault="00AA4B3B" w14:paraId="233390FD" w14:textId="77777777">
            <w:pPr>
              <w:spacing w:line="360" w:lineRule="auto"/>
              <w:rPr>
                <w:rFonts w:asciiTheme="minorHAnsi" w:hAnsiTheme="minorHAnsi" w:cstheme="minorHAnsi"/>
                <w:szCs w:val="24"/>
              </w:rPr>
            </w:pPr>
          </w:p>
        </w:tc>
        <w:tc>
          <w:tcPr>
            <w:tcW w:w="3117" w:type="dxa"/>
          </w:tcPr>
          <w:p w:rsidR="00AA4B3B" w:rsidP="000672C0" w:rsidRDefault="00AA4B3B" w14:paraId="0C4E097D" w14:textId="195483A7">
            <w:pPr>
              <w:spacing w:line="360" w:lineRule="auto"/>
              <w:rPr>
                <w:rFonts w:asciiTheme="minorHAnsi" w:hAnsiTheme="minorHAnsi" w:cstheme="minorHAnsi"/>
                <w:szCs w:val="24"/>
              </w:rPr>
            </w:pPr>
            <w:r>
              <w:rPr>
                <w:rFonts w:asciiTheme="minorHAnsi" w:hAnsiTheme="minorHAnsi" w:cstheme="minorHAnsi"/>
                <w:szCs w:val="24"/>
              </w:rPr>
              <w:t xml:space="preserve">Operations Maker </w:t>
            </w:r>
          </w:p>
        </w:tc>
      </w:tr>
      <w:tr w:rsidR="00AA4B3B" w:rsidTr="000672C0" w14:paraId="0F8AAF2F" w14:textId="77777777">
        <w:tc>
          <w:tcPr>
            <w:tcW w:w="3116" w:type="dxa"/>
          </w:tcPr>
          <w:p w:rsidR="00AA4B3B" w:rsidP="000672C0" w:rsidRDefault="00AA4B3B" w14:paraId="163790E2" w14:textId="0C716E05">
            <w:pPr>
              <w:spacing w:line="360" w:lineRule="auto"/>
              <w:rPr>
                <w:rFonts w:asciiTheme="minorHAnsi" w:hAnsiTheme="minorHAnsi" w:cstheme="minorHAnsi"/>
                <w:szCs w:val="24"/>
              </w:rPr>
            </w:pPr>
            <w:r>
              <w:rPr>
                <w:rFonts w:asciiTheme="minorHAnsi" w:hAnsiTheme="minorHAnsi" w:cstheme="minorHAnsi"/>
                <w:szCs w:val="24"/>
              </w:rPr>
              <w:t xml:space="preserve">Approve </w:t>
            </w:r>
          </w:p>
        </w:tc>
        <w:tc>
          <w:tcPr>
            <w:tcW w:w="3117" w:type="dxa"/>
          </w:tcPr>
          <w:p w:rsidR="00AA4B3B" w:rsidP="000672C0" w:rsidRDefault="00AA4B3B" w14:paraId="6CBDF402" w14:textId="45F33ADB">
            <w:pPr>
              <w:spacing w:line="360" w:lineRule="auto"/>
              <w:rPr>
                <w:rFonts w:asciiTheme="minorHAnsi" w:hAnsiTheme="minorHAnsi" w:cstheme="minorHAnsi"/>
                <w:szCs w:val="24"/>
              </w:rPr>
            </w:pPr>
            <w:r>
              <w:rPr>
                <w:rFonts w:asciiTheme="minorHAnsi" w:hAnsiTheme="minorHAnsi" w:cstheme="minorHAnsi"/>
                <w:szCs w:val="24"/>
              </w:rPr>
              <w:t xml:space="preserve">For ALL request types </w:t>
            </w:r>
          </w:p>
        </w:tc>
        <w:tc>
          <w:tcPr>
            <w:tcW w:w="3117" w:type="dxa"/>
          </w:tcPr>
          <w:p w:rsidR="00AA4B3B" w:rsidP="000672C0" w:rsidRDefault="00AA4B3B" w14:paraId="4E46DC9F" w14:textId="449E4497">
            <w:pPr>
              <w:spacing w:line="360" w:lineRule="auto"/>
              <w:rPr>
                <w:rFonts w:asciiTheme="minorHAnsi" w:hAnsiTheme="minorHAnsi" w:cstheme="minorHAnsi"/>
                <w:szCs w:val="24"/>
              </w:rPr>
            </w:pPr>
            <w:r>
              <w:rPr>
                <w:rFonts w:asciiTheme="minorHAnsi" w:hAnsiTheme="minorHAnsi" w:cstheme="minorHAnsi"/>
                <w:szCs w:val="24"/>
              </w:rPr>
              <w:t xml:space="preserve">Archival </w:t>
            </w:r>
          </w:p>
        </w:tc>
      </w:tr>
      <w:tr w:rsidR="00650A5E" w:rsidTr="000672C0" w14:paraId="46111A51" w14:textId="77777777">
        <w:tc>
          <w:tcPr>
            <w:tcW w:w="3116" w:type="dxa"/>
          </w:tcPr>
          <w:p w:rsidR="00650A5E" w:rsidP="000672C0" w:rsidRDefault="00650A5E" w14:paraId="78F6E0C2" w14:textId="616312AB">
            <w:pPr>
              <w:spacing w:line="360" w:lineRule="auto"/>
              <w:rPr>
                <w:rFonts w:asciiTheme="minorHAnsi" w:hAnsiTheme="minorHAnsi" w:cstheme="minorHAnsi"/>
                <w:szCs w:val="24"/>
              </w:rPr>
            </w:pPr>
            <w:r>
              <w:rPr>
                <w:rFonts w:asciiTheme="minorHAnsi" w:hAnsiTheme="minorHAnsi" w:cstheme="minorHAnsi"/>
                <w:szCs w:val="24"/>
              </w:rPr>
              <w:t xml:space="preserve">Discard </w:t>
            </w:r>
          </w:p>
        </w:tc>
        <w:tc>
          <w:tcPr>
            <w:tcW w:w="3117" w:type="dxa"/>
          </w:tcPr>
          <w:p w:rsidR="00650A5E" w:rsidP="000672C0" w:rsidRDefault="00650A5E" w14:paraId="32196B43" w14:textId="56E5132C">
            <w:pPr>
              <w:spacing w:line="360" w:lineRule="auto"/>
              <w:rPr>
                <w:rFonts w:asciiTheme="minorHAnsi" w:hAnsiTheme="minorHAnsi" w:cstheme="minorHAnsi"/>
                <w:szCs w:val="24"/>
              </w:rPr>
            </w:pPr>
            <w:r>
              <w:rPr>
                <w:rFonts w:asciiTheme="minorHAnsi" w:hAnsiTheme="minorHAnsi" w:cstheme="minorHAnsi"/>
                <w:szCs w:val="24"/>
              </w:rPr>
              <w:t xml:space="preserve">For All request types </w:t>
            </w:r>
          </w:p>
        </w:tc>
        <w:tc>
          <w:tcPr>
            <w:tcW w:w="3117" w:type="dxa"/>
          </w:tcPr>
          <w:p w:rsidR="00650A5E" w:rsidP="000672C0" w:rsidRDefault="00650A5E" w14:paraId="1434BBB0" w14:textId="3D199498">
            <w:pPr>
              <w:spacing w:line="360" w:lineRule="auto"/>
              <w:rPr>
                <w:rFonts w:asciiTheme="minorHAnsi" w:hAnsiTheme="minorHAnsi" w:cstheme="minorHAnsi"/>
                <w:szCs w:val="24"/>
              </w:rPr>
            </w:pPr>
            <w:r>
              <w:rPr>
                <w:rFonts w:asciiTheme="minorHAnsi" w:hAnsiTheme="minorHAnsi" w:cstheme="minorHAnsi"/>
                <w:szCs w:val="24"/>
              </w:rPr>
              <w:t xml:space="preserve">Archival – Exit </w:t>
            </w:r>
          </w:p>
        </w:tc>
      </w:tr>
    </w:tbl>
    <w:p w:rsidR="00B474B5" w:rsidP="00186746" w:rsidRDefault="00B474B5" w14:paraId="4A5E9A99" w14:textId="77777777">
      <w:pPr>
        <w:spacing w:line="360" w:lineRule="auto"/>
        <w:rPr>
          <w:rFonts w:asciiTheme="minorHAnsi" w:hAnsiTheme="minorHAnsi" w:cstheme="minorHAnsi"/>
          <w:sz w:val="22"/>
          <w:szCs w:val="22"/>
        </w:rPr>
      </w:pPr>
    </w:p>
    <w:p w:rsidR="00186746" w:rsidP="007C1709" w:rsidRDefault="00186746" w14:paraId="0DCE6D80" w14:textId="1DBE54EF">
      <w:pPr>
        <w:pStyle w:val="Heading3"/>
      </w:pPr>
      <w:bookmarkStart w:name="_Toc166061994" w:id="352"/>
      <w:r>
        <w:t>Access Details</w:t>
      </w:r>
      <w:bookmarkEnd w:id="352"/>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AA4B3B" w:rsidTr="00ED78C1" w14:paraId="7DFA9660" w14:textId="77777777">
        <w:tc>
          <w:tcPr>
            <w:tcW w:w="3539" w:type="dxa"/>
          </w:tcPr>
          <w:p w:rsidRPr="00D82BED" w:rsidR="00AA4B3B" w:rsidP="00ED78C1" w:rsidRDefault="00AA4B3B" w14:paraId="4572D877"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AA4B3B" w:rsidP="00ED78C1" w:rsidRDefault="00AA4B3B" w14:paraId="61E73574" w14:textId="569999C3">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 xml:space="preserve">The queue will be accessed by </w:t>
            </w:r>
            <w:r w:rsidR="00650A5E">
              <w:rPr>
                <w:rFonts w:ascii="Calibri" w:hAnsi="Calibri" w:eastAsia="Calibri" w:cs="Arial"/>
                <w:szCs w:val="24"/>
              </w:rPr>
              <w:t>Operations</w:t>
            </w:r>
            <w:r w:rsidRPr="00D82BED">
              <w:rPr>
                <w:rFonts w:ascii="Calibri" w:hAnsi="Calibri" w:eastAsia="Calibri" w:cs="Arial"/>
                <w:szCs w:val="24"/>
              </w:rPr>
              <w:t xml:space="preserve"> user.</w:t>
            </w:r>
          </w:p>
        </w:tc>
      </w:tr>
      <w:tr w:rsidRPr="00D82BED" w:rsidR="00AA4B3B" w:rsidTr="00ED78C1" w14:paraId="22A7D91D" w14:textId="77777777">
        <w:tc>
          <w:tcPr>
            <w:tcW w:w="3539" w:type="dxa"/>
          </w:tcPr>
          <w:p w:rsidRPr="00D82BED" w:rsidR="00AA4B3B" w:rsidP="00ED78C1" w:rsidRDefault="00AA4B3B" w14:paraId="1167EF0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AA4B3B" w:rsidP="00ED78C1" w:rsidRDefault="00AA4B3B" w14:paraId="5B4935F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AA4B3B" w:rsidTr="00ED78C1" w14:paraId="7457787C" w14:textId="77777777">
        <w:tc>
          <w:tcPr>
            <w:tcW w:w="3539" w:type="dxa"/>
          </w:tcPr>
          <w:p w:rsidRPr="00D82BED" w:rsidR="00AA4B3B" w:rsidP="00ED78C1" w:rsidRDefault="00AA4B3B" w14:paraId="1C40F09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AA4B3B" w:rsidP="00ED78C1" w:rsidRDefault="00AA4B3B" w14:paraId="025AE6D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AA4B3B" w:rsidTr="00ED78C1" w14:paraId="34402D7E" w14:textId="77777777">
        <w:tc>
          <w:tcPr>
            <w:tcW w:w="3539" w:type="dxa"/>
          </w:tcPr>
          <w:p w:rsidRPr="00D82BED" w:rsidR="00AA4B3B" w:rsidP="00ED78C1" w:rsidRDefault="00AA4B3B" w14:paraId="5AB622D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AA4B3B" w:rsidP="00ED78C1" w:rsidRDefault="00AA4B3B" w14:paraId="18634AF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AA4B3B" w:rsidTr="00ED78C1" w14:paraId="4CBBA2E9" w14:textId="77777777">
        <w:tc>
          <w:tcPr>
            <w:tcW w:w="3539" w:type="dxa"/>
          </w:tcPr>
          <w:p w:rsidRPr="00D82BED" w:rsidR="00AA4B3B" w:rsidP="00ED78C1" w:rsidRDefault="00AA4B3B" w14:paraId="1D1DF7F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AA4B3B" w:rsidP="00ED78C1" w:rsidRDefault="00AA4B3B" w14:paraId="21BF8E1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AA4B3B" w:rsidTr="00ED78C1" w14:paraId="40768018" w14:textId="77777777">
        <w:tc>
          <w:tcPr>
            <w:tcW w:w="3539" w:type="dxa"/>
            <w:tcBorders>
              <w:top w:val="single" w:color="auto" w:sz="4" w:space="0"/>
              <w:left w:val="single" w:color="auto" w:sz="4" w:space="0"/>
              <w:bottom w:val="single" w:color="auto" w:sz="4" w:space="0"/>
              <w:right w:val="single" w:color="auto" w:sz="4" w:space="0"/>
            </w:tcBorders>
          </w:tcPr>
          <w:p w:rsidRPr="00D82BED" w:rsidR="00AA4B3B" w:rsidP="00ED78C1" w:rsidRDefault="00AA4B3B" w14:paraId="55659D3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AA4B3B" w:rsidP="00ED78C1" w:rsidRDefault="00AA4B3B" w14:paraId="364CEEE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AA4B3B" w:rsidP="00EE1C98" w:rsidRDefault="00AA4B3B" w14:paraId="0D8F7FCF" w14:textId="77777777"/>
    <w:p w:rsidR="00186746" w:rsidP="005A1548" w:rsidRDefault="00EE1C98" w14:paraId="41E8B4CA" w14:textId="1A9172A6">
      <w:pPr>
        <w:pStyle w:val="Heading2"/>
      </w:pPr>
      <w:r>
        <w:t xml:space="preserve"> </w:t>
      </w:r>
      <w:bookmarkStart w:name="_Toc166061995" w:id="353"/>
      <w:r>
        <w:t>Sys Auto Remittance</w:t>
      </w:r>
      <w:bookmarkEnd w:id="353"/>
      <w:r>
        <w:t xml:space="preserve"> </w:t>
      </w:r>
    </w:p>
    <w:p w:rsidR="002F36B6" w:rsidP="007C1709" w:rsidRDefault="00E4232B" w14:paraId="17ACF872" w14:textId="24713B2A">
      <w:pPr>
        <w:pStyle w:val="Heading3"/>
      </w:pPr>
      <w:bookmarkStart w:name="_Toc166061996" w:id="354"/>
      <w:r>
        <w:t>Description</w:t>
      </w:r>
      <w:bookmarkEnd w:id="354"/>
      <w:r>
        <w:t xml:space="preserve"> </w:t>
      </w:r>
    </w:p>
    <w:p w:rsidRPr="0095310E" w:rsidR="00E4232B" w:rsidP="0095310E" w:rsidRDefault="0095310E" w14:paraId="014B9818" w14:textId="59349234">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rsidRPr="00A17D6A" w:rsidR="0095310E" w:rsidP="0095310E" w:rsidRDefault="0095310E" w14:paraId="43B0EFF8" w14:textId="421089C8">
      <w:pPr>
        <w:pStyle w:val="ListParagraph"/>
        <w:numPr>
          <w:ilvl w:val="0"/>
          <w:numId w:val="58"/>
        </w:numPr>
        <w:spacing w:line="360" w:lineRule="auto"/>
      </w:pPr>
      <w:r>
        <w:rPr>
          <w:rFonts w:asciiTheme="minorHAnsi" w:hAnsiTheme="minorHAnsi" w:cstheme="minorHAnsi"/>
        </w:rPr>
        <w:t>The WI will route to this queue</w:t>
      </w:r>
      <w:r w:rsidR="002A7FB3">
        <w:rPr>
          <w:rFonts w:asciiTheme="minorHAnsi" w:hAnsiTheme="minorHAnsi" w:cstheme="minorHAnsi"/>
        </w:rPr>
        <w:t xml:space="preserve"> when the ‘</w:t>
      </w:r>
      <w:r w:rsidRPr="00255F8C" w:rsidR="002A7FB3">
        <w:rPr>
          <w:rFonts w:asciiTheme="minorHAnsi" w:hAnsiTheme="minorHAnsi" w:cstheme="minorHAnsi"/>
          <w:b/>
          <w:bCs/>
        </w:rPr>
        <w:t>Operations Checker’</w:t>
      </w:r>
      <w:r w:rsidR="002A7FB3">
        <w:rPr>
          <w:rFonts w:asciiTheme="minorHAnsi" w:hAnsiTheme="minorHAnsi" w:cstheme="minorHAnsi"/>
        </w:rPr>
        <w:t xml:space="preserve"> takes decision as ‘</w:t>
      </w:r>
      <w:r w:rsidRPr="00255F8C" w:rsidR="002A7FB3">
        <w:rPr>
          <w:rFonts w:asciiTheme="minorHAnsi" w:hAnsiTheme="minorHAnsi" w:cstheme="minorHAnsi"/>
          <w:b/>
          <w:bCs/>
        </w:rPr>
        <w:t>Submit for Auto-Remittance</w:t>
      </w:r>
      <w:r w:rsidR="002A7FB3">
        <w:rPr>
          <w:rFonts w:asciiTheme="minorHAnsi" w:hAnsiTheme="minorHAnsi" w:cstheme="minorHAnsi"/>
        </w:rPr>
        <w:t>’ in case of Remittance Actions</w:t>
      </w:r>
      <w:r w:rsidR="00A17D6A">
        <w:rPr>
          <w:rFonts w:asciiTheme="minorHAnsi" w:hAnsiTheme="minorHAnsi" w:cstheme="minorHAnsi"/>
        </w:rPr>
        <w:t xml:space="preserve"> for the following request types: </w:t>
      </w:r>
    </w:p>
    <w:p w:rsidRPr="00255F8C" w:rsidR="00A17D6A" w:rsidP="00A17D6A" w:rsidRDefault="00A17D6A" w14:paraId="200BF409" w14:textId="62A09D9C">
      <w:pPr>
        <w:pStyle w:val="ListParagraph"/>
        <w:numPr>
          <w:ilvl w:val="1"/>
          <w:numId w:val="58"/>
        </w:numPr>
        <w:spacing w:line="360" w:lineRule="auto"/>
        <w:rPr>
          <w:b/>
          <w:bCs/>
        </w:rPr>
      </w:pPr>
      <w:r w:rsidRPr="00255F8C">
        <w:rPr>
          <w:rFonts w:asciiTheme="minorHAnsi" w:hAnsiTheme="minorHAnsi" w:cstheme="minorHAnsi"/>
          <w:b/>
          <w:bCs/>
        </w:rPr>
        <w:t xml:space="preserve">Transfers </w:t>
      </w:r>
    </w:p>
    <w:p w:rsidRPr="00255F8C" w:rsidR="008E33CC" w:rsidP="008E33CC" w:rsidRDefault="00A17D6A" w14:paraId="2DAB580B" w14:textId="3A5591E2">
      <w:pPr>
        <w:pStyle w:val="ListParagraph"/>
        <w:numPr>
          <w:ilvl w:val="1"/>
          <w:numId w:val="58"/>
        </w:numPr>
        <w:spacing w:line="360" w:lineRule="auto"/>
        <w:rPr>
          <w:b/>
          <w:bCs/>
        </w:rPr>
      </w:pPr>
      <w:r w:rsidRPr="00255F8C">
        <w:rPr>
          <w:rFonts w:asciiTheme="minorHAnsi" w:hAnsiTheme="minorHAnsi" w:cstheme="minorHAnsi"/>
          <w:b/>
          <w:bCs/>
        </w:rPr>
        <w:t xml:space="preserve">Deceased – Transfers </w:t>
      </w:r>
    </w:p>
    <w:p w:rsidRPr="00547222" w:rsidR="00255F8C" w:rsidP="00255F8C" w:rsidRDefault="00255F8C" w14:paraId="0D1EF1B2" w14:textId="0436A11D">
      <w:pPr>
        <w:pStyle w:val="ListParagraph"/>
        <w:numPr>
          <w:ilvl w:val="0"/>
          <w:numId w:val="58"/>
        </w:numPr>
        <w:spacing w:line="360" w:lineRule="auto"/>
        <w:rPr>
          <w:b/>
          <w:bCs/>
        </w:rPr>
      </w:pPr>
      <w:r>
        <w:rPr>
          <w:rFonts w:asciiTheme="minorHAnsi" w:hAnsiTheme="minorHAnsi" w:cstheme="minorHAnsi"/>
        </w:rPr>
        <w:t xml:space="preserve">At this queue, </w:t>
      </w:r>
      <w:r w:rsidR="005135BB">
        <w:rPr>
          <w:rFonts w:asciiTheme="minorHAnsi" w:hAnsiTheme="minorHAnsi" w:cstheme="minorHAnsi"/>
        </w:rPr>
        <w:t>payment order request will be triggered to Finacle to create the remittance based on the</w:t>
      </w:r>
      <w:r w:rsidR="00547222">
        <w:rPr>
          <w:rFonts w:asciiTheme="minorHAnsi" w:hAnsiTheme="minorHAnsi" w:cstheme="minorHAnsi"/>
        </w:rPr>
        <w:t xml:space="preserve"> user selection and Remittance Detail Section. </w:t>
      </w:r>
    </w:p>
    <w:p w:rsidRPr="00CB2F8F" w:rsidR="00547222" w:rsidP="00255F8C" w:rsidRDefault="00547222" w14:paraId="3AF327D3" w14:textId="43D61BFB">
      <w:pPr>
        <w:pStyle w:val="ListParagraph"/>
        <w:numPr>
          <w:ilvl w:val="0"/>
          <w:numId w:val="58"/>
        </w:numPr>
        <w:spacing w:line="360" w:lineRule="auto"/>
        <w:rPr>
          <w:b/>
          <w:bCs/>
        </w:rPr>
      </w:pPr>
      <w:r>
        <w:rPr>
          <w:rFonts w:asciiTheme="minorHAnsi" w:hAnsiTheme="minorHAnsi" w:cstheme="minorHAnsi"/>
        </w:rPr>
        <w:t xml:space="preserve">In one WI, there can be multiple accounts for which payment order should be created. </w:t>
      </w:r>
    </w:p>
    <w:p w:rsidRPr="00C71F5D" w:rsidR="00CB2F8F" w:rsidP="00255F8C" w:rsidRDefault="00CB2F8F" w14:paraId="7C03F6FD" w14:textId="0ABB6BA8">
      <w:pPr>
        <w:pStyle w:val="ListParagraph"/>
        <w:numPr>
          <w:ilvl w:val="0"/>
          <w:numId w:val="58"/>
        </w:numPr>
        <w:spacing w:line="360" w:lineRule="auto"/>
        <w:rPr>
          <w:b/>
          <w:bCs/>
        </w:rPr>
      </w:pPr>
      <w:r>
        <w:rPr>
          <w:rFonts w:asciiTheme="minorHAnsi" w:hAnsiTheme="minorHAnsi" w:cstheme="minorHAnsi"/>
        </w:rPr>
        <w:t xml:space="preserve">The payment orders will be created as per the </w:t>
      </w:r>
      <w:r w:rsidR="00373ECA">
        <w:rPr>
          <w:rFonts w:asciiTheme="minorHAnsi" w:hAnsiTheme="minorHAnsi" w:cstheme="minorHAnsi"/>
        </w:rPr>
        <w:t xml:space="preserve">Remittance Scenarios mentioned in section </w:t>
      </w:r>
      <w:r w:rsidRPr="00373ECA" w:rsidR="00373ECA">
        <w:rPr>
          <w:rFonts w:asciiTheme="minorHAnsi" w:hAnsiTheme="minorHAnsi" w:cstheme="minorHAnsi"/>
          <w:i/>
          <w:iCs/>
        </w:rPr>
        <w:t>5.14 Operations Maker queue description.</w:t>
      </w:r>
    </w:p>
    <w:p w:rsidRPr="00255F8C" w:rsidR="00C71F5D" w:rsidP="00255F8C" w:rsidRDefault="00C71F5D" w14:paraId="78760B47" w14:textId="4C3BDDE7">
      <w:pPr>
        <w:pStyle w:val="ListParagraph"/>
        <w:numPr>
          <w:ilvl w:val="0"/>
          <w:numId w:val="58"/>
        </w:numPr>
        <w:spacing w:line="360" w:lineRule="auto"/>
        <w:rPr>
          <w:b/>
          <w:bCs/>
        </w:rPr>
      </w:pPr>
      <w:r>
        <w:rPr>
          <w:rFonts w:asciiTheme="minorHAnsi" w:hAnsiTheme="minorHAnsi" w:cstheme="minorHAnsi"/>
        </w:rPr>
        <w:t xml:space="preserve">The API for each account will be triggered individually and in response the PO ID will be stored to track PO status further. </w:t>
      </w:r>
    </w:p>
    <w:p w:rsidRPr="003A4D59" w:rsidR="00012CB0" w:rsidP="003A4D59" w:rsidRDefault="00C71F5D" w14:paraId="4194FB38" w14:textId="19C241BA">
      <w:pPr>
        <w:pStyle w:val="ListParagraph"/>
        <w:numPr>
          <w:ilvl w:val="0"/>
          <w:numId w:val="58"/>
        </w:numPr>
        <w:spacing w:line="360" w:lineRule="auto"/>
        <w:rPr>
          <w:rFonts w:asciiTheme="minorHAnsi" w:hAnsiTheme="minorHAnsi" w:cstheme="minorHAnsi"/>
        </w:rPr>
      </w:pPr>
      <w:r w:rsidRPr="00FB732C">
        <w:rPr>
          <w:rFonts w:asciiTheme="minorHAnsi" w:hAnsiTheme="minorHAnsi" w:cstheme="minorHAnsi"/>
        </w:rPr>
        <w:t xml:space="preserve">Once all the payment orders required to be created </w:t>
      </w:r>
      <w:r w:rsidRPr="00FB732C" w:rsidR="00FB732C">
        <w:rPr>
          <w:rFonts w:asciiTheme="minorHAnsi" w:hAnsiTheme="minorHAnsi" w:cstheme="minorHAnsi"/>
        </w:rPr>
        <w:t>in one WI are successfully created, the WI will be treated as a success at it will automatically move to ‘</w:t>
      </w:r>
      <w:proofErr w:type="spellStart"/>
      <w:r w:rsidRPr="00FB732C" w:rsidR="00FB732C">
        <w:rPr>
          <w:rFonts w:asciiTheme="minorHAnsi" w:hAnsiTheme="minorHAnsi" w:cstheme="minorHAnsi"/>
        </w:rPr>
        <w:t>Track_PO</w:t>
      </w:r>
      <w:proofErr w:type="spellEnd"/>
      <w:r w:rsidRPr="00FB732C" w:rsidR="00FB732C">
        <w:rPr>
          <w:rFonts w:asciiTheme="minorHAnsi" w:hAnsiTheme="minorHAnsi" w:cstheme="minorHAnsi"/>
        </w:rPr>
        <w:t xml:space="preserve">’ queue. </w:t>
      </w:r>
    </w:p>
    <w:p w:rsidR="00012CB0" w:rsidP="00012CB0" w:rsidRDefault="00012CB0" w14:paraId="5D391742" w14:textId="77777777">
      <w:pPr>
        <w:spacing w:line="360" w:lineRule="auto"/>
      </w:pPr>
    </w:p>
    <w:tbl>
      <w:tblPr>
        <w:tblStyle w:val="TableGrid"/>
        <w:tblW w:w="0" w:type="auto"/>
        <w:tblInd w:w="1696" w:type="dxa"/>
        <w:tblLook w:val="04A0" w:firstRow="1" w:lastRow="0" w:firstColumn="1" w:lastColumn="0" w:noHBand="0" w:noVBand="1"/>
      </w:tblPr>
      <w:tblGrid>
        <w:gridCol w:w="2979"/>
        <w:gridCol w:w="3258"/>
      </w:tblGrid>
      <w:tr w:rsidRPr="00012CB0" w:rsidR="00012CB0" w:rsidTr="00012CB0" w14:paraId="5424B0B6" w14:textId="77777777">
        <w:tc>
          <w:tcPr>
            <w:tcW w:w="2979" w:type="dxa"/>
          </w:tcPr>
          <w:p w:rsidRPr="00012CB0" w:rsidR="00012CB0" w:rsidP="00012CB0" w:rsidRDefault="00012CB0" w14:paraId="104146D7" w14:textId="6F2BE07F">
            <w:pPr>
              <w:spacing w:line="360" w:lineRule="auto"/>
              <w:rPr>
                <w:rFonts w:asciiTheme="minorHAnsi" w:hAnsiTheme="minorHAnsi" w:cstheme="minorHAnsi"/>
                <w:b/>
                <w:bCs/>
              </w:rPr>
            </w:pPr>
            <w:r w:rsidRPr="00012CB0">
              <w:rPr>
                <w:rFonts w:asciiTheme="minorHAnsi" w:hAnsiTheme="minorHAnsi" w:cstheme="minorHAnsi"/>
                <w:b/>
                <w:bCs/>
              </w:rPr>
              <w:t xml:space="preserve">Decision </w:t>
            </w:r>
          </w:p>
        </w:tc>
        <w:tc>
          <w:tcPr>
            <w:tcW w:w="3258" w:type="dxa"/>
          </w:tcPr>
          <w:p w:rsidRPr="00012CB0" w:rsidR="00012CB0" w:rsidP="00012CB0" w:rsidRDefault="00012CB0" w14:paraId="33475F6D" w14:textId="13E6B7E8">
            <w:pPr>
              <w:spacing w:line="360" w:lineRule="auto"/>
              <w:rPr>
                <w:rFonts w:asciiTheme="minorHAnsi" w:hAnsiTheme="minorHAnsi" w:cstheme="minorHAnsi"/>
                <w:b/>
                <w:bCs/>
              </w:rPr>
            </w:pPr>
            <w:r w:rsidRPr="00012CB0">
              <w:rPr>
                <w:rFonts w:asciiTheme="minorHAnsi" w:hAnsiTheme="minorHAnsi" w:cstheme="minorHAnsi"/>
                <w:b/>
                <w:bCs/>
              </w:rPr>
              <w:t xml:space="preserve">WI moves to </w:t>
            </w:r>
          </w:p>
        </w:tc>
      </w:tr>
      <w:tr w:rsidRPr="00012CB0" w:rsidR="00012CB0" w:rsidTr="00012CB0" w14:paraId="2CC10320" w14:textId="77777777">
        <w:tc>
          <w:tcPr>
            <w:tcW w:w="2979" w:type="dxa"/>
          </w:tcPr>
          <w:p w:rsidRPr="00012CB0" w:rsidR="00012CB0" w:rsidP="00012CB0" w:rsidRDefault="00012CB0" w14:paraId="1E9C2756" w14:textId="79F88D1C">
            <w:pPr>
              <w:spacing w:line="360" w:lineRule="auto"/>
              <w:rPr>
                <w:rFonts w:asciiTheme="minorHAnsi" w:hAnsiTheme="minorHAnsi" w:cstheme="minorHAnsi"/>
              </w:rPr>
            </w:pPr>
            <w:r w:rsidRPr="00012CB0">
              <w:rPr>
                <w:rFonts w:asciiTheme="minorHAnsi" w:hAnsiTheme="minorHAnsi" w:cstheme="minorHAnsi"/>
              </w:rPr>
              <w:t xml:space="preserve">Success </w:t>
            </w:r>
          </w:p>
        </w:tc>
        <w:tc>
          <w:tcPr>
            <w:tcW w:w="3258" w:type="dxa"/>
          </w:tcPr>
          <w:p w:rsidRPr="00012CB0" w:rsidR="00012CB0" w:rsidP="00012CB0" w:rsidRDefault="003A4D59" w14:paraId="679DD353" w14:textId="6F2438B4">
            <w:pPr>
              <w:spacing w:line="360" w:lineRule="auto"/>
              <w:rPr>
                <w:rFonts w:asciiTheme="minorHAnsi" w:hAnsiTheme="minorHAnsi" w:cstheme="minorHAnsi"/>
              </w:rPr>
            </w:pPr>
            <w:proofErr w:type="spellStart"/>
            <w:r>
              <w:rPr>
                <w:rFonts w:asciiTheme="minorHAnsi" w:hAnsiTheme="minorHAnsi" w:cstheme="minorHAnsi"/>
              </w:rPr>
              <w:t>Track_PO</w:t>
            </w:r>
            <w:proofErr w:type="spellEnd"/>
            <w:r w:rsidRPr="00012CB0" w:rsidR="00012CB0">
              <w:rPr>
                <w:rFonts w:asciiTheme="minorHAnsi" w:hAnsiTheme="minorHAnsi" w:cstheme="minorHAnsi"/>
              </w:rPr>
              <w:t xml:space="preserve"> </w:t>
            </w:r>
          </w:p>
        </w:tc>
      </w:tr>
      <w:tr w:rsidRPr="00012CB0" w:rsidR="00012CB0" w:rsidTr="00012CB0" w14:paraId="25038A2F" w14:textId="77777777">
        <w:tc>
          <w:tcPr>
            <w:tcW w:w="2979" w:type="dxa"/>
          </w:tcPr>
          <w:p w:rsidRPr="00012CB0" w:rsidR="00012CB0" w:rsidP="00012CB0" w:rsidRDefault="00012CB0" w14:paraId="30A43E05" w14:textId="09B0890F">
            <w:pPr>
              <w:spacing w:line="360" w:lineRule="auto"/>
              <w:rPr>
                <w:rFonts w:asciiTheme="minorHAnsi" w:hAnsiTheme="minorHAnsi" w:cstheme="minorHAnsi"/>
              </w:rPr>
            </w:pPr>
            <w:r w:rsidRPr="00012CB0">
              <w:rPr>
                <w:rFonts w:asciiTheme="minorHAnsi" w:hAnsiTheme="minorHAnsi" w:cstheme="minorHAnsi"/>
              </w:rPr>
              <w:t xml:space="preserve">Failure </w:t>
            </w:r>
          </w:p>
        </w:tc>
        <w:tc>
          <w:tcPr>
            <w:tcW w:w="3258" w:type="dxa"/>
          </w:tcPr>
          <w:p w:rsidRPr="00012CB0" w:rsidR="00012CB0" w:rsidP="00012CB0" w:rsidRDefault="00012CB0" w14:paraId="27EC0834" w14:textId="41854E7E">
            <w:pPr>
              <w:spacing w:line="360" w:lineRule="auto"/>
              <w:rPr>
                <w:rFonts w:asciiTheme="minorHAnsi" w:hAnsiTheme="minorHAnsi" w:cstheme="minorHAnsi"/>
              </w:rPr>
            </w:pPr>
            <w:r w:rsidRPr="00012CB0">
              <w:rPr>
                <w:rFonts w:asciiTheme="minorHAnsi" w:hAnsiTheme="minorHAnsi" w:cstheme="minorHAnsi"/>
              </w:rPr>
              <w:t xml:space="preserve">Integration Error Handling </w:t>
            </w:r>
          </w:p>
        </w:tc>
      </w:tr>
    </w:tbl>
    <w:p w:rsidRPr="00F450F2" w:rsidR="00012CB0" w:rsidP="00012CB0" w:rsidRDefault="00012CB0" w14:paraId="4941E828" w14:textId="77777777">
      <w:pPr>
        <w:spacing w:line="360" w:lineRule="auto"/>
      </w:pPr>
    </w:p>
    <w:p w:rsidR="00AA4B3B" w:rsidP="007C1709" w:rsidRDefault="00610CC4" w14:paraId="4DE6179B" w14:textId="20E899FC">
      <w:pPr>
        <w:pStyle w:val="Heading3"/>
      </w:pPr>
      <w:bookmarkStart w:name="_Toc166061997" w:id="355"/>
      <w:r>
        <w:t>Access Details</w:t>
      </w:r>
      <w:bookmarkEnd w:id="355"/>
      <w:r>
        <w:t xml:space="preserve"> </w:t>
      </w:r>
    </w:p>
    <w:p w:rsidR="00610CC4" w:rsidP="00610CC4" w:rsidRDefault="00610CC4" w14:paraId="347647C1"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610CC4" w:rsidTr="00ED78C1" w14:paraId="5F830980" w14:textId="77777777">
        <w:tc>
          <w:tcPr>
            <w:tcW w:w="3539" w:type="dxa"/>
          </w:tcPr>
          <w:p w:rsidRPr="00D82BED" w:rsidR="00610CC4" w:rsidP="00ED78C1" w:rsidRDefault="00610CC4" w14:paraId="301B6A6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610CC4" w:rsidP="00ED78C1" w:rsidRDefault="00610CC4" w14:paraId="26CE9DA8" w14:textId="77777777">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The queue will be accessed by System user.</w:t>
            </w:r>
          </w:p>
        </w:tc>
      </w:tr>
      <w:tr w:rsidRPr="00D82BED" w:rsidR="00610CC4" w:rsidTr="00ED78C1" w14:paraId="089921B9" w14:textId="77777777">
        <w:tc>
          <w:tcPr>
            <w:tcW w:w="3539" w:type="dxa"/>
          </w:tcPr>
          <w:p w:rsidRPr="00D82BED" w:rsidR="00610CC4" w:rsidP="00ED78C1" w:rsidRDefault="00610CC4" w14:paraId="41105AA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610CC4" w:rsidP="00ED78C1" w:rsidRDefault="00610CC4" w14:paraId="2B737D4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610CC4" w:rsidTr="00ED78C1" w14:paraId="117BF7F9" w14:textId="77777777">
        <w:tc>
          <w:tcPr>
            <w:tcW w:w="3539" w:type="dxa"/>
          </w:tcPr>
          <w:p w:rsidRPr="00D82BED" w:rsidR="00610CC4" w:rsidP="00ED78C1" w:rsidRDefault="00610CC4" w14:paraId="75AF7A64"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610CC4" w:rsidP="00ED78C1" w:rsidRDefault="00610CC4" w14:paraId="67F73367"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610CC4" w:rsidTr="00ED78C1" w14:paraId="7AAFE85A" w14:textId="77777777">
        <w:tc>
          <w:tcPr>
            <w:tcW w:w="3539" w:type="dxa"/>
          </w:tcPr>
          <w:p w:rsidRPr="00D82BED" w:rsidR="00610CC4" w:rsidP="00ED78C1" w:rsidRDefault="00610CC4" w14:paraId="5BE4C11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610CC4" w:rsidP="00ED78C1" w:rsidRDefault="00610CC4" w14:paraId="71D104B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610CC4" w:rsidTr="00ED78C1" w14:paraId="71EF8434" w14:textId="77777777">
        <w:tc>
          <w:tcPr>
            <w:tcW w:w="3539" w:type="dxa"/>
          </w:tcPr>
          <w:p w:rsidRPr="00D82BED" w:rsidR="00610CC4" w:rsidP="00ED78C1" w:rsidRDefault="00610CC4" w14:paraId="4971C44C"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610CC4" w:rsidP="00ED78C1" w:rsidRDefault="00610CC4" w14:paraId="2C847E56"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610CC4" w:rsidTr="00ED78C1" w14:paraId="660DC5EC" w14:textId="77777777">
        <w:tc>
          <w:tcPr>
            <w:tcW w:w="3539" w:type="dxa"/>
            <w:tcBorders>
              <w:top w:val="single" w:color="auto" w:sz="4" w:space="0"/>
              <w:left w:val="single" w:color="auto" w:sz="4" w:space="0"/>
              <w:bottom w:val="single" w:color="auto" w:sz="4" w:space="0"/>
              <w:right w:val="single" w:color="auto" w:sz="4" w:space="0"/>
            </w:tcBorders>
          </w:tcPr>
          <w:p w:rsidRPr="00D82BED" w:rsidR="00610CC4" w:rsidP="00ED78C1" w:rsidRDefault="00610CC4" w14:paraId="0CAFAC5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610CC4" w:rsidP="00ED78C1" w:rsidRDefault="00610CC4" w14:paraId="4A742DCC"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Pr="00610CC4" w:rsidR="00610CC4" w:rsidP="00610CC4" w:rsidRDefault="00610CC4" w14:paraId="2532FCDD" w14:textId="77777777"/>
    <w:p w:rsidR="00AA4B3B" w:rsidP="002F36B6" w:rsidRDefault="00AA4B3B" w14:paraId="05E53E2B" w14:textId="77777777"/>
    <w:p w:rsidR="00AA4B3B" w:rsidP="002F36B6" w:rsidRDefault="00AA4B3B" w14:paraId="6915FD76" w14:textId="77777777"/>
    <w:p w:rsidR="00DF2E48" w:rsidP="002F36B6" w:rsidRDefault="00DF2E48" w14:paraId="4044761A" w14:textId="77777777"/>
    <w:p w:rsidR="00DF2E48" w:rsidP="002F36B6" w:rsidRDefault="00DF2E48" w14:paraId="790C582D" w14:textId="77777777"/>
    <w:p w:rsidR="00373ECA" w:rsidP="00373ECA" w:rsidRDefault="00373ECA" w14:paraId="39AFD439" w14:textId="462EAC50">
      <w:pPr>
        <w:pStyle w:val="Heading2"/>
      </w:pPr>
      <w:bookmarkStart w:name="_Toc166061998" w:id="356"/>
      <w:r>
        <w:t>Track PO</w:t>
      </w:r>
      <w:bookmarkEnd w:id="356"/>
      <w:r>
        <w:t xml:space="preserve"> </w:t>
      </w:r>
    </w:p>
    <w:p w:rsidR="006B594F" w:rsidP="006B594F" w:rsidRDefault="006B594F" w14:paraId="4102912D" w14:textId="34F1776B">
      <w:pPr>
        <w:pStyle w:val="Heading3"/>
      </w:pPr>
      <w:bookmarkStart w:name="_Toc166061999" w:id="357"/>
      <w:r>
        <w:t>Description</w:t>
      </w:r>
      <w:bookmarkEnd w:id="357"/>
      <w:r>
        <w:t xml:space="preserve"> </w:t>
      </w:r>
    </w:p>
    <w:p w:rsidRPr="00B46C93" w:rsidR="00B46C93" w:rsidP="00B46C93" w:rsidRDefault="006B594F" w14:paraId="50429E9C" w14:textId="6581F72A">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rsidRPr="00F93C13" w:rsidR="00B46C93" w:rsidP="00B46C93" w:rsidRDefault="00B46C93" w14:paraId="2625298A" w14:textId="340BE59D">
      <w:pPr>
        <w:pStyle w:val="ListParagraph"/>
        <w:numPr>
          <w:ilvl w:val="0"/>
          <w:numId w:val="58"/>
        </w:numPr>
        <w:spacing w:line="360" w:lineRule="auto"/>
      </w:pPr>
      <w:r>
        <w:rPr>
          <w:rFonts w:asciiTheme="minorHAnsi" w:hAnsiTheme="minorHAnsi" w:cstheme="minorHAnsi"/>
        </w:rPr>
        <w:t xml:space="preserve">The WI will move to this queue once the payment orders are created successfully at </w:t>
      </w:r>
      <w:proofErr w:type="spellStart"/>
      <w:r>
        <w:rPr>
          <w:rFonts w:asciiTheme="minorHAnsi" w:hAnsiTheme="minorHAnsi" w:cstheme="minorHAnsi"/>
        </w:rPr>
        <w:t>Sys_Auto_Remittance</w:t>
      </w:r>
      <w:proofErr w:type="spellEnd"/>
      <w:r>
        <w:rPr>
          <w:rFonts w:asciiTheme="minorHAnsi" w:hAnsiTheme="minorHAnsi" w:cstheme="minorHAnsi"/>
        </w:rPr>
        <w:t xml:space="preserve"> queue for a WI. </w:t>
      </w:r>
    </w:p>
    <w:p w:rsidRPr="005D1DAA" w:rsidR="00F93C13" w:rsidP="00B46C93" w:rsidRDefault="00F93C13" w14:paraId="3DA12AA0" w14:textId="1B30E62D">
      <w:pPr>
        <w:pStyle w:val="ListParagraph"/>
        <w:numPr>
          <w:ilvl w:val="0"/>
          <w:numId w:val="58"/>
        </w:numPr>
        <w:spacing w:line="360" w:lineRule="auto"/>
      </w:pPr>
      <w:r>
        <w:rPr>
          <w:rFonts w:asciiTheme="minorHAnsi" w:hAnsiTheme="minorHAnsi" w:cstheme="minorHAnsi"/>
        </w:rPr>
        <w:t xml:space="preserve">At this queue, the system will inquire Payment Summary to track the Payment Order status as ‘Processed’. </w:t>
      </w:r>
    </w:p>
    <w:p w:rsidRPr="00136408" w:rsidR="005D1DAA" w:rsidP="00B46C93" w:rsidRDefault="005D1DAA" w14:paraId="1DA5F836" w14:textId="6391D7A9">
      <w:pPr>
        <w:pStyle w:val="ListParagraph"/>
        <w:numPr>
          <w:ilvl w:val="0"/>
          <w:numId w:val="58"/>
        </w:numPr>
        <w:spacing w:line="360" w:lineRule="auto"/>
      </w:pPr>
      <w:r>
        <w:rPr>
          <w:rFonts w:asciiTheme="minorHAnsi" w:hAnsiTheme="minorHAnsi" w:cstheme="minorHAnsi"/>
        </w:rPr>
        <w:t xml:space="preserve">The system will fetch the payment order details using the CIF ID linked to the account for which the payment orders were created. There can be multiple CIFs for different accounts as well. </w:t>
      </w:r>
    </w:p>
    <w:p w:rsidRPr="00F93C13" w:rsidR="00136408" w:rsidP="00B46C93" w:rsidRDefault="00136408" w14:paraId="3757C570" w14:textId="1BC80AE1">
      <w:pPr>
        <w:pStyle w:val="ListParagraph"/>
        <w:numPr>
          <w:ilvl w:val="0"/>
          <w:numId w:val="58"/>
        </w:numPr>
        <w:spacing w:line="360" w:lineRule="auto"/>
      </w:pPr>
      <w:r>
        <w:rPr>
          <w:rFonts w:asciiTheme="minorHAnsi" w:hAnsiTheme="minorHAnsi" w:cstheme="minorHAnsi"/>
        </w:rPr>
        <w:t xml:space="preserve">The system will send request to Finacle along with CIF ID, start date and end date to retrieve the list of payment orders </w:t>
      </w:r>
      <w:r w:rsidR="00293B82">
        <w:rPr>
          <w:rFonts w:asciiTheme="minorHAnsi" w:hAnsiTheme="minorHAnsi" w:cstheme="minorHAnsi"/>
        </w:rPr>
        <w:t xml:space="preserve">in that duration and check for the processed status on each payment order ID, which was received at the time of payment order creation. </w:t>
      </w:r>
    </w:p>
    <w:p w:rsidRPr="00136408" w:rsidR="00F93C13" w:rsidP="00B46C93" w:rsidRDefault="00F93C13" w14:paraId="6099DA4E" w14:textId="7F28E549">
      <w:pPr>
        <w:pStyle w:val="ListParagraph"/>
        <w:numPr>
          <w:ilvl w:val="0"/>
          <w:numId w:val="58"/>
        </w:numPr>
        <w:spacing w:line="360" w:lineRule="auto"/>
      </w:pPr>
      <w:r>
        <w:rPr>
          <w:rFonts w:asciiTheme="minorHAnsi" w:hAnsiTheme="minorHAnsi" w:cstheme="minorHAnsi"/>
        </w:rPr>
        <w:t xml:space="preserve">If there were 4 payment orders created </w:t>
      </w:r>
      <w:r w:rsidR="005D1DAA">
        <w:rPr>
          <w:rFonts w:asciiTheme="minorHAnsi" w:hAnsiTheme="minorHAnsi" w:cstheme="minorHAnsi"/>
        </w:rPr>
        <w:t xml:space="preserve">from </w:t>
      </w:r>
      <w:r w:rsidR="007E521F">
        <w:rPr>
          <w:rFonts w:asciiTheme="minorHAnsi" w:hAnsiTheme="minorHAnsi" w:cstheme="minorHAnsi"/>
        </w:rPr>
        <w:t xml:space="preserve">two different CIFs, then once all these 4 Payment orders are processed – the WI will be treated as a success. </w:t>
      </w:r>
    </w:p>
    <w:p w:rsidRPr="0062656E" w:rsidR="00136408" w:rsidP="00B46C93" w:rsidRDefault="00136408" w14:paraId="165B15C7" w14:textId="7F3346CF">
      <w:pPr>
        <w:pStyle w:val="ListParagraph"/>
        <w:numPr>
          <w:ilvl w:val="0"/>
          <w:numId w:val="58"/>
        </w:numPr>
        <w:spacing w:line="360" w:lineRule="auto"/>
      </w:pPr>
      <w:r>
        <w:rPr>
          <w:rFonts w:asciiTheme="minorHAnsi" w:hAnsiTheme="minorHAnsi" w:cstheme="minorHAnsi"/>
        </w:rPr>
        <w:t xml:space="preserve">The system will fetch/inquire for payment summary twice, </w:t>
      </w:r>
      <w:proofErr w:type="gramStart"/>
      <w:r>
        <w:rPr>
          <w:rFonts w:asciiTheme="minorHAnsi" w:hAnsiTheme="minorHAnsi" w:cstheme="minorHAnsi"/>
        </w:rPr>
        <w:t>one</w:t>
      </w:r>
      <w:proofErr w:type="gramEnd"/>
      <w:r>
        <w:rPr>
          <w:rFonts w:asciiTheme="minorHAnsi" w:hAnsiTheme="minorHAnsi" w:cstheme="minorHAnsi"/>
        </w:rPr>
        <w:t xml:space="preserve"> when the WI enters this queue. If at this moment, any payment order is missing or not processed</w:t>
      </w:r>
      <w:r w:rsidR="00293B82">
        <w:rPr>
          <w:rFonts w:asciiTheme="minorHAnsi" w:hAnsiTheme="minorHAnsi" w:cstheme="minorHAnsi"/>
        </w:rPr>
        <w:t xml:space="preserve">, the WI will wait at this queue for </w:t>
      </w:r>
      <w:r w:rsidR="0062656E">
        <w:rPr>
          <w:rFonts w:asciiTheme="minorHAnsi" w:hAnsiTheme="minorHAnsi" w:cstheme="minorHAnsi"/>
        </w:rPr>
        <w:t>a maximum of</w:t>
      </w:r>
      <w:r w:rsidR="00293B82">
        <w:rPr>
          <w:rFonts w:asciiTheme="minorHAnsi" w:hAnsiTheme="minorHAnsi" w:cstheme="minorHAnsi"/>
        </w:rPr>
        <w:t xml:space="preserve"> 4 </w:t>
      </w:r>
      <w:proofErr w:type="spellStart"/>
      <w:r w:rsidR="00293B82">
        <w:rPr>
          <w:rFonts w:asciiTheme="minorHAnsi" w:hAnsiTheme="minorHAnsi" w:cstheme="minorHAnsi"/>
        </w:rPr>
        <w:t>hrs</w:t>
      </w:r>
      <w:proofErr w:type="spellEnd"/>
      <w:r w:rsidR="00293B82">
        <w:rPr>
          <w:rFonts w:asciiTheme="minorHAnsi" w:hAnsiTheme="minorHAnsi" w:cstheme="minorHAnsi"/>
        </w:rPr>
        <w:t xml:space="preserve"> </w:t>
      </w:r>
      <w:r w:rsidR="000D17FF">
        <w:rPr>
          <w:rFonts w:asciiTheme="minorHAnsi" w:hAnsiTheme="minorHAnsi" w:cstheme="minorHAnsi"/>
        </w:rPr>
        <w:t xml:space="preserve">until all the payment orders are processed. </w:t>
      </w:r>
    </w:p>
    <w:p w:rsidRPr="00A37A04" w:rsidR="0062656E" w:rsidP="00B46C93" w:rsidRDefault="0062656E" w14:paraId="673003B1" w14:textId="3E7D681C">
      <w:pPr>
        <w:pStyle w:val="ListParagraph"/>
        <w:numPr>
          <w:ilvl w:val="0"/>
          <w:numId w:val="58"/>
        </w:numPr>
        <w:spacing w:line="360" w:lineRule="auto"/>
      </w:pPr>
      <w:r>
        <w:rPr>
          <w:rFonts w:asciiTheme="minorHAnsi" w:hAnsiTheme="minorHAnsi" w:cstheme="minorHAnsi"/>
        </w:rPr>
        <w:t xml:space="preserve">If in case, post 4 </w:t>
      </w:r>
      <w:proofErr w:type="spellStart"/>
      <w:r>
        <w:rPr>
          <w:rFonts w:asciiTheme="minorHAnsi" w:hAnsiTheme="minorHAnsi" w:cstheme="minorHAnsi"/>
        </w:rPr>
        <w:t>hrs</w:t>
      </w:r>
      <w:proofErr w:type="spellEnd"/>
      <w:r>
        <w:rPr>
          <w:rFonts w:asciiTheme="minorHAnsi" w:hAnsiTheme="minorHAnsi" w:cstheme="minorHAnsi"/>
        </w:rPr>
        <w:t xml:space="preserve"> also a payment order is not processed, then the WI will be treated as a Failure. </w:t>
      </w:r>
    </w:p>
    <w:p w:rsidRPr="00A37A04" w:rsidR="00A37A04" w:rsidP="00B46C93" w:rsidRDefault="00A37A04" w14:paraId="494B2234" w14:textId="3C5D3516">
      <w:pPr>
        <w:pStyle w:val="ListParagraph"/>
        <w:numPr>
          <w:ilvl w:val="0"/>
          <w:numId w:val="58"/>
        </w:numPr>
        <w:spacing w:line="360" w:lineRule="auto"/>
      </w:pPr>
      <w:r>
        <w:rPr>
          <w:rFonts w:asciiTheme="minorHAnsi" w:hAnsiTheme="minorHAnsi" w:cstheme="minorHAnsi"/>
        </w:rPr>
        <w:t>As soon as the payment orders are processed, below action will be followed as per the request type:</w:t>
      </w:r>
    </w:p>
    <w:p w:rsidRPr="00300067" w:rsidR="00A37A04" w:rsidP="00A37A04" w:rsidRDefault="00A37A04" w14:paraId="16986264" w14:textId="00A19E5F">
      <w:pPr>
        <w:pStyle w:val="ListParagraph"/>
        <w:numPr>
          <w:ilvl w:val="1"/>
          <w:numId w:val="58"/>
        </w:numPr>
        <w:spacing w:line="360" w:lineRule="auto"/>
      </w:pPr>
      <w:r>
        <w:rPr>
          <w:rFonts w:asciiTheme="minorHAnsi" w:hAnsiTheme="minorHAnsi" w:cstheme="minorHAnsi"/>
        </w:rPr>
        <w:t xml:space="preserve">For request = </w:t>
      </w:r>
      <w:r w:rsidRPr="002F24A4">
        <w:rPr>
          <w:rFonts w:asciiTheme="minorHAnsi" w:hAnsiTheme="minorHAnsi" w:cstheme="minorHAnsi"/>
          <w:b/>
          <w:bCs/>
        </w:rPr>
        <w:t>Deceased – Transfer</w:t>
      </w:r>
      <w:r>
        <w:rPr>
          <w:rFonts w:asciiTheme="minorHAnsi" w:hAnsiTheme="minorHAnsi" w:cstheme="minorHAnsi"/>
        </w:rPr>
        <w:t xml:space="preserve">: Once all payment orders are ‘Processed’, </w:t>
      </w:r>
      <w:r w:rsidR="00300067">
        <w:rPr>
          <w:rFonts w:asciiTheme="minorHAnsi" w:hAnsiTheme="minorHAnsi" w:cstheme="minorHAnsi"/>
        </w:rPr>
        <w:t xml:space="preserve">the WI will be treated as Success and automatically it will move to ‘Operations Checker’ queue. </w:t>
      </w:r>
    </w:p>
    <w:p w:rsidRPr="0007718A" w:rsidR="0007718A" w:rsidP="00A37A04" w:rsidRDefault="00300067" w14:paraId="696C0CB1" w14:textId="77777777">
      <w:pPr>
        <w:pStyle w:val="ListParagraph"/>
        <w:numPr>
          <w:ilvl w:val="1"/>
          <w:numId w:val="58"/>
        </w:numPr>
        <w:spacing w:line="360" w:lineRule="auto"/>
      </w:pPr>
      <w:r>
        <w:rPr>
          <w:rFonts w:asciiTheme="minorHAnsi" w:hAnsiTheme="minorHAnsi" w:cstheme="minorHAnsi"/>
        </w:rPr>
        <w:t xml:space="preserve">For request = </w:t>
      </w:r>
      <w:r w:rsidRPr="002F24A4">
        <w:rPr>
          <w:rFonts w:asciiTheme="minorHAnsi" w:hAnsiTheme="minorHAnsi" w:cstheme="minorHAnsi"/>
          <w:b/>
          <w:bCs/>
        </w:rPr>
        <w:t>Transfer</w:t>
      </w:r>
      <w:r>
        <w:rPr>
          <w:rFonts w:asciiTheme="minorHAnsi" w:hAnsiTheme="minorHAnsi" w:cstheme="minorHAnsi"/>
        </w:rPr>
        <w:t xml:space="preserve">: Once all payment orders are ‘Processed’, the system will check if </w:t>
      </w:r>
      <w:r w:rsidR="0006001C">
        <w:rPr>
          <w:rFonts w:asciiTheme="minorHAnsi" w:hAnsiTheme="minorHAnsi" w:cstheme="minorHAnsi"/>
        </w:rPr>
        <w:t xml:space="preserve">there is any ‘Remaining Amount for Hold’ </w:t>
      </w:r>
      <w:r w:rsidR="001755B9">
        <w:rPr>
          <w:rFonts w:asciiTheme="minorHAnsi" w:hAnsiTheme="minorHAnsi" w:cstheme="minorHAnsi"/>
        </w:rPr>
        <w:t xml:space="preserve">as per the Remittance Scenario mentioned in section 5.14. </w:t>
      </w:r>
    </w:p>
    <w:p w:rsidRPr="0007718A" w:rsidR="00300067" w:rsidP="0007718A" w:rsidRDefault="001755B9" w14:paraId="23E9F4A4" w14:textId="46DEA2DF">
      <w:pPr>
        <w:pStyle w:val="ListParagraph"/>
        <w:numPr>
          <w:ilvl w:val="2"/>
          <w:numId w:val="58"/>
        </w:numPr>
        <w:spacing w:line="360" w:lineRule="auto"/>
      </w:pPr>
      <w:r>
        <w:rPr>
          <w:rFonts w:asciiTheme="minorHAnsi" w:hAnsiTheme="minorHAnsi" w:cstheme="minorHAnsi"/>
        </w:rPr>
        <w:t xml:space="preserve">If </w:t>
      </w:r>
      <w:r w:rsidR="0007718A">
        <w:rPr>
          <w:rFonts w:asciiTheme="minorHAnsi" w:hAnsiTheme="minorHAnsi" w:cstheme="minorHAnsi"/>
        </w:rPr>
        <w:t>yes</w:t>
      </w:r>
      <w:r>
        <w:rPr>
          <w:rFonts w:asciiTheme="minorHAnsi" w:hAnsiTheme="minorHAnsi" w:cstheme="minorHAnsi"/>
        </w:rPr>
        <w:t xml:space="preserve">, </w:t>
      </w:r>
      <w:proofErr w:type="gramStart"/>
      <w:r>
        <w:rPr>
          <w:rFonts w:asciiTheme="minorHAnsi" w:hAnsiTheme="minorHAnsi" w:cstheme="minorHAnsi"/>
        </w:rPr>
        <w:t>system</w:t>
      </w:r>
      <w:proofErr w:type="gramEnd"/>
      <w:r>
        <w:rPr>
          <w:rFonts w:asciiTheme="minorHAnsi" w:hAnsiTheme="minorHAnsi" w:cstheme="minorHAnsi"/>
        </w:rPr>
        <w:t xml:space="preserve"> will place a hold request on all accounts for which </w:t>
      </w:r>
      <w:r w:rsidR="0007718A">
        <w:rPr>
          <w:rFonts w:asciiTheme="minorHAnsi" w:hAnsiTheme="minorHAnsi" w:cstheme="minorHAnsi"/>
        </w:rPr>
        <w:t xml:space="preserve">remittance was place with that remaining amount. For e.g., if two accounts were considered for remittance ‘Acc1’ &amp; ‘Acc2’ and the remaining hold amount was ‘XX AED’, then individual request on Acc1 for hold amount ‘XX AED’ and Acc2 for hold amount ‘XX AED’ will be placed. Once the hold requests on all accounts are successfully placed, then the WI will be treated as Success. </w:t>
      </w:r>
    </w:p>
    <w:p w:rsidRPr="0007718A" w:rsidR="0007718A" w:rsidP="0007718A" w:rsidRDefault="0007718A" w14:paraId="25C6A5E7" w14:textId="43C77FD1">
      <w:pPr>
        <w:pStyle w:val="ListParagraph"/>
        <w:numPr>
          <w:ilvl w:val="2"/>
          <w:numId w:val="58"/>
        </w:numPr>
        <w:spacing w:line="360" w:lineRule="auto"/>
      </w:pPr>
      <w:r>
        <w:rPr>
          <w:rFonts w:asciiTheme="minorHAnsi" w:hAnsiTheme="minorHAnsi" w:cstheme="minorHAnsi"/>
        </w:rPr>
        <w:t xml:space="preserve">If not, then without placing hold requests the WI will be treated as Success. </w:t>
      </w:r>
    </w:p>
    <w:p w:rsidRPr="00C1673E" w:rsidR="00C1673E" w:rsidP="00C1673E" w:rsidRDefault="0007718A" w14:paraId="4298D33B" w14:textId="679FDA8C">
      <w:pPr>
        <w:pStyle w:val="ListParagraph"/>
        <w:numPr>
          <w:ilvl w:val="2"/>
          <w:numId w:val="58"/>
        </w:numPr>
        <w:spacing w:line="360" w:lineRule="auto"/>
      </w:pPr>
      <w:r>
        <w:rPr>
          <w:rFonts w:asciiTheme="minorHAnsi" w:hAnsiTheme="minorHAnsi" w:cstheme="minorHAnsi"/>
        </w:rPr>
        <w:t xml:space="preserve">On Success, the WI moves to </w:t>
      </w:r>
      <w:r w:rsidR="00C1673E">
        <w:rPr>
          <w:rFonts w:asciiTheme="minorHAnsi" w:hAnsiTheme="minorHAnsi" w:cstheme="minorHAnsi"/>
        </w:rPr>
        <w:t>‘</w:t>
      </w:r>
      <w:r w:rsidRPr="00F67358" w:rsidR="00C1673E">
        <w:rPr>
          <w:rFonts w:asciiTheme="minorHAnsi" w:hAnsiTheme="minorHAnsi" w:cstheme="minorHAnsi"/>
          <w:b/>
          <w:bCs/>
        </w:rPr>
        <w:t>Operation Checker</w:t>
      </w:r>
      <w:r w:rsidR="00C1673E">
        <w:rPr>
          <w:rFonts w:asciiTheme="minorHAnsi" w:hAnsiTheme="minorHAnsi" w:cstheme="minorHAnsi"/>
        </w:rPr>
        <w:t>’ queue.</w:t>
      </w:r>
    </w:p>
    <w:p w:rsidRPr="00577F67" w:rsidR="00C1673E" w:rsidP="00C1673E" w:rsidRDefault="00C1673E" w14:paraId="03F04099" w14:textId="7B1DCC1D">
      <w:pPr>
        <w:pStyle w:val="ListParagraph"/>
        <w:numPr>
          <w:ilvl w:val="0"/>
          <w:numId w:val="58"/>
        </w:numPr>
        <w:spacing w:line="360" w:lineRule="auto"/>
        <w:rPr>
          <w:b/>
          <w:bCs/>
        </w:rPr>
      </w:pPr>
      <w:r>
        <w:rPr>
          <w:rFonts w:asciiTheme="minorHAnsi" w:hAnsiTheme="minorHAnsi" w:cstheme="minorHAnsi"/>
        </w:rPr>
        <w:t xml:space="preserve">If in case any failure is identified </w:t>
      </w:r>
      <w:r w:rsidR="00F67358">
        <w:rPr>
          <w:rFonts w:asciiTheme="minorHAnsi" w:hAnsiTheme="minorHAnsi" w:cstheme="minorHAnsi"/>
        </w:rPr>
        <w:t>in terms of ‘PO statuses not received, PO status is other than ‘Processed’ technical errors on APIs etc., the WI will be routed to ‘</w:t>
      </w:r>
      <w:r w:rsidRPr="00F67358" w:rsidR="00F67358">
        <w:rPr>
          <w:rFonts w:asciiTheme="minorHAnsi" w:hAnsiTheme="minorHAnsi" w:cstheme="minorHAnsi"/>
          <w:b/>
          <w:bCs/>
        </w:rPr>
        <w:t>Integration Error Handling’</w:t>
      </w:r>
      <w:r w:rsidR="00F67358">
        <w:rPr>
          <w:rFonts w:asciiTheme="minorHAnsi" w:hAnsiTheme="minorHAnsi" w:cstheme="minorHAnsi"/>
          <w:b/>
          <w:bCs/>
        </w:rPr>
        <w:t xml:space="preserve">. </w:t>
      </w:r>
    </w:p>
    <w:p w:rsidRPr="00F67358" w:rsidR="00577F67" w:rsidP="00577F67" w:rsidRDefault="00577F67" w14:paraId="17CAF1A7" w14:textId="77777777">
      <w:pPr>
        <w:pStyle w:val="ListParagraph"/>
        <w:spacing w:line="360" w:lineRule="auto"/>
        <w:rPr>
          <w:b/>
          <w:bCs/>
        </w:rPr>
      </w:pPr>
    </w:p>
    <w:tbl>
      <w:tblPr>
        <w:tblStyle w:val="TableGrid"/>
        <w:tblW w:w="0" w:type="auto"/>
        <w:tblLook w:val="04A0" w:firstRow="1" w:lastRow="0" w:firstColumn="1" w:lastColumn="0" w:noHBand="0" w:noVBand="1"/>
      </w:tblPr>
      <w:tblGrid>
        <w:gridCol w:w="4675"/>
        <w:gridCol w:w="4675"/>
      </w:tblGrid>
      <w:tr w:rsidRPr="002F24A4" w:rsidR="00577F67" w:rsidTr="00577F67" w14:paraId="6270D79B" w14:textId="77777777">
        <w:tc>
          <w:tcPr>
            <w:tcW w:w="4675" w:type="dxa"/>
          </w:tcPr>
          <w:p w:rsidRPr="002F24A4" w:rsidR="00577F67" w:rsidP="00F67358" w:rsidRDefault="00577F67" w14:paraId="30B30C34" w14:textId="286B3424">
            <w:pPr>
              <w:spacing w:line="360" w:lineRule="auto"/>
              <w:rPr>
                <w:rFonts w:asciiTheme="minorHAnsi" w:hAnsiTheme="minorHAnsi" w:cstheme="minorHAnsi"/>
                <w:b/>
                <w:bCs/>
              </w:rPr>
            </w:pPr>
            <w:r w:rsidRPr="002F24A4">
              <w:rPr>
                <w:rFonts w:asciiTheme="minorHAnsi" w:hAnsiTheme="minorHAnsi" w:cstheme="minorHAnsi"/>
                <w:b/>
                <w:bCs/>
              </w:rPr>
              <w:t xml:space="preserve">Decision </w:t>
            </w:r>
          </w:p>
        </w:tc>
        <w:tc>
          <w:tcPr>
            <w:tcW w:w="4675" w:type="dxa"/>
          </w:tcPr>
          <w:p w:rsidRPr="002F24A4" w:rsidR="00577F67" w:rsidP="00F67358" w:rsidRDefault="00577F67" w14:paraId="5FE800BA" w14:textId="5FEAAFB2">
            <w:pPr>
              <w:spacing w:line="360" w:lineRule="auto"/>
              <w:rPr>
                <w:rFonts w:asciiTheme="minorHAnsi" w:hAnsiTheme="minorHAnsi" w:cstheme="minorHAnsi"/>
                <w:b/>
                <w:bCs/>
              </w:rPr>
            </w:pPr>
            <w:r w:rsidRPr="002F24A4">
              <w:rPr>
                <w:rFonts w:asciiTheme="minorHAnsi" w:hAnsiTheme="minorHAnsi" w:cstheme="minorHAnsi"/>
                <w:b/>
                <w:bCs/>
              </w:rPr>
              <w:t xml:space="preserve">WI moves to </w:t>
            </w:r>
          </w:p>
        </w:tc>
      </w:tr>
      <w:tr w:rsidRPr="002F24A4" w:rsidR="00577F67" w:rsidTr="00577F67" w14:paraId="41E8245E" w14:textId="77777777">
        <w:tc>
          <w:tcPr>
            <w:tcW w:w="4675" w:type="dxa"/>
          </w:tcPr>
          <w:p w:rsidRPr="002F24A4" w:rsidR="00577F67" w:rsidP="00F67358" w:rsidRDefault="00577F67" w14:paraId="1E0C2EB3" w14:textId="5C0ECEB4">
            <w:pPr>
              <w:spacing w:line="360" w:lineRule="auto"/>
              <w:rPr>
                <w:rFonts w:asciiTheme="minorHAnsi" w:hAnsiTheme="minorHAnsi" w:cstheme="minorHAnsi"/>
              </w:rPr>
            </w:pPr>
            <w:r w:rsidRPr="002F24A4">
              <w:rPr>
                <w:rFonts w:asciiTheme="minorHAnsi" w:hAnsiTheme="minorHAnsi" w:cstheme="minorHAnsi"/>
              </w:rPr>
              <w:t>Success</w:t>
            </w:r>
          </w:p>
        </w:tc>
        <w:tc>
          <w:tcPr>
            <w:tcW w:w="4675" w:type="dxa"/>
          </w:tcPr>
          <w:p w:rsidRPr="002F24A4" w:rsidR="00577F67" w:rsidP="00F67358" w:rsidRDefault="00577F67" w14:paraId="54685740" w14:textId="5720590F">
            <w:pPr>
              <w:spacing w:line="360" w:lineRule="auto"/>
              <w:rPr>
                <w:rFonts w:asciiTheme="minorHAnsi" w:hAnsiTheme="minorHAnsi" w:cstheme="minorHAnsi"/>
              </w:rPr>
            </w:pPr>
            <w:r w:rsidRPr="002F24A4">
              <w:rPr>
                <w:rFonts w:asciiTheme="minorHAnsi" w:hAnsiTheme="minorHAnsi" w:cstheme="minorHAnsi"/>
              </w:rPr>
              <w:t xml:space="preserve">Operations Checker </w:t>
            </w:r>
          </w:p>
        </w:tc>
      </w:tr>
      <w:tr w:rsidRPr="002F24A4" w:rsidR="00577F67" w:rsidTr="00577F67" w14:paraId="0AB80F68" w14:textId="77777777">
        <w:tc>
          <w:tcPr>
            <w:tcW w:w="4675" w:type="dxa"/>
          </w:tcPr>
          <w:p w:rsidRPr="002F24A4" w:rsidR="00577F67" w:rsidP="00F67358" w:rsidRDefault="00577F67" w14:paraId="3EF645C7" w14:textId="121B3807">
            <w:pPr>
              <w:spacing w:line="360" w:lineRule="auto"/>
              <w:rPr>
                <w:rFonts w:asciiTheme="minorHAnsi" w:hAnsiTheme="minorHAnsi" w:cstheme="minorHAnsi"/>
              </w:rPr>
            </w:pPr>
            <w:r w:rsidRPr="002F24A4">
              <w:rPr>
                <w:rFonts w:asciiTheme="minorHAnsi" w:hAnsiTheme="minorHAnsi" w:cstheme="minorHAnsi"/>
              </w:rPr>
              <w:t xml:space="preserve">Failure </w:t>
            </w:r>
          </w:p>
        </w:tc>
        <w:tc>
          <w:tcPr>
            <w:tcW w:w="4675" w:type="dxa"/>
          </w:tcPr>
          <w:p w:rsidRPr="002F24A4" w:rsidR="00577F67" w:rsidP="00F67358" w:rsidRDefault="00577F67" w14:paraId="08DFBF3C" w14:textId="18F4AE9E">
            <w:pPr>
              <w:spacing w:line="360" w:lineRule="auto"/>
              <w:rPr>
                <w:rFonts w:asciiTheme="minorHAnsi" w:hAnsiTheme="minorHAnsi" w:cstheme="minorHAnsi"/>
              </w:rPr>
            </w:pPr>
            <w:r w:rsidRPr="002F24A4">
              <w:rPr>
                <w:rFonts w:asciiTheme="minorHAnsi" w:hAnsiTheme="minorHAnsi" w:cstheme="minorHAnsi"/>
              </w:rPr>
              <w:t>Integration Error Handling</w:t>
            </w:r>
          </w:p>
        </w:tc>
      </w:tr>
    </w:tbl>
    <w:p w:rsidRPr="00F67358" w:rsidR="00F67358" w:rsidP="00F67358" w:rsidRDefault="00F67358" w14:paraId="6341F47D" w14:textId="77777777">
      <w:pPr>
        <w:spacing w:line="360" w:lineRule="auto"/>
        <w:rPr>
          <w:b/>
          <w:bCs/>
        </w:rPr>
      </w:pPr>
    </w:p>
    <w:p w:rsidR="002F36B6" w:rsidP="002F36B6" w:rsidRDefault="002F36B6" w14:paraId="5B9A5E8B" w14:textId="77777777"/>
    <w:p w:rsidR="002F24A4" w:rsidP="00DF2E48" w:rsidRDefault="00DF2E48" w14:paraId="47984FED" w14:textId="79091E32">
      <w:pPr>
        <w:pStyle w:val="Heading3"/>
      </w:pPr>
      <w:bookmarkStart w:name="_Toc166062000" w:id="358"/>
      <w:r>
        <w:t>Access Details</w:t>
      </w:r>
      <w:bookmarkEnd w:id="358"/>
      <w:r>
        <w:t xml:space="preserve"> </w:t>
      </w:r>
    </w:p>
    <w:p w:rsidRPr="00DF2E48" w:rsidR="00DF2E48" w:rsidP="00DF2E48" w:rsidRDefault="00DF2E48" w14:paraId="1F13F88E"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DF2E48" w:rsidTr="00C60281" w14:paraId="061B0170" w14:textId="77777777">
        <w:tc>
          <w:tcPr>
            <w:tcW w:w="3539" w:type="dxa"/>
          </w:tcPr>
          <w:p w:rsidRPr="00D82BED" w:rsidR="00DF2E48" w:rsidP="00C60281" w:rsidRDefault="00DF2E48" w14:paraId="341B75E8"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DF2E48" w:rsidP="00C60281" w:rsidRDefault="00DF2E48" w14:paraId="1C871AC7" w14:textId="77777777">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The queue will be accessed by System user.</w:t>
            </w:r>
          </w:p>
        </w:tc>
      </w:tr>
      <w:tr w:rsidRPr="00D82BED" w:rsidR="00DF2E48" w:rsidTr="00C60281" w14:paraId="2319649B" w14:textId="77777777">
        <w:tc>
          <w:tcPr>
            <w:tcW w:w="3539" w:type="dxa"/>
          </w:tcPr>
          <w:p w:rsidRPr="00D82BED" w:rsidR="00DF2E48" w:rsidP="00C60281" w:rsidRDefault="00DF2E48" w14:paraId="5512E18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DF2E48" w:rsidP="00C60281" w:rsidRDefault="00DF2E48" w14:paraId="5063E37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DF2E48" w:rsidTr="00C60281" w14:paraId="68931E68" w14:textId="77777777">
        <w:tc>
          <w:tcPr>
            <w:tcW w:w="3539" w:type="dxa"/>
          </w:tcPr>
          <w:p w:rsidRPr="00D82BED" w:rsidR="00DF2E48" w:rsidP="00C60281" w:rsidRDefault="00DF2E48" w14:paraId="20356022"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DF2E48" w:rsidP="00C60281" w:rsidRDefault="00DF2E48" w14:paraId="3AB5B951"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DF2E48" w:rsidTr="00C60281" w14:paraId="145F5133" w14:textId="77777777">
        <w:tc>
          <w:tcPr>
            <w:tcW w:w="3539" w:type="dxa"/>
          </w:tcPr>
          <w:p w:rsidRPr="00D82BED" w:rsidR="00DF2E48" w:rsidP="00C60281" w:rsidRDefault="00DF2E48" w14:paraId="6F026EA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DF2E48" w:rsidP="00C60281" w:rsidRDefault="00DF2E48" w14:paraId="4B5B9B3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DF2E48" w:rsidTr="00C60281" w14:paraId="5FE347F4" w14:textId="77777777">
        <w:tc>
          <w:tcPr>
            <w:tcW w:w="3539" w:type="dxa"/>
          </w:tcPr>
          <w:p w:rsidRPr="00D82BED" w:rsidR="00DF2E48" w:rsidP="00C60281" w:rsidRDefault="00DF2E48" w14:paraId="27BAC36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DF2E48" w:rsidP="00C60281" w:rsidRDefault="00DF2E48" w14:paraId="42E82BC0"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DF2E48" w:rsidTr="00C60281" w14:paraId="053B95E6" w14:textId="77777777">
        <w:tc>
          <w:tcPr>
            <w:tcW w:w="3539" w:type="dxa"/>
            <w:tcBorders>
              <w:top w:val="single" w:color="auto" w:sz="4" w:space="0"/>
              <w:left w:val="single" w:color="auto" w:sz="4" w:space="0"/>
              <w:bottom w:val="single" w:color="auto" w:sz="4" w:space="0"/>
              <w:right w:val="single" w:color="auto" w:sz="4" w:space="0"/>
            </w:tcBorders>
          </w:tcPr>
          <w:p w:rsidRPr="00D82BED" w:rsidR="00DF2E48" w:rsidP="00C60281" w:rsidRDefault="00DF2E48" w14:paraId="2D4C485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DF2E48" w:rsidP="00C60281" w:rsidRDefault="00DF2E48" w14:paraId="6280E0C3"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002F24A4" w:rsidP="002F36B6" w:rsidRDefault="002F24A4" w14:paraId="4193CEB7" w14:textId="77777777"/>
    <w:p w:rsidR="002F24A4" w:rsidP="002F36B6" w:rsidRDefault="002F24A4" w14:paraId="42131E05" w14:textId="77777777"/>
    <w:p w:rsidR="002F24A4" w:rsidP="002F36B6" w:rsidRDefault="002F24A4" w14:paraId="54CCB801" w14:textId="77777777"/>
    <w:p w:rsidR="002F24A4" w:rsidP="002F36B6" w:rsidRDefault="002F24A4" w14:paraId="5D0058F5" w14:textId="77777777"/>
    <w:p w:rsidR="002F24A4" w:rsidP="002F36B6" w:rsidRDefault="002F24A4" w14:paraId="497A6DB9" w14:textId="77777777"/>
    <w:p w:rsidR="002F24A4" w:rsidP="002F36B6" w:rsidRDefault="002F24A4" w14:paraId="63D22A11" w14:textId="77777777"/>
    <w:p w:rsidR="002F24A4" w:rsidP="002F36B6" w:rsidRDefault="002F24A4" w14:paraId="199A5E6F" w14:textId="77777777"/>
    <w:p w:rsidR="00B37BA6" w:rsidP="002F36B6" w:rsidRDefault="00B37BA6" w14:paraId="1694462D" w14:textId="77777777"/>
    <w:p w:rsidR="00B37BA6" w:rsidP="002F36B6" w:rsidRDefault="00B37BA6" w14:paraId="445FC22E" w14:textId="77777777"/>
    <w:p w:rsidR="00EE1C98" w:rsidP="00EE1C98" w:rsidRDefault="005A1548" w14:paraId="737D3939" w14:textId="0B5AD06B">
      <w:pPr>
        <w:pStyle w:val="Heading2"/>
      </w:pPr>
      <w:r>
        <w:t xml:space="preserve"> </w:t>
      </w:r>
      <w:bookmarkStart w:name="_Toc166062001" w:id="359"/>
      <w:r w:rsidR="00EE1C98">
        <w:t>Integration Error Handling</w:t>
      </w:r>
      <w:bookmarkEnd w:id="359"/>
      <w:r w:rsidR="00EE1C98">
        <w:t xml:space="preserve"> </w:t>
      </w:r>
    </w:p>
    <w:p w:rsidR="00324BE0" w:rsidP="007C1709" w:rsidRDefault="001F6BEA" w14:paraId="58576AC7" w14:textId="2BD45B23">
      <w:pPr>
        <w:pStyle w:val="Heading3"/>
      </w:pPr>
      <w:bookmarkStart w:name="_Toc166062002" w:id="360"/>
      <w:r>
        <w:t>Description</w:t>
      </w:r>
      <w:bookmarkEnd w:id="360"/>
    </w:p>
    <w:p w:rsidRPr="00921E8E" w:rsidR="001F6BEA" w:rsidP="00921E8E" w:rsidRDefault="00921E8E" w14:paraId="3201F45E" w14:textId="086FB21E">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rsidRPr="00722CBC" w:rsidR="00921E8E" w:rsidP="00921E8E" w:rsidRDefault="009F47DB" w14:paraId="6410C775" w14:textId="2D677119">
      <w:pPr>
        <w:pStyle w:val="ListParagraph"/>
        <w:numPr>
          <w:ilvl w:val="0"/>
          <w:numId w:val="58"/>
        </w:numPr>
        <w:spacing w:line="360" w:lineRule="auto"/>
      </w:pPr>
      <w:r>
        <w:rPr>
          <w:rFonts w:asciiTheme="minorHAnsi" w:hAnsiTheme="minorHAnsi" w:cstheme="minorHAnsi"/>
        </w:rPr>
        <w:t>The WI will be routed to this queue from either ‘System Integration</w:t>
      </w:r>
      <w:r w:rsidR="005C3B87">
        <w:rPr>
          <w:rFonts w:asciiTheme="minorHAnsi" w:hAnsiTheme="minorHAnsi" w:cstheme="minorHAnsi"/>
        </w:rPr>
        <w:t xml:space="preserve">’ </w:t>
      </w:r>
      <w:r w:rsidR="00B37BA6">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Sys_Auto_Remittance</w:t>
      </w:r>
      <w:proofErr w:type="spellEnd"/>
      <w:r>
        <w:rPr>
          <w:rFonts w:asciiTheme="minorHAnsi" w:hAnsiTheme="minorHAnsi" w:cstheme="minorHAnsi"/>
        </w:rPr>
        <w:t>’</w:t>
      </w:r>
      <w:r w:rsidR="00B37BA6">
        <w:rPr>
          <w:rFonts w:asciiTheme="minorHAnsi" w:hAnsiTheme="minorHAnsi" w:cstheme="minorHAnsi"/>
        </w:rPr>
        <w:t xml:space="preserve"> or </w:t>
      </w:r>
      <w:proofErr w:type="spellStart"/>
      <w:r w:rsidR="00B37BA6">
        <w:rPr>
          <w:rFonts w:asciiTheme="minorHAnsi" w:hAnsiTheme="minorHAnsi" w:cstheme="minorHAnsi"/>
        </w:rPr>
        <w:t>Track_PO</w:t>
      </w:r>
      <w:proofErr w:type="spellEnd"/>
      <w:r>
        <w:rPr>
          <w:rFonts w:asciiTheme="minorHAnsi" w:hAnsiTheme="minorHAnsi" w:cstheme="minorHAnsi"/>
        </w:rPr>
        <w:t xml:space="preserve"> queues if there was any failure </w:t>
      </w:r>
      <w:r w:rsidR="00722CBC">
        <w:rPr>
          <w:rFonts w:asciiTheme="minorHAnsi" w:hAnsiTheme="minorHAnsi" w:cstheme="minorHAnsi"/>
        </w:rPr>
        <w:t xml:space="preserve">while triggering the APIs on those queues. </w:t>
      </w:r>
    </w:p>
    <w:p w:rsidRPr="00C026D9" w:rsidR="00C026D9" w:rsidP="00C026D9" w:rsidRDefault="00722CBC" w14:paraId="066CACA5" w14:textId="483531F1">
      <w:pPr>
        <w:pStyle w:val="ListParagraph"/>
        <w:numPr>
          <w:ilvl w:val="0"/>
          <w:numId w:val="58"/>
        </w:numPr>
        <w:spacing w:line="360" w:lineRule="auto"/>
      </w:pPr>
      <w:r>
        <w:rPr>
          <w:rFonts w:asciiTheme="minorHAnsi" w:hAnsiTheme="minorHAnsi" w:cstheme="minorHAnsi"/>
        </w:rPr>
        <w:t xml:space="preserve">The </w:t>
      </w:r>
      <w:r w:rsidR="00623D49">
        <w:rPr>
          <w:rFonts w:asciiTheme="minorHAnsi" w:hAnsiTheme="minorHAnsi" w:cstheme="minorHAnsi"/>
        </w:rPr>
        <w:t xml:space="preserve">failure message will be taken up from the responses of the API requests. </w:t>
      </w:r>
    </w:p>
    <w:p w:rsidRPr="00C026D9" w:rsidR="00C026D9" w:rsidP="00C026D9" w:rsidRDefault="00C026D9" w14:paraId="4494781D" w14:textId="15C61A25">
      <w:pPr>
        <w:pStyle w:val="ListParagraph"/>
        <w:numPr>
          <w:ilvl w:val="0"/>
          <w:numId w:val="58"/>
        </w:numPr>
        <w:spacing w:line="360" w:lineRule="auto"/>
      </w:pPr>
      <w:r>
        <w:rPr>
          <w:rFonts w:asciiTheme="minorHAnsi" w:hAnsiTheme="minorHAnsi" w:cstheme="minorHAnsi"/>
        </w:rPr>
        <w:t>The system will try five times for the APIs at this queue</w:t>
      </w:r>
      <w:r w:rsidR="008033DE">
        <w:rPr>
          <w:rFonts w:asciiTheme="minorHAnsi" w:hAnsiTheme="minorHAnsi" w:cstheme="minorHAnsi"/>
        </w:rPr>
        <w:t xml:space="preserve">, if still any error is there then emailing trigger will happen to BPM support for technical errors and operations team for business errors (CIF Under Verification). </w:t>
      </w:r>
    </w:p>
    <w:p w:rsidRPr="00623D49" w:rsidR="00623D49" w:rsidP="00921E8E" w:rsidRDefault="00623D49" w14:paraId="160A87E0" w14:textId="036E8650">
      <w:pPr>
        <w:pStyle w:val="ListParagraph"/>
        <w:numPr>
          <w:ilvl w:val="0"/>
          <w:numId w:val="58"/>
        </w:numPr>
        <w:spacing w:line="360" w:lineRule="auto"/>
      </w:pPr>
      <w:r>
        <w:rPr>
          <w:rFonts w:asciiTheme="minorHAnsi" w:hAnsiTheme="minorHAnsi" w:cstheme="minorHAnsi"/>
        </w:rPr>
        <w:t xml:space="preserve">The user in this queue will be responsible </w:t>
      </w:r>
      <w:r w:rsidR="00480C36">
        <w:rPr>
          <w:rFonts w:asciiTheme="minorHAnsi" w:hAnsiTheme="minorHAnsi" w:cstheme="minorHAnsi"/>
        </w:rPr>
        <w:t>for resolving</w:t>
      </w:r>
      <w:r>
        <w:rPr>
          <w:rFonts w:asciiTheme="minorHAnsi" w:hAnsiTheme="minorHAnsi" w:cstheme="minorHAnsi"/>
        </w:rPr>
        <w:t xml:space="preserve"> the issue. </w:t>
      </w:r>
    </w:p>
    <w:p w:rsidRPr="00623D49" w:rsidR="00623D49" w:rsidP="00921E8E" w:rsidRDefault="00623D49" w14:paraId="57845946" w14:textId="0D24486D">
      <w:pPr>
        <w:pStyle w:val="ListParagraph"/>
        <w:numPr>
          <w:ilvl w:val="0"/>
          <w:numId w:val="58"/>
        </w:numPr>
        <w:spacing w:line="360" w:lineRule="auto"/>
      </w:pPr>
      <w:r>
        <w:rPr>
          <w:rFonts w:asciiTheme="minorHAnsi" w:hAnsiTheme="minorHAnsi" w:cstheme="minorHAnsi"/>
        </w:rPr>
        <w:t xml:space="preserve">Once resolved, the user will take </w:t>
      </w:r>
      <w:r w:rsidR="00480C36">
        <w:rPr>
          <w:rFonts w:asciiTheme="minorHAnsi" w:hAnsiTheme="minorHAnsi" w:cstheme="minorHAnsi"/>
        </w:rPr>
        <w:t>the decision</w:t>
      </w:r>
      <w:r>
        <w:rPr>
          <w:rFonts w:asciiTheme="minorHAnsi" w:hAnsiTheme="minorHAnsi" w:cstheme="minorHAnsi"/>
        </w:rPr>
        <w:t xml:space="preserve"> as ‘Re-trigger’ and the WI will move back to the previous queue. </w:t>
      </w:r>
    </w:p>
    <w:p w:rsidRPr="00480C36" w:rsidR="00480C36" w:rsidP="00480C36" w:rsidRDefault="00623D49" w14:paraId="13E1215E" w14:textId="709E46FB">
      <w:pPr>
        <w:pStyle w:val="ListParagraph"/>
        <w:numPr>
          <w:ilvl w:val="0"/>
          <w:numId w:val="58"/>
        </w:numPr>
        <w:spacing w:line="360" w:lineRule="auto"/>
      </w:pPr>
      <w:r>
        <w:rPr>
          <w:rFonts w:asciiTheme="minorHAnsi" w:hAnsiTheme="minorHAnsi" w:cstheme="minorHAnsi"/>
        </w:rPr>
        <w:t xml:space="preserve">The WI </w:t>
      </w:r>
      <w:r w:rsidR="00480C36">
        <w:rPr>
          <w:rFonts w:asciiTheme="minorHAnsi" w:hAnsiTheme="minorHAnsi" w:cstheme="minorHAnsi"/>
        </w:rPr>
        <w:t xml:space="preserve">in this queue have a color coding for Technical Errors and Business Errors. </w:t>
      </w:r>
    </w:p>
    <w:p w:rsidRPr="006E1A2A" w:rsidR="00480C36" w:rsidP="00480C36" w:rsidRDefault="00480C36" w14:paraId="7DC89D44" w14:textId="0A237D5F">
      <w:pPr>
        <w:pStyle w:val="ListParagraph"/>
        <w:numPr>
          <w:ilvl w:val="0"/>
          <w:numId w:val="58"/>
        </w:numPr>
        <w:spacing w:line="360" w:lineRule="auto"/>
      </w:pPr>
      <w:commentRangeStart w:id="361"/>
      <w:commentRangeStart w:id="362"/>
      <w:r>
        <w:rPr>
          <w:rFonts w:asciiTheme="minorHAnsi" w:hAnsiTheme="minorHAnsi" w:cstheme="minorHAnsi"/>
        </w:rPr>
        <w:t xml:space="preserve">If in the response error message </w:t>
      </w:r>
      <w:r w:rsidR="000D23E2">
        <w:rPr>
          <w:rFonts w:asciiTheme="minorHAnsi" w:hAnsiTheme="minorHAnsi" w:cstheme="minorHAnsi"/>
        </w:rPr>
        <w:t xml:space="preserve">is as ‘CIF is Under Verification’, then this case will be considered as a Business Error and the WI will be highlighted in ‘Red’. Other than this, all the cases will be considered as ‘Technical Errors’ </w:t>
      </w:r>
      <w:r w:rsidR="006E1A2A">
        <w:rPr>
          <w:rFonts w:asciiTheme="minorHAnsi" w:hAnsiTheme="minorHAnsi" w:cstheme="minorHAnsi"/>
        </w:rPr>
        <w:t xml:space="preserve">for the IT team to handle it. </w:t>
      </w:r>
      <w:commentRangeEnd w:id="361"/>
      <w:r w:rsidR="001A733F">
        <w:rPr>
          <w:rStyle w:val="CommentReference"/>
        </w:rPr>
        <w:commentReference w:id="361"/>
      </w:r>
      <w:commentRangeEnd w:id="362"/>
      <w:r w:rsidR="001F628D">
        <w:rPr>
          <w:rStyle w:val="CommentReference"/>
        </w:rPr>
        <w:commentReference w:id="362"/>
      </w:r>
    </w:p>
    <w:p w:rsidR="006E1A2A" w:rsidP="008444E9" w:rsidRDefault="006E1A2A" w14:paraId="5E1D64C8" w14:textId="77777777">
      <w:pPr>
        <w:spacing w:line="360" w:lineRule="auto"/>
        <w:ind w:left="360"/>
      </w:pPr>
    </w:p>
    <w:tbl>
      <w:tblPr>
        <w:tblStyle w:val="TableGrid"/>
        <w:tblW w:w="0" w:type="auto"/>
        <w:tblInd w:w="988" w:type="dxa"/>
        <w:tblLook w:val="04A0" w:firstRow="1" w:lastRow="0" w:firstColumn="1" w:lastColumn="0" w:noHBand="0" w:noVBand="1"/>
      </w:tblPr>
      <w:tblGrid>
        <w:gridCol w:w="1701"/>
        <w:gridCol w:w="3423"/>
        <w:gridCol w:w="2461"/>
      </w:tblGrid>
      <w:tr w:rsidRPr="001275E9" w:rsidR="001275E9" w:rsidTr="001275E9" w14:paraId="203A90F9" w14:textId="77777777">
        <w:tc>
          <w:tcPr>
            <w:tcW w:w="1701" w:type="dxa"/>
          </w:tcPr>
          <w:p w:rsidRPr="001275E9" w:rsidR="001275E9" w:rsidP="008444E9" w:rsidRDefault="001275E9" w14:paraId="386D345C" w14:textId="6FC83AD7">
            <w:pPr>
              <w:spacing w:line="360" w:lineRule="auto"/>
              <w:rPr>
                <w:rFonts w:asciiTheme="minorHAnsi" w:hAnsiTheme="minorHAnsi" w:cstheme="minorHAnsi"/>
                <w:b/>
                <w:bCs/>
              </w:rPr>
            </w:pPr>
            <w:r w:rsidRPr="001275E9">
              <w:rPr>
                <w:rFonts w:asciiTheme="minorHAnsi" w:hAnsiTheme="minorHAnsi" w:cstheme="minorHAnsi"/>
                <w:b/>
                <w:bCs/>
              </w:rPr>
              <w:t>Decision</w:t>
            </w:r>
          </w:p>
        </w:tc>
        <w:tc>
          <w:tcPr>
            <w:tcW w:w="3423" w:type="dxa"/>
          </w:tcPr>
          <w:p w:rsidRPr="001275E9" w:rsidR="001275E9" w:rsidP="008444E9" w:rsidRDefault="001275E9" w14:paraId="53FEB1BE" w14:textId="1D6ED021">
            <w:pPr>
              <w:spacing w:line="360" w:lineRule="auto"/>
              <w:rPr>
                <w:rFonts w:asciiTheme="minorHAnsi" w:hAnsiTheme="minorHAnsi" w:cstheme="minorHAnsi"/>
                <w:b/>
                <w:bCs/>
              </w:rPr>
            </w:pPr>
            <w:r w:rsidRPr="001275E9">
              <w:rPr>
                <w:rFonts w:asciiTheme="minorHAnsi" w:hAnsiTheme="minorHAnsi" w:cstheme="minorHAnsi"/>
                <w:b/>
                <w:bCs/>
              </w:rPr>
              <w:t>Condition</w:t>
            </w:r>
          </w:p>
        </w:tc>
        <w:tc>
          <w:tcPr>
            <w:tcW w:w="2461" w:type="dxa"/>
          </w:tcPr>
          <w:p w:rsidRPr="001275E9" w:rsidR="001275E9" w:rsidP="008444E9" w:rsidRDefault="001275E9" w14:paraId="507E817E" w14:textId="6DF4661F">
            <w:pPr>
              <w:spacing w:line="360" w:lineRule="auto"/>
              <w:rPr>
                <w:rFonts w:asciiTheme="minorHAnsi" w:hAnsiTheme="minorHAnsi" w:cstheme="minorHAnsi"/>
                <w:b/>
                <w:bCs/>
              </w:rPr>
            </w:pPr>
            <w:r w:rsidRPr="001275E9">
              <w:rPr>
                <w:rFonts w:asciiTheme="minorHAnsi" w:hAnsiTheme="minorHAnsi" w:cstheme="minorHAnsi"/>
                <w:b/>
                <w:bCs/>
              </w:rPr>
              <w:t xml:space="preserve">WI moves to </w:t>
            </w:r>
          </w:p>
        </w:tc>
      </w:tr>
      <w:tr w:rsidRPr="001275E9" w:rsidR="001275E9" w:rsidTr="001275E9" w14:paraId="138BE9FD" w14:textId="77777777">
        <w:tc>
          <w:tcPr>
            <w:tcW w:w="1701" w:type="dxa"/>
          </w:tcPr>
          <w:p w:rsidRPr="001275E9" w:rsidR="001275E9" w:rsidP="008444E9" w:rsidRDefault="001275E9" w14:paraId="01D85DE7" w14:textId="6A7769A4">
            <w:pPr>
              <w:spacing w:line="360" w:lineRule="auto"/>
              <w:rPr>
                <w:rFonts w:asciiTheme="minorHAnsi" w:hAnsiTheme="minorHAnsi" w:cstheme="minorHAnsi"/>
              </w:rPr>
            </w:pPr>
            <w:r w:rsidRPr="001275E9">
              <w:rPr>
                <w:rFonts w:asciiTheme="minorHAnsi" w:hAnsiTheme="minorHAnsi" w:cstheme="minorHAnsi"/>
              </w:rPr>
              <w:t xml:space="preserve">Re-trigger </w:t>
            </w:r>
          </w:p>
        </w:tc>
        <w:tc>
          <w:tcPr>
            <w:tcW w:w="3423" w:type="dxa"/>
          </w:tcPr>
          <w:p w:rsidRPr="001275E9" w:rsidR="001275E9" w:rsidP="008444E9" w:rsidRDefault="001275E9" w14:paraId="5F3C988E" w14:textId="17D60E89">
            <w:pPr>
              <w:spacing w:line="360" w:lineRule="auto"/>
              <w:rPr>
                <w:rFonts w:asciiTheme="minorHAnsi" w:hAnsiTheme="minorHAnsi" w:cstheme="minorHAnsi"/>
              </w:rPr>
            </w:pPr>
            <w:r w:rsidRPr="001275E9">
              <w:rPr>
                <w:rFonts w:asciiTheme="minorHAnsi" w:hAnsiTheme="minorHAnsi" w:cstheme="minorHAnsi"/>
              </w:rPr>
              <w:t>If API failure came from System Integration queue</w:t>
            </w:r>
          </w:p>
        </w:tc>
        <w:tc>
          <w:tcPr>
            <w:tcW w:w="2461" w:type="dxa"/>
          </w:tcPr>
          <w:p w:rsidRPr="001275E9" w:rsidR="001275E9" w:rsidP="008444E9" w:rsidRDefault="001275E9" w14:paraId="6497184B" w14:textId="39FB455F">
            <w:pPr>
              <w:spacing w:line="360" w:lineRule="auto"/>
              <w:rPr>
                <w:rFonts w:asciiTheme="minorHAnsi" w:hAnsiTheme="minorHAnsi" w:cstheme="minorHAnsi"/>
              </w:rPr>
            </w:pPr>
            <w:r w:rsidRPr="001275E9">
              <w:rPr>
                <w:rFonts w:asciiTheme="minorHAnsi" w:hAnsiTheme="minorHAnsi" w:cstheme="minorHAnsi"/>
              </w:rPr>
              <w:t>System Integration</w:t>
            </w:r>
          </w:p>
        </w:tc>
      </w:tr>
      <w:tr w:rsidRPr="001275E9" w:rsidR="001275E9" w:rsidTr="001275E9" w14:paraId="7553C971" w14:textId="77777777">
        <w:tc>
          <w:tcPr>
            <w:tcW w:w="1701" w:type="dxa"/>
          </w:tcPr>
          <w:p w:rsidRPr="001275E9" w:rsidR="001275E9" w:rsidP="008444E9" w:rsidRDefault="001275E9" w14:paraId="280FB1C9" w14:textId="71CE85BB">
            <w:pPr>
              <w:spacing w:line="360" w:lineRule="auto"/>
              <w:rPr>
                <w:rFonts w:asciiTheme="minorHAnsi" w:hAnsiTheme="minorHAnsi" w:cstheme="minorHAnsi"/>
              </w:rPr>
            </w:pPr>
            <w:r w:rsidRPr="001275E9">
              <w:rPr>
                <w:rFonts w:asciiTheme="minorHAnsi" w:hAnsiTheme="minorHAnsi" w:cstheme="minorHAnsi"/>
              </w:rPr>
              <w:t xml:space="preserve">Re-trigger </w:t>
            </w:r>
          </w:p>
        </w:tc>
        <w:tc>
          <w:tcPr>
            <w:tcW w:w="3423" w:type="dxa"/>
          </w:tcPr>
          <w:p w:rsidRPr="001275E9" w:rsidR="001275E9" w:rsidP="008444E9" w:rsidRDefault="001275E9" w14:paraId="7D2446C1" w14:textId="288F9920">
            <w:pPr>
              <w:spacing w:line="360" w:lineRule="auto"/>
              <w:rPr>
                <w:rFonts w:asciiTheme="minorHAnsi" w:hAnsiTheme="minorHAnsi" w:cstheme="minorHAnsi"/>
              </w:rPr>
            </w:pPr>
            <w:r w:rsidRPr="001275E9">
              <w:rPr>
                <w:rFonts w:asciiTheme="minorHAnsi" w:hAnsiTheme="minorHAnsi" w:cstheme="minorHAnsi"/>
              </w:rPr>
              <w:t xml:space="preserve">If API failure came from </w:t>
            </w:r>
            <w:proofErr w:type="spellStart"/>
            <w:r w:rsidRPr="001275E9">
              <w:rPr>
                <w:rFonts w:asciiTheme="minorHAnsi" w:hAnsiTheme="minorHAnsi" w:cstheme="minorHAnsi"/>
              </w:rPr>
              <w:t>Sys_Auto_Remittance</w:t>
            </w:r>
            <w:proofErr w:type="spellEnd"/>
            <w:r w:rsidRPr="001275E9">
              <w:rPr>
                <w:rFonts w:asciiTheme="minorHAnsi" w:hAnsiTheme="minorHAnsi" w:cstheme="minorHAnsi"/>
              </w:rPr>
              <w:t xml:space="preserve"> queue </w:t>
            </w:r>
          </w:p>
        </w:tc>
        <w:tc>
          <w:tcPr>
            <w:tcW w:w="2461" w:type="dxa"/>
          </w:tcPr>
          <w:p w:rsidRPr="001275E9" w:rsidR="001275E9" w:rsidP="008444E9" w:rsidRDefault="001275E9" w14:paraId="73BB590A" w14:textId="205A3F71">
            <w:pPr>
              <w:spacing w:line="360" w:lineRule="auto"/>
              <w:rPr>
                <w:rFonts w:asciiTheme="minorHAnsi" w:hAnsiTheme="minorHAnsi" w:cstheme="minorHAnsi"/>
              </w:rPr>
            </w:pPr>
            <w:proofErr w:type="spellStart"/>
            <w:r w:rsidRPr="001275E9">
              <w:rPr>
                <w:rFonts w:asciiTheme="minorHAnsi" w:hAnsiTheme="minorHAnsi" w:cstheme="minorHAnsi"/>
              </w:rPr>
              <w:t>Sys_Auto_Remittance</w:t>
            </w:r>
            <w:proofErr w:type="spellEnd"/>
            <w:r w:rsidRPr="001275E9">
              <w:rPr>
                <w:rFonts w:asciiTheme="minorHAnsi" w:hAnsiTheme="minorHAnsi" w:cstheme="minorHAnsi"/>
              </w:rPr>
              <w:t xml:space="preserve"> </w:t>
            </w:r>
          </w:p>
        </w:tc>
      </w:tr>
      <w:tr w:rsidRPr="001275E9" w:rsidR="00B37BA6" w:rsidTr="001275E9" w14:paraId="6298F049" w14:textId="77777777">
        <w:tc>
          <w:tcPr>
            <w:tcW w:w="1701" w:type="dxa"/>
          </w:tcPr>
          <w:p w:rsidRPr="001275E9" w:rsidR="00B37BA6" w:rsidP="008444E9" w:rsidRDefault="00B37BA6" w14:paraId="7A2724D2" w14:textId="44B4C245">
            <w:pPr>
              <w:spacing w:line="360" w:lineRule="auto"/>
              <w:rPr>
                <w:rFonts w:asciiTheme="minorHAnsi" w:hAnsiTheme="minorHAnsi" w:cstheme="minorHAnsi"/>
              </w:rPr>
            </w:pPr>
            <w:r>
              <w:rPr>
                <w:rFonts w:asciiTheme="minorHAnsi" w:hAnsiTheme="minorHAnsi" w:cstheme="minorHAnsi"/>
              </w:rPr>
              <w:t xml:space="preserve">Re-trigger </w:t>
            </w:r>
          </w:p>
        </w:tc>
        <w:tc>
          <w:tcPr>
            <w:tcW w:w="3423" w:type="dxa"/>
          </w:tcPr>
          <w:p w:rsidRPr="001275E9" w:rsidR="00B37BA6" w:rsidP="008444E9" w:rsidRDefault="00B37BA6" w14:paraId="4ABC7783" w14:textId="4604988F">
            <w:pPr>
              <w:spacing w:line="360" w:lineRule="auto"/>
              <w:rPr>
                <w:rFonts w:asciiTheme="minorHAnsi" w:hAnsiTheme="minorHAnsi" w:cstheme="minorHAnsi"/>
              </w:rPr>
            </w:pPr>
            <w:r>
              <w:rPr>
                <w:rFonts w:asciiTheme="minorHAnsi" w:hAnsiTheme="minorHAnsi" w:cstheme="minorHAnsi"/>
              </w:rPr>
              <w:t xml:space="preserve">If API failure came from </w:t>
            </w:r>
            <w:proofErr w:type="spellStart"/>
            <w:r>
              <w:rPr>
                <w:rFonts w:asciiTheme="minorHAnsi" w:hAnsiTheme="minorHAnsi" w:cstheme="minorHAnsi"/>
              </w:rPr>
              <w:t>Track_PO</w:t>
            </w:r>
            <w:proofErr w:type="spellEnd"/>
            <w:r>
              <w:rPr>
                <w:rFonts w:asciiTheme="minorHAnsi" w:hAnsiTheme="minorHAnsi" w:cstheme="minorHAnsi"/>
              </w:rPr>
              <w:t xml:space="preserve"> queue</w:t>
            </w:r>
          </w:p>
        </w:tc>
        <w:tc>
          <w:tcPr>
            <w:tcW w:w="2461" w:type="dxa"/>
          </w:tcPr>
          <w:p w:rsidRPr="001275E9" w:rsidR="00B37BA6" w:rsidP="008444E9" w:rsidRDefault="00B37BA6" w14:paraId="3B41B3BB" w14:textId="332A4AC3">
            <w:pPr>
              <w:spacing w:line="360" w:lineRule="auto"/>
              <w:rPr>
                <w:rFonts w:asciiTheme="minorHAnsi" w:hAnsiTheme="minorHAnsi" w:cstheme="minorHAnsi"/>
              </w:rPr>
            </w:pPr>
            <w:proofErr w:type="spellStart"/>
            <w:r>
              <w:rPr>
                <w:rFonts w:asciiTheme="minorHAnsi" w:hAnsiTheme="minorHAnsi" w:cstheme="minorHAnsi"/>
              </w:rPr>
              <w:t>Track_PO</w:t>
            </w:r>
            <w:proofErr w:type="spellEnd"/>
          </w:p>
        </w:tc>
      </w:tr>
    </w:tbl>
    <w:p w:rsidRPr="001F6BEA" w:rsidR="008444E9" w:rsidP="008444E9" w:rsidRDefault="008444E9" w14:paraId="1877FB1C" w14:textId="77777777">
      <w:pPr>
        <w:spacing w:line="360" w:lineRule="auto"/>
        <w:ind w:left="360"/>
      </w:pPr>
    </w:p>
    <w:p w:rsidR="00E108EF" w:rsidP="00E108EF" w:rsidRDefault="00E108EF" w14:paraId="3F9AB386" w14:textId="77777777"/>
    <w:p w:rsidR="001275E9" w:rsidP="007C1709" w:rsidRDefault="001275E9" w14:paraId="012B331A" w14:textId="52E9B0A9">
      <w:pPr>
        <w:pStyle w:val="Heading3"/>
      </w:pPr>
      <w:bookmarkStart w:name="_Toc166062003" w:id="363"/>
      <w:r>
        <w:t>Access Details</w:t>
      </w:r>
      <w:bookmarkEnd w:id="363"/>
      <w:r>
        <w:t xml:space="preserve"> </w:t>
      </w:r>
    </w:p>
    <w:p w:rsidR="001275E9" w:rsidP="001275E9" w:rsidRDefault="001275E9" w14:paraId="128BFE4B"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D82BED" w:rsidR="001275E9" w:rsidTr="00ED78C1" w14:paraId="0D919F94" w14:textId="77777777">
        <w:tc>
          <w:tcPr>
            <w:tcW w:w="3539" w:type="dxa"/>
          </w:tcPr>
          <w:p w:rsidRPr="00D82BED" w:rsidR="001275E9" w:rsidP="00ED78C1" w:rsidRDefault="001275E9" w14:paraId="1B0EF85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User Group</w:t>
            </w:r>
          </w:p>
        </w:tc>
        <w:tc>
          <w:tcPr>
            <w:tcW w:w="4768" w:type="dxa"/>
          </w:tcPr>
          <w:p w:rsidRPr="00D82BED" w:rsidR="001275E9" w:rsidP="00ED78C1" w:rsidRDefault="001275E9" w14:paraId="285986B5" w14:textId="77777777">
            <w:pPr>
              <w:pStyle w:val="ListParagraph"/>
              <w:spacing w:line="360" w:lineRule="auto"/>
              <w:ind w:left="43"/>
              <w:jc w:val="both"/>
              <w:rPr>
                <w:rFonts w:ascii="Calibri" w:hAnsi="Calibri" w:eastAsia="Calibri" w:cs="Arial"/>
                <w:szCs w:val="24"/>
              </w:rPr>
            </w:pPr>
            <w:r w:rsidRPr="00D82BED">
              <w:rPr>
                <w:rFonts w:ascii="Calibri" w:hAnsi="Calibri" w:eastAsia="Calibri" w:cs="Arial"/>
                <w:szCs w:val="24"/>
              </w:rPr>
              <w:t>The queue will be accessed by System user.</w:t>
            </w:r>
          </w:p>
        </w:tc>
      </w:tr>
      <w:tr w:rsidRPr="00D82BED" w:rsidR="001275E9" w:rsidTr="00ED78C1" w14:paraId="4656BBDF" w14:textId="77777777">
        <w:tc>
          <w:tcPr>
            <w:tcW w:w="3539" w:type="dxa"/>
          </w:tcPr>
          <w:p w:rsidRPr="00D82BED" w:rsidR="001275E9" w:rsidP="00ED78C1" w:rsidRDefault="001275E9" w14:paraId="26A3B1B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Filters </w:t>
            </w:r>
          </w:p>
        </w:tc>
        <w:tc>
          <w:tcPr>
            <w:tcW w:w="4768" w:type="dxa"/>
          </w:tcPr>
          <w:p w:rsidRPr="00D82BED" w:rsidR="001275E9" w:rsidP="00ED78C1" w:rsidRDefault="001275E9" w14:paraId="70E618EA"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NA</w:t>
            </w:r>
          </w:p>
        </w:tc>
      </w:tr>
      <w:tr w:rsidRPr="00D82BED" w:rsidR="001275E9" w:rsidTr="00ED78C1" w14:paraId="05C9FF75" w14:textId="77777777">
        <w:tc>
          <w:tcPr>
            <w:tcW w:w="3539" w:type="dxa"/>
          </w:tcPr>
          <w:p w:rsidRPr="00D82BED" w:rsidR="001275E9" w:rsidP="00ED78C1" w:rsidRDefault="001275E9" w14:paraId="08724563"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Assignment</w:t>
            </w:r>
          </w:p>
        </w:tc>
        <w:tc>
          <w:tcPr>
            <w:tcW w:w="4768" w:type="dxa"/>
          </w:tcPr>
          <w:p w:rsidRPr="00D82BED" w:rsidR="001275E9" w:rsidP="00ED78C1" w:rsidRDefault="001275E9" w14:paraId="22DCA59B"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No Assignment </w:t>
            </w:r>
          </w:p>
        </w:tc>
      </w:tr>
      <w:tr w:rsidRPr="00D82BED" w:rsidR="001275E9" w:rsidTr="00ED78C1" w14:paraId="52CF35EE" w14:textId="77777777">
        <w:tc>
          <w:tcPr>
            <w:tcW w:w="3539" w:type="dxa"/>
          </w:tcPr>
          <w:p w:rsidRPr="00D82BED" w:rsidR="001275E9" w:rsidP="00ED78C1" w:rsidRDefault="001275E9" w14:paraId="3159DE4E"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Default Sorting (work-item listing)</w:t>
            </w:r>
          </w:p>
        </w:tc>
        <w:tc>
          <w:tcPr>
            <w:tcW w:w="4768" w:type="dxa"/>
          </w:tcPr>
          <w:p w:rsidRPr="00D82BED" w:rsidR="001275E9" w:rsidP="00ED78C1" w:rsidRDefault="001275E9" w14:paraId="5FB23605"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Entry Date and Time, Ascending order</w:t>
            </w:r>
          </w:p>
        </w:tc>
      </w:tr>
      <w:tr w:rsidRPr="00D82BED" w:rsidR="001275E9" w:rsidTr="00ED78C1" w14:paraId="4B515D5E" w14:textId="77777777">
        <w:tc>
          <w:tcPr>
            <w:tcW w:w="3539" w:type="dxa"/>
          </w:tcPr>
          <w:p w:rsidRPr="00D82BED" w:rsidR="001275E9" w:rsidP="00ED78C1" w:rsidRDefault="001275E9" w14:paraId="7254DCA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Additional display columns</w:t>
            </w:r>
          </w:p>
        </w:tc>
        <w:tc>
          <w:tcPr>
            <w:tcW w:w="4768" w:type="dxa"/>
          </w:tcPr>
          <w:p w:rsidRPr="00D82BED" w:rsidR="001275E9" w:rsidP="00ED78C1" w:rsidRDefault="001275E9" w14:paraId="3CA2C44C"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None</w:t>
            </w:r>
          </w:p>
        </w:tc>
      </w:tr>
      <w:tr w:rsidRPr="00D82BED" w:rsidR="001275E9" w:rsidTr="00ED78C1" w14:paraId="614B5481" w14:textId="77777777">
        <w:tc>
          <w:tcPr>
            <w:tcW w:w="3539" w:type="dxa"/>
            <w:tcBorders>
              <w:top w:val="single" w:color="auto" w:sz="4" w:space="0"/>
              <w:left w:val="single" w:color="auto" w:sz="4" w:space="0"/>
              <w:bottom w:val="single" w:color="auto" w:sz="4" w:space="0"/>
              <w:right w:val="single" w:color="auto" w:sz="4" w:space="0"/>
            </w:tcBorders>
          </w:tcPr>
          <w:p w:rsidRPr="00D82BED" w:rsidR="001275E9" w:rsidP="00ED78C1" w:rsidRDefault="001275E9" w14:paraId="0B77BD1D"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D82BED" w:rsidR="001275E9" w:rsidP="00ED78C1" w:rsidRDefault="001275E9" w14:paraId="0B9EAC79" w14:textId="77777777">
            <w:pPr>
              <w:pStyle w:val="ListParagraph"/>
              <w:spacing w:line="360" w:lineRule="auto"/>
              <w:ind w:left="0"/>
              <w:jc w:val="both"/>
              <w:rPr>
                <w:rFonts w:ascii="Calibri" w:hAnsi="Calibri" w:eastAsia="Calibri" w:cs="Arial"/>
                <w:szCs w:val="24"/>
              </w:rPr>
            </w:pPr>
            <w:r w:rsidRPr="00D82BED">
              <w:rPr>
                <w:rFonts w:ascii="Calibri" w:hAnsi="Calibri" w:eastAsia="Calibri" w:cs="Arial"/>
                <w:szCs w:val="24"/>
              </w:rPr>
              <w:t xml:space="preserve">NA </w:t>
            </w:r>
          </w:p>
        </w:tc>
      </w:tr>
    </w:tbl>
    <w:p w:rsidRPr="001275E9" w:rsidR="001275E9" w:rsidP="001275E9" w:rsidRDefault="001275E9" w14:paraId="6BE594A5" w14:textId="77777777"/>
    <w:p w:rsidR="001275E9" w:rsidP="001275E9" w:rsidRDefault="001275E9" w14:paraId="6B2E658B" w14:textId="77777777">
      <w:pPr>
        <w:suppressAutoHyphens w:val="0"/>
        <w:spacing w:before="120" w:after="120" w:line="360" w:lineRule="auto"/>
        <w:jc w:val="both"/>
        <w:rPr>
          <w:rFonts w:asciiTheme="minorHAnsi" w:hAnsiTheme="minorHAnsi" w:cstheme="minorHAnsi"/>
          <w:sz w:val="22"/>
          <w:szCs w:val="22"/>
        </w:rPr>
      </w:pPr>
    </w:p>
    <w:p w:rsidR="001275E9" w:rsidP="001275E9" w:rsidRDefault="001275E9" w14:paraId="51A4D035" w14:textId="776F7C95">
      <w:pPr>
        <w:pStyle w:val="Heading2"/>
      </w:pPr>
      <w:bookmarkStart w:name="_Toc166062004" w:id="364"/>
      <w:r>
        <w:t>Archival</w:t>
      </w:r>
      <w:bookmarkEnd w:id="364"/>
      <w:r>
        <w:t xml:space="preserve"> </w:t>
      </w:r>
    </w:p>
    <w:p w:rsidR="001275E9" w:rsidP="007C1709" w:rsidRDefault="001275E9" w14:paraId="4CFA3FF4" w14:textId="42D78745">
      <w:pPr>
        <w:pStyle w:val="Heading3"/>
      </w:pPr>
      <w:bookmarkStart w:name="_Toc166062005" w:id="365"/>
      <w:r>
        <w:t>Description</w:t>
      </w:r>
      <w:bookmarkEnd w:id="365"/>
      <w:r>
        <w:t xml:space="preserve"> </w:t>
      </w:r>
    </w:p>
    <w:p w:rsidRPr="0014486C" w:rsidR="003D3143" w:rsidP="003D3143" w:rsidRDefault="003D3143" w14:paraId="54CB67CA" w14:textId="77777777">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rsidRPr="0014486C" w:rsidR="003D3143" w:rsidP="003D3143" w:rsidRDefault="003D3143" w14:paraId="1A599264" w14:textId="777777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rsidRPr="0014486C" w:rsidR="003D3143" w:rsidP="003D3143" w:rsidRDefault="003D3143" w14:paraId="7951D047" w14:textId="777777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rsidRPr="0014486C" w:rsidR="003D3143" w:rsidP="003D3143" w:rsidRDefault="003D3143" w14:paraId="52B03EB6" w14:textId="777777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WI will be routed to this queue once the Operations Checker takes decision as ‘</w:t>
      </w:r>
      <w:r w:rsidRPr="0014486C">
        <w:rPr>
          <w:rFonts w:asciiTheme="minorHAnsi" w:hAnsiTheme="minorHAnsi" w:cstheme="minorHAnsi"/>
          <w:b/>
          <w:bCs/>
          <w:szCs w:val="24"/>
        </w:rPr>
        <w:t>Approve’</w:t>
      </w:r>
      <w:r w:rsidRPr="0014486C">
        <w:rPr>
          <w:rFonts w:asciiTheme="minorHAnsi" w:hAnsiTheme="minorHAnsi" w:cstheme="minorHAnsi"/>
          <w:szCs w:val="24"/>
        </w:rPr>
        <w:t xml:space="preserve">. </w:t>
      </w:r>
    </w:p>
    <w:p w:rsidRPr="0014486C" w:rsidR="003D3143" w:rsidP="003D3143" w:rsidRDefault="003D3143" w14:paraId="4E629CF7" w14:textId="777777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rsidRPr="0014486C" w:rsidR="003D3143" w:rsidP="003D3143" w:rsidRDefault="003D3143" w14:paraId="382C8932" w14:textId="77777777">
      <w:pPr>
        <w:spacing w:line="360" w:lineRule="auto"/>
        <w:rPr>
          <w:rFonts w:asciiTheme="minorHAnsi" w:hAnsiTheme="minorHAnsi" w:cstheme="minorHAnsi"/>
          <w:szCs w:val="24"/>
        </w:rPr>
      </w:pPr>
    </w:p>
    <w:p w:rsidR="003D3143" w:rsidP="007C1709" w:rsidRDefault="003D3143" w14:paraId="1F98185C" w14:textId="77777777">
      <w:pPr>
        <w:pStyle w:val="Heading3"/>
      </w:pPr>
      <w:bookmarkStart w:name="_Toc166062006" w:id="366"/>
      <w:r>
        <w:t>Access Details</w:t>
      </w:r>
      <w:bookmarkEnd w:id="366"/>
      <w:r>
        <w:t xml:space="preserve"> </w:t>
      </w:r>
    </w:p>
    <w:p w:rsidRPr="001833A8" w:rsidR="001833A8" w:rsidP="001833A8" w:rsidRDefault="001833A8" w14:paraId="0D6525BD"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3D3143" w:rsidTr="00ED78C1" w14:paraId="7226280C" w14:textId="77777777">
        <w:tc>
          <w:tcPr>
            <w:tcW w:w="3539" w:type="dxa"/>
          </w:tcPr>
          <w:p w:rsidRPr="0014486C" w:rsidR="003D3143" w:rsidP="00ED78C1" w:rsidRDefault="003D3143" w14:paraId="28EB490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3D3143" w:rsidP="00ED78C1" w:rsidRDefault="003D3143" w14:paraId="655E6A70" w14:textId="77777777">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The queue will be accessed by System user.</w:t>
            </w:r>
          </w:p>
        </w:tc>
      </w:tr>
      <w:tr w:rsidRPr="0014486C" w:rsidR="003D3143" w:rsidTr="00ED78C1" w14:paraId="67C003A3" w14:textId="77777777">
        <w:tc>
          <w:tcPr>
            <w:tcW w:w="3539" w:type="dxa"/>
          </w:tcPr>
          <w:p w:rsidRPr="0014486C" w:rsidR="003D3143" w:rsidP="00ED78C1" w:rsidRDefault="003D3143" w14:paraId="3CDB3AA3"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3D3143" w:rsidP="00ED78C1" w:rsidRDefault="003D3143" w14:paraId="416556C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3D3143" w:rsidTr="00ED78C1" w14:paraId="7CCD680E" w14:textId="77777777">
        <w:tc>
          <w:tcPr>
            <w:tcW w:w="3539" w:type="dxa"/>
          </w:tcPr>
          <w:p w:rsidRPr="0014486C" w:rsidR="003D3143" w:rsidP="00ED78C1" w:rsidRDefault="003D3143" w14:paraId="4C586625"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3D3143" w:rsidP="00ED78C1" w:rsidRDefault="003D3143" w14:paraId="765382CA"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3D3143" w:rsidTr="00ED78C1" w14:paraId="652ED3B2" w14:textId="77777777">
        <w:tc>
          <w:tcPr>
            <w:tcW w:w="3539" w:type="dxa"/>
          </w:tcPr>
          <w:p w:rsidRPr="0014486C" w:rsidR="003D3143" w:rsidP="00ED78C1" w:rsidRDefault="003D3143" w14:paraId="6F1DD7D8"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3D3143" w:rsidP="00ED78C1" w:rsidRDefault="003D3143" w14:paraId="66EE75EC"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3D3143" w:rsidTr="00ED78C1" w14:paraId="7F5C17DE" w14:textId="77777777">
        <w:tc>
          <w:tcPr>
            <w:tcW w:w="3539" w:type="dxa"/>
          </w:tcPr>
          <w:p w:rsidRPr="0014486C" w:rsidR="003D3143" w:rsidP="00ED78C1" w:rsidRDefault="003D3143" w14:paraId="507C424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3D3143" w:rsidP="00ED78C1" w:rsidRDefault="003D3143" w14:paraId="4A06BBB6"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3D3143" w:rsidTr="00ED78C1" w14:paraId="17141663" w14:textId="77777777">
        <w:tc>
          <w:tcPr>
            <w:tcW w:w="3539" w:type="dxa"/>
            <w:tcBorders>
              <w:top w:val="single" w:color="auto" w:sz="4" w:space="0"/>
              <w:left w:val="single" w:color="auto" w:sz="4" w:space="0"/>
              <w:bottom w:val="single" w:color="auto" w:sz="4" w:space="0"/>
              <w:right w:val="single" w:color="auto" w:sz="4" w:space="0"/>
            </w:tcBorders>
          </w:tcPr>
          <w:p w:rsidRPr="0014486C" w:rsidR="003D3143" w:rsidP="00ED78C1" w:rsidRDefault="003D3143" w14:paraId="0B0CAF4A"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3D3143" w:rsidP="00ED78C1" w:rsidRDefault="003D3143" w14:paraId="00AD654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1833A8" w:rsidP="003D3143" w:rsidRDefault="001833A8" w14:paraId="142B9725" w14:textId="77777777"/>
    <w:p w:rsidR="0048622F" w:rsidP="003D3143" w:rsidRDefault="0048622F" w14:paraId="28C1E49D" w14:textId="77777777"/>
    <w:p w:rsidR="00F326DF" w:rsidP="003D3143" w:rsidRDefault="00F326DF" w14:paraId="7DE1513F" w14:textId="77777777"/>
    <w:p w:rsidR="00F326DF" w:rsidP="003D3143" w:rsidRDefault="00F326DF" w14:paraId="63B5F57B" w14:textId="77777777"/>
    <w:p w:rsidR="00F326DF" w:rsidP="003D3143" w:rsidRDefault="00F326DF" w14:paraId="0881621A" w14:textId="77777777"/>
    <w:p w:rsidR="00484E4B" w:rsidP="003D3143" w:rsidRDefault="00484E4B" w14:paraId="489047CD" w14:textId="77777777"/>
    <w:p w:rsidR="00484E4B" w:rsidP="003D3143" w:rsidRDefault="00484E4B" w14:paraId="68B31314" w14:textId="77777777"/>
    <w:p w:rsidR="00921856" w:rsidP="003D3143" w:rsidRDefault="00921856" w14:paraId="5E0F2CBE" w14:textId="77777777"/>
    <w:p w:rsidR="00921856" w:rsidP="003D3143" w:rsidRDefault="00921856" w14:paraId="01515174" w14:textId="77777777"/>
    <w:p w:rsidR="00921856" w:rsidP="003D3143" w:rsidRDefault="00921856" w14:paraId="6EFDA03D" w14:textId="77777777"/>
    <w:p w:rsidR="00921856" w:rsidP="003D3143" w:rsidRDefault="00921856" w14:paraId="7DD09BE0" w14:textId="77777777"/>
    <w:p w:rsidR="00921856" w:rsidP="003D3143" w:rsidRDefault="00921856" w14:paraId="5398CD46" w14:textId="77777777"/>
    <w:p w:rsidR="00921856" w:rsidP="003D3143" w:rsidRDefault="00921856" w14:paraId="5193B8CB" w14:textId="77777777"/>
    <w:p w:rsidR="00921856" w:rsidP="003D3143" w:rsidRDefault="00921856" w14:paraId="4C8A9708" w14:textId="77777777"/>
    <w:p w:rsidR="00921856" w:rsidP="003D3143" w:rsidRDefault="00921856" w14:paraId="181AFEC7" w14:textId="77777777"/>
    <w:p w:rsidR="00921856" w:rsidP="003D3143" w:rsidRDefault="00921856" w14:paraId="277C45F2" w14:textId="77777777"/>
    <w:p w:rsidR="00921856" w:rsidP="003D3143" w:rsidRDefault="00921856" w14:paraId="7DAD97FE" w14:textId="77777777"/>
    <w:p w:rsidR="00921856" w:rsidP="003D3143" w:rsidRDefault="00921856" w14:paraId="103434AC" w14:textId="77777777"/>
    <w:p w:rsidR="00921856" w:rsidP="003D3143" w:rsidRDefault="00921856" w14:paraId="407C35C5" w14:textId="77777777"/>
    <w:p w:rsidR="00921856" w:rsidP="003D3143" w:rsidRDefault="00921856" w14:paraId="20814724" w14:textId="77777777"/>
    <w:p w:rsidR="00921856" w:rsidP="003D3143" w:rsidRDefault="00921856" w14:paraId="11F6BBD4" w14:textId="77777777"/>
    <w:p w:rsidR="00921856" w:rsidP="003D3143" w:rsidRDefault="00921856" w14:paraId="5BF61D69" w14:textId="77777777"/>
    <w:p w:rsidR="00921856" w:rsidP="003D3143" w:rsidRDefault="00921856" w14:paraId="3E1632AF" w14:textId="77777777"/>
    <w:p w:rsidR="00921856" w:rsidP="003D3143" w:rsidRDefault="00921856" w14:paraId="34E263E8" w14:textId="77777777"/>
    <w:p w:rsidR="00921856" w:rsidP="003D3143" w:rsidRDefault="00921856" w14:paraId="103BB3DF" w14:textId="77777777"/>
    <w:p w:rsidR="00921856" w:rsidP="003D3143" w:rsidRDefault="00921856" w14:paraId="337A7127" w14:textId="77777777"/>
    <w:p w:rsidR="00921856" w:rsidP="003D3143" w:rsidRDefault="00921856" w14:paraId="527DF351" w14:textId="77777777"/>
    <w:p w:rsidR="00921856" w:rsidP="003D3143" w:rsidRDefault="00921856" w14:paraId="399E985F" w14:textId="77777777"/>
    <w:p w:rsidR="00921856" w:rsidP="003D3143" w:rsidRDefault="00921856" w14:paraId="35545FF9" w14:textId="77777777"/>
    <w:p w:rsidR="00921856" w:rsidP="003D3143" w:rsidRDefault="00921856" w14:paraId="751DBA40" w14:textId="77777777"/>
    <w:p w:rsidR="00921856" w:rsidP="003D3143" w:rsidRDefault="00921856" w14:paraId="769784C1" w14:textId="77777777"/>
    <w:p w:rsidR="00921856" w:rsidP="003D3143" w:rsidRDefault="00921856" w14:paraId="27C37561" w14:textId="77777777"/>
    <w:p w:rsidR="00921856" w:rsidP="003D3143" w:rsidRDefault="00921856" w14:paraId="527068C3" w14:textId="77777777"/>
    <w:p w:rsidR="00F326DF" w:rsidP="003D3143" w:rsidRDefault="00F326DF" w14:paraId="6594E9BD" w14:textId="77777777"/>
    <w:p w:rsidR="00F326DF" w:rsidP="0037484F" w:rsidRDefault="00D83E60" w14:paraId="2E255AB8" w14:textId="14FFB5B9">
      <w:pPr>
        <w:pStyle w:val="Heading1"/>
      </w:pPr>
      <w:bookmarkStart w:name="_Toc166062007" w:id="367"/>
      <w:r>
        <w:t xml:space="preserve">MVP-3 </w:t>
      </w:r>
      <w:r w:rsidR="0048622F">
        <w:t>Bulk Processing CIR Requests Journey</w:t>
      </w:r>
      <w:bookmarkEnd w:id="367"/>
      <w:r w:rsidR="0048622F">
        <w:t xml:space="preserve"> </w:t>
      </w:r>
    </w:p>
    <w:p w:rsidRPr="0037484F" w:rsidR="0037484F" w:rsidP="0037484F" w:rsidRDefault="0037484F" w14:paraId="03A5CB16" w14:textId="77777777"/>
    <w:p w:rsidR="00F326DF" w:rsidP="00755FF5" w:rsidRDefault="00755FF5" w14:paraId="6DCF0F4E" w14:textId="083AB272">
      <w:pPr>
        <w:pStyle w:val="Heading2"/>
      </w:pPr>
      <w:r>
        <w:t xml:space="preserve"> </w:t>
      </w:r>
      <w:bookmarkStart w:name="_Toc166062008" w:id="368"/>
      <w:r>
        <w:t>Background of Requests</w:t>
      </w:r>
      <w:bookmarkEnd w:id="368"/>
    </w:p>
    <w:p w:rsidR="002F7BCB" w:rsidP="00096E8D" w:rsidRDefault="00096E8D" w14:paraId="25CA454B" w14:textId="77777777">
      <w:pPr>
        <w:spacing w:line="360" w:lineRule="auto"/>
        <w:rPr>
          <w:rFonts w:asciiTheme="minorHAnsi" w:hAnsiTheme="minorHAnsi" w:cstheme="minorHAnsi"/>
        </w:rPr>
      </w:pPr>
      <w:r>
        <w:rPr>
          <w:rFonts w:asciiTheme="minorHAnsi" w:hAnsiTheme="minorHAnsi" w:cstheme="minorHAnsi"/>
        </w:rPr>
        <w:t xml:space="preserve">The Bulk Processing Requests for CIR will be in the form of Excels containing multiple customer records. Users in the bank will receive such excel requests from Central Bank </w:t>
      </w:r>
      <w:r w:rsidR="00657FB3">
        <w:rPr>
          <w:rFonts w:asciiTheme="minorHAnsi" w:hAnsiTheme="minorHAnsi" w:cstheme="minorHAnsi"/>
        </w:rPr>
        <w:t xml:space="preserve">Portal and the same </w:t>
      </w:r>
      <w:r w:rsidR="00A97616">
        <w:rPr>
          <w:rFonts w:asciiTheme="minorHAnsi" w:hAnsiTheme="minorHAnsi" w:cstheme="minorHAnsi"/>
        </w:rPr>
        <w:t xml:space="preserve">with a dedicated format </w:t>
      </w:r>
      <w:r w:rsidR="00657FB3">
        <w:rPr>
          <w:rFonts w:asciiTheme="minorHAnsi" w:hAnsiTheme="minorHAnsi" w:cstheme="minorHAnsi"/>
        </w:rPr>
        <w:t>will be uploaded on a shared location from which iBPS will pick the excels and creat</w:t>
      </w:r>
      <w:r w:rsidR="00247360">
        <w:rPr>
          <w:rFonts w:asciiTheme="minorHAnsi" w:hAnsiTheme="minorHAnsi" w:cstheme="minorHAnsi"/>
        </w:rPr>
        <w:t xml:space="preserve">e individual WIs for each record in those excel. The excels will have basic data require to perform the dedupe search on customer level. </w:t>
      </w:r>
    </w:p>
    <w:p w:rsidR="00A40818" w:rsidP="00096E8D" w:rsidRDefault="00A40818" w14:paraId="0BB015D1" w14:textId="77777777">
      <w:pPr>
        <w:spacing w:line="360" w:lineRule="auto"/>
        <w:rPr>
          <w:rFonts w:asciiTheme="minorHAnsi" w:hAnsiTheme="minorHAnsi" w:cstheme="minorHAnsi"/>
        </w:rPr>
      </w:pPr>
    </w:p>
    <w:p w:rsidR="00755FF5" w:rsidP="00096E8D" w:rsidRDefault="001E5A6C" w14:paraId="77FFDFB7" w14:textId="441316D0">
      <w:pPr>
        <w:spacing w:line="360" w:lineRule="auto"/>
        <w:rPr>
          <w:rFonts w:asciiTheme="minorHAnsi" w:hAnsiTheme="minorHAnsi" w:cstheme="minorHAnsi"/>
        </w:rPr>
      </w:pPr>
      <w:r>
        <w:rPr>
          <w:rFonts w:asciiTheme="minorHAnsi" w:hAnsiTheme="minorHAnsi" w:cstheme="minorHAnsi"/>
        </w:rPr>
        <w:t xml:space="preserve">Once the WI is created, the process flow of that WI as defined by the business will take place in iBPS. </w:t>
      </w:r>
    </w:p>
    <w:p w:rsidR="00351981" w:rsidP="00096E8D" w:rsidRDefault="00351981" w14:paraId="39281AF2" w14:textId="1FB2CB78">
      <w:pPr>
        <w:spacing w:line="360" w:lineRule="auto"/>
        <w:rPr>
          <w:rFonts w:asciiTheme="minorHAnsi" w:hAnsiTheme="minorHAnsi" w:cstheme="minorHAnsi"/>
        </w:rPr>
      </w:pPr>
    </w:p>
    <w:p w:rsidR="00351981" w:rsidP="00096E8D" w:rsidRDefault="00351981" w14:paraId="603DC2DC" w14:textId="16A8F021">
      <w:pPr>
        <w:spacing w:line="360" w:lineRule="auto"/>
        <w:rPr>
          <w:rFonts w:asciiTheme="minorHAnsi" w:hAnsiTheme="minorHAnsi" w:cstheme="minorHAnsi"/>
        </w:rPr>
      </w:pPr>
      <w:r>
        <w:rPr>
          <w:rFonts w:asciiTheme="minorHAnsi" w:hAnsiTheme="minorHAnsi" w:cstheme="minorHAnsi"/>
        </w:rPr>
        <w:t>There will be three folders created in the shared location namely:</w:t>
      </w:r>
    </w:p>
    <w:p w:rsidRPr="002F24A4" w:rsidR="00351981" w:rsidP="00351981" w:rsidRDefault="00351981" w14:paraId="25554B53" w14:textId="5618B5A8">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 xml:space="preserve">Inquiry </w:t>
      </w:r>
    </w:p>
    <w:p w:rsidRPr="002F24A4" w:rsidR="00351981" w:rsidP="00351981" w:rsidRDefault="00351981" w14:paraId="7D87F796" w14:textId="3B38B08C">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Freeze</w:t>
      </w:r>
    </w:p>
    <w:p w:rsidRPr="002F24A4" w:rsidR="00351981" w:rsidP="00351981" w:rsidRDefault="00351981" w14:paraId="25A69557" w14:textId="139EFA46">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 xml:space="preserve">Prohibited </w:t>
      </w:r>
    </w:p>
    <w:p w:rsidR="00351981" w:rsidP="00800312" w:rsidRDefault="00351981" w14:paraId="30319D8C" w14:textId="55B11075">
      <w:pPr>
        <w:spacing w:line="360" w:lineRule="auto"/>
        <w:rPr>
          <w:rFonts w:asciiTheme="minorHAnsi" w:hAnsiTheme="minorHAnsi" w:cstheme="minorHAnsi"/>
        </w:rPr>
      </w:pPr>
      <w:r>
        <w:rPr>
          <w:rFonts w:asciiTheme="minorHAnsi" w:hAnsiTheme="minorHAnsi" w:cstheme="minorHAnsi"/>
        </w:rPr>
        <w:t xml:space="preserve">Each folder will have an excel sheet with the name of </w:t>
      </w:r>
      <w:r w:rsidR="008F1625">
        <w:rPr>
          <w:rFonts w:asciiTheme="minorHAnsi" w:hAnsiTheme="minorHAnsi" w:cstheme="minorHAnsi"/>
        </w:rPr>
        <w:t>a Reference</w:t>
      </w:r>
      <w:r>
        <w:rPr>
          <w:rFonts w:asciiTheme="minorHAnsi" w:hAnsiTheme="minorHAnsi" w:cstheme="minorHAnsi"/>
        </w:rPr>
        <w:t>/Request Number</w:t>
      </w:r>
      <w:r w:rsidR="00695BC9">
        <w:rPr>
          <w:rFonts w:asciiTheme="minorHAnsi" w:hAnsiTheme="minorHAnsi" w:cstheme="minorHAnsi"/>
        </w:rPr>
        <w:t xml:space="preserve">. </w:t>
      </w:r>
      <w:r w:rsidR="008F1625">
        <w:rPr>
          <w:rFonts w:asciiTheme="minorHAnsi" w:hAnsiTheme="minorHAnsi" w:cstheme="minorHAnsi"/>
        </w:rPr>
        <w:t xml:space="preserve">iBPS will pick that excel and read the data as per defined </w:t>
      </w:r>
      <w:r w:rsidR="007A44A5">
        <w:rPr>
          <w:rFonts w:asciiTheme="minorHAnsi" w:hAnsiTheme="minorHAnsi" w:cstheme="minorHAnsi"/>
        </w:rPr>
        <w:t xml:space="preserve">in the sample excel sheets. For each record, iBPS will create </w:t>
      </w:r>
      <w:r w:rsidR="00987ED6">
        <w:rPr>
          <w:rFonts w:asciiTheme="minorHAnsi" w:hAnsiTheme="minorHAnsi" w:cstheme="minorHAnsi"/>
        </w:rPr>
        <w:t>a unique WI. For e.g., if there are 100 records in the WI, iBPS will create 100 unique WI</w:t>
      </w:r>
      <w:r w:rsidR="00B8125D">
        <w:rPr>
          <w:rFonts w:asciiTheme="minorHAnsi" w:hAnsiTheme="minorHAnsi" w:cstheme="minorHAnsi"/>
        </w:rPr>
        <w:t xml:space="preserve">. </w:t>
      </w:r>
      <w:r w:rsidR="00F72934">
        <w:rPr>
          <w:rFonts w:asciiTheme="minorHAnsi" w:hAnsiTheme="minorHAnsi" w:cstheme="minorHAnsi"/>
        </w:rPr>
        <w:t xml:space="preserve">There is a possibility that in the provided folder, along with excel users will upload a </w:t>
      </w:r>
      <w:r w:rsidR="0020084E">
        <w:rPr>
          <w:rFonts w:asciiTheme="minorHAnsi" w:hAnsiTheme="minorHAnsi" w:cstheme="minorHAnsi"/>
        </w:rPr>
        <w:t>d</w:t>
      </w:r>
      <w:r w:rsidR="00F72934">
        <w:rPr>
          <w:rFonts w:asciiTheme="minorHAnsi" w:hAnsiTheme="minorHAnsi" w:cstheme="minorHAnsi"/>
        </w:rPr>
        <w:t>oc</w:t>
      </w:r>
      <w:r w:rsidR="0020084E">
        <w:rPr>
          <w:rFonts w:asciiTheme="minorHAnsi" w:hAnsiTheme="minorHAnsi" w:cstheme="minorHAnsi"/>
        </w:rPr>
        <w:t>ument</w:t>
      </w:r>
      <w:r w:rsidR="00F72934">
        <w:rPr>
          <w:rFonts w:asciiTheme="minorHAnsi" w:hAnsiTheme="minorHAnsi" w:cstheme="minorHAnsi"/>
        </w:rPr>
        <w:t xml:space="preserve"> with same Reference / Request Numbe</w:t>
      </w:r>
      <w:r w:rsidR="003D4C68">
        <w:rPr>
          <w:rFonts w:asciiTheme="minorHAnsi" w:hAnsiTheme="minorHAnsi" w:cstheme="minorHAnsi"/>
        </w:rPr>
        <w:t>r</w:t>
      </w:r>
      <w:r w:rsidR="003078DB">
        <w:rPr>
          <w:rFonts w:asciiTheme="minorHAnsi" w:hAnsiTheme="minorHAnsi" w:cstheme="minorHAnsi"/>
        </w:rPr>
        <w:t xml:space="preserve"> and system will extract that</w:t>
      </w:r>
      <w:r w:rsidR="00800312">
        <w:rPr>
          <w:rFonts w:asciiTheme="minorHAnsi" w:hAnsiTheme="minorHAnsi" w:cstheme="minorHAnsi"/>
        </w:rPr>
        <w:t xml:space="preserve"> and attach it along with the WI</w:t>
      </w:r>
      <w:r w:rsidR="0020084E">
        <w:rPr>
          <w:rFonts w:asciiTheme="minorHAnsi" w:hAnsiTheme="minorHAnsi" w:cstheme="minorHAnsi"/>
        </w:rPr>
        <w:t>s</w:t>
      </w:r>
      <w:r w:rsidR="00800312">
        <w:rPr>
          <w:rFonts w:asciiTheme="minorHAnsi" w:hAnsiTheme="minorHAnsi" w:cstheme="minorHAnsi"/>
        </w:rPr>
        <w:t xml:space="preserve"> </w:t>
      </w:r>
      <w:r w:rsidR="0005187E">
        <w:rPr>
          <w:rFonts w:asciiTheme="minorHAnsi" w:hAnsiTheme="minorHAnsi" w:cstheme="minorHAnsi"/>
        </w:rPr>
        <w:t>as ‘</w:t>
      </w:r>
      <w:r w:rsidRPr="00AE363C" w:rsidR="0005187E">
        <w:rPr>
          <w:rFonts w:asciiTheme="minorHAnsi" w:hAnsiTheme="minorHAnsi" w:cstheme="minorHAnsi"/>
          <w:b/>
          <w:bCs/>
        </w:rPr>
        <w:t>Central Bank Instruction’</w:t>
      </w:r>
      <w:r w:rsidR="0005187E">
        <w:rPr>
          <w:rFonts w:asciiTheme="minorHAnsi" w:hAnsiTheme="minorHAnsi" w:cstheme="minorHAnsi"/>
        </w:rPr>
        <w:t xml:space="preserve">. </w:t>
      </w:r>
      <w:r w:rsidR="001F66E2">
        <w:rPr>
          <w:rFonts w:asciiTheme="minorHAnsi" w:hAnsiTheme="minorHAnsi" w:cstheme="minorHAnsi"/>
        </w:rPr>
        <w:t xml:space="preserve"> </w:t>
      </w:r>
    </w:p>
    <w:p w:rsidR="008D34F0" w:rsidP="003D4C68" w:rsidRDefault="008D34F0" w14:paraId="7DAA736F" w14:textId="49A2241C">
      <w:pPr>
        <w:spacing w:line="360" w:lineRule="auto"/>
        <w:rPr>
          <w:rFonts w:asciiTheme="minorHAnsi" w:hAnsiTheme="minorHAnsi" w:cstheme="minorHAnsi"/>
        </w:rPr>
      </w:pPr>
      <w:r>
        <w:rPr>
          <w:rFonts w:asciiTheme="minorHAnsi" w:hAnsiTheme="minorHAnsi" w:cstheme="minorHAnsi"/>
        </w:rPr>
        <w:t xml:space="preserve">Once all the requests </w:t>
      </w:r>
      <w:r w:rsidR="000C2E40">
        <w:rPr>
          <w:rFonts w:asciiTheme="minorHAnsi" w:hAnsiTheme="minorHAnsi" w:cstheme="minorHAnsi"/>
        </w:rPr>
        <w:t xml:space="preserve">having one Request/Reference Number are processed completely, system will generate one excel </w:t>
      </w:r>
      <w:r w:rsidR="00B765A4">
        <w:rPr>
          <w:rFonts w:asciiTheme="minorHAnsi" w:hAnsiTheme="minorHAnsi" w:cstheme="minorHAnsi"/>
        </w:rPr>
        <w:t>(as per the template defined) and trigger email to compliance unit along with excel generated and the Doc</w:t>
      </w:r>
      <w:r w:rsidR="0020084E">
        <w:rPr>
          <w:rFonts w:asciiTheme="minorHAnsi" w:hAnsiTheme="minorHAnsi" w:cstheme="minorHAnsi"/>
        </w:rPr>
        <w:t>ument</w:t>
      </w:r>
      <w:r w:rsidR="00B765A4">
        <w:rPr>
          <w:rFonts w:asciiTheme="minorHAnsi" w:hAnsiTheme="minorHAnsi" w:cstheme="minorHAnsi"/>
        </w:rPr>
        <w:t xml:space="preserve"> </w:t>
      </w:r>
      <w:r w:rsidR="0005187E">
        <w:rPr>
          <w:rFonts w:asciiTheme="minorHAnsi" w:hAnsiTheme="minorHAnsi" w:cstheme="minorHAnsi"/>
        </w:rPr>
        <w:t xml:space="preserve">(Central Bank Instruction) </w:t>
      </w:r>
      <w:r w:rsidR="00B765A4">
        <w:rPr>
          <w:rFonts w:asciiTheme="minorHAnsi" w:hAnsiTheme="minorHAnsi" w:cstheme="minorHAnsi"/>
        </w:rPr>
        <w:t xml:space="preserve">picked from the shared location. </w:t>
      </w:r>
    </w:p>
    <w:p w:rsidR="003C182B" w:rsidP="003D4C68" w:rsidRDefault="003C182B" w14:paraId="531DC558" w14:textId="77777777">
      <w:pPr>
        <w:spacing w:line="360" w:lineRule="auto"/>
        <w:rPr>
          <w:rFonts w:asciiTheme="minorHAnsi" w:hAnsiTheme="minorHAnsi" w:cstheme="minorHAnsi"/>
        </w:rPr>
      </w:pPr>
    </w:p>
    <w:p w:rsidRPr="00385DD4" w:rsidR="003C182B" w:rsidP="003C182B" w:rsidRDefault="003C182B" w14:paraId="18ACDF94" w14:textId="77777777">
      <w:pPr>
        <w:spacing w:line="360" w:lineRule="auto"/>
        <w:rPr>
          <w:rFonts w:asciiTheme="minorHAnsi" w:hAnsiTheme="minorHAnsi" w:cstheme="minorHAnsi"/>
          <w:b/>
          <w:bCs/>
        </w:rPr>
      </w:pPr>
      <w:r w:rsidRPr="00385DD4">
        <w:rPr>
          <w:rFonts w:asciiTheme="minorHAnsi" w:hAnsiTheme="minorHAnsi" w:cstheme="minorHAnsi"/>
          <w:b/>
          <w:bCs/>
          <w:i/>
          <w:iCs/>
        </w:rPr>
        <w:t>Pls. note:</w:t>
      </w:r>
      <w:r w:rsidRPr="00385DD4">
        <w:rPr>
          <w:rFonts w:asciiTheme="minorHAnsi" w:hAnsiTheme="minorHAnsi" w:cstheme="minorHAnsi"/>
          <w:b/>
          <w:bCs/>
        </w:rPr>
        <w:t xml:space="preserve"> Below columns in </w:t>
      </w:r>
      <w:r w:rsidRPr="00385DD4">
        <w:rPr>
          <w:rFonts w:asciiTheme="minorHAnsi" w:hAnsiTheme="minorHAnsi" w:cstheme="minorHAnsi"/>
          <w:b/>
          <w:bCs/>
          <w:highlight w:val="yellow"/>
        </w:rPr>
        <w:t>Yellow</w:t>
      </w:r>
      <w:r w:rsidRPr="00385DD4">
        <w:rPr>
          <w:rFonts w:asciiTheme="minorHAnsi" w:hAnsiTheme="minorHAnsi" w:cstheme="minorHAnsi"/>
          <w:b/>
          <w:bCs/>
        </w:rPr>
        <w:t xml:space="preserve"> will be used to create the WI and columns in </w:t>
      </w:r>
      <w:r w:rsidRPr="00385DD4">
        <w:rPr>
          <w:rFonts w:asciiTheme="minorHAnsi" w:hAnsiTheme="minorHAnsi" w:cstheme="minorHAnsi"/>
          <w:b/>
          <w:bCs/>
          <w:highlight w:val="green"/>
        </w:rPr>
        <w:t>Green</w:t>
      </w:r>
      <w:r w:rsidRPr="00385DD4">
        <w:rPr>
          <w:rFonts w:asciiTheme="minorHAnsi" w:hAnsiTheme="minorHAnsi" w:cstheme="minorHAnsi"/>
          <w:b/>
          <w:bCs/>
        </w:rPr>
        <w:t xml:space="preserve"> will be further considered to generate the excels once the WIs are archived. </w:t>
      </w:r>
    </w:p>
    <w:p w:rsidRPr="00385DD4" w:rsidR="003C182B" w:rsidP="003C182B" w:rsidRDefault="003C182B" w14:paraId="3B09FDB8" w14:textId="77777777">
      <w:pPr>
        <w:spacing w:line="360" w:lineRule="auto"/>
        <w:rPr>
          <w:rFonts w:asciiTheme="minorHAnsi" w:hAnsiTheme="minorHAnsi" w:cstheme="minorHAnsi"/>
          <w:b/>
          <w:bCs/>
        </w:rPr>
      </w:pPr>
    </w:p>
    <w:p w:rsidR="003C182B" w:rsidP="003C182B" w:rsidRDefault="003C182B" w14:paraId="0957443A" w14:textId="77777777">
      <w:pPr>
        <w:spacing w:line="360" w:lineRule="auto"/>
        <w:rPr>
          <w:rFonts w:asciiTheme="minorHAnsi" w:hAnsiTheme="minorHAnsi" w:cstheme="minorHAnsi"/>
        </w:rPr>
      </w:pPr>
      <w:r>
        <w:rPr>
          <w:rFonts w:asciiTheme="minorHAnsi" w:hAnsiTheme="minorHAnsi" w:cstheme="minorHAnsi"/>
        </w:rPr>
        <w:t>Columns which will be available in excel as per request type:</w:t>
      </w:r>
    </w:p>
    <w:p w:rsidRPr="00385DD4" w:rsidR="003C182B" w:rsidP="003C182B" w:rsidRDefault="003C182B" w14:paraId="73E12A60" w14:textId="77777777">
      <w:pPr>
        <w:pStyle w:val="ListParagraph"/>
        <w:numPr>
          <w:ilvl w:val="0"/>
          <w:numId w:val="42"/>
        </w:numPr>
        <w:spacing w:line="360" w:lineRule="auto"/>
        <w:rPr>
          <w:rFonts w:asciiTheme="minorHAnsi" w:hAnsiTheme="minorHAnsi" w:cstheme="minorHAnsi"/>
          <w:b/>
          <w:bCs/>
        </w:rPr>
      </w:pPr>
      <w:commentRangeStart w:id="369"/>
      <w:commentRangeStart w:id="370"/>
      <w:r w:rsidRPr="00385DD4">
        <w:rPr>
          <w:rFonts w:asciiTheme="minorHAnsi" w:hAnsiTheme="minorHAnsi" w:cstheme="minorHAnsi"/>
          <w:b/>
          <w:bCs/>
        </w:rPr>
        <w:t>Inquiry</w:t>
      </w:r>
      <w:commentRangeEnd w:id="369"/>
      <w:r w:rsidR="0086755F">
        <w:rPr>
          <w:rStyle w:val="CommentReference"/>
        </w:rPr>
        <w:commentReference w:id="369"/>
      </w:r>
      <w:commentRangeEnd w:id="370"/>
      <w:r w:rsidR="000E2A79">
        <w:rPr>
          <w:rStyle w:val="CommentReference"/>
        </w:rPr>
        <w:commentReference w:id="370"/>
      </w:r>
    </w:p>
    <w:p w:rsidRPr="003B43CE" w:rsidR="003C182B" w:rsidP="003C182B" w:rsidRDefault="003C182B" w14:paraId="2023A5C1" w14:textId="77777777">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Emirates ID </w:t>
      </w:r>
    </w:p>
    <w:p w:rsidRPr="003B43CE" w:rsidR="003C182B" w:rsidP="003C182B" w:rsidRDefault="003C182B" w14:paraId="129AA0C7" w14:textId="77777777">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Name </w:t>
      </w:r>
    </w:p>
    <w:p w:rsidRPr="003B43CE" w:rsidR="003C182B" w:rsidP="003C182B" w:rsidRDefault="003C182B" w14:paraId="5116A698" w14:textId="77777777">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Date of Birth </w:t>
      </w:r>
    </w:p>
    <w:p w:rsidRPr="003B43CE" w:rsidR="003C182B" w:rsidP="003C182B" w:rsidRDefault="003C182B" w14:paraId="6D01E6D0" w14:textId="77777777">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Due Date </w:t>
      </w:r>
    </w:p>
    <w:p w:rsidR="003C182B" w:rsidP="003C182B" w:rsidRDefault="003C182B" w14:paraId="7D00B258" w14:textId="77777777">
      <w:pPr>
        <w:pStyle w:val="ListParagraph"/>
        <w:numPr>
          <w:ilvl w:val="2"/>
          <w:numId w:val="42"/>
        </w:numPr>
        <w:spacing w:line="360" w:lineRule="auto"/>
        <w:rPr>
          <w:rFonts w:asciiTheme="minorHAnsi" w:hAnsiTheme="minorHAnsi" w:cstheme="minorHAnsi"/>
        </w:rPr>
      </w:pPr>
      <w:r>
        <w:rPr>
          <w:rFonts w:asciiTheme="minorHAnsi" w:hAnsiTheme="minorHAnsi" w:cstheme="minorHAnsi"/>
        </w:rPr>
        <w:t xml:space="preserve">Age </w:t>
      </w:r>
    </w:p>
    <w:p w:rsidRPr="00870C65" w:rsidR="003C182B" w:rsidP="003C182B" w:rsidRDefault="003C182B" w14:paraId="1EC6D2AE" w14:textId="77777777">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Bank Name </w:t>
      </w:r>
    </w:p>
    <w:p w:rsidRPr="00870C65" w:rsidR="003C182B" w:rsidP="003C182B" w:rsidRDefault="003C182B" w14:paraId="4C8D28AA" w14:textId="77777777">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Account Name </w:t>
      </w:r>
    </w:p>
    <w:p w:rsidR="003C182B" w:rsidP="003C182B" w:rsidRDefault="003C182B" w14:paraId="5E5DD839" w14:textId="77777777">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Account Number </w:t>
      </w:r>
    </w:p>
    <w:p w:rsidR="008712C7" w:rsidP="003C182B" w:rsidRDefault="008712C7" w14:paraId="514C5612" w14:textId="14D91E5F">
      <w:pPr>
        <w:pStyle w:val="ListParagraph"/>
        <w:numPr>
          <w:ilvl w:val="2"/>
          <w:numId w:val="42"/>
        </w:numPr>
        <w:spacing w:line="360" w:lineRule="auto"/>
        <w:rPr>
          <w:rFonts w:asciiTheme="minorHAnsi" w:hAnsiTheme="minorHAnsi" w:cstheme="minorHAnsi"/>
          <w:highlight w:val="green"/>
        </w:rPr>
      </w:pPr>
      <w:r>
        <w:rPr>
          <w:rFonts w:asciiTheme="minorHAnsi" w:hAnsiTheme="minorHAnsi" w:cstheme="minorHAnsi"/>
          <w:highlight w:val="green"/>
        </w:rPr>
        <w:t xml:space="preserve">Passport Number </w:t>
      </w:r>
    </w:p>
    <w:p w:rsidR="008712C7" w:rsidP="003C182B" w:rsidRDefault="008712C7" w14:paraId="00B4E9D5" w14:textId="5F592DC2">
      <w:pPr>
        <w:pStyle w:val="ListParagraph"/>
        <w:numPr>
          <w:ilvl w:val="2"/>
          <w:numId w:val="42"/>
        </w:numPr>
        <w:spacing w:line="360" w:lineRule="auto"/>
        <w:rPr>
          <w:rFonts w:asciiTheme="minorHAnsi" w:hAnsiTheme="minorHAnsi" w:cstheme="minorHAnsi"/>
          <w:highlight w:val="green"/>
        </w:rPr>
      </w:pPr>
      <w:r>
        <w:rPr>
          <w:rFonts w:asciiTheme="minorHAnsi" w:hAnsiTheme="minorHAnsi" w:cstheme="minorHAnsi"/>
          <w:highlight w:val="green"/>
        </w:rPr>
        <w:t xml:space="preserve">Nationality </w:t>
      </w:r>
    </w:p>
    <w:p w:rsidR="008712C7" w:rsidP="008712C7" w:rsidRDefault="008712C7" w14:paraId="7E0888F9" w14:textId="085574D3">
      <w:pPr>
        <w:pStyle w:val="ListParagraph"/>
        <w:numPr>
          <w:ilvl w:val="2"/>
          <w:numId w:val="42"/>
        </w:numPr>
        <w:spacing w:line="360" w:lineRule="auto"/>
        <w:rPr>
          <w:rFonts w:asciiTheme="minorHAnsi" w:hAnsiTheme="minorHAnsi" w:cstheme="minorHAnsi"/>
          <w:highlight w:val="green"/>
        </w:rPr>
      </w:pPr>
      <w:r>
        <w:rPr>
          <w:rFonts w:asciiTheme="minorHAnsi" w:hAnsiTheme="minorHAnsi" w:cstheme="minorHAnsi"/>
          <w:highlight w:val="green"/>
        </w:rPr>
        <w:t xml:space="preserve">Trade License Number </w:t>
      </w:r>
    </w:p>
    <w:p w:rsidR="008712C7" w:rsidP="008712C7" w:rsidRDefault="00370BCF" w14:paraId="39AC7D56" w14:textId="2AF199E8">
      <w:pPr>
        <w:pStyle w:val="ListParagraph"/>
        <w:numPr>
          <w:ilvl w:val="2"/>
          <w:numId w:val="42"/>
        </w:numPr>
        <w:spacing w:line="360" w:lineRule="auto"/>
        <w:rPr>
          <w:rFonts w:asciiTheme="minorHAnsi" w:hAnsiTheme="minorHAnsi" w:cstheme="minorHAnsi"/>
          <w:highlight w:val="green"/>
        </w:rPr>
      </w:pPr>
      <w:r>
        <w:rPr>
          <w:rFonts w:asciiTheme="minorHAnsi" w:hAnsiTheme="minorHAnsi" w:cstheme="minorHAnsi"/>
          <w:highlight w:val="green"/>
        </w:rPr>
        <w:t>Country of Incorporation</w:t>
      </w:r>
    </w:p>
    <w:p w:rsidR="00370BCF" w:rsidP="008712C7" w:rsidRDefault="00370BCF" w14:paraId="480DCE3A" w14:textId="48D789EC">
      <w:pPr>
        <w:pStyle w:val="ListParagraph"/>
        <w:numPr>
          <w:ilvl w:val="2"/>
          <w:numId w:val="42"/>
        </w:numPr>
        <w:spacing w:line="360" w:lineRule="auto"/>
        <w:rPr>
          <w:rFonts w:asciiTheme="minorHAnsi" w:hAnsiTheme="minorHAnsi" w:cstheme="minorHAnsi"/>
          <w:highlight w:val="green"/>
        </w:rPr>
      </w:pPr>
      <w:r>
        <w:rPr>
          <w:rFonts w:asciiTheme="minorHAnsi" w:hAnsiTheme="minorHAnsi" w:cstheme="minorHAnsi"/>
          <w:highlight w:val="green"/>
        </w:rPr>
        <w:t xml:space="preserve">Requested Authority </w:t>
      </w:r>
    </w:p>
    <w:p w:rsidRPr="008712C7" w:rsidR="00370BCF" w:rsidP="008712C7" w:rsidRDefault="00370BCF" w14:paraId="2DFC5062" w14:textId="0631C945">
      <w:pPr>
        <w:pStyle w:val="ListParagraph"/>
        <w:numPr>
          <w:ilvl w:val="2"/>
          <w:numId w:val="42"/>
        </w:numPr>
        <w:spacing w:line="360" w:lineRule="auto"/>
        <w:rPr>
          <w:rFonts w:asciiTheme="minorHAnsi" w:hAnsiTheme="minorHAnsi" w:cstheme="minorHAnsi"/>
          <w:highlight w:val="green"/>
        </w:rPr>
      </w:pPr>
      <w:r>
        <w:rPr>
          <w:rFonts w:asciiTheme="minorHAnsi" w:hAnsiTheme="minorHAnsi" w:cstheme="minorHAnsi"/>
          <w:highlight w:val="green"/>
        </w:rPr>
        <w:t>Account Balance</w:t>
      </w:r>
    </w:p>
    <w:p w:rsidRPr="00870C65" w:rsidR="003C182B" w:rsidP="003C182B" w:rsidRDefault="003C182B" w14:paraId="513CF413" w14:textId="77777777">
      <w:pPr>
        <w:pStyle w:val="ListParagraph"/>
        <w:spacing w:line="360" w:lineRule="auto"/>
        <w:ind w:left="2160"/>
        <w:rPr>
          <w:rFonts w:asciiTheme="minorHAnsi" w:hAnsiTheme="minorHAnsi" w:cstheme="minorHAnsi"/>
          <w:highlight w:val="green"/>
        </w:rPr>
      </w:pPr>
    </w:p>
    <w:p w:rsidRPr="00A40818" w:rsidR="003C182B" w:rsidP="003C182B" w:rsidRDefault="003C182B" w14:paraId="2A6C4FED" w14:textId="77777777">
      <w:pPr>
        <w:pStyle w:val="ListParagraph"/>
        <w:numPr>
          <w:ilvl w:val="0"/>
          <w:numId w:val="42"/>
        </w:numPr>
        <w:spacing w:line="360" w:lineRule="auto"/>
        <w:rPr>
          <w:rFonts w:asciiTheme="minorHAnsi" w:hAnsiTheme="minorHAnsi" w:cstheme="minorHAnsi"/>
          <w:b/>
          <w:bCs/>
        </w:rPr>
      </w:pPr>
      <w:commentRangeStart w:id="371"/>
      <w:commentRangeStart w:id="372"/>
      <w:r w:rsidRPr="00A40818">
        <w:rPr>
          <w:rFonts w:asciiTheme="minorHAnsi" w:hAnsiTheme="minorHAnsi" w:cstheme="minorHAnsi"/>
          <w:b/>
          <w:bCs/>
        </w:rPr>
        <w:t xml:space="preserve">Freeze </w:t>
      </w:r>
      <w:commentRangeEnd w:id="371"/>
      <w:r w:rsidR="00C85C8D">
        <w:rPr>
          <w:rStyle w:val="CommentReference"/>
        </w:rPr>
        <w:commentReference w:id="371"/>
      </w:r>
      <w:commentRangeEnd w:id="372"/>
      <w:r w:rsidR="00370BCF">
        <w:rPr>
          <w:rStyle w:val="CommentReference"/>
        </w:rPr>
        <w:commentReference w:id="372"/>
      </w:r>
    </w:p>
    <w:p w:rsidRPr="00A40818" w:rsidR="003C182B" w:rsidP="003C182B" w:rsidRDefault="003C182B" w14:paraId="1842F477" w14:textId="77777777">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Name </w:t>
      </w:r>
    </w:p>
    <w:p w:rsidRPr="00A40818" w:rsidR="003C182B" w:rsidP="003C182B" w:rsidRDefault="003C182B" w14:paraId="5BA94A00" w14:textId="77777777">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Emirates ID</w:t>
      </w:r>
    </w:p>
    <w:p w:rsidRPr="00A40818" w:rsidR="003C182B" w:rsidP="003C182B" w:rsidRDefault="003C182B" w14:paraId="0888DADD" w14:textId="77777777">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Passport </w:t>
      </w:r>
    </w:p>
    <w:p w:rsidRPr="00A40818" w:rsidR="003C182B" w:rsidP="003C182B" w:rsidRDefault="003C182B" w14:paraId="0541033E" w14:textId="77777777">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Trade License No. </w:t>
      </w:r>
    </w:p>
    <w:p w:rsidRPr="00A40818" w:rsidR="003C182B" w:rsidP="003C182B" w:rsidRDefault="003C182B" w14:paraId="2A26026B" w14:textId="77777777">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Nationality </w:t>
      </w:r>
    </w:p>
    <w:p w:rsidRPr="00A40818" w:rsidR="003C182B" w:rsidP="003C182B" w:rsidRDefault="003C182B" w14:paraId="0F3792BF" w14:textId="77777777">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Country of Incorporation </w:t>
      </w:r>
    </w:p>
    <w:p w:rsidR="003C182B" w:rsidP="003C182B" w:rsidRDefault="003C182B" w14:paraId="620574FD" w14:textId="77777777">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Requested Authority (TL Issuing Authority)</w:t>
      </w:r>
    </w:p>
    <w:p w:rsidRPr="00A40818" w:rsidR="007725E2" w:rsidP="003C182B" w:rsidRDefault="007725E2" w14:paraId="1F398783" w14:textId="45BADF05">
      <w:pPr>
        <w:pStyle w:val="ListParagraph"/>
        <w:numPr>
          <w:ilvl w:val="2"/>
          <w:numId w:val="42"/>
        </w:numPr>
        <w:spacing w:line="360" w:lineRule="auto"/>
        <w:rPr>
          <w:rFonts w:asciiTheme="minorHAnsi" w:hAnsiTheme="minorHAnsi" w:cstheme="minorHAnsi"/>
          <w:highlight w:val="yellow"/>
        </w:rPr>
      </w:pPr>
      <w:r>
        <w:rPr>
          <w:rFonts w:asciiTheme="minorHAnsi" w:hAnsiTheme="minorHAnsi" w:cstheme="minorHAnsi"/>
          <w:highlight w:val="yellow"/>
        </w:rPr>
        <w:t>Due Date</w:t>
      </w:r>
    </w:p>
    <w:p w:rsidRPr="00A40818" w:rsidR="003C182B" w:rsidP="003C182B" w:rsidRDefault="003C182B" w14:paraId="0665F251" w14:textId="77777777">
      <w:pPr>
        <w:pStyle w:val="ListParagraph"/>
        <w:numPr>
          <w:ilvl w:val="2"/>
          <w:numId w:val="42"/>
        </w:numPr>
        <w:spacing w:line="360" w:lineRule="auto"/>
        <w:rPr>
          <w:rFonts w:asciiTheme="minorHAnsi" w:hAnsiTheme="minorHAnsi" w:cstheme="minorHAnsi"/>
          <w:highlight w:val="green"/>
        </w:rPr>
      </w:pPr>
      <w:r w:rsidRPr="00A40818">
        <w:rPr>
          <w:rFonts w:asciiTheme="minorHAnsi" w:hAnsiTheme="minorHAnsi" w:cstheme="minorHAnsi"/>
          <w:highlight w:val="green"/>
        </w:rPr>
        <w:t xml:space="preserve">Account Number </w:t>
      </w:r>
    </w:p>
    <w:p w:rsidR="003C182B" w:rsidP="003C182B" w:rsidRDefault="003C182B" w14:paraId="100DD031" w14:textId="77777777">
      <w:pPr>
        <w:pStyle w:val="ListParagraph"/>
        <w:numPr>
          <w:ilvl w:val="2"/>
          <w:numId w:val="42"/>
        </w:numPr>
        <w:spacing w:line="360" w:lineRule="auto"/>
        <w:rPr>
          <w:rFonts w:asciiTheme="minorHAnsi" w:hAnsiTheme="minorHAnsi" w:cstheme="minorHAnsi"/>
          <w:highlight w:val="green"/>
        </w:rPr>
      </w:pPr>
      <w:r w:rsidRPr="00A40818">
        <w:rPr>
          <w:rFonts w:asciiTheme="minorHAnsi" w:hAnsiTheme="minorHAnsi" w:cstheme="minorHAnsi"/>
          <w:highlight w:val="green"/>
        </w:rPr>
        <w:t xml:space="preserve">Available Balance </w:t>
      </w:r>
    </w:p>
    <w:p w:rsidRPr="00A40818" w:rsidR="00370BCF" w:rsidP="003C182B" w:rsidRDefault="00370BCF" w14:paraId="723627A6" w14:textId="73438366">
      <w:pPr>
        <w:pStyle w:val="ListParagraph"/>
        <w:numPr>
          <w:ilvl w:val="2"/>
          <w:numId w:val="42"/>
        </w:numPr>
        <w:spacing w:line="360" w:lineRule="auto"/>
        <w:rPr>
          <w:rFonts w:asciiTheme="minorHAnsi" w:hAnsiTheme="minorHAnsi" w:cstheme="minorHAnsi"/>
          <w:highlight w:val="green"/>
        </w:rPr>
      </w:pPr>
      <w:r>
        <w:rPr>
          <w:rFonts w:asciiTheme="minorHAnsi" w:hAnsiTheme="minorHAnsi" w:cstheme="minorHAnsi"/>
          <w:highlight w:val="green"/>
        </w:rPr>
        <w:t xml:space="preserve">Related Party CIF </w:t>
      </w:r>
    </w:p>
    <w:p w:rsidR="003C182B" w:rsidP="003C182B" w:rsidRDefault="003C182B" w14:paraId="7CF89534" w14:textId="77777777">
      <w:pPr>
        <w:spacing w:line="360" w:lineRule="auto"/>
        <w:rPr>
          <w:rFonts w:asciiTheme="minorHAnsi" w:hAnsiTheme="minorHAnsi" w:cstheme="minorHAnsi"/>
        </w:rPr>
      </w:pPr>
    </w:p>
    <w:p w:rsidRPr="00AE363C" w:rsidR="003C182B" w:rsidP="003C182B" w:rsidRDefault="003C182B" w14:paraId="6780EEF0" w14:textId="77777777">
      <w:pPr>
        <w:pStyle w:val="ListParagraph"/>
        <w:numPr>
          <w:ilvl w:val="0"/>
          <w:numId w:val="42"/>
        </w:numPr>
        <w:spacing w:line="360" w:lineRule="auto"/>
        <w:rPr>
          <w:rFonts w:asciiTheme="minorHAnsi" w:hAnsiTheme="minorHAnsi" w:cstheme="minorHAnsi"/>
          <w:b/>
          <w:bCs/>
        </w:rPr>
      </w:pPr>
      <w:commentRangeStart w:id="373"/>
      <w:commentRangeStart w:id="374"/>
      <w:r w:rsidRPr="00AE363C">
        <w:rPr>
          <w:rFonts w:asciiTheme="minorHAnsi" w:hAnsiTheme="minorHAnsi" w:cstheme="minorHAnsi"/>
          <w:b/>
          <w:bCs/>
        </w:rPr>
        <w:t>Prohibited</w:t>
      </w:r>
      <w:commentRangeEnd w:id="373"/>
      <w:r w:rsidR="00C85C8D">
        <w:rPr>
          <w:rStyle w:val="CommentReference"/>
        </w:rPr>
        <w:commentReference w:id="373"/>
      </w:r>
      <w:commentRangeEnd w:id="374"/>
      <w:r w:rsidR="00600023">
        <w:rPr>
          <w:rStyle w:val="CommentReference"/>
        </w:rPr>
        <w:commentReference w:id="374"/>
      </w:r>
      <w:r w:rsidRPr="00AE363C">
        <w:rPr>
          <w:rFonts w:asciiTheme="minorHAnsi" w:hAnsiTheme="minorHAnsi" w:cstheme="minorHAnsi"/>
          <w:b/>
          <w:bCs/>
        </w:rPr>
        <w:t xml:space="preserve"> </w:t>
      </w:r>
    </w:p>
    <w:p w:rsidRPr="00AE363C" w:rsidR="003C182B" w:rsidP="003C182B" w:rsidRDefault="003C182B" w14:paraId="585B618D" w14:textId="77777777">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Name </w:t>
      </w:r>
    </w:p>
    <w:p w:rsidRPr="00AE363C" w:rsidR="003C182B" w:rsidP="003C182B" w:rsidRDefault="003C182B" w14:paraId="44BA3B6F" w14:textId="77777777">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Emirates ID </w:t>
      </w:r>
    </w:p>
    <w:p w:rsidRPr="00AE363C" w:rsidR="003C182B" w:rsidP="003C182B" w:rsidRDefault="003C182B" w14:paraId="3786E9AA" w14:textId="77777777">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Passport </w:t>
      </w:r>
    </w:p>
    <w:p w:rsidRPr="00AE363C" w:rsidR="003C182B" w:rsidP="003C182B" w:rsidRDefault="003C182B" w14:paraId="4DBEFE84" w14:textId="77777777">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Trade License No. </w:t>
      </w:r>
    </w:p>
    <w:p w:rsidRPr="00AE363C" w:rsidR="003C182B" w:rsidP="003C182B" w:rsidRDefault="003C182B" w14:paraId="3336ED0A" w14:textId="77777777">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Nationality </w:t>
      </w:r>
    </w:p>
    <w:p w:rsidRPr="00AE363C" w:rsidR="003C182B" w:rsidP="003C182B" w:rsidRDefault="003C182B" w14:paraId="5D305F5D" w14:textId="77777777">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Country of Incorporation </w:t>
      </w:r>
    </w:p>
    <w:p w:rsidRPr="00AE363C" w:rsidR="003C182B" w:rsidP="003C182B" w:rsidRDefault="003C182B" w14:paraId="23C75E9C" w14:textId="77777777">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Date of Birth </w:t>
      </w:r>
    </w:p>
    <w:p w:rsidR="003C182B" w:rsidP="003C182B" w:rsidRDefault="003C182B" w14:paraId="328548C3" w14:textId="77777777">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Date of Establishment </w:t>
      </w:r>
    </w:p>
    <w:p w:rsidR="00472B34" w:rsidP="003C182B" w:rsidRDefault="00472B34" w14:paraId="13B50CA2" w14:textId="257945AF">
      <w:pPr>
        <w:pStyle w:val="ListParagraph"/>
        <w:numPr>
          <w:ilvl w:val="2"/>
          <w:numId w:val="42"/>
        </w:numPr>
        <w:spacing w:line="360" w:lineRule="auto"/>
        <w:rPr>
          <w:rFonts w:asciiTheme="minorHAnsi" w:hAnsiTheme="minorHAnsi" w:cstheme="minorHAnsi"/>
          <w:highlight w:val="yellow"/>
        </w:rPr>
      </w:pPr>
      <w:r>
        <w:rPr>
          <w:rFonts w:asciiTheme="minorHAnsi" w:hAnsiTheme="minorHAnsi" w:cstheme="minorHAnsi"/>
          <w:highlight w:val="yellow"/>
        </w:rPr>
        <w:t>Due Date</w:t>
      </w:r>
    </w:p>
    <w:p w:rsidRPr="00AE363C" w:rsidR="00600023" w:rsidP="003C182B" w:rsidRDefault="00600023" w14:paraId="5767484F" w14:textId="1904C198">
      <w:pPr>
        <w:pStyle w:val="ListParagraph"/>
        <w:numPr>
          <w:ilvl w:val="2"/>
          <w:numId w:val="42"/>
        </w:numPr>
        <w:spacing w:line="360" w:lineRule="auto"/>
        <w:rPr>
          <w:rFonts w:asciiTheme="minorHAnsi" w:hAnsiTheme="minorHAnsi" w:cstheme="minorHAnsi"/>
          <w:highlight w:val="yellow"/>
        </w:rPr>
      </w:pPr>
      <w:r>
        <w:rPr>
          <w:rFonts w:asciiTheme="minorHAnsi" w:hAnsiTheme="minorHAnsi" w:cstheme="minorHAnsi"/>
          <w:highlight w:val="yellow"/>
        </w:rPr>
        <w:t xml:space="preserve">Requested Authority </w:t>
      </w:r>
    </w:p>
    <w:p w:rsidRPr="00AE363C" w:rsidR="003C182B" w:rsidP="003C182B" w:rsidRDefault="003C182B" w14:paraId="3E451C42" w14:textId="77777777">
      <w:pPr>
        <w:pStyle w:val="ListParagraph"/>
        <w:numPr>
          <w:ilvl w:val="2"/>
          <w:numId w:val="42"/>
        </w:numPr>
        <w:spacing w:line="360" w:lineRule="auto"/>
        <w:rPr>
          <w:rFonts w:asciiTheme="minorHAnsi" w:hAnsiTheme="minorHAnsi" w:cstheme="minorHAnsi"/>
          <w:highlight w:val="green"/>
        </w:rPr>
      </w:pPr>
      <w:r w:rsidRPr="00AE363C">
        <w:rPr>
          <w:rFonts w:asciiTheme="minorHAnsi" w:hAnsiTheme="minorHAnsi" w:cstheme="minorHAnsi"/>
          <w:highlight w:val="green"/>
        </w:rPr>
        <w:t xml:space="preserve">CIF No. </w:t>
      </w:r>
    </w:p>
    <w:p w:rsidRPr="00921856" w:rsidR="00921856" w:rsidP="00921856" w:rsidRDefault="003C182B" w14:paraId="1F31FF08" w14:textId="77777777">
      <w:pPr>
        <w:pStyle w:val="ListParagraph"/>
        <w:numPr>
          <w:ilvl w:val="2"/>
          <w:numId w:val="42"/>
        </w:numPr>
        <w:spacing w:line="360" w:lineRule="auto"/>
        <w:rPr>
          <w:rFonts w:asciiTheme="minorHAnsi" w:hAnsiTheme="minorHAnsi" w:cstheme="minorHAnsi"/>
          <w:highlight w:val="green"/>
        </w:rPr>
      </w:pPr>
      <w:r w:rsidRPr="00AE363C">
        <w:rPr>
          <w:rFonts w:asciiTheme="minorHAnsi" w:hAnsiTheme="minorHAnsi" w:cstheme="minorHAnsi"/>
          <w:highlight w:val="green"/>
        </w:rPr>
        <w:t xml:space="preserve">Related Party CIF </w:t>
      </w:r>
    </w:p>
    <w:p w:rsidRPr="00921856" w:rsidR="009814BB" w:rsidP="00921856" w:rsidRDefault="009814BB" w14:paraId="42EB5B19" w14:textId="36C0D82D">
      <w:pPr>
        <w:spacing w:line="360" w:lineRule="auto"/>
        <w:rPr>
          <w:rFonts w:asciiTheme="minorHAnsi" w:hAnsiTheme="minorHAnsi" w:cstheme="minorHAnsi"/>
          <w:highlight w:val="green"/>
        </w:rPr>
      </w:pPr>
      <w:r w:rsidRPr="00921856">
        <w:rPr>
          <w:rFonts w:asciiTheme="minorHAnsi" w:hAnsiTheme="minorHAnsi" w:cstheme="minorHAnsi"/>
        </w:rPr>
        <w:t xml:space="preserve">Below are the queue descriptions for the entire journey. </w:t>
      </w:r>
    </w:p>
    <w:p w:rsidR="009814BB" w:rsidP="003D4C68" w:rsidRDefault="009814BB" w14:paraId="3C9BC47A" w14:textId="77777777">
      <w:pPr>
        <w:spacing w:line="360" w:lineRule="auto"/>
        <w:rPr>
          <w:rFonts w:asciiTheme="minorHAnsi" w:hAnsiTheme="minorHAnsi" w:cstheme="minorHAnsi"/>
        </w:rPr>
      </w:pPr>
    </w:p>
    <w:p w:rsidR="003C182B" w:rsidP="003D4C68" w:rsidRDefault="003C182B" w14:paraId="0814F118" w14:textId="77777777">
      <w:pPr>
        <w:spacing w:line="360" w:lineRule="auto"/>
        <w:rPr>
          <w:rFonts w:asciiTheme="minorHAnsi" w:hAnsiTheme="minorHAnsi" w:cstheme="minorHAnsi"/>
        </w:rPr>
      </w:pPr>
    </w:p>
    <w:p w:rsidR="002F24A4" w:rsidP="003D4C68" w:rsidRDefault="002F24A4" w14:paraId="116F4D6A" w14:textId="77777777">
      <w:pPr>
        <w:spacing w:line="360" w:lineRule="auto"/>
        <w:rPr>
          <w:rFonts w:asciiTheme="minorHAnsi" w:hAnsiTheme="minorHAnsi" w:cstheme="minorHAnsi"/>
        </w:rPr>
      </w:pPr>
    </w:p>
    <w:p w:rsidR="002F24A4" w:rsidP="003D4C68" w:rsidRDefault="002F24A4" w14:paraId="015C91D2" w14:textId="77777777">
      <w:pPr>
        <w:spacing w:line="360" w:lineRule="auto"/>
        <w:rPr>
          <w:rFonts w:asciiTheme="minorHAnsi" w:hAnsiTheme="minorHAnsi" w:cstheme="minorHAnsi"/>
        </w:rPr>
      </w:pPr>
    </w:p>
    <w:p w:rsidR="002F24A4" w:rsidP="003D4C68" w:rsidRDefault="002F24A4" w14:paraId="1AF252FA" w14:textId="77777777">
      <w:pPr>
        <w:spacing w:line="360" w:lineRule="auto"/>
        <w:rPr>
          <w:rFonts w:asciiTheme="minorHAnsi" w:hAnsiTheme="minorHAnsi" w:cstheme="minorHAnsi"/>
        </w:rPr>
      </w:pPr>
    </w:p>
    <w:p w:rsidR="00921856" w:rsidP="003D4C68" w:rsidRDefault="00921856" w14:paraId="05AC87D4" w14:textId="77777777">
      <w:pPr>
        <w:spacing w:line="360" w:lineRule="auto"/>
        <w:rPr>
          <w:rFonts w:asciiTheme="minorHAnsi" w:hAnsiTheme="minorHAnsi" w:cstheme="minorHAnsi"/>
        </w:rPr>
      </w:pPr>
    </w:p>
    <w:p w:rsidR="00921856" w:rsidP="003D4C68" w:rsidRDefault="00921856" w14:paraId="21916670" w14:textId="77777777">
      <w:pPr>
        <w:spacing w:line="360" w:lineRule="auto"/>
        <w:rPr>
          <w:rFonts w:asciiTheme="minorHAnsi" w:hAnsiTheme="minorHAnsi" w:cstheme="minorHAnsi"/>
        </w:rPr>
      </w:pPr>
    </w:p>
    <w:p w:rsidR="00921856" w:rsidP="003D4C68" w:rsidRDefault="00921856" w14:paraId="2670F359" w14:textId="77777777">
      <w:pPr>
        <w:spacing w:line="360" w:lineRule="auto"/>
        <w:rPr>
          <w:rFonts w:asciiTheme="minorHAnsi" w:hAnsiTheme="minorHAnsi" w:cstheme="minorHAnsi"/>
        </w:rPr>
      </w:pPr>
    </w:p>
    <w:p w:rsidR="002F24A4" w:rsidP="003D4C68" w:rsidRDefault="002F24A4" w14:paraId="2ACFDF7E" w14:textId="77777777">
      <w:pPr>
        <w:spacing w:line="360" w:lineRule="auto"/>
        <w:rPr>
          <w:rFonts w:asciiTheme="minorHAnsi" w:hAnsiTheme="minorHAnsi" w:cstheme="minorHAnsi"/>
        </w:rPr>
      </w:pPr>
    </w:p>
    <w:p w:rsidR="009814BB" w:rsidP="004724DC" w:rsidRDefault="004724DC" w14:paraId="632D9A12" w14:textId="0ADA60FB">
      <w:pPr>
        <w:pStyle w:val="Heading2"/>
      </w:pPr>
      <w:r>
        <w:t xml:space="preserve"> </w:t>
      </w:r>
      <w:bookmarkStart w:name="_Toc166062009" w:id="375"/>
      <w:r w:rsidR="00507F0C">
        <w:t xml:space="preserve">Workflow Requirements </w:t>
      </w:r>
      <w:r w:rsidR="0037484F">
        <w:t>– Bulk Processing CIR</w:t>
      </w:r>
      <w:bookmarkEnd w:id="375"/>
    </w:p>
    <w:p w:rsidR="0037484F" w:rsidP="0037484F" w:rsidRDefault="0037484F" w14:paraId="5354CD0C" w14:textId="77777777"/>
    <w:p w:rsidR="0037484F" w:rsidP="0037484F" w:rsidRDefault="00766823" w14:paraId="19DBA37A" w14:textId="3A1FB40E">
      <w:pPr>
        <w:spacing w:line="360" w:lineRule="auto"/>
      </w:pPr>
      <w:r>
        <w:object w:dxaOrig="1508" w:dyaOrig="984" w14:anchorId="6D4B4F48">
          <v:shape id="_x0000_i1050" style="width:75.3pt;height:49.3pt" o:ole="" type="#_x0000_t75">
            <v:imagedata o:title="" r:id="rId29"/>
          </v:shape>
          <o:OLEObject Type="Embed" ProgID="Package" ShapeID="_x0000_i1050" DrawAspect="Icon" ObjectID="_1776686322" r:id="rId30"/>
        </w:object>
      </w:r>
    </w:p>
    <w:p w:rsidR="00D83E60" w:rsidP="0037484F" w:rsidRDefault="00D83E60" w14:paraId="54D19498" w14:textId="77777777">
      <w:pPr>
        <w:spacing w:line="360" w:lineRule="auto"/>
      </w:pPr>
    </w:p>
    <w:p w:rsidR="00766823" w:rsidP="00766823" w:rsidRDefault="00766823" w14:paraId="2BF4C610" w14:textId="44D3DF61">
      <w:pPr>
        <w:pStyle w:val="NormalWeb"/>
      </w:pPr>
      <w:r>
        <w:rPr>
          <w:noProof/>
        </w:rPr>
        <w:drawing>
          <wp:inline distT="0" distB="0" distL="0" distR="0" wp14:anchorId="3A8C1B01" wp14:editId="232B2D39">
            <wp:extent cx="5943600" cy="1951990"/>
            <wp:effectExtent l="0" t="0" r="0" b="0"/>
            <wp:docPr id="1558830583" name="Picture 2" descr="A diagram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30583" name="Picture 2" descr="A diagram of different colored rectangles&#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1951990"/>
                    </a:xfrm>
                    <a:prstGeom prst="rect">
                      <a:avLst/>
                    </a:prstGeom>
                    <a:noFill/>
                    <a:ln>
                      <a:noFill/>
                    </a:ln>
                  </pic:spPr>
                </pic:pic>
              </a:graphicData>
            </a:graphic>
          </wp:inline>
        </w:drawing>
      </w:r>
    </w:p>
    <w:p w:rsidR="0037484F" w:rsidP="002F24A4" w:rsidRDefault="0037484F" w14:paraId="5FD99FB9" w14:textId="7D2D60F5">
      <w:pPr>
        <w:pStyle w:val="NormalWeb"/>
      </w:pPr>
    </w:p>
    <w:p w:rsidRPr="0037484F" w:rsidR="0037484F" w:rsidP="0037484F" w:rsidRDefault="0037484F" w14:paraId="20281168" w14:textId="77777777"/>
    <w:p w:rsidR="004724DC" w:rsidP="0018636F" w:rsidRDefault="004724DC" w14:paraId="59F9B6CC" w14:textId="03B3C5A2">
      <w:pPr>
        <w:spacing w:line="360" w:lineRule="auto"/>
        <w:rPr>
          <w:rFonts w:asciiTheme="minorHAnsi" w:hAnsiTheme="minorHAnsi" w:cstheme="minorHAnsi"/>
        </w:rPr>
      </w:pPr>
      <w:r>
        <w:rPr>
          <w:rFonts w:asciiTheme="minorHAnsi" w:hAnsiTheme="minorHAnsi" w:cstheme="minorHAnsi"/>
        </w:rPr>
        <w:t xml:space="preserve">Bulk Processing requests for CIR will have the following queues: </w:t>
      </w:r>
    </w:p>
    <w:p w:rsidR="004724DC" w:rsidP="004724DC" w:rsidRDefault="004724DC" w14:paraId="12B62A9C" w14:textId="77777777">
      <w:pPr>
        <w:rPr>
          <w:rFonts w:asciiTheme="minorHAnsi" w:hAnsiTheme="minorHAnsi" w:cstheme="minorHAnsi"/>
        </w:rPr>
      </w:pPr>
    </w:p>
    <w:p w:rsidR="0018636F" w:rsidP="0018636F" w:rsidRDefault="0018636F" w14:paraId="3FEFC71C" w14:textId="6A27877A">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System Check Queue:</w:t>
      </w:r>
      <w:r w:rsidRPr="0018636F">
        <w:rPr>
          <w:rFonts w:asciiTheme="minorHAnsi" w:hAnsiTheme="minorHAnsi" w:cstheme="minorHAnsi"/>
        </w:rPr>
        <w:t xml:space="preserve"> This will be the first</w:t>
      </w:r>
      <w:r>
        <w:rPr>
          <w:rFonts w:asciiTheme="minorHAnsi" w:hAnsiTheme="minorHAnsi" w:cstheme="minorHAnsi"/>
        </w:rPr>
        <w:t xml:space="preserve"> system</w:t>
      </w:r>
      <w:r w:rsidRPr="0018636F">
        <w:rPr>
          <w:rFonts w:asciiTheme="minorHAnsi" w:hAnsiTheme="minorHAnsi" w:cstheme="minorHAnsi"/>
        </w:rPr>
        <w:t xml:space="preserve"> queue where all the WI created will land for dedupe check. </w:t>
      </w:r>
    </w:p>
    <w:p w:rsidR="0018636F" w:rsidP="0018636F" w:rsidRDefault="0018636F" w14:paraId="133F7B56" w14:textId="04C4DFC8">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Initiation Checker:</w:t>
      </w:r>
      <w:r>
        <w:rPr>
          <w:rFonts w:asciiTheme="minorHAnsi" w:hAnsiTheme="minorHAnsi" w:cstheme="minorHAnsi"/>
        </w:rPr>
        <w:t xml:space="preserve"> User queue for </w:t>
      </w:r>
      <w:r w:rsidR="00C500DC">
        <w:rPr>
          <w:rFonts w:asciiTheme="minorHAnsi" w:hAnsiTheme="minorHAnsi" w:cstheme="minorHAnsi"/>
        </w:rPr>
        <w:t xml:space="preserve">processing RAK Bank Customer Requests. </w:t>
      </w:r>
    </w:p>
    <w:p w:rsidR="00C500DC" w:rsidP="0018636F" w:rsidRDefault="00C500DC" w14:paraId="4698854D" w14:textId="1EDACA8B">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System Integration:</w:t>
      </w:r>
      <w:r>
        <w:rPr>
          <w:rFonts w:asciiTheme="minorHAnsi" w:hAnsiTheme="minorHAnsi" w:cstheme="minorHAnsi"/>
        </w:rPr>
        <w:t xml:space="preserve"> System queue </w:t>
      </w:r>
      <w:r w:rsidR="00AF3274">
        <w:rPr>
          <w:rFonts w:asciiTheme="minorHAnsi" w:hAnsiTheme="minorHAnsi" w:cstheme="minorHAnsi"/>
        </w:rPr>
        <w:t xml:space="preserve">for </w:t>
      </w:r>
      <w:r w:rsidR="00F31A80">
        <w:rPr>
          <w:rFonts w:asciiTheme="minorHAnsi" w:hAnsiTheme="minorHAnsi" w:cstheme="minorHAnsi"/>
        </w:rPr>
        <w:t>placing blacklists and freeze</w:t>
      </w:r>
      <w:r w:rsidR="00E54CD9">
        <w:rPr>
          <w:rFonts w:asciiTheme="minorHAnsi" w:hAnsiTheme="minorHAnsi" w:cstheme="minorHAnsi"/>
        </w:rPr>
        <w:t xml:space="preserve"> requests. </w:t>
      </w:r>
    </w:p>
    <w:p w:rsidR="00F31A80" w:rsidP="0018636F" w:rsidRDefault="00F31A80" w14:paraId="657D71B6" w14:textId="4D5EC23C">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IOPS Maker:</w:t>
      </w:r>
      <w:r>
        <w:rPr>
          <w:rFonts w:asciiTheme="minorHAnsi" w:hAnsiTheme="minorHAnsi" w:cstheme="minorHAnsi"/>
        </w:rPr>
        <w:t xml:space="preserve"> User queue for Islamic Products. </w:t>
      </w:r>
      <w:r w:rsidR="00993152">
        <w:rPr>
          <w:rFonts w:asciiTheme="minorHAnsi" w:hAnsiTheme="minorHAnsi" w:cstheme="minorHAnsi"/>
        </w:rPr>
        <w:t>(Child WI)</w:t>
      </w:r>
    </w:p>
    <w:p w:rsidR="00F31A80" w:rsidP="0018636F" w:rsidRDefault="00F31A80" w14:paraId="2734D57E" w14:textId="33B76735">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IOPS Checker:</w:t>
      </w:r>
      <w:r>
        <w:rPr>
          <w:rFonts w:asciiTheme="minorHAnsi" w:hAnsiTheme="minorHAnsi" w:cstheme="minorHAnsi"/>
        </w:rPr>
        <w:t xml:space="preserve"> User queue for reviewing Islamic Related requests. </w:t>
      </w:r>
      <w:r w:rsidR="00993152">
        <w:rPr>
          <w:rFonts w:asciiTheme="minorHAnsi" w:hAnsiTheme="minorHAnsi" w:cstheme="minorHAnsi"/>
        </w:rPr>
        <w:t>(Child WI)</w:t>
      </w:r>
    </w:p>
    <w:p w:rsidR="00F31A80" w:rsidP="0018636F" w:rsidRDefault="00993152" w14:paraId="059BA036" w14:textId="02911C9C">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Collect:</w:t>
      </w:r>
      <w:r>
        <w:rPr>
          <w:rFonts w:asciiTheme="minorHAnsi" w:hAnsiTheme="minorHAnsi" w:cstheme="minorHAnsi"/>
        </w:rPr>
        <w:t xml:space="preserve"> System queue to collect the parent/child instances. </w:t>
      </w:r>
    </w:p>
    <w:p w:rsidR="00993152" w:rsidP="0018636F" w:rsidRDefault="00C33ACE" w14:paraId="59737DFD" w14:textId="5E798B59">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Integration Error Handling:</w:t>
      </w:r>
      <w:r>
        <w:rPr>
          <w:rFonts w:asciiTheme="minorHAnsi" w:hAnsiTheme="minorHAnsi" w:cstheme="minorHAnsi"/>
        </w:rPr>
        <w:t xml:space="preserve"> User queue for handling integration failures if any. </w:t>
      </w:r>
    </w:p>
    <w:p w:rsidR="00C33ACE" w:rsidP="0018636F" w:rsidRDefault="00C33ACE" w14:paraId="77E5F892" w14:textId="10805113">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Archival:</w:t>
      </w:r>
      <w:r>
        <w:rPr>
          <w:rFonts w:asciiTheme="minorHAnsi" w:hAnsiTheme="minorHAnsi" w:cstheme="minorHAnsi"/>
        </w:rPr>
        <w:t xml:space="preserve"> System queue for archiving data/doc. </w:t>
      </w:r>
    </w:p>
    <w:p w:rsidR="007C1709" w:rsidP="007C1709" w:rsidRDefault="007C1709" w14:paraId="7D2CDD35" w14:textId="77777777">
      <w:pPr>
        <w:spacing w:line="360" w:lineRule="auto"/>
        <w:rPr>
          <w:rFonts w:asciiTheme="minorHAnsi" w:hAnsiTheme="minorHAnsi" w:cstheme="minorHAnsi"/>
        </w:rPr>
      </w:pPr>
    </w:p>
    <w:p w:rsidR="002F24A4" w:rsidP="007C1709" w:rsidRDefault="002F24A4" w14:paraId="4715A2DE" w14:textId="77777777">
      <w:pPr>
        <w:spacing w:line="360" w:lineRule="auto"/>
        <w:rPr>
          <w:rFonts w:asciiTheme="minorHAnsi" w:hAnsiTheme="minorHAnsi" w:cstheme="minorHAnsi"/>
        </w:rPr>
      </w:pPr>
    </w:p>
    <w:p w:rsidR="007C1709" w:rsidP="00507F0C" w:rsidRDefault="007C1709" w14:paraId="6AE141B0" w14:textId="6F00A1E4">
      <w:pPr>
        <w:pStyle w:val="Heading2"/>
      </w:pPr>
      <w:r>
        <w:t xml:space="preserve"> </w:t>
      </w:r>
      <w:bookmarkStart w:name="_Toc166062010" w:id="376"/>
      <w:r>
        <w:t>System Check</w:t>
      </w:r>
      <w:bookmarkEnd w:id="376"/>
    </w:p>
    <w:p w:rsidRPr="00507F0C" w:rsidR="00507F0C" w:rsidP="00507F0C" w:rsidRDefault="00507F0C" w14:paraId="02395563" w14:textId="71F5969A">
      <w:pPr>
        <w:pStyle w:val="Heading3"/>
      </w:pPr>
      <w:bookmarkStart w:name="_Toc166062011" w:id="377"/>
      <w:r>
        <w:t>Description</w:t>
      </w:r>
      <w:bookmarkEnd w:id="377"/>
    </w:p>
    <w:p w:rsidR="007C1709" w:rsidP="007C1709" w:rsidRDefault="007C1709" w14:paraId="3821F5C3" w14:textId="6DF302A9">
      <w:pPr>
        <w:pStyle w:val="ListParagraph"/>
        <w:numPr>
          <w:ilvl w:val="0"/>
          <w:numId w:val="42"/>
        </w:numPr>
        <w:spacing w:line="360" w:lineRule="auto"/>
        <w:rPr>
          <w:rFonts w:asciiTheme="minorHAnsi" w:hAnsiTheme="minorHAnsi" w:cstheme="minorHAnsi"/>
        </w:rPr>
      </w:pPr>
      <w:r>
        <w:rPr>
          <w:rFonts w:asciiTheme="minorHAnsi" w:hAnsiTheme="minorHAnsi" w:cstheme="minorHAnsi"/>
        </w:rPr>
        <w:t xml:space="preserve">This will be a system queue. i.e., the users will not have access to this queue. </w:t>
      </w:r>
    </w:p>
    <w:p w:rsidR="007C1709" w:rsidP="007C1709" w:rsidRDefault="007C1709" w14:paraId="626EFAEA" w14:textId="40BDEF9A">
      <w:pPr>
        <w:pStyle w:val="ListParagraph"/>
        <w:numPr>
          <w:ilvl w:val="0"/>
          <w:numId w:val="42"/>
        </w:numPr>
        <w:spacing w:line="360" w:lineRule="auto"/>
        <w:rPr>
          <w:rFonts w:asciiTheme="minorHAnsi" w:hAnsiTheme="minorHAnsi" w:cstheme="minorHAnsi"/>
        </w:rPr>
      </w:pPr>
      <w:r>
        <w:rPr>
          <w:rFonts w:asciiTheme="minorHAnsi" w:hAnsiTheme="minorHAnsi" w:cstheme="minorHAnsi"/>
        </w:rPr>
        <w:t xml:space="preserve">The WI created via Excels </w:t>
      </w:r>
      <w:r w:rsidR="005C1A15">
        <w:rPr>
          <w:rFonts w:asciiTheme="minorHAnsi" w:hAnsiTheme="minorHAnsi" w:cstheme="minorHAnsi"/>
        </w:rPr>
        <w:t>for request type ‘</w:t>
      </w:r>
      <w:r w:rsidRPr="00E54CD9" w:rsidR="005C1A15">
        <w:rPr>
          <w:rFonts w:asciiTheme="minorHAnsi" w:hAnsiTheme="minorHAnsi" w:cstheme="minorHAnsi"/>
          <w:b/>
          <w:bCs/>
        </w:rPr>
        <w:t>Inquiry’</w:t>
      </w:r>
      <w:r w:rsidR="005C1A15">
        <w:rPr>
          <w:rFonts w:asciiTheme="minorHAnsi" w:hAnsiTheme="minorHAnsi" w:cstheme="minorHAnsi"/>
        </w:rPr>
        <w:t>, ‘</w:t>
      </w:r>
      <w:r w:rsidRPr="00E54CD9" w:rsidR="005C1A15">
        <w:rPr>
          <w:rFonts w:asciiTheme="minorHAnsi" w:hAnsiTheme="minorHAnsi" w:cstheme="minorHAnsi"/>
          <w:b/>
          <w:bCs/>
        </w:rPr>
        <w:t>Freeze</w:t>
      </w:r>
      <w:r w:rsidR="005C1A15">
        <w:rPr>
          <w:rFonts w:asciiTheme="minorHAnsi" w:hAnsiTheme="minorHAnsi" w:cstheme="minorHAnsi"/>
        </w:rPr>
        <w:t>’ &amp; ‘</w:t>
      </w:r>
      <w:r w:rsidRPr="00E54CD9" w:rsidR="005C1A15">
        <w:rPr>
          <w:rFonts w:asciiTheme="minorHAnsi" w:hAnsiTheme="minorHAnsi" w:cstheme="minorHAnsi"/>
          <w:b/>
          <w:bCs/>
        </w:rPr>
        <w:t>Prohibited</w:t>
      </w:r>
      <w:r w:rsidR="005C1A15">
        <w:rPr>
          <w:rFonts w:asciiTheme="minorHAnsi" w:hAnsiTheme="minorHAnsi" w:cstheme="minorHAnsi"/>
        </w:rPr>
        <w:t xml:space="preserve">’ will enter this queue. </w:t>
      </w:r>
    </w:p>
    <w:p w:rsidR="005C1A15" w:rsidP="00460268" w:rsidRDefault="005C1A15" w14:paraId="3B732E10" w14:textId="7C7ED817">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system will read the mandatory details required to perform the dedupe check.</w:t>
      </w:r>
      <w:r w:rsidR="00460268">
        <w:rPr>
          <w:rFonts w:asciiTheme="minorHAnsi" w:hAnsiTheme="minorHAnsi" w:cstheme="minorHAnsi"/>
        </w:rPr>
        <w:t xml:space="preserve"> For e.g., in case of Individuals ‘</w:t>
      </w:r>
      <w:commentRangeStart w:id="378"/>
      <w:commentRangeStart w:id="379"/>
      <w:r w:rsidRPr="00E54CD9" w:rsidR="00460268">
        <w:rPr>
          <w:rFonts w:asciiTheme="minorHAnsi" w:hAnsiTheme="minorHAnsi" w:cstheme="minorHAnsi"/>
          <w:b/>
          <w:bCs/>
        </w:rPr>
        <w:t>Customer Name’</w:t>
      </w:r>
      <w:r w:rsidR="00460268">
        <w:rPr>
          <w:rFonts w:asciiTheme="minorHAnsi" w:hAnsiTheme="minorHAnsi" w:cstheme="minorHAnsi"/>
        </w:rPr>
        <w:t>, ‘</w:t>
      </w:r>
      <w:r w:rsidRPr="00E54CD9" w:rsidR="00460268">
        <w:rPr>
          <w:rFonts w:asciiTheme="minorHAnsi" w:hAnsiTheme="minorHAnsi" w:cstheme="minorHAnsi"/>
          <w:b/>
          <w:bCs/>
        </w:rPr>
        <w:t>Nationality</w:t>
      </w:r>
      <w:r w:rsidR="00460268">
        <w:rPr>
          <w:rFonts w:asciiTheme="minorHAnsi" w:hAnsiTheme="minorHAnsi" w:cstheme="minorHAnsi"/>
        </w:rPr>
        <w:t>’</w:t>
      </w:r>
      <w:r w:rsidR="00A01CF5">
        <w:rPr>
          <w:rFonts w:asciiTheme="minorHAnsi" w:hAnsiTheme="minorHAnsi" w:cstheme="minorHAnsi"/>
        </w:rPr>
        <w:t>,</w:t>
      </w:r>
      <w:r w:rsidR="00E54CD9">
        <w:rPr>
          <w:rFonts w:asciiTheme="minorHAnsi" w:hAnsiTheme="minorHAnsi" w:cstheme="minorHAnsi"/>
        </w:rPr>
        <w:t xml:space="preserve"> </w:t>
      </w:r>
      <w:r w:rsidR="00460268">
        <w:rPr>
          <w:rFonts w:asciiTheme="minorHAnsi" w:hAnsiTheme="minorHAnsi" w:cstheme="minorHAnsi"/>
        </w:rPr>
        <w:t>‘</w:t>
      </w:r>
      <w:r w:rsidRPr="00E54CD9" w:rsidR="00460268">
        <w:rPr>
          <w:rFonts w:asciiTheme="minorHAnsi" w:hAnsiTheme="minorHAnsi" w:cstheme="minorHAnsi"/>
          <w:b/>
          <w:bCs/>
        </w:rPr>
        <w:t>DOB’</w:t>
      </w:r>
      <w:r w:rsidR="00460268">
        <w:rPr>
          <w:rFonts w:asciiTheme="minorHAnsi" w:hAnsiTheme="minorHAnsi" w:cstheme="minorHAnsi"/>
        </w:rPr>
        <w:t xml:space="preserve"> </w:t>
      </w:r>
      <w:commentRangeEnd w:id="378"/>
      <w:r w:rsidR="00244C55">
        <w:rPr>
          <w:rStyle w:val="CommentReference"/>
        </w:rPr>
        <w:commentReference w:id="378"/>
      </w:r>
      <w:commentRangeEnd w:id="379"/>
      <w:r w:rsidR="00972BAB">
        <w:rPr>
          <w:rStyle w:val="CommentReference"/>
        </w:rPr>
        <w:commentReference w:id="379"/>
      </w:r>
      <w:r w:rsidR="00A01CF5">
        <w:rPr>
          <w:rFonts w:asciiTheme="minorHAnsi" w:hAnsiTheme="minorHAnsi" w:cstheme="minorHAnsi"/>
        </w:rPr>
        <w:t xml:space="preserve">, </w:t>
      </w:r>
      <w:r w:rsidRPr="00A01CF5" w:rsidR="00A01CF5">
        <w:rPr>
          <w:rFonts w:asciiTheme="minorHAnsi" w:hAnsiTheme="minorHAnsi" w:cstheme="minorHAnsi"/>
          <w:b/>
          <w:bCs/>
        </w:rPr>
        <w:t>Emirates ID &amp; Passport</w:t>
      </w:r>
      <w:r w:rsidR="00A01CF5">
        <w:rPr>
          <w:rFonts w:asciiTheme="minorHAnsi" w:hAnsiTheme="minorHAnsi" w:cstheme="minorHAnsi"/>
        </w:rPr>
        <w:t xml:space="preserve"> </w:t>
      </w:r>
      <w:r w:rsidR="00460268">
        <w:rPr>
          <w:rFonts w:asciiTheme="minorHAnsi" w:hAnsiTheme="minorHAnsi" w:cstheme="minorHAnsi"/>
        </w:rPr>
        <w:t>and in case of Non-Individuals ‘</w:t>
      </w:r>
      <w:r w:rsidRPr="00E54CD9" w:rsidR="00460268">
        <w:rPr>
          <w:rFonts w:asciiTheme="minorHAnsi" w:hAnsiTheme="minorHAnsi" w:cstheme="minorHAnsi"/>
          <w:b/>
          <w:bCs/>
        </w:rPr>
        <w:t>Company Name’</w:t>
      </w:r>
      <w:r w:rsidR="00460268">
        <w:rPr>
          <w:rFonts w:asciiTheme="minorHAnsi" w:hAnsiTheme="minorHAnsi" w:cstheme="minorHAnsi"/>
        </w:rPr>
        <w:t>, ‘</w:t>
      </w:r>
      <w:r w:rsidRPr="00E54CD9" w:rsidR="00460268">
        <w:rPr>
          <w:rFonts w:asciiTheme="minorHAnsi" w:hAnsiTheme="minorHAnsi" w:cstheme="minorHAnsi"/>
          <w:b/>
          <w:bCs/>
        </w:rPr>
        <w:t>Trade License’</w:t>
      </w:r>
      <w:r w:rsidR="00460268">
        <w:rPr>
          <w:rFonts w:asciiTheme="minorHAnsi" w:hAnsiTheme="minorHAnsi" w:cstheme="minorHAnsi"/>
        </w:rPr>
        <w:t xml:space="preserve"> &amp; ‘</w:t>
      </w:r>
      <w:r w:rsidRPr="00E54CD9" w:rsidR="00460268">
        <w:rPr>
          <w:rFonts w:asciiTheme="minorHAnsi" w:hAnsiTheme="minorHAnsi" w:cstheme="minorHAnsi"/>
          <w:b/>
          <w:bCs/>
        </w:rPr>
        <w:t>Date of Establishment’</w:t>
      </w:r>
      <w:r w:rsidR="00460268">
        <w:rPr>
          <w:rFonts w:asciiTheme="minorHAnsi" w:hAnsiTheme="minorHAnsi" w:cstheme="minorHAnsi"/>
        </w:rPr>
        <w:t xml:space="preserve">. </w:t>
      </w:r>
    </w:p>
    <w:p w:rsidR="00223E79" w:rsidP="00460268" w:rsidRDefault="00471929" w14:paraId="6F664FE2" w14:textId="2431E5AC">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system</w:t>
      </w:r>
      <w:r w:rsidR="00223E79">
        <w:rPr>
          <w:rFonts w:asciiTheme="minorHAnsi" w:hAnsiTheme="minorHAnsi" w:cstheme="minorHAnsi"/>
        </w:rPr>
        <w:t xml:space="preserve"> will perform dedupe </w:t>
      </w:r>
      <w:r w:rsidR="00507F0C">
        <w:rPr>
          <w:rFonts w:asciiTheme="minorHAnsi" w:hAnsiTheme="minorHAnsi" w:cstheme="minorHAnsi"/>
        </w:rPr>
        <w:t>checks</w:t>
      </w:r>
      <w:r w:rsidR="00223E79">
        <w:rPr>
          <w:rFonts w:asciiTheme="minorHAnsi" w:hAnsiTheme="minorHAnsi" w:cstheme="minorHAnsi"/>
        </w:rPr>
        <w:t xml:space="preserve"> on each WI and identify if the customer is </w:t>
      </w:r>
      <w:r w:rsidR="000277A0">
        <w:rPr>
          <w:rFonts w:asciiTheme="minorHAnsi" w:hAnsiTheme="minorHAnsi" w:cstheme="minorHAnsi"/>
        </w:rPr>
        <w:t>a RAK</w:t>
      </w:r>
      <w:r w:rsidR="00223E79">
        <w:rPr>
          <w:rFonts w:asciiTheme="minorHAnsi" w:hAnsiTheme="minorHAnsi" w:cstheme="minorHAnsi"/>
        </w:rPr>
        <w:t xml:space="preserve"> Bank Customer or </w:t>
      </w:r>
      <w:r>
        <w:rPr>
          <w:rFonts w:asciiTheme="minorHAnsi" w:hAnsiTheme="minorHAnsi" w:cstheme="minorHAnsi"/>
        </w:rPr>
        <w:t>Non-RAK</w:t>
      </w:r>
      <w:r w:rsidR="00223E79">
        <w:rPr>
          <w:rFonts w:asciiTheme="minorHAnsi" w:hAnsiTheme="minorHAnsi" w:cstheme="minorHAnsi"/>
        </w:rPr>
        <w:t xml:space="preserve"> Bank Customer. </w:t>
      </w:r>
    </w:p>
    <w:p w:rsidR="00A01CF5" w:rsidP="00460268" w:rsidRDefault="00A01CF5" w14:paraId="6A6E2BDB" w14:textId="1DEE120D">
      <w:pPr>
        <w:pStyle w:val="ListParagraph"/>
        <w:numPr>
          <w:ilvl w:val="0"/>
          <w:numId w:val="42"/>
        </w:numPr>
        <w:spacing w:line="360" w:lineRule="auto"/>
        <w:rPr>
          <w:rFonts w:asciiTheme="minorHAnsi" w:hAnsiTheme="minorHAnsi" w:cstheme="minorHAnsi"/>
        </w:rPr>
      </w:pPr>
      <w:r>
        <w:rPr>
          <w:rFonts w:asciiTheme="minorHAnsi" w:hAnsiTheme="minorHAnsi" w:cstheme="minorHAnsi"/>
        </w:rPr>
        <w:t xml:space="preserve">For WIs identified as </w:t>
      </w:r>
      <w:r w:rsidR="000C2237">
        <w:rPr>
          <w:rFonts w:asciiTheme="minorHAnsi" w:hAnsiTheme="minorHAnsi" w:cstheme="minorHAnsi"/>
        </w:rPr>
        <w:t>Non-RAK</w:t>
      </w:r>
      <w:r>
        <w:rPr>
          <w:rFonts w:asciiTheme="minorHAnsi" w:hAnsiTheme="minorHAnsi" w:cstheme="minorHAnsi"/>
        </w:rPr>
        <w:t xml:space="preserve"> Bank Customer – system will </w:t>
      </w:r>
      <w:r w:rsidR="00F05375">
        <w:rPr>
          <w:rFonts w:asciiTheme="minorHAnsi" w:hAnsiTheme="minorHAnsi" w:cstheme="minorHAnsi"/>
        </w:rPr>
        <w:t xml:space="preserve">search for Related Party Shareholder Details. </w:t>
      </w:r>
    </w:p>
    <w:p w:rsidR="00471929" w:rsidP="00460268" w:rsidRDefault="00471929" w14:paraId="78785902" w14:textId="4EF0D962">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CIF results will be visible to the next user in the form of grid</w:t>
      </w:r>
      <w:r w:rsidR="000277A0">
        <w:rPr>
          <w:rFonts w:asciiTheme="minorHAnsi" w:hAnsiTheme="minorHAnsi" w:cstheme="minorHAnsi"/>
        </w:rPr>
        <w:t xml:space="preserve"> like CIR portal journey dedupe search grid. </w:t>
      </w:r>
    </w:p>
    <w:p w:rsidR="000277A0" w:rsidP="00460268" w:rsidRDefault="000277A0" w14:paraId="3D7032CD" w14:textId="18619ADA">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WI will route to the next queues basis the request type and customer type as follows:</w:t>
      </w:r>
    </w:p>
    <w:p w:rsidR="00C46086" w:rsidP="00C46086" w:rsidRDefault="00C46086" w14:paraId="5FE0FA0E" w14:textId="62CC19B9">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Initiation Checker:</w:t>
      </w:r>
      <w:r>
        <w:rPr>
          <w:rFonts w:asciiTheme="minorHAnsi" w:hAnsiTheme="minorHAnsi" w:cstheme="minorHAnsi"/>
        </w:rPr>
        <w:t xml:space="preserve"> If the</w:t>
      </w:r>
      <w:r w:rsidR="006B7AC0">
        <w:rPr>
          <w:rFonts w:asciiTheme="minorHAnsi" w:hAnsiTheme="minorHAnsi" w:cstheme="minorHAnsi"/>
        </w:rPr>
        <w:t xml:space="preserve"> </w:t>
      </w:r>
      <w:r>
        <w:rPr>
          <w:rFonts w:asciiTheme="minorHAnsi" w:hAnsiTheme="minorHAnsi" w:cstheme="minorHAnsi"/>
        </w:rPr>
        <w:t xml:space="preserve">customer identified = RAK Bank customer, the WI </w:t>
      </w:r>
      <w:proofErr w:type="gramStart"/>
      <w:r>
        <w:rPr>
          <w:rFonts w:asciiTheme="minorHAnsi" w:hAnsiTheme="minorHAnsi" w:cstheme="minorHAnsi"/>
        </w:rPr>
        <w:t>w</w:t>
      </w:r>
      <w:r w:rsidR="006B7AC0">
        <w:rPr>
          <w:rFonts w:asciiTheme="minorHAnsi" w:hAnsiTheme="minorHAnsi" w:cstheme="minorHAnsi"/>
        </w:rPr>
        <w:t>ill</w:t>
      </w:r>
      <w:proofErr w:type="gramEnd"/>
      <w:r>
        <w:rPr>
          <w:rFonts w:asciiTheme="minorHAnsi" w:hAnsiTheme="minorHAnsi" w:cstheme="minorHAnsi"/>
        </w:rPr>
        <w:t xml:space="preserve"> move to this queue for all 3 request types</w:t>
      </w:r>
      <w:r w:rsidR="00F05375">
        <w:rPr>
          <w:rFonts w:asciiTheme="minorHAnsi" w:hAnsiTheme="minorHAnsi" w:cstheme="minorHAnsi"/>
        </w:rPr>
        <w:t xml:space="preserve"> &amp; If the customer is identified as Non RAK Bank provided any shareholder identified</w:t>
      </w:r>
      <w:r w:rsidR="00594447">
        <w:rPr>
          <w:rFonts w:asciiTheme="minorHAnsi" w:hAnsiTheme="minorHAnsi" w:cstheme="minorHAnsi"/>
        </w:rPr>
        <w:t xml:space="preserve"> for freeze &amp; prohibited requests. </w:t>
      </w:r>
      <w:r w:rsidR="00F05375">
        <w:rPr>
          <w:rFonts w:asciiTheme="minorHAnsi" w:hAnsiTheme="minorHAnsi" w:cstheme="minorHAnsi"/>
        </w:rPr>
        <w:t xml:space="preserve"> </w:t>
      </w:r>
    </w:p>
    <w:p w:rsidR="00C46086" w:rsidP="00C46086" w:rsidRDefault="00D12C76" w14:paraId="5F817AC9" w14:textId="293080B3">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System Integration:</w:t>
      </w:r>
      <w:r>
        <w:rPr>
          <w:rFonts w:asciiTheme="minorHAnsi" w:hAnsiTheme="minorHAnsi" w:cstheme="minorHAnsi"/>
        </w:rPr>
        <w:t xml:space="preserve"> For request type </w:t>
      </w:r>
      <w:r w:rsidRPr="006B7AC0">
        <w:rPr>
          <w:rFonts w:asciiTheme="minorHAnsi" w:hAnsiTheme="minorHAnsi" w:cstheme="minorHAnsi"/>
          <w:b/>
          <w:bCs/>
        </w:rPr>
        <w:t>‘Freeze’</w:t>
      </w:r>
      <w:r>
        <w:rPr>
          <w:rFonts w:asciiTheme="minorHAnsi" w:hAnsiTheme="minorHAnsi" w:cstheme="minorHAnsi"/>
        </w:rPr>
        <w:t xml:space="preserve"> and ‘</w:t>
      </w:r>
      <w:r w:rsidRPr="006B7AC0">
        <w:rPr>
          <w:rFonts w:asciiTheme="minorHAnsi" w:hAnsiTheme="minorHAnsi" w:cstheme="minorHAnsi"/>
          <w:b/>
          <w:bCs/>
        </w:rPr>
        <w:t>Prohibited</w:t>
      </w:r>
      <w:r>
        <w:rPr>
          <w:rFonts w:asciiTheme="minorHAnsi" w:hAnsiTheme="minorHAnsi" w:cstheme="minorHAnsi"/>
        </w:rPr>
        <w:t>’, if the customer = Non-RAK Bank customer</w:t>
      </w:r>
      <w:r w:rsidR="00F05375">
        <w:rPr>
          <w:rFonts w:asciiTheme="minorHAnsi" w:hAnsiTheme="minorHAnsi" w:cstheme="minorHAnsi"/>
        </w:rPr>
        <w:t xml:space="preserve"> and no shareholders were identified</w:t>
      </w:r>
      <w:r>
        <w:rPr>
          <w:rFonts w:asciiTheme="minorHAnsi" w:hAnsiTheme="minorHAnsi" w:cstheme="minorHAnsi"/>
        </w:rPr>
        <w:t xml:space="preserve">, the WI will route to this queue. </w:t>
      </w:r>
    </w:p>
    <w:p w:rsidR="00D12C76" w:rsidP="00C46086" w:rsidRDefault="00D12C76" w14:paraId="00134975" w14:textId="7FD08472">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Archival:</w:t>
      </w:r>
      <w:r>
        <w:rPr>
          <w:rFonts w:asciiTheme="minorHAnsi" w:hAnsiTheme="minorHAnsi" w:cstheme="minorHAnsi"/>
        </w:rPr>
        <w:t xml:space="preserve"> </w:t>
      </w:r>
      <w:r w:rsidR="006B6B03">
        <w:rPr>
          <w:rFonts w:asciiTheme="minorHAnsi" w:hAnsiTheme="minorHAnsi" w:cstheme="minorHAnsi"/>
        </w:rPr>
        <w:t>For request type ‘</w:t>
      </w:r>
      <w:r w:rsidRPr="006B7AC0" w:rsidR="006B6B03">
        <w:rPr>
          <w:rFonts w:asciiTheme="minorHAnsi" w:hAnsiTheme="minorHAnsi" w:cstheme="minorHAnsi"/>
          <w:b/>
          <w:bCs/>
        </w:rPr>
        <w:t>Inquiry’</w:t>
      </w:r>
      <w:r w:rsidR="006B6B03">
        <w:rPr>
          <w:rFonts w:asciiTheme="minorHAnsi" w:hAnsiTheme="minorHAnsi" w:cstheme="minorHAnsi"/>
        </w:rPr>
        <w:t>,</w:t>
      </w:r>
      <w:r w:rsidR="00AD1798">
        <w:rPr>
          <w:rFonts w:asciiTheme="minorHAnsi" w:hAnsiTheme="minorHAnsi" w:cstheme="minorHAnsi"/>
        </w:rPr>
        <w:t xml:space="preserve"> if the customer = Non-RAK Bank customer, the WI moves to archival. </w:t>
      </w:r>
    </w:p>
    <w:p w:rsidR="00AD1798" w:rsidP="00AD1798" w:rsidRDefault="00AD1798" w14:paraId="22FA4B57" w14:textId="77777777">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1696"/>
        <w:gridCol w:w="4820"/>
        <w:gridCol w:w="2834"/>
      </w:tblGrid>
      <w:tr w:rsidR="00AD1798" w:rsidTr="006D7A29" w14:paraId="4A9114F9" w14:textId="77777777">
        <w:tc>
          <w:tcPr>
            <w:tcW w:w="1696" w:type="dxa"/>
          </w:tcPr>
          <w:p w:rsidRPr="006D7A29" w:rsidR="00AD1798" w:rsidP="00AD1798" w:rsidRDefault="00AD1798" w14:paraId="766CB366" w14:textId="473F1009">
            <w:pPr>
              <w:spacing w:line="360" w:lineRule="auto"/>
              <w:rPr>
                <w:rFonts w:asciiTheme="minorHAnsi" w:hAnsiTheme="minorHAnsi" w:cstheme="minorHAnsi"/>
                <w:b/>
                <w:bCs/>
              </w:rPr>
            </w:pPr>
            <w:r w:rsidRPr="006D7A29">
              <w:rPr>
                <w:rFonts w:asciiTheme="minorHAnsi" w:hAnsiTheme="minorHAnsi" w:cstheme="minorHAnsi"/>
                <w:b/>
                <w:bCs/>
              </w:rPr>
              <w:t>Decision</w:t>
            </w:r>
          </w:p>
        </w:tc>
        <w:tc>
          <w:tcPr>
            <w:tcW w:w="4820" w:type="dxa"/>
          </w:tcPr>
          <w:p w:rsidRPr="006D7A29" w:rsidR="00AD1798" w:rsidP="00AD1798" w:rsidRDefault="00AD1798" w14:paraId="432B3CB3" w14:textId="2CD5C4AE">
            <w:pPr>
              <w:spacing w:line="360" w:lineRule="auto"/>
              <w:rPr>
                <w:rFonts w:asciiTheme="minorHAnsi" w:hAnsiTheme="minorHAnsi" w:cstheme="minorHAnsi"/>
                <w:b/>
                <w:bCs/>
              </w:rPr>
            </w:pPr>
            <w:r w:rsidRPr="006D7A29">
              <w:rPr>
                <w:rFonts w:asciiTheme="minorHAnsi" w:hAnsiTheme="minorHAnsi" w:cstheme="minorHAnsi"/>
                <w:b/>
                <w:bCs/>
              </w:rPr>
              <w:t>Condition</w:t>
            </w:r>
          </w:p>
        </w:tc>
        <w:tc>
          <w:tcPr>
            <w:tcW w:w="2834" w:type="dxa"/>
          </w:tcPr>
          <w:p w:rsidRPr="006D7A29" w:rsidR="00AD1798" w:rsidP="00AD1798" w:rsidRDefault="00AD1798" w14:paraId="6CC4878D" w14:textId="339C2757">
            <w:pPr>
              <w:spacing w:line="360" w:lineRule="auto"/>
              <w:rPr>
                <w:rFonts w:asciiTheme="minorHAnsi" w:hAnsiTheme="minorHAnsi" w:cstheme="minorHAnsi"/>
                <w:b/>
                <w:bCs/>
              </w:rPr>
            </w:pPr>
            <w:r w:rsidRPr="006D7A29">
              <w:rPr>
                <w:rFonts w:asciiTheme="minorHAnsi" w:hAnsiTheme="minorHAnsi" w:cstheme="minorHAnsi"/>
                <w:b/>
                <w:bCs/>
              </w:rPr>
              <w:t xml:space="preserve">WI moves to </w:t>
            </w:r>
          </w:p>
        </w:tc>
      </w:tr>
      <w:tr w:rsidR="00AD1798" w:rsidTr="006D7A29" w14:paraId="51CABC99" w14:textId="77777777">
        <w:tc>
          <w:tcPr>
            <w:tcW w:w="1696" w:type="dxa"/>
          </w:tcPr>
          <w:p w:rsidR="00AD1798" w:rsidP="00AD1798" w:rsidRDefault="006D7A29" w14:paraId="3ADE6BE6" w14:textId="27121459">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rsidR="00AD1798" w:rsidP="00AD1798" w:rsidRDefault="006D7A29" w14:paraId="01DE2F6C" w14:textId="0EB6AEC5">
            <w:pPr>
              <w:spacing w:line="360" w:lineRule="auto"/>
              <w:rPr>
                <w:rFonts w:asciiTheme="minorHAnsi" w:hAnsiTheme="minorHAnsi" w:cstheme="minorHAnsi"/>
              </w:rPr>
            </w:pPr>
            <w:r>
              <w:rPr>
                <w:rFonts w:asciiTheme="minorHAnsi" w:hAnsiTheme="minorHAnsi" w:cstheme="minorHAnsi"/>
              </w:rPr>
              <w:t xml:space="preserve">Request Type = All &amp; If Customer = RAK Bank Customer </w:t>
            </w:r>
          </w:p>
        </w:tc>
        <w:tc>
          <w:tcPr>
            <w:tcW w:w="2834" w:type="dxa"/>
          </w:tcPr>
          <w:p w:rsidR="00AD1798" w:rsidP="00AD1798" w:rsidRDefault="006D7A29" w14:paraId="43CE060B" w14:textId="565F0F05">
            <w:pPr>
              <w:spacing w:line="360" w:lineRule="auto"/>
              <w:rPr>
                <w:rFonts w:asciiTheme="minorHAnsi" w:hAnsiTheme="minorHAnsi" w:cstheme="minorHAnsi"/>
              </w:rPr>
            </w:pPr>
            <w:r>
              <w:rPr>
                <w:rFonts w:asciiTheme="minorHAnsi" w:hAnsiTheme="minorHAnsi" w:cstheme="minorHAnsi"/>
              </w:rPr>
              <w:t xml:space="preserve">Initiation Checker </w:t>
            </w:r>
          </w:p>
        </w:tc>
      </w:tr>
      <w:tr w:rsidR="00AD1798" w:rsidTr="006D7A29" w14:paraId="36C73E5A" w14:textId="77777777">
        <w:tc>
          <w:tcPr>
            <w:tcW w:w="1696" w:type="dxa"/>
          </w:tcPr>
          <w:p w:rsidR="00AD1798" w:rsidP="00AD1798" w:rsidRDefault="006D7A29" w14:paraId="69B219F0" w14:textId="4304CBC5">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rsidR="00AD1798" w:rsidP="00AD1798" w:rsidRDefault="006D7A29" w14:paraId="7099FCA7" w14:textId="71D3DCA0">
            <w:pPr>
              <w:spacing w:line="360" w:lineRule="auto"/>
              <w:rPr>
                <w:rFonts w:asciiTheme="minorHAnsi" w:hAnsiTheme="minorHAnsi" w:cstheme="minorHAnsi"/>
              </w:rPr>
            </w:pPr>
            <w:r>
              <w:rPr>
                <w:rFonts w:asciiTheme="minorHAnsi" w:hAnsiTheme="minorHAnsi" w:cstheme="minorHAnsi"/>
              </w:rPr>
              <w:t xml:space="preserve">Request Type = Inquiry &amp; </w:t>
            </w:r>
            <w:r w:rsidR="00747254">
              <w:rPr>
                <w:rFonts w:asciiTheme="minorHAnsi" w:hAnsiTheme="minorHAnsi" w:cstheme="minorHAnsi"/>
              </w:rPr>
              <w:t xml:space="preserve">If Customer = Non-RAK Bank Customer </w:t>
            </w:r>
          </w:p>
        </w:tc>
        <w:tc>
          <w:tcPr>
            <w:tcW w:w="2834" w:type="dxa"/>
          </w:tcPr>
          <w:p w:rsidR="00AD1798" w:rsidP="00AD1798" w:rsidRDefault="00747254" w14:paraId="5E7E8528" w14:textId="770567EC">
            <w:pPr>
              <w:spacing w:line="360" w:lineRule="auto"/>
              <w:rPr>
                <w:rFonts w:asciiTheme="minorHAnsi" w:hAnsiTheme="minorHAnsi" w:cstheme="minorHAnsi"/>
              </w:rPr>
            </w:pPr>
            <w:r>
              <w:rPr>
                <w:rFonts w:asciiTheme="minorHAnsi" w:hAnsiTheme="minorHAnsi" w:cstheme="minorHAnsi"/>
              </w:rPr>
              <w:t xml:space="preserve">Archival </w:t>
            </w:r>
          </w:p>
        </w:tc>
      </w:tr>
      <w:tr w:rsidR="00AD1798" w:rsidTr="006D7A29" w14:paraId="7DDDDD92" w14:textId="77777777">
        <w:tc>
          <w:tcPr>
            <w:tcW w:w="1696" w:type="dxa"/>
          </w:tcPr>
          <w:p w:rsidR="00AD1798" w:rsidP="00AD1798" w:rsidRDefault="00747254" w14:paraId="14AFCEFA" w14:textId="6AD6C2E9">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rsidR="00AD1798" w:rsidP="00AD1798" w:rsidRDefault="00747254" w14:paraId="37A3FCDA" w14:textId="655CA16B">
            <w:pPr>
              <w:spacing w:line="360" w:lineRule="auto"/>
              <w:rPr>
                <w:rFonts w:asciiTheme="minorHAnsi" w:hAnsiTheme="minorHAnsi" w:cstheme="minorHAnsi"/>
              </w:rPr>
            </w:pPr>
            <w:r>
              <w:rPr>
                <w:rFonts w:asciiTheme="minorHAnsi" w:hAnsiTheme="minorHAnsi" w:cstheme="minorHAnsi"/>
              </w:rPr>
              <w:t xml:space="preserve">Request Type = Freeze &amp; Prohibited &amp; If Customer = Non-RAK Bank Customer </w:t>
            </w:r>
          </w:p>
        </w:tc>
        <w:tc>
          <w:tcPr>
            <w:tcW w:w="2834" w:type="dxa"/>
          </w:tcPr>
          <w:p w:rsidR="00AD1798" w:rsidP="00AD1798" w:rsidRDefault="00747254" w14:paraId="2927FB3B" w14:textId="0D9031BB">
            <w:pPr>
              <w:spacing w:line="360" w:lineRule="auto"/>
              <w:rPr>
                <w:rFonts w:asciiTheme="minorHAnsi" w:hAnsiTheme="minorHAnsi" w:cstheme="minorHAnsi"/>
              </w:rPr>
            </w:pPr>
            <w:r>
              <w:rPr>
                <w:rFonts w:asciiTheme="minorHAnsi" w:hAnsiTheme="minorHAnsi" w:cstheme="minorHAnsi"/>
              </w:rPr>
              <w:t xml:space="preserve">System Integration </w:t>
            </w:r>
          </w:p>
        </w:tc>
      </w:tr>
      <w:tr w:rsidR="00747254" w:rsidTr="006D7A29" w14:paraId="2EC2AAE6" w14:textId="77777777">
        <w:tc>
          <w:tcPr>
            <w:tcW w:w="1696" w:type="dxa"/>
          </w:tcPr>
          <w:p w:rsidR="00747254" w:rsidP="00AD1798" w:rsidRDefault="00747254" w14:paraId="63FA9701" w14:textId="63C2DF85">
            <w:pPr>
              <w:spacing w:line="360" w:lineRule="auto"/>
              <w:rPr>
                <w:rFonts w:asciiTheme="minorHAnsi" w:hAnsiTheme="minorHAnsi" w:cstheme="minorHAnsi"/>
              </w:rPr>
            </w:pPr>
            <w:r>
              <w:rPr>
                <w:rFonts w:asciiTheme="minorHAnsi" w:hAnsiTheme="minorHAnsi" w:cstheme="minorHAnsi"/>
              </w:rPr>
              <w:t xml:space="preserve">Failure </w:t>
            </w:r>
          </w:p>
        </w:tc>
        <w:tc>
          <w:tcPr>
            <w:tcW w:w="4820" w:type="dxa"/>
          </w:tcPr>
          <w:p w:rsidR="00747254" w:rsidP="00AD1798" w:rsidRDefault="00747254" w14:paraId="1F7FECE3" w14:textId="55E9CCCC">
            <w:pPr>
              <w:spacing w:line="360" w:lineRule="auto"/>
              <w:rPr>
                <w:rFonts w:asciiTheme="minorHAnsi" w:hAnsiTheme="minorHAnsi" w:cstheme="minorHAnsi"/>
              </w:rPr>
            </w:pPr>
            <w:r>
              <w:rPr>
                <w:rFonts w:asciiTheme="minorHAnsi" w:hAnsiTheme="minorHAnsi" w:cstheme="minorHAnsi"/>
              </w:rPr>
              <w:t xml:space="preserve">If any integration failure </w:t>
            </w:r>
          </w:p>
        </w:tc>
        <w:tc>
          <w:tcPr>
            <w:tcW w:w="2834" w:type="dxa"/>
          </w:tcPr>
          <w:p w:rsidR="00747254" w:rsidP="00AD1798" w:rsidRDefault="00747254" w14:paraId="09AF8D0C" w14:textId="413FFF8F">
            <w:pPr>
              <w:spacing w:line="360" w:lineRule="auto"/>
              <w:rPr>
                <w:rFonts w:asciiTheme="minorHAnsi" w:hAnsiTheme="minorHAnsi" w:cstheme="minorHAnsi"/>
              </w:rPr>
            </w:pPr>
            <w:r>
              <w:rPr>
                <w:rFonts w:asciiTheme="minorHAnsi" w:hAnsiTheme="minorHAnsi" w:cstheme="minorHAnsi"/>
              </w:rPr>
              <w:t xml:space="preserve">Integration Error Handling </w:t>
            </w:r>
          </w:p>
        </w:tc>
      </w:tr>
    </w:tbl>
    <w:p w:rsidRPr="00AD1798" w:rsidR="00AD1798" w:rsidP="00AD1798" w:rsidRDefault="00AD1798" w14:paraId="034B5E51" w14:textId="77777777">
      <w:pPr>
        <w:spacing w:line="360" w:lineRule="auto"/>
        <w:rPr>
          <w:rFonts w:asciiTheme="minorHAnsi" w:hAnsiTheme="minorHAnsi" w:cstheme="minorHAnsi"/>
        </w:rPr>
      </w:pPr>
    </w:p>
    <w:p w:rsidR="00F326DF" w:rsidP="0048622F" w:rsidRDefault="00F326DF" w14:paraId="1F16E6F7" w14:textId="77777777"/>
    <w:p w:rsidR="0048622F" w:rsidP="00FD0D01" w:rsidRDefault="00FD0D01" w14:paraId="35C689E9" w14:textId="67FEC63C">
      <w:pPr>
        <w:pStyle w:val="Heading3"/>
      </w:pPr>
      <w:bookmarkStart w:name="_Toc166062012" w:id="380"/>
      <w:r>
        <w:t>Access Details</w:t>
      </w:r>
      <w:bookmarkEnd w:id="380"/>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0D4A0C" w:rsidTr="00A32EF9" w14:paraId="04A2FE6D" w14:textId="77777777">
        <w:tc>
          <w:tcPr>
            <w:tcW w:w="3539" w:type="dxa"/>
          </w:tcPr>
          <w:p w:rsidRPr="0014486C" w:rsidR="000D4A0C" w:rsidP="00A32EF9" w:rsidRDefault="000D4A0C" w14:paraId="58BFCF40"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0D4A0C" w:rsidP="00A32EF9" w:rsidRDefault="000D4A0C" w14:paraId="517EB2ED" w14:textId="5234DDF6">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 xml:space="preserve">The queue will be accessed by </w:t>
            </w:r>
            <w:r w:rsidR="007C38C0">
              <w:rPr>
                <w:rFonts w:ascii="Calibri" w:hAnsi="Calibri" w:eastAsia="Calibri" w:cs="Arial"/>
                <w:szCs w:val="24"/>
              </w:rPr>
              <w:t xml:space="preserve">system </w:t>
            </w:r>
            <w:r w:rsidRPr="0014486C">
              <w:rPr>
                <w:rFonts w:ascii="Calibri" w:hAnsi="Calibri" w:eastAsia="Calibri" w:cs="Arial"/>
                <w:szCs w:val="24"/>
              </w:rPr>
              <w:t>user.</w:t>
            </w:r>
          </w:p>
        </w:tc>
      </w:tr>
      <w:tr w:rsidRPr="0014486C" w:rsidR="000D4A0C" w:rsidTr="00A32EF9" w14:paraId="738419AF" w14:textId="77777777">
        <w:tc>
          <w:tcPr>
            <w:tcW w:w="3539" w:type="dxa"/>
          </w:tcPr>
          <w:p w:rsidRPr="0014486C" w:rsidR="000D4A0C" w:rsidP="00A32EF9" w:rsidRDefault="000D4A0C" w14:paraId="7C074448"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0D4A0C" w:rsidP="00A32EF9" w:rsidRDefault="000D4A0C" w14:paraId="3DD37033"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0D4A0C" w:rsidTr="00A32EF9" w14:paraId="6D34DB36" w14:textId="77777777">
        <w:tc>
          <w:tcPr>
            <w:tcW w:w="3539" w:type="dxa"/>
          </w:tcPr>
          <w:p w:rsidRPr="0014486C" w:rsidR="000D4A0C" w:rsidP="00A32EF9" w:rsidRDefault="000D4A0C" w14:paraId="2DDA418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0D4A0C" w:rsidP="00A32EF9" w:rsidRDefault="000D4A0C" w14:paraId="2910310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0D4A0C" w:rsidTr="00A32EF9" w14:paraId="33235368" w14:textId="77777777">
        <w:tc>
          <w:tcPr>
            <w:tcW w:w="3539" w:type="dxa"/>
          </w:tcPr>
          <w:p w:rsidRPr="0014486C" w:rsidR="000D4A0C" w:rsidP="00A32EF9" w:rsidRDefault="000D4A0C" w14:paraId="1FCA9D6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0D4A0C" w:rsidP="00A32EF9" w:rsidRDefault="000D4A0C" w14:paraId="3B046855"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0D4A0C" w:rsidTr="00A32EF9" w14:paraId="378286BA" w14:textId="77777777">
        <w:tc>
          <w:tcPr>
            <w:tcW w:w="3539" w:type="dxa"/>
          </w:tcPr>
          <w:p w:rsidRPr="0014486C" w:rsidR="000D4A0C" w:rsidP="00A32EF9" w:rsidRDefault="000D4A0C" w14:paraId="6D437E0B"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0D4A0C" w:rsidP="00A32EF9" w:rsidRDefault="000D4A0C" w14:paraId="51474DDA"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0D4A0C" w:rsidTr="00A32EF9" w14:paraId="2A30114C" w14:textId="77777777">
        <w:tc>
          <w:tcPr>
            <w:tcW w:w="3539" w:type="dxa"/>
            <w:tcBorders>
              <w:top w:val="single" w:color="auto" w:sz="4" w:space="0"/>
              <w:left w:val="single" w:color="auto" w:sz="4" w:space="0"/>
              <w:bottom w:val="single" w:color="auto" w:sz="4" w:space="0"/>
              <w:right w:val="single" w:color="auto" w:sz="4" w:space="0"/>
            </w:tcBorders>
          </w:tcPr>
          <w:p w:rsidRPr="0014486C" w:rsidR="000D4A0C" w:rsidP="00A32EF9" w:rsidRDefault="000D4A0C" w14:paraId="257761F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0D4A0C" w:rsidP="00A32EF9" w:rsidRDefault="000D4A0C" w14:paraId="6FF5224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D76685" w:rsidP="000D4A0C" w:rsidRDefault="00D76685" w14:paraId="680F0AC6" w14:textId="77777777"/>
    <w:p w:rsidR="007C38C0" w:rsidP="000D4A0C" w:rsidRDefault="007C38C0" w14:paraId="37D4540E" w14:textId="77777777"/>
    <w:p w:rsidR="007C38C0" w:rsidP="000D4A0C" w:rsidRDefault="007C38C0" w14:paraId="686A149E" w14:textId="77777777"/>
    <w:p w:rsidR="007C38C0" w:rsidP="000D4A0C" w:rsidRDefault="007C38C0" w14:paraId="37636FD2" w14:textId="77777777"/>
    <w:p w:rsidR="007C38C0" w:rsidP="000D4A0C" w:rsidRDefault="007C38C0" w14:paraId="465F6905" w14:textId="77777777"/>
    <w:p w:rsidR="00D76685" w:rsidP="00D76685" w:rsidRDefault="0037484F" w14:paraId="0FBC0906" w14:textId="3FA44544">
      <w:pPr>
        <w:pStyle w:val="Heading2"/>
      </w:pPr>
      <w:r>
        <w:t xml:space="preserve"> </w:t>
      </w:r>
      <w:bookmarkStart w:name="_Toc166062013" w:id="381"/>
      <w:r>
        <w:t>Initiation Checker</w:t>
      </w:r>
      <w:bookmarkEnd w:id="381"/>
      <w:r>
        <w:t xml:space="preserve"> </w:t>
      </w:r>
    </w:p>
    <w:p w:rsidR="00016EAB" w:rsidP="00016EAB" w:rsidRDefault="00016EAB" w14:paraId="2E43B3A0" w14:textId="5181403D">
      <w:pPr>
        <w:pStyle w:val="Heading3"/>
      </w:pPr>
      <w:bookmarkStart w:name="_Toc166062014" w:id="382"/>
      <w:r>
        <w:t>Description</w:t>
      </w:r>
      <w:bookmarkEnd w:id="382"/>
    </w:p>
    <w:p w:rsidRPr="001C2542" w:rsidR="001C2542" w:rsidP="001C2542" w:rsidRDefault="00484AC4" w14:paraId="64D199DA" w14:textId="4C6470A1">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rsidRPr="001C2542" w:rsidR="001C2542" w:rsidP="001C2542" w:rsidRDefault="001C2542" w14:paraId="2858115C" w14:textId="4DDD95D8">
      <w:pPr>
        <w:pStyle w:val="ListParagraph"/>
        <w:numPr>
          <w:ilvl w:val="0"/>
          <w:numId w:val="42"/>
        </w:numPr>
        <w:spacing w:line="360" w:lineRule="auto"/>
      </w:pPr>
      <w:r>
        <w:rPr>
          <w:rFonts w:asciiTheme="minorHAnsi" w:hAnsiTheme="minorHAnsi" w:cstheme="minorHAnsi"/>
        </w:rPr>
        <w:t>The WI will route to this queue based on the following conditions:</w:t>
      </w:r>
    </w:p>
    <w:p w:rsidRPr="001C2542" w:rsidR="00484AC4" w:rsidP="001C2542" w:rsidRDefault="00484AC4" w14:paraId="5B5008EE" w14:textId="1ACDD0D7">
      <w:pPr>
        <w:pStyle w:val="ListParagraph"/>
        <w:numPr>
          <w:ilvl w:val="2"/>
          <w:numId w:val="42"/>
        </w:numPr>
        <w:spacing w:line="360" w:lineRule="auto"/>
      </w:pPr>
      <w:r>
        <w:rPr>
          <w:rFonts w:asciiTheme="minorHAnsi" w:hAnsiTheme="minorHAnsi" w:cstheme="minorHAnsi"/>
        </w:rPr>
        <w:t>T</w:t>
      </w:r>
      <w:r w:rsidR="0055253B">
        <w:rPr>
          <w:rFonts w:asciiTheme="minorHAnsi" w:hAnsiTheme="minorHAnsi" w:cstheme="minorHAnsi"/>
        </w:rPr>
        <w:t xml:space="preserve">he WI in which customer was identified as ‘RAK Bank Customer’ will move to this queue. </w:t>
      </w:r>
    </w:p>
    <w:p w:rsidRPr="001C2542" w:rsidR="001C2542" w:rsidP="001C2542" w:rsidRDefault="001C2542" w14:paraId="131153F0" w14:textId="0FAB99CF">
      <w:pPr>
        <w:pStyle w:val="ListParagraph"/>
        <w:numPr>
          <w:ilvl w:val="2"/>
          <w:numId w:val="42"/>
        </w:numPr>
        <w:spacing w:line="360" w:lineRule="auto"/>
      </w:pPr>
      <w:r>
        <w:rPr>
          <w:rFonts w:asciiTheme="minorHAnsi" w:hAnsiTheme="minorHAnsi" w:cstheme="minorHAnsi"/>
        </w:rPr>
        <w:t xml:space="preserve">From ‘Collect’ queue in case of Freeze Request Type, when the parent and child WI from system integration and IOPS Checker respectively are collected, the WI routes to this queue. </w:t>
      </w:r>
    </w:p>
    <w:p w:rsidRPr="00505933" w:rsidR="001C2542" w:rsidP="001C2542" w:rsidRDefault="001C2542" w14:paraId="1FA36E02" w14:textId="5312730A">
      <w:pPr>
        <w:pStyle w:val="ListParagraph"/>
        <w:numPr>
          <w:ilvl w:val="0"/>
          <w:numId w:val="42"/>
        </w:numPr>
        <w:spacing w:line="360" w:lineRule="auto"/>
      </w:pPr>
      <w:r>
        <w:rPr>
          <w:rFonts w:asciiTheme="minorHAnsi" w:hAnsiTheme="minorHAnsi" w:cstheme="minorHAnsi"/>
        </w:rPr>
        <w:t xml:space="preserve">The user will have identification on the WI </w:t>
      </w:r>
      <w:r w:rsidR="00221E5E">
        <w:rPr>
          <w:rFonts w:asciiTheme="minorHAnsi" w:hAnsiTheme="minorHAnsi" w:cstheme="minorHAnsi"/>
        </w:rPr>
        <w:t xml:space="preserve">as which WI came from System Check and which WI came from Collect queues. </w:t>
      </w:r>
    </w:p>
    <w:p w:rsidRPr="0055253B" w:rsidR="00505933" w:rsidP="001C2542" w:rsidRDefault="00505933" w14:paraId="76FB969F" w14:textId="27BF4A7C">
      <w:pPr>
        <w:pStyle w:val="ListParagraph"/>
        <w:numPr>
          <w:ilvl w:val="0"/>
          <w:numId w:val="42"/>
        </w:numPr>
        <w:spacing w:line="360" w:lineRule="auto"/>
      </w:pPr>
      <w:r>
        <w:rPr>
          <w:rFonts w:asciiTheme="minorHAnsi" w:hAnsiTheme="minorHAnsi" w:cstheme="minorHAnsi"/>
        </w:rPr>
        <w:t xml:space="preserve">The field list for this journey will be same as of FIU/CIR portal journey provided the sections which will be applicable as per the request type. </w:t>
      </w:r>
    </w:p>
    <w:p w:rsidRPr="0032216F" w:rsidR="00170125" w:rsidP="00170125" w:rsidRDefault="0055253B" w14:paraId="277DC00F" w14:textId="56D6C948">
      <w:pPr>
        <w:pStyle w:val="ListParagraph"/>
        <w:numPr>
          <w:ilvl w:val="0"/>
          <w:numId w:val="42"/>
        </w:numPr>
        <w:spacing w:line="360" w:lineRule="auto"/>
      </w:pPr>
      <w:r>
        <w:rPr>
          <w:rFonts w:asciiTheme="minorHAnsi" w:hAnsiTheme="minorHAnsi" w:cstheme="minorHAnsi"/>
        </w:rPr>
        <w:t xml:space="preserve">The user will open the WI </w:t>
      </w:r>
      <w:r w:rsidR="008A052E">
        <w:rPr>
          <w:rFonts w:asciiTheme="minorHAnsi" w:hAnsiTheme="minorHAnsi" w:cstheme="minorHAnsi"/>
        </w:rPr>
        <w:t xml:space="preserve">and </w:t>
      </w:r>
      <w:r w:rsidR="00170125">
        <w:rPr>
          <w:rFonts w:asciiTheme="minorHAnsi" w:hAnsiTheme="minorHAnsi" w:cstheme="minorHAnsi"/>
        </w:rPr>
        <w:t xml:space="preserve">will be able to see the customer identification grid all the CIFs identified for that customer. </w:t>
      </w:r>
    </w:p>
    <w:p w:rsidRPr="00170125" w:rsidR="0032216F" w:rsidP="00170125" w:rsidRDefault="0032216F" w14:paraId="6D6C69E3" w14:textId="6F888222">
      <w:pPr>
        <w:pStyle w:val="ListParagraph"/>
        <w:numPr>
          <w:ilvl w:val="0"/>
          <w:numId w:val="42"/>
        </w:numPr>
        <w:spacing w:line="360" w:lineRule="auto"/>
      </w:pPr>
      <w:r>
        <w:rPr>
          <w:rFonts w:asciiTheme="minorHAnsi" w:hAnsiTheme="minorHAnsi" w:cstheme="minorHAnsi"/>
        </w:rPr>
        <w:t xml:space="preserve">The user will be able to view the </w:t>
      </w:r>
      <w:r w:rsidR="0020084E">
        <w:rPr>
          <w:rFonts w:asciiTheme="minorHAnsi" w:hAnsiTheme="minorHAnsi" w:cstheme="minorHAnsi"/>
        </w:rPr>
        <w:t>document</w:t>
      </w:r>
      <w:r>
        <w:rPr>
          <w:rFonts w:asciiTheme="minorHAnsi" w:hAnsiTheme="minorHAnsi" w:cstheme="minorHAnsi"/>
        </w:rPr>
        <w:t xml:space="preserve"> as </w:t>
      </w:r>
      <w:r w:rsidRPr="003A4137">
        <w:rPr>
          <w:rFonts w:asciiTheme="minorHAnsi" w:hAnsiTheme="minorHAnsi" w:cstheme="minorHAnsi"/>
          <w:b/>
          <w:bCs/>
        </w:rPr>
        <w:t>Central Bank Instructions</w:t>
      </w:r>
      <w:r>
        <w:rPr>
          <w:rFonts w:asciiTheme="minorHAnsi" w:hAnsiTheme="minorHAnsi" w:cstheme="minorHAnsi"/>
        </w:rPr>
        <w:t xml:space="preserve"> attached to the WI. </w:t>
      </w:r>
    </w:p>
    <w:p w:rsidRPr="009D2983" w:rsidR="009D2983" w:rsidP="009D2983" w:rsidRDefault="00221E5E" w14:paraId="3B51C690" w14:textId="6FBBFD83">
      <w:pPr>
        <w:pStyle w:val="ListParagraph"/>
        <w:numPr>
          <w:ilvl w:val="0"/>
          <w:numId w:val="42"/>
        </w:numPr>
        <w:spacing w:line="360" w:lineRule="auto"/>
      </w:pPr>
      <w:r>
        <w:rPr>
          <w:rFonts w:asciiTheme="minorHAnsi" w:hAnsiTheme="minorHAnsi" w:cstheme="minorHAnsi"/>
        </w:rPr>
        <w:t xml:space="preserve">For </w:t>
      </w:r>
      <w:r w:rsidR="00DE2614">
        <w:rPr>
          <w:rFonts w:asciiTheme="minorHAnsi" w:hAnsiTheme="minorHAnsi" w:cstheme="minorHAnsi"/>
        </w:rPr>
        <w:t>WI coming from System Check, t</w:t>
      </w:r>
      <w:r w:rsidR="00170125">
        <w:rPr>
          <w:rFonts w:asciiTheme="minorHAnsi" w:hAnsiTheme="minorHAnsi" w:cstheme="minorHAnsi"/>
        </w:rPr>
        <w:t>he user will ‘Match</w:t>
      </w:r>
      <w:r w:rsidR="003A4137">
        <w:rPr>
          <w:rFonts w:asciiTheme="minorHAnsi" w:hAnsiTheme="minorHAnsi" w:cstheme="minorHAnsi"/>
        </w:rPr>
        <w:t xml:space="preserve">’ the </w:t>
      </w:r>
      <w:r w:rsidR="00170125">
        <w:rPr>
          <w:rFonts w:asciiTheme="minorHAnsi" w:hAnsiTheme="minorHAnsi" w:cstheme="minorHAnsi"/>
        </w:rPr>
        <w:t>CIF</w:t>
      </w:r>
      <w:r w:rsidR="003A4137">
        <w:rPr>
          <w:rFonts w:asciiTheme="minorHAnsi" w:hAnsiTheme="minorHAnsi" w:cstheme="minorHAnsi"/>
        </w:rPr>
        <w:t>s</w:t>
      </w:r>
      <w:r w:rsidR="00170125">
        <w:rPr>
          <w:rFonts w:asciiTheme="minorHAnsi" w:hAnsiTheme="minorHAnsi" w:cstheme="minorHAnsi"/>
        </w:rPr>
        <w:t xml:space="preserve"> </w:t>
      </w:r>
      <w:r w:rsidR="00F428B7">
        <w:rPr>
          <w:rFonts w:asciiTheme="minorHAnsi" w:hAnsiTheme="minorHAnsi" w:cstheme="minorHAnsi"/>
        </w:rPr>
        <w:t xml:space="preserve">from the </w:t>
      </w:r>
      <w:r w:rsidR="009D2983">
        <w:rPr>
          <w:rFonts w:asciiTheme="minorHAnsi" w:hAnsiTheme="minorHAnsi" w:cstheme="minorHAnsi"/>
        </w:rPr>
        <w:t xml:space="preserve">grid as per the request type. </w:t>
      </w:r>
    </w:p>
    <w:p w:rsidRPr="00FC65B1" w:rsidR="00FC65B1" w:rsidP="00FC65B1" w:rsidRDefault="00FC65B1" w14:paraId="14151E87" w14:textId="551744EA">
      <w:pPr>
        <w:pStyle w:val="ListParagraph"/>
        <w:numPr>
          <w:ilvl w:val="0"/>
          <w:numId w:val="42"/>
        </w:numPr>
        <w:spacing w:line="360" w:lineRule="auto"/>
      </w:pPr>
      <w:r>
        <w:rPr>
          <w:rFonts w:asciiTheme="minorHAnsi" w:hAnsiTheme="minorHAnsi" w:cstheme="minorHAnsi"/>
        </w:rPr>
        <w:t xml:space="preserve">The user will perform the below actions based on each request type: </w:t>
      </w:r>
    </w:p>
    <w:p w:rsidRPr="003A4137" w:rsidR="00FC65B1" w:rsidP="00FC65B1" w:rsidRDefault="00FC65B1" w14:paraId="52D20518" w14:textId="2D2AFE45">
      <w:pPr>
        <w:pStyle w:val="ListParagraph"/>
        <w:numPr>
          <w:ilvl w:val="1"/>
          <w:numId w:val="42"/>
        </w:numPr>
        <w:spacing w:line="360" w:lineRule="auto"/>
        <w:rPr>
          <w:b/>
          <w:bCs/>
        </w:rPr>
      </w:pPr>
      <w:r w:rsidRPr="003A4137">
        <w:rPr>
          <w:rFonts w:asciiTheme="minorHAnsi" w:hAnsiTheme="minorHAnsi" w:cstheme="minorHAnsi"/>
          <w:b/>
          <w:bCs/>
        </w:rPr>
        <w:t>Inquiry:</w:t>
      </w:r>
    </w:p>
    <w:p w:rsidRPr="00FC65B1" w:rsidR="00FC65B1" w:rsidP="00FC65B1" w:rsidRDefault="00FC65B1" w14:paraId="1776F150" w14:textId="6F2A76CB">
      <w:pPr>
        <w:pStyle w:val="ListParagraph"/>
        <w:numPr>
          <w:ilvl w:val="2"/>
          <w:numId w:val="42"/>
        </w:numPr>
        <w:spacing w:line="360" w:lineRule="auto"/>
      </w:pPr>
      <w:r>
        <w:rPr>
          <w:rFonts w:asciiTheme="minorHAnsi" w:hAnsiTheme="minorHAnsi" w:cstheme="minorHAnsi"/>
        </w:rPr>
        <w:t>The user will select the main CIF by clicking on ‘</w:t>
      </w:r>
      <w:r w:rsidRPr="003A4137">
        <w:rPr>
          <w:rFonts w:asciiTheme="minorHAnsi" w:hAnsiTheme="minorHAnsi" w:cstheme="minorHAnsi"/>
          <w:b/>
          <w:bCs/>
        </w:rPr>
        <w:t>Matched</w:t>
      </w:r>
      <w:r>
        <w:rPr>
          <w:rFonts w:asciiTheme="minorHAnsi" w:hAnsiTheme="minorHAnsi" w:cstheme="minorHAnsi"/>
        </w:rPr>
        <w:t xml:space="preserve">’ on the grid row. </w:t>
      </w:r>
    </w:p>
    <w:p w:rsidRPr="00FC65B1" w:rsidR="00FC65B1" w:rsidP="00FC65B1" w:rsidRDefault="00FC65B1" w14:paraId="1808988C" w14:textId="43FFCA97">
      <w:pPr>
        <w:pStyle w:val="ListParagraph"/>
        <w:numPr>
          <w:ilvl w:val="2"/>
          <w:numId w:val="42"/>
        </w:numPr>
        <w:spacing w:line="360" w:lineRule="auto"/>
      </w:pPr>
      <w:r>
        <w:rPr>
          <w:rFonts w:asciiTheme="minorHAnsi" w:hAnsiTheme="minorHAnsi" w:cstheme="minorHAnsi"/>
        </w:rPr>
        <w:t>The user will click on ‘</w:t>
      </w:r>
      <w:r w:rsidRPr="003A4137">
        <w:rPr>
          <w:rFonts w:asciiTheme="minorHAnsi" w:hAnsiTheme="minorHAnsi" w:cstheme="minorHAnsi"/>
          <w:b/>
          <w:bCs/>
        </w:rPr>
        <w:t>Fetch Products’</w:t>
      </w:r>
      <w:r>
        <w:rPr>
          <w:rFonts w:asciiTheme="minorHAnsi" w:hAnsiTheme="minorHAnsi" w:cstheme="minorHAnsi"/>
        </w:rPr>
        <w:t xml:space="preserve"> for the matched CIF. </w:t>
      </w:r>
    </w:p>
    <w:p w:rsidRPr="00E12C5C" w:rsidR="00FC65B1" w:rsidP="00FC65B1" w:rsidRDefault="00E12C5C" w14:paraId="2B77DD59" w14:textId="5B9AC468">
      <w:pPr>
        <w:pStyle w:val="ListParagraph"/>
        <w:numPr>
          <w:ilvl w:val="2"/>
          <w:numId w:val="42"/>
        </w:numPr>
        <w:spacing w:line="360" w:lineRule="auto"/>
      </w:pPr>
      <w:r>
        <w:rPr>
          <w:rFonts w:asciiTheme="minorHAnsi" w:hAnsiTheme="minorHAnsi" w:cstheme="minorHAnsi"/>
        </w:rPr>
        <w:t xml:space="preserve">The products associated with that CIF will be visible to the user in another grid. </w:t>
      </w:r>
    </w:p>
    <w:p w:rsidRPr="003A4137" w:rsidR="00E12C5C" w:rsidP="00BF3B80" w:rsidRDefault="00BF3B80" w14:paraId="1A72622F" w14:textId="52A6DCC6">
      <w:pPr>
        <w:pStyle w:val="ListParagraph"/>
        <w:numPr>
          <w:ilvl w:val="1"/>
          <w:numId w:val="42"/>
        </w:numPr>
        <w:spacing w:line="360" w:lineRule="auto"/>
        <w:rPr>
          <w:b/>
          <w:bCs/>
        </w:rPr>
      </w:pPr>
      <w:r w:rsidRPr="003A4137">
        <w:rPr>
          <w:rFonts w:asciiTheme="minorHAnsi" w:hAnsiTheme="minorHAnsi" w:cstheme="minorHAnsi"/>
          <w:b/>
          <w:bCs/>
        </w:rPr>
        <w:t xml:space="preserve">Freeze: </w:t>
      </w:r>
    </w:p>
    <w:p w:rsidRPr="00485A8D" w:rsidR="00485A8D" w:rsidP="00C14CFA" w:rsidRDefault="00485A8D" w14:paraId="2BCF7F0A" w14:textId="190A583E">
      <w:pPr>
        <w:pStyle w:val="ListParagraph"/>
        <w:numPr>
          <w:ilvl w:val="2"/>
          <w:numId w:val="42"/>
        </w:numPr>
        <w:spacing w:line="360" w:lineRule="auto"/>
      </w:pPr>
      <w:r>
        <w:rPr>
          <w:rFonts w:asciiTheme="minorHAnsi" w:hAnsiTheme="minorHAnsi" w:cstheme="minorHAnsi"/>
        </w:rPr>
        <w:t>The user will select the ‘</w:t>
      </w:r>
      <w:r w:rsidRPr="003A4137">
        <w:rPr>
          <w:rFonts w:asciiTheme="minorHAnsi" w:hAnsiTheme="minorHAnsi" w:cstheme="minorHAnsi"/>
          <w:b/>
          <w:bCs/>
        </w:rPr>
        <w:t>Type of Freeze’</w:t>
      </w:r>
      <w:r>
        <w:rPr>
          <w:rFonts w:asciiTheme="minorHAnsi" w:hAnsiTheme="minorHAnsi" w:cstheme="minorHAnsi"/>
        </w:rPr>
        <w:t xml:space="preserve"> dropdown. </w:t>
      </w:r>
    </w:p>
    <w:p w:rsidRPr="00C14CFA" w:rsidR="0037484F" w:rsidP="00C14CFA" w:rsidRDefault="00C14CFA" w14:paraId="19D5DEED" w14:textId="2ECDE4CE">
      <w:pPr>
        <w:pStyle w:val="ListParagraph"/>
        <w:numPr>
          <w:ilvl w:val="2"/>
          <w:numId w:val="42"/>
        </w:numPr>
        <w:spacing w:line="360" w:lineRule="auto"/>
      </w:pPr>
      <w:r>
        <w:rPr>
          <w:rFonts w:asciiTheme="minorHAnsi" w:hAnsiTheme="minorHAnsi" w:cstheme="minorHAnsi"/>
        </w:rPr>
        <w:t>The user will select the main CIF by clicking on ‘</w:t>
      </w:r>
      <w:r w:rsidRPr="003A4137">
        <w:rPr>
          <w:rFonts w:asciiTheme="minorHAnsi" w:hAnsiTheme="minorHAnsi" w:cstheme="minorHAnsi"/>
          <w:b/>
          <w:bCs/>
        </w:rPr>
        <w:t>Matched</w:t>
      </w:r>
      <w:r>
        <w:rPr>
          <w:rFonts w:asciiTheme="minorHAnsi" w:hAnsiTheme="minorHAnsi" w:cstheme="minorHAnsi"/>
        </w:rPr>
        <w:t xml:space="preserve">’ on the grid row. </w:t>
      </w:r>
    </w:p>
    <w:p w:rsidRPr="00C14CFA" w:rsidR="00C14CFA" w:rsidP="00C14CFA" w:rsidRDefault="00C14CFA" w14:paraId="79AF8A29" w14:textId="78530492">
      <w:pPr>
        <w:pStyle w:val="ListParagraph"/>
        <w:numPr>
          <w:ilvl w:val="2"/>
          <w:numId w:val="42"/>
        </w:numPr>
        <w:spacing w:line="360" w:lineRule="auto"/>
      </w:pPr>
      <w:r>
        <w:rPr>
          <w:rFonts w:asciiTheme="minorHAnsi" w:hAnsiTheme="minorHAnsi" w:cstheme="minorHAnsi"/>
        </w:rPr>
        <w:t>The user will click on the button ‘</w:t>
      </w:r>
      <w:r w:rsidRPr="003A4137">
        <w:rPr>
          <w:rFonts w:asciiTheme="minorHAnsi" w:hAnsiTheme="minorHAnsi" w:cstheme="minorHAnsi"/>
          <w:b/>
          <w:bCs/>
        </w:rPr>
        <w:t>Fetch Related Party CIFs’</w:t>
      </w:r>
      <w:r>
        <w:rPr>
          <w:rFonts w:asciiTheme="minorHAnsi" w:hAnsiTheme="minorHAnsi" w:cstheme="minorHAnsi"/>
        </w:rPr>
        <w:t xml:space="preserve"> for matched main CIFs. </w:t>
      </w:r>
    </w:p>
    <w:p w:rsidRPr="00C14CFA" w:rsidR="00C14CFA" w:rsidP="00C14CFA" w:rsidRDefault="00C14CFA" w14:paraId="76BEC5D4" w14:textId="746361CA">
      <w:pPr>
        <w:pStyle w:val="ListParagraph"/>
        <w:numPr>
          <w:ilvl w:val="2"/>
          <w:numId w:val="42"/>
        </w:numPr>
        <w:spacing w:line="360" w:lineRule="auto"/>
      </w:pPr>
      <w:r>
        <w:rPr>
          <w:rFonts w:asciiTheme="minorHAnsi" w:hAnsiTheme="minorHAnsi" w:cstheme="minorHAnsi"/>
        </w:rPr>
        <w:t xml:space="preserve">The results for related party CIFs will be displayed in the next grid. </w:t>
      </w:r>
    </w:p>
    <w:p w:rsidRPr="00652E05" w:rsidR="00586284" w:rsidP="00485A8D" w:rsidRDefault="00C14CFA" w14:paraId="2FE1303D" w14:textId="3F58053E">
      <w:pPr>
        <w:pStyle w:val="ListParagraph"/>
        <w:numPr>
          <w:ilvl w:val="2"/>
          <w:numId w:val="42"/>
        </w:numPr>
        <w:spacing w:line="360" w:lineRule="auto"/>
      </w:pPr>
      <w:r>
        <w:rPr>
          <w:rFonts w:asciiTheme="minorHAnsi" w:hAnsiTheme="minorHAnsi" w:cstheme="minorHAnsi"/>
        </w:rPr>
        <w:t xml:space="preserve">The user will select the </w:t>
      </w:r>
      <w:r w:rsidR="00A031BE">
        <w:rPr>
          <w:rFonts w:asciiTheme="minorHAnsi" w:hAnsiTheme="minorHAnsi" w:cstheme="minorHAnsi"/>
        </w:rPr>
        <w:t xml:space="preserve">Related Party CIFs as matched and </w:t>
      </w:r>
      <w:r w:rsidR="00652E05">
        <w:rPr>
          <w:rFonts w:asciiTheme="minorHAnsi" w:hAnsiTheme="minorHAnsi" w:cstheme="minorHAnsi"/>
        </w:rPr>
        <w:t>fetch products for main CIF</w:t>
      </w:r>
      <w:r w:rsidR="0020084E">
        <w:rPr>
          <w:rFonts w:asciiTheme="minorHAnsi" w:hAnsiTheme="minorHAnsi" w:cstheme="minorHAnsi"/>
        </w:rPr>
        <w:t xml:space="preserve">s </w:t>
      </w:r>
      <w:r w:rsidR="00652E05">
        <w:rPr>
          <w:rFonts w:asciiTheme="minorHAnsi" w:hAnsiTheme="minorHAnsi" w:cstheme="minorHAnsi"/>
        </w:rPr>
        <w:t xml:space="preserve">and related CIFs. </w:t>
      </w:r>
      <w:r w:rsidRPr="00485A8D" w:rsidR="00586284">
        <w:rPr>
          <w:rFonts w:asciiTheme="minorHAnsi" w:hAnsiTheme="minorHAnsi" w:cstheme="minorHAnsi"/>
        </w:rPr>
        <w:t xml:space="preserve"> </w:t>
      </w:r>
    </w:p>
    <w:p w:rsidRPr="00321FBB" w:rsidR="00652E05" w:rsidP="00C14CFA" w:rsidRDefault="006827F6" w14:paraId="3E30C55C" w14:textId="0FB5EBF2">
      <w:pPr>
        <w:pStyle w:val="ListParagraph"/>
        <w:numPr>
          <w:ilvl w:val="2"/>
          <w:numId w:val="42"/>
        </w:numPr>
        <w:spacing w:line="360" w:lineRule="auto"/>
      </w:pPr>
      <w:r>
        <w:rPr>
          <w:rFonts w:asciiTheme="minorHAnsi" w:hAnsiTheme="minorHAnsi" w:cstheme="minorHAnsi"/>
        </w:rPr>
        <w:t>The products fetched will be displayed in the next grid</w:t>
      </w:r>
      <w:r w:rsidR="00686CE1">
        <w:rPr>
          <w:rFonts w:asciiTheme="minorHAnsi" w:hAnsiTheme="minorHAnsi" w:cstheme="minorHAnsi"/>
        </w:rPr>
        <w:t xml:space="preserve">. </w:t>
      </w:r>
    </w:p>
    <w:p w:rsidRPr="00485A8D" w:rsidR="00321FBB" w:rsidP="00321FBB" w:rsidRDefault="00321FBB" w14:paraId="56510F23" w14:textId="2E4F8F41">
      <w:pPr>
        <w:pStyle w:val="ListParagraph"/>
        <w:numPr>
          <w:ilvl w:val="1"/>
          <w:numId w:val="42"/>
        </w:numPr>
        <w:spacing w:line="360" w:lineRule="auto"/>
        <w:rPr>
          <w:b/>
          <w:bCs/>
        </w:rPr>
      </w:pPr>
      <w:r w:rsidRPr="00485A8D">
        <w:rPr>
          <w:rFonts w:asciiTheme="minorHAnsi" w:hAnsiTheme="minorHAnsi" w:cstheme="minorHAnsi"/>
          <w:b/>
          <w:bCs/>
        </w:rPr>
        <w:t>Prohibited:</w:t>
      </w:r>
    </w:p>
    <w:p w:rsidRPr="00FC65B1" w:rsidR="00321FBB" w:rsidP="00321FBB" w:rsidRDefault="00321FBB" w14:paraId="5583F563" w14:textId="77777777">
      <w:pPr>
        <w:pStyle w:val="ListParagraph"/>
        <w:numPr>
          <w:ilvl w:val="2"/>
          <w:numId w:val="42"/>
        </w:numPr>
        <w:spacing w:line="360" w:lineRule="auto"/>
      </w:pPr>
      <w:r>
        <w:rPr>
          <w:rFonts w:asciiTheme="minorHAnsi" w:hAnsiTheme="minorHAnsi" w:cstheme="minorHAnsi"/>
        </w:rPr>
        <w:t>The user will select the main CIF by clicking on ‘</w:t>
      </w:r>
      <w:r w:rsidRPr="00947F55">
        <w:rPr>
          <w:rFonts w:asciiTheme="minorHAnsi" w:hAnsiTheme="minorHAnsi" w:cstheme="minorHAnsi"/>
          <w:b/>
          <w:bCs/>
        </w:rPr>
        <w:t>Matched</w:t>
      </w:r>
      <w:r>
        <w:rPr>
          <w:rFonts w:asciiTheme="minorHAnsi" w:hAnsiTheme="minorHAnsi" w:cstheme="minorHAnsi"/>
        </w:rPr>
        <w:t xml:space="preserve">’ on the grid row. </w:t>
      </w:r>
    </w:p>
    <w:p w:rsidRPr="00FC65B1" w:rsidR="00321FBB" w:rsidP="00321FBB" w:rsidRDefault="00321FBB" w14:paraId="4269C8A2" w14:textId="77777777">
      <w:pPr>
        <w:pStyle w:val="ListParagraph"/>
        <w:numPr>
          <w:ilvl w:val="2"/>
          <w:numId w:val="42"/>
        </w:numPr>
        <w:spacing w:line="360" w:lineRule="auto"/>
      </w:pPr>
      <w:r>
        <w:rPr>
          <w:rFonts w:asciiTheme="minorHAnsi" w:hAnsiTheme="minorHAnsi" w:cstheme="minorHAnsi"/>
        </w:rPr>
        <w:t>The user will click on ‘</w:t>
      </w:r>
      <w:r w:rsidRPr="00947F55">
        <w:rPr>
          <w:rFonts w:asciiTheme="minorHAnsi" w:hAnsiTheme="minorHAnsi" w:cstheme="minorHAnsi"/>
          <w:b/>
          <w:bCs/>
        </w:rPr>
        <w:t>Fetch Products’</w:t>
      </w:r>
      <w:r>
        <w:rPr>
          <w:rFonts w:asciiTheme="minorHAnsi" w:hAnsiTheme="minorHAnsi" w:cstheme="minorHAnsi"/>
        </w:rPr>
        <w:t xml:space="preserve"> for the matched CIF. </w:t>
      </w:r>
    </w:p>
    <w:p w:rsidRPr="00947F55" w:rsidR="00321FBB" w:rsidP="00321FBB" w:rsidRDefault="00321FBB" w14:paraId="166B59F4" w14:textId="7D403DE2">
      <w:pPr>
        <w:pStyle w:val="ListParagraph"/>
        <w:numPr>
          <w:ilvl w:val="2"/>
          <w:numId w:val="42"/>
        </w:numPr>
        <w:spacing w:line="360" w:lineRule="auto"/>
      </w:pPr>
      <w:r>
        <w:rPr>
          <w:rFonts w:asciiTheme="minorHAnsi" w:hAnsiTheme="minorHAnsi" w:cstheme="minorHAnsi"/>
        </w:rPr>
        <w:t xml:space="preserve">The products associated with that CIF will be visible to the user in another grid. </w:t>
      </w:r>
    </w:p>
    <w:p w:rsidRPr="00321FBB" w:rsidR="00947F55" w:rsidP="00947F55" w:rsidRDefault="00947F55" w14:paraId="47E67B98" w14:textId="77777777">
      <w:pPr>
        <w:pStyle w:val="ListParagraph"/>
        <w:spacing w:line="360" w:lineRule="auto"/>
        <w:ind w:left="2160"/>
      </w:pPr>
    </w:p>
    <w:p w:rsidRPr="00BC473D" w:rsidR="00321FBB" w:rsidP="00321FBB" w:rsidRDefault="00310148" w14:paraId="36D13591" w14:textId="0565DE65">
      <w:pPr>
        <w:pStyle w:val="ListParagraph"/>
        <w:numPr>
          <w:ilvl w:val="0"/>
          <w:numId w:val="42"/>
        </w:numPr>
        <w:spacing w:line="360" w:lineRule="auto"/>
      </w:pPr>
      <w:r>
        <w:rPr>
          <w:rFonts w:asciiTheme="minorHAnsi" w:hAnsiTheme="minorHAnsi" w:cstheme="minorHAnsi"/>
        </w:rPr>
        <w:t>Once the above tasks, as per the request type is done by the user, the user will ta</w:t>
      </w:r>
      <w:r w:rsidR="00BC473D">
        <w:rPr>
          <w:rFonts w:asciiTheme="minorHAnsi" w:hAnsiTheme="minorHAnsi" w:cstheme="minorHAnsi"/>
        </w:rPr>
        <w:t>ke decision as ‘</w:t>
      </w:r>
      <w:r w:rsidRPr="00947F55" w:rsidR="00BC473D">
        <w:rPr>
          <w:rFonts w:asciiTheme="minorHAnsi" w:hAnsiTheme="minorHAnsi" w:cstheme="minorHAnsi"/>
          <w:b/>
          <w:bCs/>
        </w:rPr>
        <w:t>Approve</w:t>
      </w:r>
      <w:r w:rsidR="00BC473D">
        <w:rPr>
          <w:rFonts w:asciiTheme="minorHAnsi" w:hAnsiTheme="minorHAnsi" w:cstheme="minorHAnsi"/>
        </w:rPr>
        <w:t xml:space="preserve">’ and the WI will route as follows: </w:t>
      </w:r>
    </w:p>
    <w:p w:rsidRPr="00900346" w:rsidR="00BC473D" w:rsidP="00BC473D" w:rsidRDefault="00900346" w14:paraId="27098F7F" w14:textId="4E9CF958">
      <w:pPr>
        <w:pStyle w:val="ListParagraph"/>
        <w:numPr>
          <w:ilvl w:val="2"/>
          <w:numId w:val="42"/>
        </w:numPr>
        <w:spacing w:line="360" w:lineRule="auto"/>
      </w:pPr>
      <w:r w:rsidRPr="00947F55">
        <w:rPr>
          <w:rFonts w:asciiTheme="minorHAnsi" w:hAnsiTheme="minorHAnsi" w:cstheme="minorHAnsi"/>
          <w:b/>
          <w:bCs/>
        </w:rPr>
        <w:t>Archival:</w:t>
      </w:r>
      <w:r>
        <w:rPr>
          <w:rFonts w:asciiTheme="minorHAnsi" w:hAnsiTheme="minorHAnsi" w:cstheme="minorHAnsi"/>
        </w:rPr>
        <w:t xml:space="preserve"> If the request type is ‘</w:t>
      </w:r>
      <w:r w:rsidRPr="00947F55">
        <w:rPr>
          <w:rFonts w:asciiTheme="minorHAnsi" w:hAnsiTheme="minorHAnsi" w:cstheme="minorHAnsi"/>
          <w:b/>
          <w:bCs/>
        </w:rPr>
        <w:t>Inquiry</w:t>
      </w:r>
      <w:r>
        <w:rPr>
          <w:rFonts w:asciiTheme="minorHAnsi" w:hAnsiTheme="minorHAnsi" w:cstheme="minorHAnsi"/>
        </w:rPr>
        <w:t xml:space="preserve">’, the WI moves to Archival. </w:t>
      </w:r>
    </w:p>
    <w:p w:rsidRPr="007B1438" w:rsidR="00900346" w:rsidP="00BC473D" w:rsidRDefault="00900346" w14:paraId="37A67EDE" w14:textId="46FE18C8">
      <w:pPr>
        <w:pStyle w:val="ListParagraph"/>
        <w:numPr>
          <w:ilvl w:val="2"/>
          <w:numId w:val="42"/>
        </w:numPr>
        <w:spacing w:line="360" w:lineRule="auto"/>
      </w:pPr>
      <w:r w:rsidRPr="00947F55">
        <w:rPr>
          <w:rFonts w:asciiTheme="minorHAnsi" w:hAnsiTheme="minorHAnsi" w:cstheme="minorHAnsi"/>
          <w:b/>
          <w:bCs/>
        </w:rPr>
        <w:t>System Integration</w:t>
      </w:r>
      <w:r>
        <w:rPr>
          <w:rFonts w:asciiTheme="minorHAnsi" w:hAnsiTheme="minorHAnsi" w:cstheme="minorHAnsi"/>
        </w:rPr>
        <w:t>: If the request type is ‘</w:t>
      </w:r>
      <w:r w:rsidRPr="00947F55">
        <w:rPr>
          <w:rFonts w:asciiTheme="minorHAnsi" w:hAnsiTheme="minorHAnsi" w:cstheme="minorHAnsi"/>
          <w:b/>
          <w:bCs/>
        </w:rPr>
        <w:t>Freeze</w:t>
      </w:r>
      <w:r>
        <w:rPr>
          <w:rFonts w:asciiTheme="minorHAnsi" w:hAnsiTheme="minorHAnsi" w:cstheme="minorHAnsi"/>
        </w:rPr>
        <w:t>’ or ‘</w:t>
      </w:r>
      <w:r w:rsidRPr="00947F55">
        <w:rPr>
          <w:rFonts w:asciiTheme="minorHAnsi" w:hAnsiTheme="minorHAnsi" w:cstheme="minorHAnsi"/>
          <w:b/>
          <w:bCs/>
        </w:rPr>
        <w:t>Prohibited’</w:t>
      </w:r>
      <w:r w:rsidR="007B1438">
        <w:rPr>
          <w:rFonts w:asciiTheme="minorHAnsi" w:hAnsiTheme="minorHAnsi" w:cstheme="minorHAnsi"/>
        </w:rPr>
        <w:t xml:space="preserve">, the WI moves to this queue. </w:t>
      </w:r>
    </w:p>
    <w:p w:rsidRPr="00116659" w:rsidR="007B1438" w:rsidP="00BC473D" w:rsidRDefault="007B1438" w14:paraId="0FFC53DE" w14:textId="278E46B4">
      <w:pPr>
        <w:pStyle w:val="ListParagraph"/>
        <w:numPr>
          <w:ilvl w:val="2"/>
          <w:numId w:val="42"/>
        </w:numPr>
        <w:spacing w:line="360" w:lineRule="auto"/>
      </w:pPr>
      <w:r w:rsidRPr="00947F55">
        <w:rPr>
          <w:rFonts w:asciiTheme="minorHAnsi" w:hAnsiTheme="minorHAnsi" w:cstheme="minorHAnsi"/>
          <w:b/>
          <w:bCs/>
        </w:rPr>
        <w:t>IOPS Maker</w:t>
      </w:r>
      <w:r>
        <w:rPr>
          <w:rFonts w:asciiTheme="minorHAnsi" w:hAnsiTheme="minorHAnsi" w:cstheme="minorHAnsi"/>
        </w:rPr>
        <w:t xml:space="preserve">: For request type </w:t>
      </w:r>
      <w:r w:rsidR="00573DD3">
        <w:rPr>
          <w:rFonts w:asciiTheme="minorHAnsi" w:hAnsiTheme="minorHAnsi" w:cstheme="minorHAnsi"/>
        </w:rPr>
        <w:t>‘</w:t>
      </w:r>
      <w:r w:rsidRPr="00947F55" w:rsidR="00573DD3">
        <w:rPr>
          <w:rFonts w:asciiTheme="minorHAnsi" w:hAnsiTheme="minorHAnsi" w:cstheme="minorHAnsi"/>
          <w:b/>
          <w:bCs/>
        </w:rPr>
        <w:t>Freeze’</w:t>
      </w:r>
      <w:r w:rsidR="00573DD3">
        <w:rPr>
          <w:rFonts w:asciiTheme="minorHAnsi" w:hAnsiTheme="minorHAnsi" w:cstheme="minorHAnsi"/>
        </w:rPr>
        <w:t>, if any Islamic Product is</w:t>
      </w:r>
      <w:r w:rsidR="00DE6800">
        <w:rPr>
          <w:rFonts w:asciiTheme="minorHAnsi" w:hAnsiTheme="minorHAnsi" w:cstheme="minorHAnsi"/>
        </w:rPr>
        <w:t xml:space="preserve"> there</w:t>
      </w:r>
      <w:r w:rsidR="007053D1">
        <w:rPr>
          <w:rFonts w:asciiTheme="minorHAnsi" w:hAnsiTheme="minorHAnsi" w:cstheme="minorHAnsi"/>
        </w:rPr>
        <w:t>, then a Child WI will move to this que</w:t>
      </w:r>
      <w:r w:rsidR="00116659">
        <w:rPr>
          <w:rFonts w:asciiTheme="minorHAnsi" w:hAnsiTheme="minorHAnsi" w:cstheme="minorHAnsi"/>
        </w:rPr>
        <w:t xml:space="preserve">ue. </w:t>
      </w:r>
    </w:p>
    <w:p w:rsidRPr="002E46FE" w:rsidR="00116659" w:rsidP="00116659" w:rsidRDefault="00116659" w14:paraId="3AC378E7" w14:textId="7E290AF9">
      <w:pPr>
        <w:pStyle w:val="ListParagraph"/>
        <w:numPr>
          <w:ilvl w:val="0"/>
          <w:numId w:val="42"/>
        </w:numPr>
        <w:spacing w:line="360" w:lineRule="auto"/>
      </w:pPr>
      <w:r w:rsidRPr="007D45FF">
        <w:rPr>
          <w:rFonts w:asciiTheme="minorHAnsi" w:hAnsiTheme="minorHAnsi" w:cstheme="minorHAnsi"/>
          <w:b/>
          <w:bCs/>
        </w:rPr>
        <w:t>Chil WI Scenario</w:t>
      </w:r>
      <w:r>
        <w:rPr>
          <w:rFonts w:asciiTheme="minorHAnsi" w:hAnsiTheme="minorHAnsi" w:cstheme="minorHAnsi"/>
        </w:rPr>
        <w:t xml:space="preserve">: If for Freeze request type, any </w:t>
      </w:r>
      <w:r w:rsidR="00B06D6E">
        <w:rPr>
          <w:rFonts w:asciiTheme="minorHAnsi" w:hAnsiTheme="minorHAnsi" w:cstheme="minorHAnsi"/>
        </w:rPr>
        <w:t xml:space="preserve">Islamic Product </w:t>
      </w:r>
      <w:r w:rsidR="00DE6800">
        <w:rPr>
          <w:rFonts w:asciiTheme="minorHAnsi" w:hAnsiTheme="minorHAnsi" w:cstheme="minorHAnsi"/>
        </w:rPr>
        <w:t>is there</w:t>
      </w:r>
      <w:r w:rsidR="00B06D6E">
        <w:rPr>
          <w:rFonts w:asciiTheme="minorHAnsi" w:hAnsiTheme="minorHAnsi" w:cstheme="minorHAnsi"/>
        </w:rPr>
        <w:t xml:space="preserve">, then </w:t>
      </w:r>
      <w:r w:rsidR="009D6130">
        <w:rPr>
          <w:rFonts w:asciiTheme="minorHAnsi" w:hAnsiTheme="minorHAnsi" w:cstheme="minorHAnsi"/>
        </w:rPr>
        <w:t xml:space="preserve">a child WI </w:t>
      </w:r>
      <w:r w:rsidR="007B795C">
        <w:rPr>
          <w:rFonts w:asciiTheme="minorHAnsi" w:hAnsiTheme="minorHAnsi" w:cstheme="minorHAnsi"/>
        </w:rPr>
        <w:t>will be created for ‘</w:t>
      </w:r>
      <w:r w:rsidRPr="00686CE1" w:rsidR="007B795C">
        <w:rPr>
          <w:rFonts w:asciiTheme="minorHAnsi" w:hAnsiTheme="minorHAnsi" w:cstheme="minorHAnsi"/>
          <w:b/>
          <w:bCs/>
        </w:rPr>
        <w:t>IOPS Maker’</w:t>
      </w:r>
      <w:r w:rsidR="007B795C">
        <w:rPr>
          <w:rFonts w:asciiTheme="minorHAnsi" w:hAnsiTheme="minorHAnsi" w:cstheme="minorHAnsi"/>
        </w:rPr>
        <w:t xml:space="preserve"> and the parent WI will always move to ‘</w:t>
      </w:r>
      <w:r w:rsidRPr="00686CE1" w:rsidR="007B795C">
        <w:rPr>
          <w:rFonts w:asciiTheme="minorHAnsi" w:hAnsiTheme="minorHAnsi" w:cstheme="minorHAnsi"/>
          <w:b/>
          <w:bCs/>
        </w:rPr>
        <w:t>System Integration’</w:t>
      </w:r>
      <w:r w:rsidR="00455F3E">
        <w:rPr>
          <w:rFonts w:asciiTheme="minorHAnsi" w:hAnsiTheme="minorHAnsi" w:cstheme="minorHAnsi"/>
        </w:rPr>
        <w:t xml:space="preserve">. </w:t>
      </w:r>
    </w:p>
    <w:p w:rsidRPr="002E46FE" w:rsidR="00DE2614" w:rsidP="00116659" w:rsidRDefault="00DE2614" w14:paraId="4BAE7687" w14:textId="0F625881">
      <w:pPr>
        <w:pStyle w:val="ListParagraph"/>
        <w:numPr>
          <w:ilvl w:val="0"/>
          <w:numId w:val="42"/>
        </w:numPr>
        <w:spacing w:line="360" w:lineRule="auto"/>
      </w:pPr>
      <w:r>
        <w:rPr>
          <w:rFonts w:asciiTheme="minorHAnsi" w:hAnsiTheme="minorHAnsi" w:cstheme="minorHAnsi"/>
        </w:rPr>
        <w:t>For WI coming from Collect queue, the user will take the decision as ‘</w:t>
      </w:r>
      <w:r w:rsidRPr="00686CE1">
        <w:rPr>
          <w:rFonts w:asciiTheme="minorHAnsi" w:hAnsiTheme="minorHAnsi" w:cstheme="minorHAnsi"/>
          <w:b/>
          <w:bCs/>
        </w:rPr>
        <w:t>Approve</w:t>
      </w:r>
      <w:r>
        <w:rPr>
          <w:rFonts w:asciiTheme="minorHAnsi" w:hAnsiTheme="minorHAnsi" w:cstheme="minorHAnsi"/>
        </w:rPr>
        <w:t>’</w:t>
      </w:r>
      <w:r w:rsidR="004D7657">
        <w:rPr>
          <w:rFonts w:asciiTheme="minorHAnsi" w:hAnsiTheme="minorHAnsi" w:cstheme="minorHAnsi"/>
        </w:rPr>
        <w:t xml:space="preserve">. </w:t>
      </w:r>
      <w:r w:rsidR="002E46FE">
        <w:rPr>
          <w:rFonts w:asciiTheme="minorHAnsi" w:hAnsiTheme="minorHAnsi" w:cstheme="minorHAnsi"/>
        </w:rPr>
        <w:t xml:space="preserve"> </w:t>
      </w:r>
    </w:p>
    <w:p w:rsidRPr="00455F3E" w:rsidR="002E46FE" w:rsidP="002E46FE" w:rsidRDefault="002E46FE" w14:paraId="61F08FC2" w14:textId="0D618286">
      <w:pPr>
        <w:spacing w:line="360" w:lineRule="auto"/>
      </w:pPr>
    </w:p>
    <w:p w:rsidR="00455F3E" w:rsidP="00455F3E" w:rsidRDefault="00455F3E" w14:paraId="044A91AE" w14:textId="77777777">
      <w:pPr>
        <w:spacing w:line="360" w:lineRule="auto"/>
      </w:pPr>
    </w:p>
    <w:tbl>
      <w:tblPr>
        <w:tblStyle w:val="TableGrid"/>
        <w:tblW w:w="0" w:type="auto"/>
        <w:tblLook w:val="04A0" w:firstRow="1" w:lastRow="0" w:firstColumn="1" w:lastColumn="0" w:noHBand="0" w:noVBand="1"/>
      </w:tblPr>
      <w:tblGrid>
        <w:gridCol w:w="3116"/>
        <w:gridCol w:w="3117"/>
        <w:gridCol w:w="3117"/>
      </w:tblGrid>
      <w:tr w:rsidRPr="00455F3E" w:rsidR="00455F3E" w:rsidTr="00455F3E" w14:paraId="670F0140" w14:textId="77777777">
        <w:tc>
          <w:tcPr>
            <w:tcW w:w="3116" w:type="dxa"/>
          </w:tcPr>
          <w:p w:rsidRPr="00455F3E" w:rsidR="00455F3E" w:rsidP="00455F3E" w:rsidRDefault="00455F3E" w14:paraId="7D6F7ED3" w14:textId="1E99D72F">
            <w:pPr>
              <w:spacing w:line="360" w:lineRule="auto"/>
              <w:rPr>
                <w:rFonts w:asciiTheme="minorHAnsi" w:hAnsiTheme="minorHAnsi" w:cstheme="minorHAnsi"/>
                <w:b/>
                <w:bCs/>
              </w:rPr>
            </w:pPr>
            <w:r w:rsidRPr="00455F3E">
              <w:rPr>
                <w:rFonts w:asciiTheme="minorHAnsi" w:hAnsiTheme="minorHAnsi" w:cstheme="minorHAnsi"/>
                <w:b/>
                <w:bCs/>
              </w:rPr>
              <w:t>Decision</w:t>
            </w:r>
          </w:p>
        </w:tc>
        <w:tc>
          <w:tcPr>
            <w:tcW w:w="3117" w:type="dxa"/>
          </w:tcPr>
          <w:p w:rsidRPr="00455F3E" w:rsidR="00455F3E" w:rsidP="00455F3E" w:rsidRDefault="00455F3E" w14:paraId="39615B90" w14:textId="78BD5BBF">
            <w:pPr>
              <w:spacing w:line="360" w:lineRule="auto"/>
              <w:rPr>
                <w:rFonts w:asciiTheme="minorHAnsi" w:hAnsiTheme="minorHAnsi" w:cstheme="minorHAnsi"/>
                <w:b/>
                <w:bCs/>
              </w:rPr>
            </w:pPr>
            <w:r w:rsidRPr="00455F3E">
              <w:rPr>
                <w:rFonts w:asciiTheme="minorHAnsi" w:hAnsiTheme="minorHAnsi" w:cstheme="minorHAnsi"/>
                <w:b/>
                <w:bCs/>
              </w:rPr>
              <w:t>Condition</w:t>
            </w:r>
          </w:p>
        </w:tc>
        <w:tc>
          <w:tcPr>
            <w:tcW w:w="3117" w:type="dxa"/>
          </w:tcPr>
          <w:p w:rsidRPr="00455F3E" w:rsidR="00455F3E" w:rsidP="00455F3E" w:rsidRDefault="00455F3E" w14:paraId="67028757" w14:textId="0187BEA4">
            <w:pPr>
              <w:spacing w:line="360" w:lineRule="auto"/>
              <w:rPr>
                <w:rFonts w:asciiTheme="minorHAnsi" w:hAnsiTheme="minorHAnsi" w:cstheme="minorHAnsi"/>
                <w:b/>
                <w:bCs/>
              </w:rPr>
            </w:pPr>
            <w:r w:rsidRPr="00455F3E">
              <w:rPr>
                <w:rFonts w:asciiTheme="minorHAnsi" w:hAnsiTheme="minorHAnsi" w:cstheme="minorHAnsi"/>
                <w:b/>
                <w:bCs/>
              </w:rPr>
              <w:t xml:space="preserve">WI moves to </w:t>
            </w:r>
          </w:p>
        </w:tc>
      </w:tr>
      <w:tr w:rsidRPr="00455F3E" w:rsidR="00455F3E" w:rsidTr="00455F3E" w14:paraId="7C680162" w14:textId="77777777">
        <w:tc>
          <w:tcPr>
            <w:tcW w:w="3116" w:type="dxa"/>
          </w:tcPr>
          <w:p w:rsidRPr="00455F3E" w:rsidR="00455F3E" w:rsidP="00455F3E" w:rsidRDefault="00455F3E" w14:paraId="45AFDCA0" w14:textId="2B0D5295">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rsidRPr="00455F3E" w:rsidR="00455F3E" w:rsidP="00455F3E" w:rsidRDefault="00455F3E" w14:paraId="06AFC0F1" w14:textId="4C1B0B04">
            <w:pPr>
              <w:spacing w:line="360" w:lineRule="auto"/>
              <w:rPr>
                <w:rFonts w:asciiTheme="minorHAnsi" w:hAnsiTheme="minorHAnsi" w:cstheme="minorHAnsi"/>
              </w:rPr>
            </w:pPr>
            <w:r>
              <w:rPr>
                <w:rFonts w:asciiTheme="minorHAnsi" w:hAnsiTheme="minorHAnsi" w:cstheme="minorHAnsi"/>
              </w:rPr>
              <w:t xml:space="preserve">Request = Inquiry </w:t>
            </w:r>
          </w:p>
        </w:tc>
        <w:tc>
          <w:tcPr>
            <w:tcW w:w="3117" w:type="dxa"/>
          </w:tcPr>
          <w:p w:rsidRPr="00455F3E" w:rsidR="00455F3E" w:rsidP="00455F3E" w:rsidRDefault="00455F3E" w14:paraId="1F8996B9" w14:textId="7CD060A6">
            <w:pPr>
              <w:spacing w:line="360" w:lineRule="auto"/>
              <w:rPr>
                <w:rFonts w:asciiTheme="minorHAnsi" w:hAnsiTheme="minorHAnsi" w:cstheme="minorHAnsi"/>
              </w:rPr>
            </w:pPr>
            <w:r>
              <w:rPr>
                <w:rFonts w:asciiTheme="minorHAnsi" w:hAnsiTheme="minorHAnsi" w:cstheme="minorHAnsi"/>
              </w:rPr>
              <w:t xml:space="preserve">Archival </w:t>
            </w:r>
          </w:p>
        </w:tc>
      </w:tr>
      <w:tr w:rsidRPr="00455F3E" w:rsidR="004D7657" w:rsidTr="00455F3E" w14:paraId="4ECDAB1E" w14:textId="77777777">
        <w:tc>
          <w:tcPr>
            <w:tcW w:w="3116" w:type="dxa"/>
          </w:tcPr>
          <w:p w:rsidR="004D7657" w:rsidP="00455F3E" w:rsidRDefault="004D7657" w14:paraId="2AFC58EA" w14:textId="7D9B8737">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rsidR="004D7657" w:rsidP="00455F3E" w:rsidRDefault="004D7657" w14:paraId="2DEBCF11" w14:textId="352154BF">
            <w:pPr>
              <w:spacing w:line="360" w:lineRule="auto"/>
              <w:rPr>
                <w:rFonts w:asciiTheme="minorHAnsi" w:hAnsiTheme="minorHAnsi" w:cstheme="minorHAnsi"/>
              </w:rPr>
            </w:pPr>
            <w:r>
              <w:rPr>
                <w:rFonts w:asciiTheme="minorHAnsi" w:hAnsiTheme="minorHAnsi" w:cstheme="minorHAnsi"/>
              </w:rPr>
              <w:t xml:space="preserve">Request = Freeze (If child instance process completed) </w:t>
            </w:r>
          </w:p>
        </w:tc>
        <w:tc>
          <w:tcPr>
            <w:tcW w:w="3117" w:type="dxa"/>
          </w:tcPr>
          <w:p w:rsidR="004D7657" w:rsidP="00455F3E" w:rsidRDefault="004D7657" w14:paraId="4A7392A5" w14:textId="43208B06">
            <w:pPr>
              <w:spacing w:line="360" w:lineRule="auto"/>
              <w:rPr>
                <w:rFonts w:asciiTheme="minorHAnsi" w:hAnsiTheme="minorHAnsi" w:cstheme="minorHAnsi"/>
              </w:rPr>
            </w:pPr>
            <w:r>
              <w:rPr>
                <w:rFonts w:asciiTheme="minorHAnsi" w:hAnsiTheme="minorHAnsi" w:cstheme="minorHAnsi"/>
              </w:rPr>
              <w:t xml:space="preserve">Archival </w:t>
            </w:r>
          </w:p>
        </w:tc>
      </w:tr>
      <w:tr w:rsidRPr="00455F3E" w:rsidR="00455F3E" w:rsidTr="00455F3E" w14:paraId="5C9CA344" w14:textId="77777777">
        <w:tc>
          <w:tcPr>
            <w:tcW w:w="3116" w:type="dxa"/>
          </w:tcPr>
          <w:p w:rsidRPr="00455F3E" w:rsidR="00455F3E" w:rsidP="00455F3E" w:rsidRDefault="00455F3E" w14:paraId="3D0A0610" w14:textId="115DFC20">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rsidRPr="00455F3E" w:rsidR="00455F3E" w:rsidP="00455F3E" w:rsidRDefault="00455F3E" w14:paraId="44975839" w14:textId="354A66CE">
            <w:pPr>
              <w:spacing w:line="360" w:lineRule="auto"/>
              <w:rPr>
                <w:rFonts w:asciiTheme="minorHAnsi" w:hAnsiTheme="minorHAnsi" w:cstheme="minorHAnsi"/>
              </w:rPr>
            </w:pPr>
            <w:r>
              <w:rPr>
                <w:rFonts w:asciiTheme="minorHAnsi" w:hAnsiTheme="minorHAnsi" w:cstheme="minorHAnsi"/>
              </w:rPr>
              <w:t>Request = Freeze or Prohibited</w:t>
            </w:r>
          </w:p>
        </w:tc>
        <w:tc>
          <w:tcPr>
            <w:tcW w:w="3117" w:type="dxa"/>
          </w:tcPr>
          <w:p w:rsidRPr="00455F3E" w:rsidR="00455F3E" w:rsidP="00455F3E" w:rsidRDefault="00455F3E" w14:paraId="7D205653" w14:textId="3F8DFC83">
            <w:pPr>
              <w:spacing w:line="360" w:lineRule="auto"/>
              <w:rPr>
                <w:rFonts w:asciiTheme="minorHAnsi" w:hAnsiTheme="minorHAnsi" w:cstheme="minorHAnsi"/>
              </w:rPr>
            </w:pPr>
            <w:r>
              <w:rPr>
                <w:rFonts w:asciiTheme="minorHAnsi" w:hAnsiTheme="minorHAnsi" w:cstheme="minorHAnsi"/>
              </w:rPr>
              <w:t>System Integration</w:t>
            </w:r>
          </w:p>
        </w:tc>
      </w:tr>
      <w:tr w:rsidRPr="00455F3E" w:rsidR="00455F3E" w:rsidTr="00455F3E" w14:paraId="76DF5A7E" w14:textId="77777777">
        <w:tc>
          <w:tcPr>
            <w:tcW w:w="3116" w:type="dxa"/>
          </w:tcPr>
          <w:p w:rsidR="00455F3E" w:rsidP="00455F3E" w:rsidRDefault="00455F3E" w14:paraId="039AF6D1" w14:textId="23C70E1E">
            <w:pPr>
              <w:spacing w:line="360" w:lineRule="auto"/>
              <w:rPr>
                <w:rFonts w:asciiTheme="minorHAnsi" w:hAnsiTheme="minorHAnsi" w:cstheme="minorHAnsi"/>
              </w:rPr>
            </w:pPr>
            <w:r>
              <w:rPr>
                <w:rFonts w:asciiTheme="minorHAnsi" w:hAnsiTheme="minorHAnsi" w:cstheme="minorHAnsi"/>
              </w:rPr>
              <w:t>Approve</w:t>
            </w:r>
          </w:p>
        </w:tc>
        <w:tc>
          <w:tcPr>
            <w:tcW w:w="3117" w:type="dxa"/>
          </w:tcPr>
          <w:p w:rsidR="00455F3E" w:rsidP="00455F3E" w:rsidRDefault="00455F3E" w14:paraId="6AFB686B" w14:textId="3CBBC7FB">
            <w:pPr>
              <w:spacing w:line="360" w:lineRule="auto"/>
              <w:rPr>
                <w:rFonts w:asciiTheme="minorHAnsi" w:hAnsiTheme="minorHAnsi" w:cstheme="minorHAnsi"/>
              </w:rPr>
            </w:pPr>
            <w:r>
              <w:rPr>
                <w:rFonts w:asciiTheme="minorHAnsi" w:hAnsiTheme="minorHAnsi" w:cstheme="minorHAnsi"/>
              </w:rPr>
              <w:t xml:space="preserve">Request = Freeze &amp; if Islamic Product </w:t>
            </w:r>
          </w:p>
        </w:tc>
        <w:tc>
          <w:tcPr>
            <w:tcW w:w="3117" w:type="dxa"/>
          </w:tcPr>
          <w:p w:rsidR="00455F3E" w:rsidP="00455F3E" w:rsidRDefault="00455F3E" w14:paraId="3F18A633" w14:textId="77777777">
            <w:pPr>
              <w:spacing w:line="360" w:lineRule="auto"/>
              <w:rPr>
                <w:rFonts w:asciiTheme="minorHAnsi" w:hAnsiTheme="minorHAnsi" w:cstheme="minorHAnsi"/>
              </w:rPr>
            </w:pPr>
            <w:r>
              <w:rPr>
                <w:rFonts w:asciiTheme="minorHAnsi" w:hAnsiTheme="minorHAnsi" w:cstheme="minorHAnsi"/>
              </w:rPr>
              <w:t xml:space="preserve">Child WI – IOPS Maker </w:t>
            </w:r>
          </w:p>
          <w:p w:rsidR="00455F3E" w:rsidP="00455F3E" w:rsidRDefault="00455F3E" w14:paraId="49E1CF6D" w14:textId="50FE1360">
            <w:pPr>
              <w:spacing w:line="360" w:lineRule="auto"/>
              <w:rPr>
                <w:rFonts w:asciiTheme="minorHAnsi" w:hAnsiTheme="minorHAnsi" w:cstheme="minorHAnsi"/>
              </w:rPr>
            </w:pPr>
            <w:r>
              <w:rPr>
                <w:rFonts w:asciiTheme="minorHAnsi" w:hAnsiTheme="minorHAnsi" w:cstheme="minorHAnsi"/>
              </w:rPr>
              <w:t>Parent WI – System Integration</w:t>
            </w:r>
          </w:p>
        </w:tc>
      </w:tr>
      <w:tr w:rsidRPr="00455F3E" w:rsidR="00FF35A5" w:rsidTr="00455F3E" w14:paraId="06366095" w14:textId="77777777">
        <w:tc>
          <w:tcPr>
            <w:tcW w:w="3116" w:type="dxa"/>
          </w:tcPr>
          <w:p w:rsidR="00FF35A5" w:rsidP="00455F3E" w:rsidRDefault="00FF35A5" w14:paraId="2916B1C9" w14:textId="32B6B6C6">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rsidR="00FF35A5" w:rsidP="00455F3E" w:rsidRDefault="00FF35A5" w14:paraId="66AF4482" w14:textId="11B08A47">
            <w:pPr>
              <w:spacing w:line="360" w:lineRule="auto"/>
              <w:rPr>
                <w:rFonts w:asciiTheme="minorHAnsi" w:hAnsiTheme="minorHAnsi" w:cstheme="minorHAnsi"/>
              </w:rPr>
            </w:pPr>
            <w:r>
              <w:rPr>
                <w:rFonts w:asciiTheme="minorHAnsi" w:hAnsiTheme="minorHAnsi" w:cstheme="minorHAnsi"/>
              </w:rPr>
              <w:t xml:space="preserve">Customer Type = </w:t>
            </w:r>
            <w:proofErr w:type="gramStart"/>
            <w:r w:rsidR="005C7BC5">
              <w:rPr>
                <w:rFonts w:asciiTheme="minorHAnsi" w:hAnsiTheme="minorHAnsi" w:cstheme="minorHAnsi"/>
              </w:rPr>
              <w:t>Non-RAK</w:t>
            </w:r>
            <w:proofErr w:type="gramEnd"/>
            <w:r>
              <w:rPr>
                <w:rFonts w:asciiTheme="minorHAnsi" w:hAnsiTheme="minorHAnsi" w:cstheme="minorHAnsi"/>
              </w:rPr>
              <w:t xml:space="preserve"> </w:t>
            </w:r>
          </w:p>
        </w:tc>
        <w:tc>
          <w:tcPr>
            <w:tcW w:w="3117" w:type="dxa"/>
          </w:tcPr>
          <w:p w:rsidR="00FF35A5" w:rsidP="00455F3E" w:rsidRDefault="00FF35A5" w14:paraId="6CE41CEB" w14:textId="2C420C2E">
            <w:pPr>
              <w:spacing w:line="360" w:lineRule="auto"/>
              <w:rPr>
                <w:rFonts w:asciiTheme="minorHAnsi" w:hAnsiTheme="minorHAnsi" w:cstheme="minorHAnsi"/>
              </w:rPr>
            </w:pPr>
            <w:r>
              <w:rPr>
                <w:rFonts w:asciiTheme="minorHAnsi" w:hAnsiTheme="minorHAnsi" w:cstheme="minorHAnsi"/>
              </w:rPr>
              <w:t>System Integration</w:t>
            </w:r>
          </w:p>
        </w:tc>
      </w:tr>
    </w:tbl>
    <w:p w:rsidR="00455F3E" w:rsidP="00455F3E" w:rsidRDefault="00455F3E" w14:paraId="0519CE8B" w14:textId="77777777">
      <w:pPr>
        <w:spacing w:line="360" w:lineRule="auto"/>
      </w:pPr>
    </w:p>
    <w:p w:rsidR="0037214E" w:rsidP="00455F3E" w:rsidRDefault="0037214E" w14:paraId="1A661CD1" w14:textId="77777777">
      <w:pPr>
        <w:spacing w:line="360" w:lineRule="auto"/>
      </w:pPr>
    </w:p>
    <w:p w:rsidR="006A6700" w:rsidP="006A6700" w:rsidRDefault="006A6700" w14:paraId="0C8F13A5" w14:textId="27D4260F">
      <w:pPr>
        <w:pStyle w:val="Heading3"/>
      </w:pPr>
      <w:bookmarkStart w:name="_Toc166062015" w:id="383"/>
      <w:r>
        <w:t>Access Details</w:t>
      </w:r>
      <w:bookmarkEnd w:id="383"/>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6A6700" w:rsidTr="00A32EF9" w14:paraId="583625B5" w14:textId="77777777">
        <w:tc>
          <w:tcPr>
            <w:tcW w:w="3539" w:type="dxa"/>
          </w:tcPr>
          <w:p w:rsidRPr="0014486C" w:rsidR="006A6700" w:rsidP="00A32EF9" w:rsidRDefault="006A6700" w14:paraId="28B49A9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6A6700" w:rsidP="00A32EF9" w:rsidRDefault="006A6700" w14:paraId="339AE453" w14:textId="61CB9743">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 xml:space="preserve">The queue will be accessed by </w:t>
            </w:r>
            <w:r w:rsidR="0037214E">
              <w:rPr>
                <w:rFonts w:ascii="Calibri" w:hAnsi="Calibri" w:eastAsia="Calibri" w:cs="Arial"/>
                <w:szCs w:val="24"/>
              </w:rPr>
              <w:t>Operations</w:t>
            </w:r>
            <w:r w:rsidRPr="0014486C">
              <w:rPr>
                <w:rFonts w:ascii="Calibri" w:hAnsi="Calibri" w:eastAsia="Calibri" w:cs="Arial"/>
                <w:szCs w:val="24"/>
              </w:rPr>
              <w:t xml:space="preserve"> user.</w:t>
            </w:r>
          </w:p>
        </w:tc>
      </w:tr>
      <w:tr w:rsidRPr="0014486C" w:rsidR="006A6700" w:rsidTr="00A32EF9" w14:paraId="4AB88672" w14:textId="77777777">
        <w:tc>
          <w:tcPr>
            <w:tcW w:w="3539" w:type="dxa"/>
          </w:tcPr>
          <w:p w:rsidRPr="0014486C" w:rsidR="006A6700" w:rsidP="00A32EF9" w:rsidRDefault="006A6700" w14:paraId="30517DA0"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6A6700" w:rsidP="00A32EF9" w:rsidRDefault="006A6700" w14:paraId="414D3A0B"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6A6700" w:rsidTr="00A32EF9" w14:paraId="43C9A5F6" w14:textId="77777777">
        <w:tc>
          <w:tcPr>
            <w:tcW w:w="3539" w:type="dxa"/>
          </w:tcPr>
          <w:p w:rsidRPr="0014486C" w:rsidR="006A6700" w:rsidP="00A32EF9" w:rsidRDefault="006A6700" w14:paraId="240AA413"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6A6700" w:rsidP="00A32EF9" w:rsidRDefault="006A6700" w14:paraId="47452C8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6A6700" w:rsidTr="00A32EF9" w14:paraId="26330EAB" w14:textId="77777777">
        <w:tc>
          <w:tcPr>
            <w:tcW w:w="3539" w:type="dxa"/>
          </w:tcPr>
          <w:p w:rsidRPr="0014486C" w:rsidR="006A6700" w:rsidP="00A32EF9" w:rsidRDefault="006A6700" w14:paraId="29F09853"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6A6700" w:rsidP="00A32EF9" w:rsidRDefault="006A6700" w14:paraId="0E106659"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6A6700" w:rsidTr="00A32EF9" w14:paraId="410531E8" w14:textId="77777777">
        <w:tc>
          <w:tcPr>
            <w:tcW w:w="3539" w:type="dxa"/>
          </w:tcPr>
          <w:p w:rsidRPr="0014486C" w:rsidR="006A6700" w:rsidP="00A32EF9" w:rsidRDefault="006A6700" w14:paraId="0FC681A7"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6A6700" w:rsidP="00A32EF9" w:rsidRDefault="006A6700" w14:paraId="4D689ABD"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6A6700" w:rsidTr="00A32EF9" w14:paraId="14CFF89F" w14:textId="77777777">
        <w:tc>
          <w:tcPr>
            <w:tcW w:w="3539" w:type="dxa"/>
            <w:tcBorders>
              <w:top w:val="single" w:color="auto" w:sz="4" w:space="0"/>
              <w:left w:val="single" w:color="auto" w:sz="4" w:space="0"/>
              <w:bottom w:val="single" w:color="auto" w:sz="4" w:space="0"/>
              <w:right w:val="single" w:color="auto" w:sz="4" w:space="0"/>
            </w:tcBorders>
          </w:tcPr>
          <w:p w:rsidRPr="0014486C" w:rsidR="006A6700" w:rsidP="00A32EF9" w:rsidRDefault="006A6700" w14:paraId="7F5864AC"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6A6700" w:rsidP="00A32EF9" w:rsidRDefault="006A6700" w14:paraId="7D1B210D"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6A6700" w:rsidP="006A6700" w:rsidRDefault="006A6700" w14:paraId="065FEA85" w14:textId="77777777"/>
    <w:p w:rsidR="006A6700" w:rsidP="006A6700" w:rsidRDefault="006A6700" w14:paraId="176FF2CE" w14:textId="77777777"/>
    <w:p w:rsidR="006A6700" w:rsidP="006A6700" w:rsidRDefault="006A6700" w14:paraId="7BB555E0" w14:textId="6C31E15F">
      <w:pPr>
        <w:pStyle w:val="Heading2"/>
      </w:pPr>
      <w:r>
        <w:t xml:space="preserve"> </w:t>
      </w:r>
      <w:bookmarkStart w:name="_Toc166062016" w:id="384"/>
      <w:r>
        <w:t>System Integration</w:t>
      </w:r>
      <w:bookmarkEnd w:id="384"/>
      <w:r>
        <w:t xml:space="preserve"> </w:t>
      </w:r>
    </w:p>
    <w:p w:rsidR="006A6700" w:rsidP="00744A64" w:rsidRDefault="00744A64" w14:paraId="21AC50B7" w14:textId="76ED8666">
      <w:pPr>
        <w:pStyle w:val="Heading3"/>
      </w:pPr>
      <w:bookmarkStart w:name="_Toc166062017" w:id="385"/>
      <w:r>
        <w:t>Description</w:t>
      </w:r>
      <w:bookmarkEnd w:id="385"/>
    </w:p>
    <w:p w:rsidRPr="000013FF" w:rsidR="00744A64" w:rsidP="00744A64" w:rsidRDefault="00744A64" w14:paraId="5D2C75E5" w14:textId="3C2C1F61">
      <w:pPr>
        <w:pStyle w:val="ListParagraph"/>
        <w:numPr>
          <w:ilvl w:val="0"/>
          <w:numId w:val="42"/>
        </w:numPr>
        <w:spacing w:line="360" w:lineRule="auto"/>
      </w:pPr>
      <w:r>
        <w:rPr>
          <w:rFonts w:asciiTheme="minorHAnsi" w:hAnsiTheme="minorHAnsi" w:cstheme="minorHAnsi"/>
        </w:rPr>
        <w:t>This will be a system queue.</w:t>
      </w:r>
      <w:r w:rsidR="00666F20">
        <w:rPr>
          <w:rFonts w:asciiTheme="minorHAnsi" w:hAnsiTheme="minorHAnsi" w:cstheme="minorHAnsi"/>
        </w:rPr>
        <w:t xml:space="preserve"> i.e., the users will not have access to this queue. </w:t>
      </w:r>
    </w:p>
    <w:p w:rsidRPr="000013FF" w:rsidR="000013FF" w:rsidP="00744A64" w:rsidRDefault="000013FF" w14:paraId="2464B0B8" w14:textId="546CB7A1">
      <w:pPr>
        <w:pStyle w:val="ListParagraph"/>
        <w:numPr>
          <w:ilvl w:val="0"/>
          <w:numId w:val="42"/>
        </w:numPr>
        <w:spacing w:line="360" w:lineRule="auto"/>
      </w:pPr>
      <w:r>
        <w:rPr>
          <w:rFonts w:asciiTheme="minorHAnsi" w:hAnsiTheme="minorHAnsi" w:cstheme="minorHAnsi"/>
        </w:rPr>
        <w:t xml:space="preserve">The WI will be routed to this queue based on the following conditions: </w:t>
      </w:r>
    </w:p>
    <w:p w:rsidRPr="00F97BDE" w:rsidR="000013FF" w:rsidP="000013FF" w:rsidRDefault="000013FF" w14:paraId="0D8D617D" w14:textId="5E038583">
      <w:pPr>
        <w:pStyle w:val="ListParagraph"/>
        <w:numPr>
          <w:ilvl w:val="2"/>
          <w:numId w:val="42"/>
        </w:numPr>
        <w:spacing w:line="360" w:lineRule="auto"/>
      </w:pPr>
      <w:r>
        <w:rPr>
          <w:rFonts w:asciiTheme="minorHAnsi" w:hAnsiTheme="minorHAnsi" w:cstheme="minorHAnsi"/>
        </w:rPr>
        <w:t>If at ‘</w:t>
      </w:r>
      <w:r w:rsidRPr="0037214E">
        <w:rPr>
          <w:rFonts w:asciiTheme="minorHAnsi" w:hAnsiTheme="minorHAnsi" w:cstheme="minorHAnsi"/>
          <w:b/>
          <w:bCs/>
        </w:rPr>
        <w:t>System Check’</w:t>
      </w:r>
      <w:r>
        <w:rPr>
          <w:rFonts w:asciiTheme="minorHAnsi" w:hAnsiTheme="minorHAnsi" w:cstheme="minorHAnsi"/>
        </w:rPr>
        <w:t xml:space="preserve"> queue, it is identified that the customer is ‘</w:t>
      </w:r>
      <w:r w:rsidRPr="0037214E" w:rsidR="0007362F">
        <w:rPr>
          <w:rFonts w:asciiTheme="minorHAnsi" w:hAnsiTheme="minorHAnsi" w:cstheme="minorHAnsi"/>
          <w:b/>
          <w:bCs/>
        </w:rPr>
        <w:t>Non-RAK</w:t>
      </w:r>
      <w:r w:rsidRPr="0037214E">
        <w:rPr>
          <w:rFonts w:asciiTheme="minorHAnsi" w:hAnsiTheme="minorHAnsi" w:cstheme="minorHAnsi"/>
          <w:b/>
          <w:bCs/>
        </w:rPr>
        <w:t xml:space="preserve"> Bank</w:t>
      </w:r>
      <w:r w:rsidR="0037214E">
        <w:rPr>
          <w:rFonts w:asciiTheme="minorHAnsi" w:hAnsiTheme="minorHAnsi" w:cstheme="minorHAnsi"/>
        </w:rPr>
        <w:t>’</w:t>
      </w:r>
      <w:r>
        <w:rPr>
          <w:rFonts w:asciiTheme="minorHAnsi" w:hAnsiTheme="minorHAnsi" w:cstheme="minorHAnsi"/>
        </w:rPr>
        <w:t xml:space="preserve"> customer</w:t>
      </w:r>
      <w:r w:rsidR="0007362F">
        <w:rPr>
          <w:rFonts w:asciiTheme="minorHAnsi" w:hAnsiTheme="minorHAnsi" w:cstheme="minorHAnsi"/>
        </w:rPr>
        <w:t xml:space="preserve"> for request type </w:t>
      </w:r>
      <w:r w:rsidRPr="0037214E" w:rsidR="0007362F">
        <w:rPr>
          <w:rFonts w:asciiTheme="minorHAnsi" w:hAnsiTheme="minorHAnsi" w:cstheme="minorHAnsi"/>
          <w:b/>
          <w:bCs/>
        </w:rPr>
        <w:t>‘Freeze’</w:t>
      </w:r>
      <w:r w:rsidR="0007362F">
        <w:rPr>
          <w:rFonts w:asciiTheme="minorHAnsi" w:hAnsiTheme="minorHAnsi" w:cstheme="minorHAnsi"/>
        </w:rPr>
        <w:t xml:space="preserve"> or ‘</w:t>
      </w:r>
      <w:r w:rsidRPr="0037214E" w:rsidR="0007362F">
        <w:rPr>
          <w:rFonts w:asciiTheme="minorHAnsi" w:hAnsiTheme="minorHAnsi" w:cstheme="minorHAnsi"/>
          <w:b/>
          <w:bCs/>
        </w:rPr>
        <w:t>Prohibited’</w:t>
      </w:r>
      <w:r w:rsidR="0007362F">
        <w:rPr>
          <w:rFonts w:asciiTheme="minorHAnsi" w:hAnsiTheme="minorHAnsi" w:cstheme="minorHAnsi"/>
        </w:rPr>
        <w:t xml:space="preserve">, the WI will directly </w:t>
      </w:r>
      <w:r w:rsidR="00F97BDE">
        <w:rPr>
          <w:rFonts w:asciiTheme="minorHAnsi" w:hAnsiTheme="minorHAnsi" w:cstheme="minorHAnsi"/>
        </w:rPr>
        <w:t xml:space="preserve">move into this queue. </w:t>
      </w:r>
    </w:p>
    <w:p w:rsidRPr="0072337A" w:rsidR="00F97BDE" w:rsidP="000013FF" w:rsidRDefault="00F97BDE" w14:paraId="78D6FCB0" w14:textId="1D451970">
      <w:pPr>
        <w:pStyle w:val="ListParagraph"/>
        <w:numPr>
          <w:ilvl w:val="2"/>
          <w:numId w:val="42"/>
        </w:numPr>
        <w:spacing w:line="360" w:lineRule="auto"/>
      </w:pPr>
      <w:r>
        <w:rPr>
          <w:rFonts w:asciiTheme="minorHAnsi" w:hAnsiTheme="minorHAnsi" w:cstheme="minorHAnsi"/>
        </w:rPr>
        <w:t xml:space="preserve">If at </w:t>
      </w:r>
      <w:r w:rsidRPr="0037214E">
        <w:rPr>
          <w:rFonts w:asciiTheme="minorHAnsi" w:hAnsiTheme="minorHAnsi" w:cstheme="minorHAnsi"/>
          <w:b/>
          <w:bCs/>
        </w:rPr>
        <w:t>‘Initiation Checker’</w:t>
      </w:r>
      <w:r>
        <w:rPr>
          <w:rFonts w:asciiTheme="minorHAnsi" w:hAnsiTheme="minorHAnsi" w:cstheme="minorHAnsi"/>
        </w:rPr>
        <w:t xml:space="preserve"> queue, for </w:t>
      </w:r>
      <w:r w:rsidRPr="0037214E">
        <w:rPr>
          <w:rFonts w:asciiTheme="minorHAnsi" w:hAnsiTheme="minorHAnsi" w:cstheme="minorHAnsi"/>
          <w:b/>
          <w:bCs/>
        </w:rPr>
        <w:t>RAK Bank</w:t>
      </w:r>
      <w:r>
        <w:rPr>
          <w:rFonts w:asciiTheme="minorHAnsi" w:hAnsiTheme="minorHAnsi" w:cstheme="minorHAnsi"/>
        </w:rPr>
        <w:t xml:space="preserve"> customers and request type ‘</w:t>
      </w:r>
      <w:r w:rsidRPr="0037214E">
        <w:rPr>
          <w:rFonts w:asciiTheme="minorHAnsi" w:hAnsiTheme="minorHAnsi" w:cstheme="minorHAnsi"/>
          <w:b/>
          <w:bCs/>
        </w:rPr>
        <w:t>Freeze’</w:t>
      </w:r>
      <w:r>
        <w:rPr>
          <w:rFonts w:asciiTheme="minorHAnsi" w:hAnsiTheme="minorHAnsi" w:cstheme="minorHAnsi"/>
        </w:rPr>
        <w:t xml:space="preserve"> or ‘</w:t>
      </w:r>
      <w:r w:rsidRPr="0037214E">
        <w:rPr>
          <w:rFonts w:asciiTheme="minorHAnsi" w:hAnsiTheme="minorHAnsi" w:cstheme="minorHAnsi"/>
          <w:b/>
          <w:bCs/>
        </w:rPr>
        <w:t>Prohibited’</w:t>
      </w:r>
      <w:r>
        <w:rPr>
          <w:rFonts w:asciiTheme="minorHAnsi" w:hAnsiTheme="minorHAnsi" w:cstheme="minorHAnsi"/>
        </w:rPr>
        <w:t>, the user has taken decision as ‘Approve’</w:t>
      </w:r>
      <w:r w:rsidR="0072337A">
        <w:rPr>
          <w:rFonts w:asciiTheme="minorHAnsi" w:hAnsiTheme="minorHAnsi" w:cstheme="minorHAnsi"/>
        </w:rPr>
        <w:t xml:space="preserve">, the WI will move to this queue. </w:t>
      </w:r>
    </w:p>
    <w:p w:rsidRPr="004E3E63" w:rsidR="00247AF7" w:rsidP="00184D56" w:rsidRDefault="0072337A" w14:paraId="46DB90C9" w14:textId="74B295D3">
      <w:pPr>
        <w:pStyle w:val="ListParagraph"/>
        <w:numPr>
          <w:ilvl w:val="2"/>
          <w:numId w:val="42"/>
        </w:numPr>
        <w:spacing w:line="360" w:lineRule="auto"/>
      </w:pPr>
      <w:r>
        <w:rPr>
          <w:rFonts w:asciiTheme="minorHAnsi" w:hAnsiTheme="minorHAnsi" w:cstheme="minorHAnsi"/>
        </w:rPr>
        <w:t>If at ‘</w:t>
      </w:r>
      <w:r w:rsidRPr="0037214E">
        <w:rPr>
          <w:rFonts w:asciiTheme="minorHAnsi" w:hAnsiTheme="minorHAnsi" w:cstheme="minorHAnsi"/>
          <w:b/>
          <w:bCs/>
        </w:rPr>
        <w:t>Initiation Checker’</w:t>
      </w:r>
      <w:r>
        <w:rPr>
          <w:rFonts w:asciiTheme="minorHAnsi" w:hAnsiTheme="minorHAnsi" w:cstheme="minorHAnsi"/>
        </w:rPr>
        <w:t xml:space="preserve"> queue, for ‘</w:t>
      </w:r>
      <w:r w:rsidRPr="0037214E">
        <w:rPr>
          <w:rFonts w:asciiTheme="minorHAnsi" w:hAnsiTheme="minorHAnsi" w:cstheme="minorHAnsi"/>
          <w:b/>
          <w:bCs/>
        </w:rPr>
        <w:t>Freeze</w:t>
      </w:r>
      <w:r>
        <w:rPr>
          <w:rFonts w:asciiTheme="minorHAnsi" w:hAnsiTheme="minorHAnsi" w:cstheme="minorHAnsi"/>
        </w:rPr>
        <w:t>’ request type any Islamic Product was selected, then the Primary WI will move to this queue, however a Child must have been created</w:t>
      </w:r>
      <w:r w:rsidR="00247AF7">
        <w:rPr>
          <w:rFonts w:asciiTheme="minorHAnsi" w:hAnsiTheme="minorHAnsi" w:cstheme="minorHAnsi"/>
        </w:rPr>
        <w:t xml:space="preserve"> for IOPS Maker parallelly.</w:t>
      </w:r>
    </w:p>
    <w:p w:rsidRPr="00184D56" w:rsidR="004E3E63" w:rsidP="004E3E63" w:rsidRDefault="004E3E63" w14:paraId="076DF26D" w14:textId="77777777">
      <w:pPr>
        <w:pStyle w:val="ListParagraph"/>
        <w:spacing w:line="360" w:lineRule="auto"/>
        <w:ind w:left="2160"/>
      </w:pPr>
    </w:p>
    <w:p w:rsidRPr="00302FAF" w:rsidR="00184D56" w:rsidP="00184D56" w:rsidRDefault="00184D56" w14:paraId="3B48DABD" w14:textId="17AADA10">
      <w:pPr>
        <w:pStyle w:val="ListParagraph"/>
        <w:numPr>
          <w:ilvl w:val="0"/>
          <w:numId w:val="42"/>
        </w:numPr>
        <w:spacing w:line="360" w:lineRule="auto"/>
      </w:pPr>
      <w:r>
        <w:rPr>
          <w:rFonts w:asciiTheme="minorHAnsi" w:hAnsiTheme="minorHAnsi" w:cstheme="minorHAnsi"/>
        </w:rPr>
        <w:t>Th</w:t>
      </w:r>
      <w:r w:rsidR="00302FAF">
        <w:rPr>
          <w:rFonts w:asciiTheme="minorHAnsi" w:hAnsiTheme="minorHAnsi" w:cstheme="minorHAnsi"/>
        </w:rPr>
        <w:t>e following system actions will be performed at this queue:</w:t>
      </w:r>
    </w:p>
    <w:p w:rsidRPr="00621BDB" w:rsidR="00302FAF" w:rsidP="00302FAF" w:rsidRDefault="00302FAF" w14:paraId="0B799675" w14:textId="3F9151F4">
      <w:pPr>
        <w:pStyle w:val="ListParagraph"/>
        <w:numPr>
          <w:ilvl w:val="2"/>
          <w:numId w:val="42"/>
        </w:numPr>
        <w:spacing w:line="360" w:lineRule="auto"/>
      </w:pPr>
      <w:r>
        <w:rPr>
          <w:rFonts w:asciiTheme="minorHAnsi" w:hAnsiTheme="minorHAnsi" w:cstheme="minorHAnsi"/>
        </w:rPr>
        <w:t>‘</w:t>
      </w:r>
      <w:r w:rsidRPr="004E3E63">
        <w:rPr>
          <w:rFonts w:asciiTheme="minorHAnsi" w:hAnsiTheme="minorHAnsi" w:cstheme="minorHAnsi"/>
          <w:b/>
          <w:bCs/>
        </w:rPr>
        <w:t>Freeze’</w:t>
      </w:r>
      <w:r w:rsidR="00043AD6">
        <w:rPr>
          <w:rFonts w:asciiTheme="minorHAnsi" w:hAnsiTheme="minorHAnsi" w:cstheme="minorHAnsi"/>
        </w:rPr>
        <w:t>:</w:t>
      </w:r>
    </w:p>
    <w:p w:rsidRPr="00621BDB" w:rsidR="00621BDB" w:rsidP="00621BDB" w:rsidRDefault="00621BDB" w14:paraId="71845606" w14:textId="5BC772E5">
      <w:pPr>
        <w:pStyle w:val="ListParagraph"/>
        <w:numPr>
          <w:ilvl w:val="3"/>
          <w:numId w:val="42"/>
        </w:numPr>
        <w:spacing w:line="360" w:lineRule="auto"/>
      </w:pPr>
      <w:commentRangeStart w:id="386"/>
      <w:commentRangeStart w:id="387"/>
      <w:r w:rsidRPr="004E3E63">
        <w:rPr>
          <w:rFonts w:asciiTheme="minorHAnsi" w:hAnsiTheme="minorHAnsi" w:cstheme="minorHAnsi"/>
          <w:b/>
          <w:bCs/>
        </w:rPr>
        <w:t>For Non-RAK Customer</w:t>
      </w:r>
      <w:r>
        <w:rPr>
          <w:rFonts w:asciiTheme="minorHAnsi" w:hAnsiTheme="minorHAnsi" w:cstheme="minorHAnsi"/>
        </w:rPr>
        <w:t xml:space="preserve">: </w:t>
      </w:r>
      <w:commentRangeEnd w:id="386"/>
      <w:r w:rsidR="00244C55">
        <w:rPr>
          <w:rStyle w:val="CommentReference"/>
        </w:rPr>
        <w:commentReference w:id="386"/>
      </w:r>
      <w:commentRangeEnd w:id="387"/>
      <w:r w:rsidR="00277941">
        <w:rPr>
          <w:rStyle w:val="CommentReference"/>
        </w:rPr>
        <w:commentReference w:id="387"/>
      </w:r>
    </w:p>
    <w:p w:rsidRPr="00621BDB" w:rsidR="00621BDB" w:rsidP="00621BDB" w:rsidRDefault="00621BDB" w14:paraId="1B3399EA" w14:textId="5FEBAF99">
      <w:pPr>
        <w:pStyle w:val="ListParagraph"/>
        <w:numPr>
          <w:ilvl w:val="4"/>
          <w:numId w:val="42"/>
        </w:numPr>
        <w:spacing w:line="360" w:lineRule="auto"/>
      </w:pPr>
      <w:r>
        <w:rPr>
          <w:rFonts w:asciiTheme="minorHAnsi" w:hAnsiTheme="minorHAnsi" w:cstheme="minorHAnsi"/>
        </w:rPr>
        <w:t xml:space="preserve">System will mark the </w:t>
      </w:r>
      <w:r w:rsidR="00E15EFE">
        <w:rPr>
          <w:rFonts w:asciiTheme="minorHAnsi" w:hAnsiTheme="minorHAnsi" w:cstheme="minorHAnsi"/>
        </w:rPr>
        <w:t xml:space="preserve">main </w:t>
      </w:r>
      <w:r>
        <w:rPr>
          <w:rFonts w:asciiTheme="minorHAnsi" w:hAnsiTheme="minorHAnsi" w:cstheme="minorHAnsi"/>
        </w:rPr>
        <w:t>customer as ‘</w:t>
      </w:r>
      <w:r w:rsidRPr="006F5343">
        <w:rPr>
          <w:rFonts w:asciiTheme="minorHAnsi" w:hAnsiTheme="minorHAnsi" w:cstheme="minorHAnsi"/>
          <w:b/>
          <w:bCs/>
        </w:rPr>
        <w:t>External Blacklist’</w:t>
      </w:r>
      <w:r w:rsidR="00E15EFE">
        <w:rPr>
          <w:rFonts w:asciiTheme="minorHAnsi" w:hAnsiTheme="minorHAnsi" w:cstheme="minorHAnsi"/>
        </w:rPr>
        <w:t xml:space="preserve"> and if Related Shareholder are there, </w:t>
      </w:r>
      <w:r w:rsidR="00277941">
        <w:rPr>
          <w:rFonts w:asciiTheme="minorHAnsi" w:hAnsiTheme="minorHAnsi" w:cstheme="minorHAnsi"/>
        </w:rPr>
        <w:t xml:space="preserve">they will be marked </w:t>
      </w:r>
      <w:r w:rsidR="00277941">
        <w:rPr>
          <w:rFonts w:asciiTheme="minorHAnsi" w:hAnsiTheme="minorHAnsi" w:cstheme="minorHAnsi"/>
        </w:rPr>
        <w:t xml:space="preserve">as </w:t>
      </w:r>
      <w:r w:rsidRPr="00297985" w:rsidR="00277941">
        <w:rPr>
          <w:rFonts w:asciiTheme="minorHAnsi" w:hAnsiTheme="minorHAnsi" w:cstheme="minorHAnsi"/>
          <w:b/>
          <w:bCs/>
        </w:rPr>
        <w:t>Internal Blacklist</w:t>
      </w:r>
      <w:r w:rsidR="00277941">
        <w:rPr>
          <w:rFonts w:asciiTheme="minorHAnsi" w:hAnsiTheme="minorHAnsi" w:cstheme="minorHAnsi"/>
        </w:rPr>
        <w:t xml:space="preserve">. </w:t>
      </w:r>
      <w:r>
        <w:rPr>
          <w:rFonts w:asciiTheme="minorHAnsi" w:hAnsiTheme="minorHAnsi" w:cstheme="minorHAnsi"/>
        </w:rPr>
        <w:t xml:space="preserve">The request will be sent to Finacle along with customer details. </w:t>
      </w:r>
    </w:p>
    <w:p w:rsidRPr="006F5343" w:rsidR="00621BDB" w:rsidP="00621BDB" w:rsidRDefault="00621BDB" w14:paraId="6A6DA6AD" w14:textId="0F0F4B28">
      <w:pPr>
        <w:pStyle w:val="ListParagraph"/>
        <w:numPr>
          <w:ilvl w:val="3"/>
          <w:numId w:val="42"/>
        </w:numPr>
        <w:spacing w:line="360" w:lineRule="auto"/>
        <w:rPr>
          <w:b/>
          <w:bCs/>
        </w:rPr>
      </w:pPr>
      <w:commentRangeStart w:id="388"/>
      <w:commentRangeStart w:id="389"/>
      <w:r w:rsidRPr="006F5343">
        <w:rPr>
          <w:rFonts w:asciiTheme="minorHAnsi" w:hAnsiTheme="minorHAnsi" w:cstheme="minorHAnsi"/>
          <w:b/>
          <w:bCs/>
        </w:rPr>
        <w:t>For RAK Bank Customer:</w:t>
      </w:r>
      <w:commentRangeEnd w:id="388"/>
      <w:r w:rsidR="00244C55">
        <w:rPr>
          <w:rStyle w:val="CommentReference"/>
        </w:rPr>
        <w:commentReference w:id="388"/>
      </w:r>
      <w:commentRangeEnd w:id="389"/>
      <w:r w:rsidR="00297985">
        <w:rPr>
          <w:rStyle w:val="CommentReference"/>
        </w:rPr>
        <w:commentReference w:id="389"/>
      </w:r>
    </w:p>
    <w:p w:rsidRPr="00621BDB" w:rsidR="00621BDB" w:rsidP="00621BDB" w:rsidRDefault="00621BDB" w14:paraId="4862B9E2" w14:textId="1B7FC57A">
      <w:pPr>
        <w:pStyle w:val="ListParagraph"/>
        <w:numPr>
          <w:ilvl w:val="4"/>
          <w:numId w:val="42"/>
        </w:numPr>
        <w:spacing w:line="360" w:lineRule="auto"/>
      </w:pPr>
      <w:r>
        <w:rPr>
          <w:rFonts w:asciiTheme="minorHAnsi" w:hAnsiTheme="minorHAnsi" w:cstheme="minorHAnsi"/>
        </w:rPr>
        <w:t xml:space="preserve">The system will mark the </w:t>
      </w:r>
      <w:r w:rsidR="00277941">
        <w:rPr>
          <w:rFonts w:asciiTheme="minorHAnsi" w:hAnsiTheme="minorHAnsi" w:cstheme="minorHAnsi"/>
        </w:rPr>
        <w:t>main</w:t>
      </w:r>
      <w:r w:rsidR="00297985">
        <w:rPr>
          <w:rFonts w:asciiTheme="minorHAnsi" w:hAnsiTheme="minorHAnsi" w:cstheme="minorHAnsi"/>
        </w:rPr>
        <w:t xml:space="preserve"> &amp; Related CIFs</w:t>
      </w:r>
      <w:r>
        <w:rPr>
          <w:rFonts w:asciiTheme="minorHAnsi" w:hAnsiTheme="minorHAnsi" w:cstheme="minorHAnsi"/>
        </w:rPr>
        <w:t xml:space="preserve"> as ‘</w:t>
      </w:r>
      <w:r w:rsidRPr="006F5343">
        <w:rPr>
          <w:rFonts w:asciiTheme="minorHAnsi" w:hAnsiTheme="minorHAnsi" w:cstheme="minorHAnsi"/>
          <w:b/>
          <w:bCs/>
        </w:rPr>
        <w:t>Internal Blacklist</w:t>
      </w:r>
      <w:r w:rsidRPr="006F5343" w:rsidR="00297985">
        <w:rPr>
          <w:rFonts w:asciiTheme="minorHAnsi" w:hAnsiTheme="minorHAnsi" w:cstheme="minorHAnsi"/>
          <w:b/>
          <w:bCs/>
        </w:rPr>
        <w:t>’</w:t>
      </w:r>
      <w:r w:rsidR="00297985">
        <w:rPr>
          <w:rFonts w:asciiTheme="minorHAnsi" w:hAnsiTheme="minorHAnsi" w:cstheme="minorHAnsi"/>
        </w:rPr>
        <w:t>. The</w:t>
      </w:r>
      <w:r>
        <w:rPr>
          <w:rFonts w:asciiTheme="minorHAnsi" w:hAnsiTheme="minorHAnsi" w:cstheme="minorHAnsi"/>
        </w:rPr>
        <w:t xml:space="preserve"> request will be sent to Finacle along with customer details and CIF. </w:t>
      </w:r>
    </w:p>
    <w:p w:rsidRPr="00043AD6" w:rsidR="00621BDB" w:rsidP="00621BDB" w:rsidRDefault="00621BDB" w14:paraId="0CB4F5DD" w14:textId="488B6168">
      <w:pPr>
        <w:pStyle w:val="ListParagraph"/>
        <w:numPr>
          <w:ilvl w:val="4"/>
          <w:numId w:val="42"/>
        </w:numPr>
        <w:spacing w:line="360" w:lineRule="auto"/>
      </w:pPr>
      <w:r>
        <w:rPr>
          <w:rFonts w:asciiTheme="minorHAnsi" w:hAnsiTheme="minorHAnsi" w:cstheme="minorHAnsi"/>
        </w:rPr>
        <w:t>The</w:t>
      </w:r>
      <w:r w:rsidR="00DE6800">
        <w:rPr>
          <w:rFonts w:asciiTheme="minorHAnsi" w:hAnsiTheme="minorHAnsi" w:cstheme="minorHAnsi"/>
        </w:rPr>
        <w:t xml:space="preserve"> </w:t>
      </w:r>
      <w:r w:rsidR="00043AD6">
        <w:rPr>
          <w:rFonts w:asciiTheme="minorHAnsi" w:hAnsiTheme="minorHAnsi" w:cstheme="minorHAnsi"/>
        </w:rPr>
        <w:t xml:space="preserve">system will place a freeze request to Finacle for the products whose CIF is selected by the user. </w:t>
      </w:r>
    </w:p>
    <w:p w:rsidRPr="00043AD6" w:rsidR="00043AD6" w:rsidP="00043AD6" w:rsidRDefault="00043AD6" w14:paraId="6455830C" w14:textId="5A94814B">
      <w:pPr>
        <w:pStyle w:val="ListParagraph"/>
        <w:numPr>
          <w:ilvl w:val="2"/>
          <w:numId w:val="42"/>
        </w:numPr>
        <w:spacing w:line="360" w:lineRule="auto"/>
      </w:pPr>
      <w:r>
        <w:rPr>
          <w:rFonts w:asciiTheme="minorHAnsi" w:hAnsiTheme="minorHAnsi" w:cstheme="minorHAnsi"/>
        </w:rPr>
        <w:t>‘</w:t>
      </w:r>
      <w:r w:rsidRPr="004229A9">
        <w:rPr>
          <w:rFonts w:asciiTheme="minorHAnsi" w:hAnsiTheme="minorHAnsi" w:cstheme="minorHAnsi"/>
          <w:b/>
          <w:bCs/>
        </w:rPr>
        <w:t>Prohibited</w:t>
      </w:r>
      <w:r>
        <w:rPr>
          <w:rFonts w:asciiTheme="minorHAnsi" w:hAnsiTheme="minorHAnsi" w:cstheme="minorHAnsi"/>
        </w:rPr>
        <w:t>’:</w:t>
      </w:r>
    </w:p>
    <w:p w:rsidRPr="004C1972" w:rsidR="00043AD6" w:rsidP="00043AD6" w:rsidRDefault="00043AD6" w14:paraId="069DC6D7" w14:textId="25689F51">
      <w:pPr>
        <w:pStyle w:val="ListParagraph"/>
        <w:numPr>
          <w:ilvl w:val="3"/>
          <w:numId w:val="42"/>
        </w:numPr>
        <w:spacing w:line="360" w:lineRule="auto"/>
      </w:pPr>
      <w:r w:rsidRPr="004229A9">
        <w:rPr>
          <w:rFonts w:asciiTheme="minorHAnsi" w:hAnsiTheme="minorHAnsi" w:cstheme="minorHAnsi"/>
          <w:b/>
          <w:bCs/>
        </w:rPr>
        <w:t>For Non-RAK Customer</w:t>
      </w:r>
      <w:r>
        <w:rPr>
          <w:rFonts w:asciiTheme="minorHAnsi" w:hAnsiTheme="minorHAnsi" w:cstheme="minorHAnsi"/>
        </w:rPr>
        <w:t xml:space="preserve">: </w:t>
      </w:r>
    </w:p>
    <w:p w:rsidRPr="00621BDB" w:rsidR="004C1972" w:rsidP="004C1972" w:rsidRDefault="00297985" w14:paraId="0DA04D4B" w14:textId="0BA9AF98">
      <w:pPr>
        <w:pStyle w:val="ListParagraph"/>
        <w:numPr>
          <w:ilvl w:val="4"/>
          <w:numId w:val="42"/>
        </w:numPr>
        <w:spacing w:line="360" w:lineRule="auto"/>
      </w:pPr>
      <w:r>
        <w:rPr>
          <w:rFonts w:asciiTheme="minorHAnsi" w:hAnsiTheme="minorHAnsi" w:cstheme="minorHAnsi"/>
        </w:rPr>
        <w:t>The system</w:t>
      </w:r>
      <w:r w:rsidR="004C1972">
        <w:rPr>
          <w:rFonts w:asciiTheme="minorHAnsi" w:hAnsiTheme="minorHAnsi" w:cstheme="minorHAnsi"/>
        </w:rPr>
        <w:t xml:space="preserve"> will mark the </w:t>
      </w:r>
      <w:r>
        <w:rPr>
          <w:rFonts w:asciiTheme="minorHAnsi" w:hAnsiTheme="minorHAnsi" w:cstheme="minorHAnsi"/>
        </w:rPr>
        <w:t xml:space="preserve">main </w:t>
      </w:r>
      <w:r w:rsidR="004C1972">
        <w:rPr>
          <w:rFonts w:asciiTheme="minorHAnsi" w:hAnsiTheme="minorHAnsi" w:cstheme="minorHAnsi"/>
        </w:rPr>
        <w:t>customer as ‘</w:t>
      </w:r>
      <w:r w:rsidRPr="004229A9" w:rsidR="004C1972">
        <w:rPr>
          <w:rFonts w:asciiTheme="minorHAnsi" w:hAnsiTheme="minorHAnsi" w:cstheme="minorHAnsi"/>
          <w:b/>
          <w:bCs/>
        </w:rPr>
        <w:t>External Blacklist’</w:t>
      </w:r>
      <w:r>
        <w:rPr>
          <w:rFonts w:asciiTheme="minorHAnsi" w:hAnsiTheme="minorHAnsi" w:cstheme="minorHAnsi"/>
        </w:rPr>
        <w:t xml:space="preserve"> and if any related shareholder exists. It will be marked as </w:t>
      </w:r>
      <w:r w:rsidRPr="00297985">
        <w:rPr>
          <w:rFonts w:asciiTheme="minorHAnsi" w:hAnsiTheme="minorHAnsi" w:cstheme="minorHAnsi"/>
          <w:b/>
          <w:bCs/>
        </w:rPr>
        <w:t>Internal Blacklist</w:t>
      </w:r>
      <w:r>
        <w:rPr>
          <w:rFonts w:asciiTheme="minorHAnsi" w:hAnsiTheme="minorHAnsi" w:cstheme="minorHAnsi"/>
        </w:rPr>
        <w:t xml:space="preserve">. </w:t>
      </w:r>
      <w:r w:rsidR="004C1972">
        <w:rPr>
          <w:rFonts w:asciiTheme="minorHAnsi" w:hAnsiTheme="minorHAnsi" w:cstheme="minorHAnsi"/>
        </w:rPr>
        <w:t xml:space="preserve"> The request will be sent to Finacle along with customer details. </w:t>
      </w:r>
    </w:p>
    <w:p w:rsidRPr="00621BDB" w:rsidR="004C1972" w:rsidP="004C1972" w:rsidRDefault="004C1972" w14:paraId="59C1FF86" w14:textId="77777777">
      <w:pPr>
        <w:pStyle w:val="ListParagraph"/>
        <w:numPr>
          <w:ilvl w:val="3"/>
          <w:numId w:val="42"/>
        </w:numPr>
        <w:spacing w:line="360" w:lineRule="auto"/>
      </w:pPr>
      <w:r w:rsidRPr="004229A9">
        <w:rPr>
          <w:rFonts w:asciiTheme="minorHAnsi" w:hAnsiTheme="minorHAnsi" w:cstheme="minorHAnsi"/>
          <w:b/>
          <w:bCs/>
        </w:rPr>
        <w:t>For RAK Bank Customer</w:t>
      </w:r>
      <w:r>
        <w:rPr>
          <w:rFonts w:asciiTheme="minorHAnsi" w:hAnsiTheme="minorHAnsi" w:cstheme="minorHAnsi"/>
        </w:rPr>
        <w:t>:</w:t>
      </w:r>
    </w:p>
    <w:p w:rsidRPr="004229A9" w:rsidR="004C1972" w:rsidP="000E188B" w:rsidRDefault="004C1972" w14:paraId="24633977" w14:textId="54F2D5C9">
      <w:pPr>
        <w:pStyle w:val="ListParagraph"/>
        <w:numPr>
          <w:ilvl w:val="4"/>
          <w:numId w:val="42"/>
        </w:numPr>
        <w:spacing w:line="360" w:lineRule="auto"/>
      </w:pPr>
      <w:r>
        <w:rPr>
          <w:rFonts w:asciiTheme="minorHAnsi" w:hAnsiTheme="minorHAnsi" w:cstheme="minorHAnsi"/>
        </w:rPr>
        <w:t xml:space="preserve">The system will mark the </w:t>
      </w:r>
      <w:r w:rsidR="00297985">
        <w:rPr>
          <w:rFonts w:asciiTheme="minorHAnsi" w:hAnsiTheme="minorHAnsi" w:cstheme="minorHAnsi"/>
        </w:rPr>
        <w:t xml:space="preserve">main </w:t>
      </w:r>
      <w:r>
        <w:rPr>
          <w:rFonts w:asciiTheme="minorHAnsi" w:hAnsiTheme="minorHAnsi" w:cstheme="minorHAnsi"/>
        </w:rPr>
        <w:t>customer as ‘</w:t>
      </w:r>
      <w:r w:rsidRPr="004229A9">
        <w:rPr>
          <w:rFonts w:asciiTheme="minorHAnsi" w:hAnsiTheme="minorHAnsi" w:cstheme="minorHAnsi"/>
          <w:b/>
          <w:bCs/>
        </w:rPr>
        <w:t>Internal Blacklist’</w:t>
      </w:r>
      <w:r>
        <w:rPr>
          <w:rFonts w:asciiTheme="minorHAnsi" w:hAnsiTheme="minorHAnsi" w:cstheme="minorHAnsi"/>
        </w:rPr>
        <w:t xml:space="preserve"> The request will be sent to Finacle along with customer details and CIF. </w:t>
      </w:r>
    </w:p>
    <w:p w:rsidRPr="000E188B" w:rsidR="004229A9" w:rsidP="004229A9" w:rsidRDefault="004229A9" w14:paraId="710B878A" w14:textId="77777777">
      <w:pPr>
        <w:pStyle w:val="ListParagraph"/>
        <w:spacing w:line="360" w:lineRule="auto"/>
        <w:ind w:left="3600"/>
      </w:pPr>
    </w:p>
    <w:p w:rsidRPr="000E188B" w:rsidR="000E188B" w:rsidP="000E188B" w:rsidRDefault="000E188B" w14:paraId="32372CE1" w14:textId="39E1E53B">
      <w:pPr>
        <w:pStyle w:val="ListParagraph"/>
        <w:numPr>
          <w:ilvl w:val="0"/>
          <w:numId w:val="42"/>
        </w:numPr>
        <w:spacing w:line="360" w:lineRule="auto"/>
      </w:pPr>
      <w:r>
        <w:rPr>
          <w:rFonts w:asciiTheme="minorHAnsi" w:hAnsiTheme="minorHAnsi" w:cstheme="minorHAnsi"/>
        </w:rPr>
        <w:t xml:space="preserve">Once the above functionality as per the request type is done successfully, WI will move ahead as per the following decisions and conditions: </w:t>
      </w:r>
    </w:p>
    <w:p w:rsidRPr="004229A9" w:rsidR="000E188B" w:rsidP="000E188B" w:rsidRDefault="000E188B" w14:paraId="3A485029" w14:textId="65F2B11A">
      <w:pPr>
        <w:pStyle w:val="ListParagraph"/>
        <w:numPr>
          <w:ilvl w:val="2"/>
          <w:numId w:val="42"/>
        </w:numPr>
        <w:spacing w:line="360" w:lineRule="auto"/>
        <w:rPr>
          <w:b/>
          <w:bCs/>
        </w:rPr>
      </w:pPr>
      <w:r w:rsidRPr="004229A9">
        <w:rPr>
          <w:rFonts w:asciiTheme="minorHAnsi" w:hAnsiTheme="minorHAnsi" w:cstheme="minorHAnsi"/>
          <w:b/>
          <w:bCs/>
        </w:rPr>
        <w:t xml:space="preserve">Archival: </w:t>
      </w:r>
    </w:p>
    <w:p w:rsidRPr="00D732BF" w:rsidR="00D732BF" w:rsidP="00D732BF" w:rsidRDefault="00D732BF" w14:paraId="36F45956" w14:textId="075D3FFB">
      <w:pPr>
        <w:pStyle w:val="ListParagraph"/>
        <w:numPr>
          <w:ilvl w:val="3"/>
          <w:numId w:val="42"/>
        </w:numPr>
        <w:spacing w:line="360" w:lineRule="auto"/>
      </w:pPr>
      <w:r>
        <w:rPr>
          <w:rFonts w:asciiTheme="minorHAnsi" w:hAnsiTheme="minorHAnsi" w:cstheme="minorHAnsi"/>
        </w:rPr>
        <w:t>If request is ‘</w:t>
      </w:r>
      <w:r w:rsidRPr="004229A9">
        <w:rPr>
          <w:rFonts w:asciiTheme="minorHAnsi" w:hAnsiTheme="minorHAnsi" w:cstheme="minorHAnsi"/>
          <w:b/>
          <w:bCs/>
        </w:rPr>
        <w:t>Prohibited</w:t>
      </w:r>
      <w:r>
        <w:rPr>
          <w:rFonts w:asciiTheme="minorHAnsi" w:hAnsiTheme="minorHAnsi" w:cstheme="minorHAnsi"/>
        </w:rPr>
        <w:t xml:space="preserve">’, and Internal as well as External Blacklists are marked successfully, the WI moves to Archival. </w:t>
      </w:r>
    </w:p>
    <w:p w:rsidRPr="00C47286" w:rsidR="00D732BF" w:rsidP="00D732BF" w:rsidRDefault="00D732BF" w14:paraId="15E6E1FB" w14:textId="3D3539C0">
      <w:pPr>
        <w:pStyle w:val="ListParagraph"/>
        <w:numPr>
          <w:ilvl w:val="3"/>
          <w:numId w:val="42"/>
        </w:numPr>
        <w:spacing w:line="360" w:lineRule="auto"/>
      </w:pPr>
      <w:r>
        <w:rPr>
          <w:rFonts w:asciiTheme="minorHAnsi" w:hAnsiTheme="minorHAnsi" w:cstheme="minorHAnsi"/>
        </w:rPr>
        <w:t xml:space="preserve">If request is </w:t>
      </w:r>
      <w:r w:rsidRPr="004229A9">
        <w:rPr>
          <w:rFonts w:asciiTheme="minorHAnsi" w:hAnsiTheme="minorHAnsi" w:cstheme="minorHAnsi"/>
          <w:b/>
          <w:bCs/>
        </w:rPr>
        <w:t>‘Freeze’</w:t>
      </w:r>
      <w:r>
        <w:rPr>
          <w:rFonts w:asciiTheme="minorHAnsi" w:hAnsiTheme="minorHAnsi" w:cstheme="minorHAnsi"/>
        </w:rPr>
        <w:t>, and Internal as well as External Blacklists are marked successfully, the WI moves to Archival if there was not Child WI Created. (i.e., no child WI existing in the flow)</w:t>
      </w:r>
    </w:p>
    <w:p w:rsidRPr="004229A9" w:rsidR="00C47286" w:rsidP="00C47286" w:rsidRDefault="00C47286" w14:paraId="5B45A2A4" w14:textId="3ADC0F21">
      <w:pPr>
        <w:pStyle w:val="ListParagraph"/>
        <w:numPr>
          <w:ilvl w:val="2"/>
          <w:numId w:val="42"/>
        </w:numPr>
        <w:spacing w:line="360" w:lineRule="auto"/>
        <w:rPr>
          <w:b/>
          <w:bCs/>
        </w:rPr>
      </w:pPr>
      <w:r w:rsidRPr="004229A9">
        <w:rPr>
          <w:rFonts w:asciiTheme="minorHAnsi" w:hAnsiTheme="minorHAnsi" w:cstheme="minorHAnsi"/>
          <w:b/>
          <w:bCs/>
        </w:rPr>
        <w:t xml:space="preserve">Collect: </w:t>
      </w:r>
    </w:p>
    <w:p w:rsidRPr="00341FAA" w:rsidR="00341FAA" w:rsidP="00341FAA" w:rsidRDefault="00C47286" w14:paraId="13A08D15" w14:textId="1769A39E">
      <w:pPr>
        <w:pStyle w:val="ListParagraph"/>
        <w:numPr>
          <w:ilvl w:val="3"/>
          <w:numId w:val="42"/>
        </w:numPr>
        <w:spacing w:line="360" w:lineRule="auto"/>
      </w:pPr>
      <w:r>
        <w:rPr>
          <w:rFonts w:asciiTheme="minorHAnsi" w:hAnsiTheme="minorHAnsi" w:cstheme="minorHAnsi"/>
        </w:rPr>
        <w:t>If request is ‘</w:t>
      </w:r>
      <w:r w:rsidRPr="004229A9">
        <w:rPr>
          <w:rFonts w:asciiTheme="minorHAnsi" w:hAnsiTheme="minorHAnsi" w:cstheme="minorHAnsi"/>
          <w:b/>
          <w:bCs/>
        </w:rPr>
        <w:t>Freeze</w:t>
      </w:r>
      <w:r>
        <w:rPr>
          <w:rFonts w:asciiTheme="minorHAnsi" w:hAnsiTheme="minorHAnsi" w:cstheme="minorHAnsi"/>
        </w:rPr>
        <w:t xml:space="preserve">’ type, and Internal as well as External Blacklists are marked successfully, the WI moves to Collect queue if </w:t>
      </w:r>
      <w:r w:rsidR="00FD3774">
        <w:rPr>
          <w:rFonts w:asciiTheme="minorHAnsi" w:hAnsiTheme="minorHAnsi" w:cstheme="minorHAnsi"/>
        </w:rPr>
        <w:t>Child WI was created. (i.e., child WI existing in the flow)</w:t>
      </w:r>
    </w:p>
    <w:p w:rsidRPr="00341FAA" w:rsidR="00341FAA" w:rsidP="00341FAA" w:rsidRDefault="00341FAA" w14:paraId="5D804FC8" w14:textId="60150607">
      <w:pPr>
        <w:pStyle w:val="ListParagraph"/>
        <w:numPr>
          <w:ilvl w:val="2"/>
          <w:numId w:val="42"/>
        </w:numPr>
        <w:spacing w:line="360" w:lineRule="auto"/>
      </w:pPr>
      <w:r w:rsidRPr="004229A9">
        <w:rPr>
          <w:rFonts w:asciiTheme="minorHAnsi" w:hAnsiTheme="minorHAnsi" w:cstheme="minorHAnsi"/>
          <w:b/>
          <w:bCs/>
        </w:rPr>
        <w:t>Integration Error Handling:</w:t>
      </w:r>
      <w:r>
        <w:rPr>
          <w:rFonts w:asciiTheme="minorHAnsi" w:hAnsiTheme="minorHAnsi" w:cstheme="minorHAnsi"/>
        </w:rPr>
        <w:t xml:space="preserve"> If there is any integration failure, the WI will move to Integration Error Handling queue. </w:t>
      </w:r>
    </w:p>
    <w:p w:rsidR="00341FAA" w:rsidP="00341FAA" w:rsidRDefault="00341FAA" w14:paraId="707AD6EA" w14:textId="104ACE59">
      <w:pPr>
        <w:spacing w:line="360" w:lineRule="auto"/>
      </w:pPr>
    </w:p>
    <w:tbl>
      <w:tblPr>
        <w:tblStyle w:val="TableGrid"/>
        <w:tblW w:w="0" w:type="auto"/>
        <w:tblLook w:val="04A0" w:firstRow="1" w:lastRow="0" w:firstColumn="1" w:lastColumn="0" w:noHBand="0" w:noVBand="1"/>
      </w:tblPr>
      <w:tblGrid>
        <w:gridCol w:w="1980"/>
        <w:gridCol w:w="4536"/>
        <w:gridCol w:w="2834"/>
      </w:tblGrid>
      <w:tr w:rsidRPr="00341FAA" w:rsidR="00341FAA" w:rsidTr="00341FAA" w14:paraId="32476B10" w14:textId="77777777">
        <w:tc>
          <w:tcPr>
            <w:tcW w:w="1980" w:type="dxa"/>
          </w:tcPr>
          <w:p w:rsidRPr="00341FAA" w:rsidR="00341FAA" w:rsidP="00341FAA" w:rsidRDefault="00341FAA" w14:paraId="48CE0002" w14:textId="24F135CB">
            <w:pPr>
              <w:spacing w:line="360" w:lineRule="auto"/>
              <w:rPr>
                <w:rFonts w:asciiTheme="minorHAnsi" w:hAnsiTheme="minorHAnsi" w:cstheme="minorHAnsi"/>
                <w:b/>
                <w:bCs/>
              </w:rPr>
            </w:pPr>
            <w:r w:rsidRPr="00341FAA">
              <w:rPr>
                <w:rFonts w:asciiTheme="minorHAnsi" w:hAnsiTheme="minorHAnsi" w:cstheme="minorHAnsi"/>
                <w:b/>
                <w:bCs/>
              </w:rPr>
              <w:t>Decision</w:t>
            </w:r>
          </w:p>
        </w:tc>
        <w:tc>
          <w:tcPr>
            <w:tcW w:w="4536" w:type="dxa"/>
          </w:tcPr>
          <w:p w:rsidRPr="00341FAA" w:rsidR="00341FAA" w:rsidP="00341FAA" w:rsidRDefault="00341FAA" w14:paraId="21E31D6D" w14:textId="5C3A3717">
            <w:pPr>
              <w:spacing w:line="360" w:lineRule="auto"/>
              <w:rPr>
                <w:rFonts w:asciiTheme="minorHAnsi" w:hAnsiTheme="minorHAnsi" w:cstheme="minorHAnsi"/>
                <w:b/>
                <w:bCs/>
              </w:rPr>
            </w:pPr>
            <w:r w:rsidRPr="00341FAA">
              <w:rPr>
                <w:rFonts w:asciiTheme="minorHAnsi" w:hAnsiTheme="minorHAnsi" w:cstheme="minorHAnsi"/>
                <w:b/>
                <w:bCs/>
              </w:rPr>
              <w:t>Condition</w:t>
            </w:r>
          </w:p>
        </w:tc>
        <w:tc>
          <w:tcPr>
            <w:tcW w:w="2834" w:type="dxa"/>
          </w:tcPr>
          <w:p w:rsidRPr="00341FAA" w:rsidR="00341FAA" w:rsidP="00341FAA" w:rsidRDefault="00341FAA" w14:paraId="20ECAA21" w14:textId="6E529951">
            <w:pPr>
              <w:spacing w:line="360" w:lineRule="auto"/>
              <w:rPr>
                <w:rFonts w:asciiTheme="minorHAnsi" w:hAnsiTheme="minorHAnsi" w:cstheme="minorHAnsi"/>
                <w:b/>
                <w:bCs/>
              </w:rPr>
            </w:pPr>
            <w:r w:rsidRPr="00341FAA">
              <w:rPr>
                <w:rFonts w:asciiTheme="minorHAnsi" w:hAnsiTheme="minorHAnsi" w:cstheme="minorHAnsi"/>
                <w:b/>
                <w:bCs/>
              </w:rPr>
              <w:t xml:space="preserve">WI moves to </w:t>
            </w:r>
          </w:p>
        </w:tc>
      </w:tr>
      <w:tr w:rsidRPr="00341FAA" w:rsidR="00341FAA" w:rsidTr="00341FAA" w14:paraId="77CBE96E" w14:textId="77777777">
        <w:tc>
          <w:tcPr>
            <w:tcW w:w="1980" w:type="dxa"/>
          </w:tcPr>
          <w:p w:rsidRPr="00341FAA" w:rsidR="00341FAA" w:rsidP="00341FAA" w:rsidRDefault="00341FAA" w14:paraId="78E30BB1" w14:textId="1A466CE9">
            <w:pPr>
              <w:spacing w:line="360" w:lineRule="auto"/>
              <w:rPr>
                <w:rFonts w:asciiTheme="minorHAnsi" w:hAnsiTheme="minorHAnsi" w:cstheme="minorHAnsi"/>
              </w:rPr>
            </w:pPr>
            <w:r>
              <w:rPr>
                <w:rFonts w:asciiTheme="minorHAnsi" w:hAnsiTheme="minorHAnsi" w:cstheme="minorHAnsi"/>
              </w:rPr>
              <w:t xml:space="preserve">Success </w:t>
            </w:r>
          </w:p>
        </w:tc>
        <w:tc>
          <w:tcPr>
            <w:tcW w:w="4536" w:type="dxa"/>
          </w:tcPr>
          <w:p w:rsidRPr="00341FAA" w:rsidR="00341FAA" w:rsidP="00341FAA" w:rsidRDefault="00E0121B" w14:paraId="39447F0F" w14:textId="17194C4E">
            <w:pPr>
              <w:spacing w:line="360" w:lineRule="auto"/>
              <w:rPr>
                <w:rFonts w:asciiTheme="minorHAnsi" w:hAnsiTheme="minorHAnsi" w:cstheme="minorHAnsi"/>
              </w:rPr>
            </w:pPr>
            <w:r>
              <w:rPr>
                <w:rFonts w:asciiTheme="minorHAnsi" w:hAnsiTheme="minorHAnsi" w:cstheme="minorHAnsi"/>
              </w:rPr>
              <w:t xml:space="preserve">If Request Type = Prohibited </w:t>
            </w:r>
          </w:p>
        </w:tc>
        <w:tc>
          <w:tcPr>
            <w:tcW w:w="2834" w:type="dxa"/>
          </w:tcPr>
          <w:p w:rsidRPr="00341FAA" w:rsidR="00341FAA" w:rsidP="00341FAA" w:rsidRDefault="00E0121B" w14:paraId="13CB42BC" w14:textId="578551CD">
            <w:pPr>
              <w:spacing w:line="360" w:lineRule="auto"/>
              <w:rPr>
                <w:rFonts w:asciiTheme="minorHAnsi" w:hAnsiTheme="minorHAnsi" w:cstheme="minorHAnsi"/>
              </w:rPr>
            </w:pPr>
            <w:r>
              <w:rPr>
                <w:rFonts w:asciiTheme="minorHAnsi" w:hAnsiTheme="minorHAnsi" w:cstheme="minorHAnsi"/>
              </w:rPr>
              <w:t xml:space="preserve">Archival </w:t>
            </w:r>
          </w:p>
        </w:tc>
      </w:tr>
      <w:tr w:rsidRPr="00341FAA" w:rsidR="00341FAA" w:rsidTr="00341FAA" w14:paraId="75B6015B" w14:textId="77777777">
        <w:tc>
          <w:tcPr>
            <w:tcW w:w="1980" w:type="dxa"/>
          </w:tcPr>
          <w:p w:rsidRPr="00341FAA" w:rsidR="00341FAA" w:rsidP="00341FAA" w:rsidRDefault="00E0121B" w14:paraId="64C71792" w14:textId="5A8E3EF7">
            <w:pPr>
              <w:spacing w:line="360" w:lineRule="auto"/>
              <w:rPr>
                <w:rFonts w:asciiTheme="minorHAnsi" w:hAnsiTheme="minorHAnsi" w:cstheme="minorHAnsi"/>
              </w:rPr>
            </w:pPr>
            <w:r>
              <w:rPr>
                <w:rFonts w:asciiTheme="minorHAnsi" w:hAnsiTheme="minorHAnsi" w:cstheme="minorHAnsi"/>
              </w:rPr>
              <w:t>Success</w:t>
            </w:r>
          </w:p>
        </w:tc>
        <w:tc>
          <w:tcPr>
            <w:tcW w:w="4536" w:type="dxa"/>
          </w:tcPr>
          <w:p w:rsidRPr="00341FAA" w:rsidR="00341FAA" w:rsidP="00341FAA" w:rsidRDefault="00E0121B" w14:paraId="44E02A8F" w14:textId="40C8C67A">
            <w:pPr>
              <w:spacing w:line="360" w:lineRule="auto"/>
              <w:rPr>
                <w:rFonts w:asciiTheme="minorHAnsi" w:hAnsiTheme="minorHAnsi" w:cstheme="minorHAnsi"/>
              </w:rPr>
            </w:pPr>
            <w:r>
              <w:rPr>
                <w:rFonts w:asciiTheme="minorHAnsi" w:hAnsiTheme="minorHAnsi" w:cstheme="minorHAnsi"/>
              </w:rPr>
              <w:t xml:space="preserve">If Request Type = Freeze &amp; no Child WI </w:t>
            </w:r>
          </w:p>
        </w:tc>
        <w:tc>
          <w:tcPr>
            <w:tcW w:w="2834" w:type="dxa"/>
          </w:tcPr>
          <w:p w:rsidRPr="00341FAA" w:rsidR="00341FAA" w:rsidP="00341FAA" w:rsidRDefault="00B6556F" w14:paraId="66CD86B7" w14:textId="0BB7CE31">
            <w:pPr>
              <w:spacing w:line="360" w:lineRule="auto"/>
              <w:rPr>
                <w:rFonts w:asciiTheme="minorHAnsi" w:hAnsiTheme="minorHAnsi" w:cstheme="minorHAnsi"/>
              </w:rPr>
            </w:pPr>
            <w:r>
              <w:rPr>
                <w:rFonts w:asciiTheme="minorHAnsi" w:hAnsiTheme="minorHAnsi" w:cstheme="minorHAnsi"/>
              </w:rPr>
              <w:t xml:space="preserve">Archival </w:t>
            </w:r>
          </w:p>
        </w:tc>
      </w:tr>
      <w:tr w:rsidRPr="00341FAA" w:rsidR="00B6556F" w:rsidTr="00341FAA" w14:paraId="4F3F29CD" w14:textId="77777777">
        <w:tc>
          <w:tcPr>
            <w:tcW w:w="1980" w:type="dxa"/>
          </w:tcPr>
          <w:p w:rsidR="00B6556F" w:rsidP="00341FAA" w:rsidRDefault="00B6556F" w14:paraId="03F92BCD" w14:textId="1E9C9982">
            <w:pPr>
              <w:spacing w:line="360" w:lineRule="auto"/>
              <w:rPr>
                <w:rFonts w:asciiTheme="minorHAnsi" w:hAnsiTheme="minorHAnsi" w:cstheme="minorHAnsi"/>
              </w:rPr>
            </w:pPr>
            <w:r>
              <w:rPr>
                <w:rFonts w:asciiTheme="minorHAnsi" w:hAnsiTheme="minorHAnsi" w:cstheme="minorHAnsi"/>
              </w:rPr>
              <w:t xml:space="preserve">Success </w:t>
            </w:r>
          </w:p>
        </w:tc>
        <w:tc>
          <w:tcPr>
            <w:tcW w:w="4536" w:type="dxa"/>
          </w:tcPr>
          <w:p w:rsidR="00B6556F" w:rsidP="00341FAA" w:rsidRDefault="00B6556F" w14:paraId="0911FDD7" w14:textId="3F3DE0E8">
            <w:pPr>
              <w:spacing w:line="360" w:lineRule="auto"/>
              <w:rPr>
                <w:rFonts w:asciiTheme="minorHAnsi" w:hAnsiTheme="minorHAnsi" w:cstheme="minorHAnsi"/>
              </w:rPr>
            </w:pPr>
            <w:r>
              <w:rPr>
                <w:rFonts w:asciiTheme="minorHAnsi" w:hAnsiTheme="minorHAnsi" w:cstheme="minorHAnsi"/>
              </w:rPr>
              <w:t xml:space="preserve">If Request Type = Freeze &amp; Child WI Exist </w:t>
            </w:r>
          </w:p>
        </w:tc>
        <w:tc>
          <w:tcPr>
            <w:tcW w:w="2834" w:type="dxa"/>
          </w:tcPr>
          <w:p w:rsidR="00B6556F" w:rsidP="00341FAA" w:rsidRDefault="00A9376A" w14:paraId="1243D496" w14:textId="5474130C">
            <w:pPr>
              <w:spacing w:line="360" w:lineRule="auto"/>
              <w:rPr>
                <w:rFonts w:asciiTheme="minorHAnsi" w:hAnsiTheme="minorHAnsi" w:cstheme="minorHAnsi"/>
              </w:rPr>
            </w:pPr>
            <w:r>
              <w:rPr>
                <w:rFonts w:asciiTheme="minorHAnsi" w:hAnsiTheme="minorHAnsi" w:cstheme="minorHAnsi"/>
              </w:rPr>
              <w:t xml:space="preserve">Collect </w:t>
            </w:r>
          </w:p>
        </w:tc>
      </w:tr>
      <w:tr w:rsidRPr="00341FAA" w:rsidR="00A9376A" w:rsidTr="00341FAA" w14:paraId="41909394" w14:textId="77777777">
        <w:tc>
          <w:tcPr>
            <w:tcW w:w="1980" w:type="dxa"/>
          </w:tcPr>
          <w:p w:rsidR="00A9376A" w:rsidP="00341FAA" w:rsidRDefault="00A9376A" w14:paraId="7FBA6288" w14:textId="176DF51F">
            <w:pPr>
              <w:spacing w:line="360" w:lineRule="auto"/>
              <w:rPr>
                <w:rFonts w:asciiTheme="minorHAnsi" w:hAnsiTheme="minorHAnsi" w:cstheme="minorHAnsi"/>
              </w:rPr>
            </w:pPr>
            <w:r>
              <w:rPr>
                <w:rFonts w:asciiTheme="minorHAnsi" w:hAnsiTheme="minorHAnsi" w:cstheme="minorHAnsi"/>
              </w:rPr>
              <w:t xml:space="preserve">Failure </w:t>
            </w:r>
          </w:p>
        </w:tc>
        <w:tc>
          <w:tcPr>
            <w:tcW w:w="4536" w:type="dxa"/>
          </w:tcPr>
          <w:p w:rsidR="00A9376A" w:rsidP="00341FAA" w:rsidRDefault="00A9376A" w14:paraId="2C6305A7" w14:textId="559EF5D0">
            <w:pPr>
              <w:spacing w:line="360" w:lineRule="auto"/>
              <w:rPr>
                <w:rFonts w:asciiTheme="minorHAnsi" w:hAnsiTheme="minorHAnsi" w:cstheme="minorHAnsi"/>
              </w:rPr>
            </w:pPr>
            <w:r>
              <w:rPr>
                <w:rFonts w:asciiTheme="minorHAnsi" w:hAnsiTheme="minorHAnsi" w:cstheme="minorHAnsi"/>
              </w:rPr>
              <w:t xml:space="preserve">Integration Error </w:t>
            </w:r>
          </w:p>
        </w:tc>
        <w:tc>
          <w:tcPr>
            <w:tcW w:w="2834" w:type="dxa"/>
          </w:tcPr>
          <w:p w:rsidR="00A9376A" w:rsidP="00341FAA" w:rsidRDefault="00A9376A" w14:paraId="6DDC9016" w14:textId="6324C1AC">
            <w:pPr>
              <w:spacing w:line="360" w:lineRule="auto"/>
              <w:rPr>
                <w:rFonts w:asciiTheme="minorHAnsi" w:hAnsiTheme="minorHAnsi" w:cstheme="minorHAnsi"/>
              </w:rPr>
            </w:pPr>
            <w:r>
              <w:rPr>
                <w:rFonts w:asciiTheme="minorHAnsi" w:hAnsiTheme="minorHAnsi" w:cstheme="minorHAnsi"/>
              </w:rPr>
              <w:t xml:space="preserve">Integration Error </w:t>
            </w:r>
            <w:r w:rsidR="00A06B64">
              <w:rPr>
                <w:rFonts w:asciiTheme="minorHAnsi" w:hAnsiTheme="minorHAnsi" w:cstheme="minorHAnsi"/>
              </w:rPr>
              <w:t xml:space="preserve">Handling </w:t>
            </w:r>
          </w:p>
        </w:tc>
      </w:tr>
    </w:tbl>
    <w:p w:rsidRPr="00744A64" w:rsidR="00341FAA" w:rsidP="00341FAA" w:rsidRDefault="00341FAA" w14:paraId="3F6123A0" w14:textId="77777777">
      <w:pPr>
        <w:spacing w:line="360" w:lineRule="auto"/>
      </w:pPr>
    </w:p>
    <w:p w:rsidR="006A6700" w:rsidP="006A6700" w:rsidRDefault="006A6700" w14:paraId="6901808F" w14:textId="77777777"/>
    <w:p w:rsidRPr="006A6700" w:rsidR="002F24A4" w:rsidP="006A6700" w:rsidRDefault="002F24A4" w14:paraId="7CB48D83" w14:textId="77777777"/>
    <w:p w:rsidR="0037484F" w:rsidP="00A06B64" w:rsidRDefault="00A06B64" w14:paraId="76934030" w14:textId="05FBEFB6">
      <w:pPr>
        <w:pStyle w:val="Heading3"/>
      </w:pPr>
      <w:bookmarkStart w:name="_Toc166062018" w:id="390"/>
      <w:r>
        <w:t>Access Details</w:t>
      </w:r>
      <w:bookmarkEnd w:id="390"/>
      <w:r>
        <w:t xml:space="preserve"> </w:t>
      </w:r>
    </w:p>
    <w:p w:rsidRPr="00A06B64" w:rsidR="00A06B64" w:rsidP="00A06B64" w:rsidRDefault="00A06B64" w14:paraId="688ACFCA"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A06B64" w:rsidTr="00A32EF9" w14:paraId="624A80E0" w14:textId="77777777">
        <w:tc>
          <w:tcPr>
            <w:tcW w:w="3539" w:type="dxa"/>
          </w:tcPr>
          <w:p w:rsidRPr="0014486C" w:rsidR="00A06B64" w:rsidP="00A32EF9" w:rsidRDefault="00A06B64" w14:paraId="616760E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A06B64" w:rsidP="00A32EF9" w:rsidRDefault="00A06B64" w14:paraId="55FCE783" w14:textId="77777777">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The queue will be accessed by System user.</w:t>
            </w:r>
          </w:p>
        </w:tc>
      </w:tr>
      <w:tr w:rsidRPr="0014486C" w:rsidR="00A06B64" w:rsidTr="00A32EF9" w14:paraId="028BC354" w14:textId="77777777">
        <w:tc>
          <w:tcPr>
            <w:tcW w:w="3539" w:type="dxa"/>
          </w:tcPr>
          <w:p w:rsidRPr="0014486C" w:rsidR="00A06B64" w:rsidP="00A32EF9" w:rsidRDefault="00A06B64" w14:paraId="5F3F0DFB"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A06B64" w:rsidP="00A32EF9" w:rsidRDefault="00A06B64" w14:paraId="110832A6"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A06B64" w:rsidTr="00A32EF9" w14:paraId="4F137683" w14:textId="77777777">
        <w:tc>
          <w:tcPr>
            <w:tcW w:w="3539" w:type="dxa"/>
          </w:tcPr>
          <w:p w:rsidRPr="0014486C" w:rsidR="00A06B64" w:rsidP="00A32EF9" w:rsidRDefault="00A06B64" w14:paraId="46D129C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A06B64" w:rsidP="00A32EF9" w:rsidRDefault="00A06B64" w14:paraId="613BD2D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A06B64" w:rsidTr="00A32EF9" w14:paraId="7716CA74" w14:textId="77777777">
        <w:tc>
          <w:tcPr>
            <w:tcW w:w="3539" w:type="dxa"/>
          </w:tcPr>
          <w:p w:rsidRPr="0014486C" w:rsidR="00A06B64" w:rsidP="00A32EF9" w:rsidRDefault="00A06B64" w14:paraId="38B67095"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A06B64" w:rsidP="00A32EF9" w:rsidRDefault="00A06B64" w14:paraId="4A09DAAC"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A06B64" w:rsidTr="00A32EF9" w14:paraId="620F29CD" w14:textId="77777777">
        <w:tc>
          <w:tcPr>
            <w:tcW w:w="3539" w:type="dxa"/>
          </w:tcPr>
          <w:p w:rsidRPr="0014486C" w:rsidR="00A06B64" w:rsidP="00A32EF9" w:rsidRDefault="00A06B64" w14:paraId="4061B967"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A06B64" w:rsidP="00A32EF9" w:rsidRDefault="00A06B64" w14:paraId="0012889A"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A06B64" w:rsidTr="00A32EF9" w14:paraId="4E3931F7" w14:textId="77777777">
        <w:tc>
          <w:tcPr>
            <w:tcW w:w="3539" w:type="dxa"/>
            <w:tcBorders>
              <w:top w:val="single" w:color="auto" w:sz="4" w:space="0"/>
              <w:left w:val="single" w:color="auto" w:sz="4" w:space="0"/>
              <w:bottom w:val="single" w:color="auto" w:sz="4" w:space="0"/>
              <w:right w:val="single" w:color="auto" w:sz="4" w:space="0"/>
            </w:tcBorders>
          </w:tcPr>
          <w:p w:rsidRPr="0014486C" w:rsidR="00A06B64" w:rsidP="00A32EF9" w:rsidRDefault="00A06B64" w14:paraId="7AC37D9B"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A06B64" w:rsidP="00A32EF9" w:rsidRDefault="00A06B64" w14:paraId="38B68C8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FD0D01" w:rsidP="00FD0D01" w:rsidRDefault="00FD0D01" w14:paraId="2D57A04C" w14:textId="77777777"/>
    <w:p w:rsidR="00FD0D01" w:rsidP="00FD0D01" w:rsidRDefault="00FD0D01" w14:paraId="33C7BA67" w14:textId="77777777"/>
    <w:p w:rsidRPr="00FD0D01" w:rsidR="002F24A4" w:rsidP="00FD0D01" w:rsidRDefault="002F24A4" w14:paraId="1780FED7" w14:textId="77777777"/>
    <w:p w:rsidR="001833A8" w:rsidP="003D3143" w:rsidRDefault="001833A8" w14:paraId="4A9BFEBD" w14:textId="77777777"/>
    <w:p w:rsidR="00A06B64" w:rsidP="00A06B64" w:rsidRDefault="00A06B64" w14:paraId="45FA2C10" w14:textId="3B01A824">
      <w:pPr>
        <w:pStyle w:val="Heading2"/>
      </w:pPr>
      <w:r>
        <w:t xml:space="preserve"> </w:t>
      </w:r>
      <w:bookmarkStart w:name="_Toc166062019" w:id="391"/>
      <w:r>
        <w:t>IOPS Maker</w:t>
      </w:r>
      <w:bookmarkEnd w:id="391"/>
      <w:r>
        <w:t xml:space="preserve"> </w:t>
      </w:r>
    </w:p>
    <w:p w:rsidR="00A06B64" w:rsidP="00A06B64" w:rsidRDefault="00A06B64" w14:paraId="0CCC465D" w14:textId="245BAC2E">
      <w:pPr>
        <w:pStyle w:val="Heading3"/>
      </w:pPr>
      <w:bookmarkStart w:name="_Toc166062020" w:id="392"/>
      <w:r>
        <w:t>Description</w:t>
      </w:r>
      <w:bookmarkEnd w:id="392"/>
      <w:r>
        <w:t xml:space="preserve"> </w:t>
      </w:r>
    </w:p>
    <w:p w:rsidRPr="00952911" w:rsidR="00A06B64" w:rsidP="00952911" w:rsidRDefault="00952911" w14:paraId="493DAD8D" w14:textId="3AA42757">
      <w:pPr>
        <w:pStyle w:val="ListParagraph"/>
        <w:numPr>
          <w:ilvl w:val="0"/>
          <w:numId w:val="42"/>
        </w:numPr>
        <w:spacing w:line="360" w:lineRule="auto"/>
      </w:pPr>
      <w:r>
        <w:rPr>
          <w:rFonts w:asciiTheme="minorHAnsi" w:hAnsiTheme="minorHAnsi" w:cstheme="minorHAnsi"/>
        </w:rPr>
        <w:t xml:space="preserve">This will be a user queue. i.e., the user will have access to this queue. </w:t>
      </w:r>
    </w:p>
    <w:p w:rsidRPr="00B75B13" w:rsidR="00952911" w:rsidP="00952911" w:rsidRDefault="00B75B13" w14:paraId="1C92235E" w14:textId="1E6AE9CF">
      <w:pPr>
        <w:pStyle w:val="ListParagraph"/>
        <w:numPr>
          <w:ilvl w:val="0"/>
          <w:numId w:val="42"/>
        </w:numPr>
        <w:spacing w:line="360" w:lineRule="auto"/>
      </w:pPr>
      <w:r>
        <w:rPr>
          <w:rFonts w:asciiTheme="minorHAnsi" w:hAnsiTheme="minorHAnsi" w:cstheme="minorHAnsi"/>
        </w:rPr>
        <w:t>The WI will route to this queue based on the following condition:</w:t>
      </w:r>
    </w:p>
    <w:p w:rsidRPr="0040429C" w:rsidR="00B75B13" w:rsidP="00B75B13" w:rsidRDefault="00B75B13" w14:paraId="21622416" w14:textId="1C7A82E1">
      <w:pPr>
        <w:pStyle w:val="ListParagraph"/>
        <w:numPr>
          <w:ilvl w:val="2"/>
          <w:numId w:val="42"/>
        </w:numPr>
        <w:spacing w:line="360" w:lineRule="auto"/>
      </w:pPr>
      <w:r>
        <w:rPr>
          <w:rFonts w:asciiTheme="minorHAnsi" w:hAnsiTheme="minorHAnsi" w:cstheme="minorHAnsi"/>
        </w:rPr>
        <w:t>When the ‘</w:t>
      </w:r>
      <w:r w:rsidRPr="0049074F">
        <w:rPr>
          <w:rFonts w:asciiTheme="minorHAnsi" w:hAnsiTheme="minorHAnsi" w:cstheme="minorHAnsi"/>
          <w:b/>
          <w:bCs/>
        </w:rPr>
        <w:t>Initiation Checker’</w:t>
      </w:r>
      <w:r>
        <w:rPr>
          <w:rFonts w:asciiTheme="minorHAnsi" w:hAnsiTheme="minorHAnsi" w:cstheme="minorHAnsi"/>
        </w:rPr>
        <w:t xml:space="preserve"> takes decision as ‘</w:t>
      </w:r>
      <w:r w:rsidRPr="0049074F">
        <w:rPr>
          <w:rFonts w:asciiTheme="minorHAnsi" w:hAnsiTheme="minorHAnsi" w:cstheme="minorHAnsi"/>
          <w:b/>
          <w:bCs/>
        </w:rPr>
        <w:t>Approve’</w:t>
      </w:r>
      <w:r w:rsidR="0040429C">
        <w:rPr>
          <w:rFonts w:asciiTheme="minorHAnsi" w:hAnsiTheme="minorHAnsi" w:cstheme="minorHAnsi"/>
        </w:rPr>
        <w:t xml:space="preserve">, for the request type = </w:t>
      </w:r>
      <w:r w:rsidRPr="0049074F" w:rsidR="0040429C">
        <w:rPr>
          <w:rFonts w:asciiTheme="minorHAnsi" w:hAnsiTheme="minorHAnsi" w:cstheme="minorHAnsi"/>
          <w:b/>
          <w:bCs/>
        </w:rPr>
        <w:t>Freeze</w:t>
      </w:r>
      <w:r w:rsidR="0040429C">
        <w:rPr>
          <w:rFonts w:asciiTheme="minorHAnsi" w:hAnsiTheme="minorHAnsi" w:cstheme="minorHAnsi"/>
        </w:rPr>
        <w:t xml:space="preserve">, if any Islamic Product was fetched, the Child WI will be created and route to this queue. </w:t>
      </w:r>
    </w:p>
    <w:p w:rsidRPr="00E7754B" w:rsidR="0040429C" w:rsidP="0040429C" w:rsidRDefault="0040429C" w14:paraId="2DFD7E20" w14:textId="53E6F0A5">
      <w:pPr>
        <w:pStyle w:val="ListParagraph"/>
        <w:numPr>
          <w:ilvl w:val="0"/>
          <w:numId w:val="42"/>
        </w:numPr>
        <w:spacing w:line="360" w:lineRule="auto"/>
      </w:pPr>
      <w:r>
        <w:rPr>
          <w:rFonts w:asciiTheme="minorHAnsi" w:hAnsiTheme="minorHAnsi" w:cstheme="minorHAnsi"/>
        </w:rPr>
        <w:t xml:space="preserve">The user will </w:t>
      </w:r>
      <w:r w:rsidR="00E7754B">
        <w:rPr>
          <w:rFonts w:asciiTheme="minorHAnsi" w:hAnsiTheme="minorHAnsi" w:cstheme="minorHAnsi"/>
        </w:rPr>
        <w:t xml:space="preserve">receive the WI and open it. </w:t>
      </w:r>
    </w:p>
    <w:p w:rsidRPr="00E7754B" w:rsidR="00E7754B" w:rsidP="0040429C" w:rsidRDefault="00E7754B" w14:paraId="7DE8C183" w14:textId="6B5D2BE7">
      <w:pPr>
        <w:pStyle w:val="ListParagraph"/>
        <w:numPr>
          <w:ilvl w:val="0"/>
          <w:numId w:val="42"/>
        </w:numPr>
        <w:spacing w:line="360" w:lineRule="auto"/>
      </w:pPr>
      <w:r>
        <w:rPr>
          <w:rFonts w:asciiTheme="minorHAnsi" w:hAnsiTheme="minorHAnsi" w:cstheme="minorHAnsi"/>
        </w:rPr>
        <w:t xml:space="preserve">The user will be able to view everything in non-editable mode. </w:t>
      </w:r>
    </w:p>
    <w:p w:rsidRPr="00210E7B" w:rsidR="00E7754B" w:rsidP="0040429C" w:rsidRDefault="00E7754B" w14:paraId="34D4B5BC" w14:textId="3D1D8639">
      <w:pPr>
        <w:pStyle w:val="ListParagraph"/>
        <w:numPr>
          <w:ilvl w:val="0"/>
          <w:numId w:val="42"/>
        </w:numPr>
        <w:spacing w:line="360" w:lineRule="auto"/>
      </w:pPr>
      <w:r>
        <w:rPr>
          <w:rFonts w:asciiTheme="minorHAnsi" w:hAnsiTheme="minorHAnsi" w:cstheme="minorHAnsi"/>
        </w:rPr>
        <w:t xml:space="preserve">The user will only perform action for Islamic </w:t>
      </w:r>
      <w:r w:rsidR="00210E7B">
        <w:rPr>
          <w:rFonts w:asciiTheme="minorHAnsi" w:hAnsiTheme="minorHAnsi" w:cstheme="minorHAnsi"/>
        </w:rPr>
        <w:t>Product and</w:t>
      </w:r>
      <w:r>
        <w:rPr>
          <w:rFonts w:asciiTheme="minorHAnsi" w:hAnsiTheme="minorHAnsi" w:cstheme="minorHAnsi"/>
        </w:rPr>
        <w:t xml:space="preserve"> will be able to enter remarks on those products. </w:t>
      </w:r>
    </w:p>
    <w:p w:rsidRPr="00524E86" w:rsidR="00524E86" w:rsidP="00524E86" w:rsidRDefault="00210E7B" w14:paraId="2C53146D" w14:textId="3F0CFCF0">
      <w:pPr>
        <w:pStyle w:val="ListParagraph"/>
        <w:numPr>
          <w:ilvl w:val="0"/>
          <w:numId w:val="42"/>
        </w:numPr>
        <w:spacing w:line="360" w:lineRule="auto"/>
      </w:pPr>
      <w:r>
        <w:rPr>
          <w:rFonts w:asciiTheme="minorHAnsi" w:hAnsiTheme="minorHAnsi" w:cstheme="minorHAnsi"/>
        </w:rPr>
        <w:t>The user will take decision as ‘</w:t>
      </w:r>
      <w:r w:rsidRPr="0049074F">
        <w:rPr>
          <w:rFonts w:asciiTheme="minorHAnsi" w:hAnsiTheme="minorHAnsi" w:cstheme="minorHAnsi"/>
          <w:b/>
          <w:bCs/>
        </w:rPr>
        <w:t>Submit</w:t>
      </w:r>
      <w:r>
        <w:rPr>
          <w:rFonts w:asciiTheme="minorHAnsi" w:hAnsiTheme="minorHAnsi" w:cstheme="minorHAnsi"/>
        </w:rPr>
        <w:t>’ and the WI will move to ‘</w:t>
      </w:r>
      <w:r w:rsidRPr="0049074F">
        <w:rPr>
          <w:rFonts w:asciiTheme="minorHAnsi" w:hAnsiTheme="minorHAnsi" w:cstheme="minorHAnsi"/>
          <w:b/>
          <w:bCs/>
        </w:rPr>
        <w:t>IOPS Checker’</w:t>
      </w:r>
      <w:r>
        <w:rPr>
          <w:rFonts w:asciiTheme="minorHAnsi" w:hAnsiTheme="minorHAnsi" w:cstheme="minorHAnsi"/>
        </w:rPr>
        <w:t xml:space="preserve">. </w:t>
      </w:r>
    </w:p>
    <w:p w:rsidR="00524E86" w:rsidP="00524E86" w:rsidRDefault="00524E86" w14:paraId="52D78C34" w14:textId="77777777">
      <w:pPr>
        <w:spacing w:line="360" w:lineRule="auto"/>
      </w:pPr>
    </w:p>
    <w:tbl>
      <w:tblPr>
        <w:tblStyle w:val="TableGrid"/>
        <w:tblW w:w="0" w:type="auto"/>
        <w:tblInd w:w="988" w:type="dxa"/>
        <w:tblLook w:val="04A0" w:firstRow="1" w:lastRow="0" w:firstColumn="1" w:lastColumn="0" w:noHBand="0" w:noVBand="1"/>
      </w:tblPr>
      <w:tblGrid>
        <w:gridCol w:w="3687"/>
        <w:gridCol w:w="2833"/>
      </w:tblGrid>
      <w:tr w:rsidRPr="00524E86" w:rsidR="00524E86" w:rsidTr="00524E86" w14:paraId="6A00EEA6" w14:textId="77777777">
        <w:tc>
          <w:tcPr>
            <w:tcW w:w="3687" w:type="dxa"/>
          </w:tcPr>
          <w:p w:rsidRPr="00524E86" w:rsidR="00524E86" w:rsidP="00524E86" w:rsidRDefault="00524E86" w14:paraId="367E7C81" w14:textId="74128CE4">
            <w:pPr>
              <w:spacing w:line="360" w:lineRule="auto"/>
              <w:rPr>
                <w:rFonts w:asciiTheme="minorHAnsi" w:hAnsiTheme="minorHAnsi" w:cstheme="minorHAnsi"/>
                <w:b/>
                <w:bCs/>
              </w:rPr>
            </w:pPr>
            <w:r w:rsidRPr="00524E86">
              <w:rPr>
                <w:rFonts w:asciiTheme="minorHAnsi" w:hAnsiTheme="minorHAnsi" w:cstheme="minorHAnsi"/>
                <w:b/>
                <w:bCs/>
              </w:rPr>
              <w:t>Decision</w:t>
            </w:r>
          </w:p>
        </w:tc>
        <w:tc>
          <w:tcPr>
            <w:tcW w:w="2833" w:type="dxa"/>
          </w:tcPr>
          <w:p w:rsidRPr="00524E86" w:rsidR="00524E86" w:rsidP="00524E86" w:rsidRDefault="00524E86" w14:paraId="2D7B3083" w14:textId="023F843A">
            <w:pPr>
              <w:spacing w:line="360" w:lineRule="auto"/>
              <w:rPr>
                <w:rFonts w:asciiTheme="minorHAnsi" w:hAnsiTheme="minorHAnsi" w:cstheme="minorHAnsi"/>
                <w:b/>
                <w:bCs/>
              </w:rPr>
            </w:pPr>
            <w:r w:rsidRPr="00524E86">
              <w:rPr>
                <w:rFonts w:asciiTheme="minorHAnsi" w:hAnsiTheme="minorHAnsi" w:cstheme="minorHAnsi"/>
                <w:b/>
                <w:bCs/>
              </w:rPr>
              <w:t xml:space="preserve">WI moves to </w:t>
            </w:r>
          </w:p>
        </w:tc>
      </w:tr>
      <w:tr w:rsidRPr="00524E86" w:rsidR="00524E86" w:rsidTr="00524E86" w14:paraId="619B3D77" w14:textId="77777777">
        <w:tc>
          <w:tcPr>
            <w:tcW w:w="3687" w:type="dxa"/>
          </w:tcPr>
          <w:p w:rsidRPr="00524E86" w:rsidR="00524E86" w:rsidP="00524E86" w:rsidRDefault="00524E86" w14:paraId="40D04712" w14:textId="61A992D6">
            <w:pPr>
              <w:spacing w:line="360" w:lineRule="auto"/>
              <w:rPr>
                <w:rFonts w:asciiTheme="minorHAnsi" w:hAnsiTheme="minorHAnsi" w:cstheme="minorHAnsi"/>
              </w:rPr>
            </w:pPr>
            <w:r w:rsidRPr="00524E86">
              <w:rPr>
                <w:rFonts w:asciiTheme="minorHAnsi" w:hAnsiTheme="minorHAnsi" w:cstheme="minorHAnsi"/>
              </w:rPr>
              <w:t xml:space="preserve">Submit </w:t>
            </w:r>
          </w:p>
        </w:tc>
        <w:tc>
          <w:tcPr>
            <w:tcW w:w="2833" w:type="dxa"/>
          </w:tcPr>
          <w:p w:rsidRPr="00524E86" w:rsidR="00524E86" w:rsidP="00524E86" w:rsidRDefault="00524E86" w14:paraId="1143658B" w14:textId="2E67C0D4">
            <w:pPr>
              <w:spacing w:line="360" w:lineRule="auto"/>
              <w:rPr>
                <w:rFonts w:asciiTheme="minorHAnsi" w:hAnsiTheme="minorHAnsi" w:cstheme="minorHAnsi"/>
              </w:rPr>
            </w:pPr>
            <w:r w:rsidRPr="00524E86">
              <w:rPr>
                <w:rFonts w:asciiTheme="minorHAnsi" w:hAnsiTheme="minorHAnsi" w:cstheme="minorHAnsi"/>
              </w:rPr>
              <w:t xml:space="preserve">IOPS Checker </w:t>
            </w:r>
          </w:p>
        </w:tc>
      </w:tr>
    </w:tbl>
    <w:p w:rsidR="00524E86" w:rsidP="00524E86" w:rsidRDefault="00524E86" w14:paraId="6EDCE304" w14:textId="77777777">
      <w:pPr>
        <w:spacing w:line="360" w:lineRule="auto"/>
      </w:pPr>
    </w:p>
    <w:p w:rsidR="002F24A4" w:rsidP="00524E86" w:rsidRDefault="002F24A4" w14:paraId="5C81C094" w14:textId="77777777">
      <w:pPr>
        <w:spacing w:line="360" w:lineRule="auto"/>
      </w:pPr>
    </w:p>
    <w:p w:rsidRPr="00A06B64" w:rsidR="002F24A4" w:rsidP="00524E86" w:rsidRDefault="002F24A4" w14:paraId="568FF697" w14:textId="77777777">
      <w:pPr>
        <w:spacing w:line="360" w:lineRule="auto"/>
      </w:pPr>
    </w:p>
    <w:p w:rsidR="00A06B64" w:rsidP="00524E86" w:rsidRDefault="00524E86" w14:paraId="2BF21BD5" w14:textId="6C9F3B5F">
      <w:pPr>
        <w:pStyle w:val="Heading3"/>
      </w:pPr>
      <w:bookmarkStart w:name="_Toc166062021" w:id="393"/>
      <w:r>
        <w:t>Access Details</w:t>
      </w:r>
      <w:bookmarkEnd w:id="393"/>
      <w:r>
        <w:t xml:space="preserve"> </w:t>
      </w:r>
    </w:p>
    <w:p w:rsidR="00947222" w:rsidP="00947222" w:rsidRDefault="00947222" w14:paraId="146CAE1D"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947222" w:rsidTr="00A32EF9" w14:paraId="07AF47BF" w14:textId="77777777">
        <w:tc>
          <w:tcPr>
            <w:tcW w:w="3539" w:type="dxa"/>
          </w:tcPr>
          <w:p w:rsidRPr="0014486C" w:rsidR="00947222" w:rsidP="00A32EF9" w:rsidRDefault="00947222" w14:paraId="1C88596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947222" w:rsidP="00A32EF9" w:rsidRDefault="00947222" w14:paraId="35DA02EE" w14:textId="7891FAAD">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 xml:space="preserve">The queue will be accessed by </w:t>
            </w:r>
            <w:r w:rsidR="0049074F">
              <w:rPr>
                <w:rFonts w:ascii="Calibri" w:hAnsi="Calibri" w:eastAsia="Calibri" w:cs="Arial"/>
                <w:szCs w:val="24"/>
              </w:rPr>
              <w:t>Islamic Operations</w:t>
            </w:r>
            <w:r w:rsidRPr="0014486C">
              <w:rPr>
                <w:rFonts w:ascii="Calibri" w:hAnsi="Calibri" w:eastAsia="Calibri" w:cs="Arial"/>
                <w:szCs w:val="24"/>
              </w:rPr>
              <w:t xml:space="preserve"> user.</w:t>
            </w:r>
          </w:p>
        </w:tc>
      </w:tr>
      <w:tr w:rsidRPr="0014486C" w:rsidR="00947222" w:rsidTr="00A32EF9" w14:paraId="7A4C14A6" w14:textId="77777777">
        <w:tc>
          <w:tcPr>
            <w:tcW w:w="3539" w:type="dxa"/>
          </w:tcPr>
          <w:p w:rsidRPr="0014486C" w:rsidR="00947222" w:rsidP="00A32EF9" w:rsidRDefault="00947222" w14:paraId="6A601159"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947222" w:rsidP="00A32EF9" w:rsidRDefault="00947222" w14:paraId="02866E8F"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947222" w:rsidTr="00A32EF9" w14:paraId="2038B987" w14:textId="77777777">
        <w:tc>
          <w:tcPr>
            <w:tcW w:w="3539" w:type="dxa"/>
          </w:tcPr>
          <w:p w:rsidRPr="0014486C" w:rsidR="00947222" w:rsidP="00A32EF9" w:rsidRDefault="00947222" w14:paraId="53C1270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947222" w:rsidP="00A32EF9" w:rsidRDefault="00947222" w14:paraId="3404338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947222" w:rsidTr="00A32EF9" w14:paraId="20CD6276" w14:textId="77777777">
        <w:tc>
          <w:tcPr>
            <w:tcW w:w="3539" w:type="dxa"/>
          </w:tcPr>
          <w:p w:rsidRPr="0014486C" w:rsidR="00947222" w:rsidP="00A32EF9" w:rsidRDefault="00947222" w14:paraId="3B322578"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947222" w:rsidP="00A32EF9" w:rsidRDefault="00947222" w14:paraId="0DD433A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947222" w:rsidTr="00A32EF9" w14:paraId="40A54EB4" w14:textId="77777777">
        <w:tc>
          <w:tcPr>
            <w:tcW w:w="3539" w:type="dxa"/>
          </w:tcPr>
          <w:p w:rsidRPr="0014486C" w:rsidR="00947222" w:rsidP="00A32EF9" w:rsidRDefault="00947222" w14:paraId="0246FA79"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947222" w:rsidP="00A32EF9" w:rsidRDefault="00947222" w14:paraId="7803B0DF"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947222" w:rsidTr="00A32EF9" w14:paraId="10EF1024" w14:textId="77777777">
        <w:tc>
          <w:tcPr>
            <w:tcW w:w="3539" w:type="dxa"/>
            <w:tcBorders>
              <w:top w:val="single" w:color="auto" w:sz="4" w:space="0"/>
              <w:left w:val="single" w:color="auto" w:sz="4" w:space="0"/>
              <w:bottom w:val="single" w:color="auto" w:sz="4" w:space="0"/>
              <w:right w:val="single" w:color="auto" w:sz="4" w:space="0"/>
            </w:tcBorders>
          </w:tcPr>
          <w:p w:rsidRPr="0014486C" w:rsidR="00947222" w:rsidP="00A32EF9" w:rsidRDefault="00947222" w14:paraId="20C92B5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947222" w:rsidP="00A32EF9" w:rsidRDefault="00947222" w14:paraId="60900A7C"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947222" w:rsidP="00947222" w:rsidRDefault="00947222" w14:paraId="101BFB67" w14:textId="77777777"/>
    <w:p w:rsidR="00947222" w:rsidP="00947222" w:rsidRDefault="00947222" w14:paraId="5A9D4332" w14:textId="77777777"/>
    <w:p w:rsidR="00947222" w:rsidP="00947222" w:rsidRDefault="00947222" w14:paraId="36E40355" w14:textId="77777777"/>
    <w:p w:rsidR="00947222" w:rsidP="00947222" w:rsidRDefault="00947222" w14:paraId="6C039CDE" w14:textId="0C1922E2">
      <w:pPr>
        <w:pStyle w:val="Heading2"/>
      </w:pPr>
      <w:r>
        <w:t xml:space="preserve"> </w:t>
      </w:r>
      <w:bookmarkStart w:name="_Toc166062022" w:id="394"/>
      <w:r>
        <w:t>IOPS Checker</w:t>
      </w:r>
      <w:bookmarkEnd w:id="394"/>
      <w:r>
        <w:t xml:space="preserve"> </w:t>
      </w:r>
    </w:p>
    <w:p w:rsidR="00947222" w:rsidP="00F700A1" w:rsidRDefault="00F700A1" w14:paraId="4F8EE844" w14:textId="3C47DCCE">
      <w:pPr>
        <w:pStyle w:val="Heading3"/>
      </w:pPr>
      <w:bookmarkStart w:name="_Toc166062023" w:id="395"/>
      <w:r>
        <w:t>Description</w:t>
      </w:r>
      <w:bookmarkEnd w:id="395"/>
      <w:r>
        <w:t xml:space="preserve"> </w:t>
      </w:r>
    </w:p>
    <w:p w:rsidRPr="0081590D" w:rsidR="00F700A1" w:rsidP="0081590D" w:rsidRDefault="0081590D" w14:paraId="7B086B59" w14:textId="6B46164A">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rsidRPr="00DC4226" w:rsidR="0081590D" w:rsidP="001C2542" w:rsidRDefault="00BB3AA3" w14:paraId="685D404A" w14:textId="6E978BA9">
      <w:pPr>
        <w:pStyle w:val="ListParagraph"/>
        <w:numPr>
          <w:ilvl w:val="0"/>
          <w:numId w:val="42"/>
        </w:numPr>
        <w:spacing w:line="360" w:lineRule="auto"/>
      </w:pPr>
      <w:r>
        <w:rPr>
          <w:rFonts w:asciiTheme="minorHAnsi" w:hAnsiTheme="minorHAnsi" w:cstheme="minorHAnsi"/>
        </w:rPr>
        <w:t xml:space="preserve">The WI will be routed to this queue </w:t>
      </w:r>
      <w:r w:rsidR="001C2542">
        <w:rPr>
          <w:rFonts w:asciiTheme="minorHAnsi" w:hAnsiTheme="minorHAnsi" w:cstheme="minorHAnsi"/>
        </w:rPr>
        <w:t>w</w:t>
      </w:r>
      <w:r w:rsidRPr="001C2542">
        <w:rPr>
          <w:rFonts w:asciiTheme="minorHAnsi" w:hAnsiTheme="minorHAnsi" w:cstheme="minorHAnsi"/>
        </w:rPr>
        <w:t>hen ‘</w:t>
      </w:r>
      <w:r w:rsidRPr="00E85633">
        <w:rPr>
          <w:rFonts w:asciiTheme="minorHAnsi" w:hAnsiTheme="minorHAnsi" w:cstheme="minorHAnsi"/>
          <w:b/>
          <w:bCs/>
        </w:rPr>
        <w:t>IOPS Maker’</w:t>
      </w:r>
      <w:r w:rsidRPr="001C2542">
        <w:rPr>
          <w:rFonts w:asciiTheme="minorHAnsi" w:hAnsiTheme="minorHAnsi" w:cstheme="minorHAnsi"/>
        </w:rPr>
        <w:t xml:space="preserve"> user takes the decision as ‘</w:t>
      </w:r>
      <w:r w:rsidRPr="00E85633">
        <w:rPr>
          <w:rFonts w:asciiTheme="minorHAnsi" w:hAnsiTheme="minorHAnsi" w:cstheme="minorHAnsi"/>
          <w:b/>
          <w:bCs/>
        </w:rPr>
        <w:t>Submit</w:t>
      </w:r>
      <w:r w:rsidRPr="001C2542">
        <w:rPr>
          <w:rFonts w:asciiTheme="minorHAnsi" w:hAnsiTheme="minorHAnsi" w:cstheme="minorHAnsi"/>
        </w:rPr>
        <w:t xml:space="preserve">’. </w:t>
      </w:r>
    </w:p>
    <w:p w:rsidRPr="00BB3AA3" w:rsidR="00BB3AA3" w:rsidP="0081590D" w:rsidRDefault="00BB3AA3" w14:paraId="78B06183" w14:textId="73B94F38">
      <w:pPr>
        <w:pStyle w:val="ListParagraph"/>
        <w:numPr>
          <w:ilvl w:val="0"/>
          <w:numId w:val="42"/>
        </w:numPr>
        <w:spacing w:line="360" w:lineRule="auto"/>
      </w:pPr>
      <w:r>
        <w:rPr>
          <w:rFonts w:asciiTheme="minorHAnsi" w:hAnsiTheme="minorHAnsi" w:cstheme="minorHAnsi"/>
        </w:rPr>
        <w:t xml:space="preserve">The user at this queue will review the remarks/action done by IOPS Maker. </w:t>
      </w:r>
    </w:p>
    <w:p w:rsidRPr="00BB3AA3" w:rsidR="00BB3AA3" w:rsidP="0081590D" w:rsidRDefault="00BB3AA3" w14:paraId="3B12AD4C" w14:textId="5B7AF9F7">
      <w:pPr>
        <w:pStyle w:val="ListParagraph"/>
        <w:numPr>
          <w:ilvl w:val="0"/>
          <w:numId w:val="42"/>
        </w:numPr>
        <w:spacing w:line="360" w:lineRule="auto"/>
      </w:pPr>
      <w:r>
        <w:rPr>
          <w:rFonts w:asciiTheme="minorHAnsi" w:hAnsiTheme="minorHAnsi" w:cstheme="minorHAnsi"/>
        </w:rPr>
        <w:t>The user will have the following decisions:</w:t>
      </w:r>
    </w:p>
    <w:p w:rsidRPr="00BB3AA3" w:rsidR="00BB3AA3" w:rsidP="00BB3AA3" w:rsidRDefault="00BB3AA3" w14:paraId="4798BAE6" w14:textId="10C660AD">
      <w:pPr>
        <w:pStyle w:val="ListParagraph"/>
        <w:numPr>
          <w:ilvl w:val="2"/>
          <w:numId w:val="42"/>
        </w:numPr>
        <w:spacing w:line="360" w:lineRule="auto"/>
      </w:pPr>
      <w:r w:rsidRPr="00E85633">
        <w:rPr>
          <w:rFonts w:asciiTheme="minorHAnsi" w:hAnsiTheme="minorHAnsi" w:cstheme="minorHAnsi"/>
          <w:b/>
          <w:bCs/>
        </w:rPr>
        <w:t>Approve:</w:t>
      </w:r>
      <w:r w:rsidR="00B120AB">
        <w:rPr>
          <w:rFonts w:asciiTheme="minorHAnsi" w:hAnsiTheme="minorHAnsi" w:cstheme="minorHAnsi"/>
        </w:rPr>
        <w:t xml:space="preserve"> The user will take this decision if he wants to approve the request</w:t>
      </w:r>
      <w:r w:rsidR="007C7CF4">
        <w:rPr>
          <w:rFonts w:asciiTheme="minorHAnsi" w:hAnsiTheme="minorHAnsi" w:cstheme="minorHAnsi"/>
        </w:rPr>
        <w:t xml:space="preserve">, the WI will move to Collect queue. </w:t>
      </w:r>
    </w:p>
    <w:p w:rsidRPr="00BB3AA3" w:rsidR="00BB3AA3" w:rsidP="00BB3AA3" w:rsidRDefault="00BB3AA3" w14:paraId="08FA946A" w14:textId="7388D557">
      <w:pPr>
        <w:pStyle w:val="ListParagraph"/>
        <w:numPr>
          <w:ilvl w:val="2"/>
          <w:numId w:val="42"/>
        </w:numPr>
        <w:spacing w:line="360" w:lineRule="auto"/>
      </w:pPr>
      <w:r w:rsidRPr="00E85633">
        <w:rPr>
          <w:rFonts w:asciiTheme="minorHAnsi" w:hAnsiTheme="minorHAnsi" w:cstheme="minorHAnsi"/>
          <w:b/>
          <w:bCs/>
        </w:rPr>
        <w:t>Reject:</w:t>
      </w:r>
      <w:r w:rsidR="00B120AB">
        <w:rPr>
          <w:rFonts w:asciiTheme="minorHAnsi" w:hAnsiTheme="minorHAnsi" w:cstheme="minorHAnsi"/>
        </w:rPr>
        <w:t xml:space="preserve"> The user will take this decision if he wants to reject the </w:t>
      </w:r>
      <w:r w:rsidR="007C7CF4">
        <w:rPr>
          <w:rFonts w:asciiTheme="minorHAnsi" w:hAnsiTheme="minorHAnsi" w:cstheme="minorHAnsi"/>
        </w:rPr>
        <w:t xml:space="preserve">request, the WI will move to the Collect queue. </w:t>
      </w:r>
    </w:p>
    <w:p w:rsidRPr="006D50BF" w:rsidR="00BB3AA3" w:rsidP="00BB3AA3" w:rsidRDefault="00BB3AA3" w14:paraId="6B382C05" w14:textId="79126E9C">
      <w:pPr>
        <w:pStyle w:val="ListParagraph"/>
        <w:numPr>
          <w:ilvl w:val="2"/>
          <w:numId w:val="42"/>
        </w:numPr>
        <w:spacing w:line="360" w:lineRule="auto"/>
      </w:pPr>
      <w:r w:rsidRPr="00E85633">
        <w:rPr>
          <w:rFonts w:asciiTheme="minorHAnsi" w:hAnsiTheme="minorHAnsi" w:cstheme="minorHAnsi"/>
          <w:b/>
          <w:bCs/>
        </w:rPr>
        <w:t>Send Back to Maker:</w:t>
      </w:r>
      <w:r w:rsidR="00B120AB">
        <w:rPr>
          <w:rFonts w:asciiTheme="minorHAnsi" w:hAnsiTheme="minorHAnsi" w:cstheme="minorHAnsi"/>
        </w:rPr>
        <w:t xml:space="preserve"> The user will take this decision if he wants to send the WI back to IOPS Maker. </w:t>
      </w:r>
    </w:p>
    <w:p w:rsidR="006D50BF" w:rsidP="006D50BF" w:rsidRDefault="006D50BF" w14:paraId="45FD5AE9" w14:textId="2FD31AFE">
      <w:pPr>
        <w:spacing w:line="360" w:lineRule="auto"/>
      </w:pPr>
    </w:p>
    <w:tbl>
      <w:tblPr>
        <w:tblStyle w:val="TableGrid"/>
        <w:tblW w:w="0" w:type="auto"/>
        <w:tblInd w:w="1129" w:type="dxa"/>
        <w:tblLook w:val="04A0" w:firstRow="1" w:lastRow="0" w:firstColumn="1" w:lastColumn="0" w:noHBand="0" w:noVBand="1"/>
      </w:tblPr>
      <w:tblGrid>
        <w:gridCol w:w="3546"/>
        <w:gridCol w:w="3117"/>
      </w:tblGrid>
      <w:tr w:rsidRPr="007C7CF4" w:rsidR="006D50BF" w:rsidTr="007C7CF4" w14:paraId="21BA3CF6" w14:textId="77777777">
        <w:tc>
          <w:tcPr>
            <w:tcW w:w="3546" w:type="dxa"/>
          </w:tcPr>
          <w:p w:rsidRPr="007C7CF4" w:rsidR="006D50BF" w:rsidP="006D50BF" w:rsidRDefault="006D50BF" w14:paraId="5803B6E5" w14:textId="59F45B91">
            <w:pPr>
              <w:spacing w:line="360" w:lineRule="auto"/>
              <w:rPr>
                <w:rFonts w:asciiTheme="minorHAnsi" w:hAnsiTheme="minorHAnsi" w:cstheme="minorHAnsi"/>
                <w:b/>
                <w:bCs/>
              </w:rPr>
            </w:pPr>
            <w:r w:rsidRPr="007C7CF4">
              <w:rPr>
                <w:rFonts w:asciiTheme="minorHAnsi" w:hAnsiTheme="minorHAnsi" w:cstheme="minorHAnsi"/>
                <w:b/>
                <w:bCs/>
              </w:rPr>
              <w:t>Decision</w:t>
            </w:r>
          </w:p>
        </w:tc>
        <w:tc>
          <w:tcPr>
            <w:tcW w:w="3117" w:type="dxa"/>
          </w:tcPr>
          <w:p w:rsidRPr="007C7CF4" w:rsidR="006D50BF" w:rsidP="006D50BF" w:rsidRDefault="006D50BF" w14:paraId="218C62E2" w14:textId="3DA833DC">
            <w:pPr>
              <w:spacing w:line="360" w:lineRule="auto"/>
              <w:rPr>
                <w:rFonts w:asciiTheme="minorHAnsi" w:hAnsiTheme="minorHAnsi" w:cstheme="minorHAnsi"/>
                <w:b/>
                <w:bCs/>
              </w:rPr>
            </w:pPr>
            <w:r w:rsidRPr="007C7CF4">
              <w:rPr>
                <w:rFonts w:asciiTheme="minorHAnsi" w:hAnsiTheme="minorHAnsi" w:cstheme="minorHAnsi"/>
                <w:b/>
                <w:bCs/>
              </w:rPr>
              <w:t xml:space="preserve">WI moves to </w:t>
            </w:r>
          </w:p>
        </w:tc>
      </w:tr>
      <w:tr w:rsidRPr="007C7CF4" w:rsidR="006D50BF" w:rsidTr="007C7CF4" w14:paraId="49006489" w14:textId="77777777">
        <w:tc>
          <w:tcPr>
            <w:tcW w:w="3546" w:type="dxa"/>
          </w:tcPr>
          <w:p w:rsidRPr="007C7CF4" w:rsidR="006D50BF" w:rsidP="006D50BF" w:rsidRDefault="006D50BF" w14:paraId="00C18070" w14:textId="0F78A264">
            <w:pPr>
              <w:spacing w:line="360" w:lineRule="auto"/>
              <w:rPr>
                <w:rFonts w:asciiTheme="minorHAnsi" w:hAnsiTheme="minorHAnsi" w:cstheme="minorHAnsi"/>
              </w:rPr>
            </w:pPr>
            <w:r w:rsidRPr="007C7CF4">
              <w:rPr>
                <w:rFonts w:asciiTheme="minorHAnsi" w:hAnsiTheme="minorHAnsi" w:cstheme="minorHAnsi"/>
              </w:rPr>
              <w:t xml:space="preserve">Approve </w:t>
            </w:r>
          </w:p>
        </w:tc>
        <w:tc>
          <w:tcPr>
            <w:tcW w:w="3117" w:type="dxa"/>
          </w:tcPr>
          <w:p w:rsidRPr="007C7CF4" w:rsidR="006D50BF" w:rsidP="006D50BF" w:rsidRDefault="006D50BF" w14:paraId="1A68FEB7" w14:textId="5612DAB1">
            <w:pPr>
              <w:spacing w:line="360" w:lineRule="auto"/>
              <w:rPr>
                <w:rFonts w:asciiTheme="minorHAnsi" w:hAnsiTheme="minorHAnsi" w:cstheme="minorHAnsi"/>
              </w:rPr>
            </w:pPr>
            <w:r w:rsidRPr="007C7CF4">
              <w:rPr>
                <w:rFonts w:asciiTheme="minorHAnsi" w:hAnsiTheme="minorHAnsi" w:cstheme="minorHAnsi"/>
              </w:rPr>
              <w:t xml:space="preserve">Collect </w:t>
            </w:r>
          </w:p>
        </w:tc>
      </w:tr>
      <w:tr w:rsidRPr="007C7CF4" w:rsidR="006D50BF" w:rsidTr="007C7CF4" w14:paraId="78559BAF" w14:textId="77777777">
        <w:tc>
          <w:tcPr>
            <w:tcW w:w="3546" w:type="dxa"/>
          </w:tcPr>
          <w:p w:rsidRPr="007C7CF4" w:rsidR="006D50BF" w:rsidP="006D50BF" w:rsidRDefault="006D50BF" w14:paraId="2F1DA7A3" w14:textId="4250A510">
            <w:pPr>
              <w:spacing w:line="360" w:lineRule="auto"/>
              <w:rPr>
                <w:rFonts w:asciiTheme="minorHAnsi" w:hAnsiTheme="minorHAnsi" w:cstheme="minorHAnsi"/>
              </w:rPr>
            </w:pPr>
            <w:r w:rsidRPr="007C7CF4">
              <w:rPr>
                <w:rFonts w:asciiTheme="minorHAnsi" w:hAnsiTheme="minorHAnsi" w:cstheme="minorHAnsi"/>
              </w:rPr>
              <w:t>Reject</w:t>
            </w:r>
          </w:p>
        </w:tc>
        <w:tc>
          <w:tcPr>
            <w:tcW w:w="3117" w:type="dxa"/>
          </w:tcPr>
          <w:p w:rsidRPr="007C7CF4" w:rsidR="006D50BF" w:rsidP="006D50BF" w:rsidRDefault="006D50BF" w14:paraId="1FB4DB81" w14:textId="706D40D2">
            <w:pPr>
              <w:spacing w:line="360" w:lineRule="auto"/>
              <w:rPr>
                <w:rFonts w:asciiTheme="minorHAnsi" w:hAnsiTheme="minorHAnsi" w:cstheme="minorHAnsi"/>
              </w:rPr>
            </w:pPr>
            <w:r w:rsidRPr="007C7CF4">
              <w:rPr>
                <w:rFonts w:asciiTheme="minorHAnsi" w:hAnsiTheme="minorHAnsi" w:cstheme="minorHAnsi"/>
              </w:rPr>
              <w:t xml:space="preserve">Collect </w:t>
            </w:r>
          </w:p>
        </w:tc>
      </w:tr>
      <w:tr w:rsidRPr="007C7CF4" w:rsidR="006D50BF" w:rsidTr="007C7CF4" w14:paraId="1E145410" w14:textId="77777777">
        <w:tc>
          <w:tcPr>
            <w:tcW w:w="3546" w:type="dxa"/>
          </w:tcPr>
          <w:p w:rsidRPr="007C7CF4" w:rsidR="006D50BF" w:rsidP="006D50BF" w:rsidRDefault="006D50BF" w14:paraId="07426EC8" w14:textId="39887C14">
            <w:pPr>
              <w:spacing w:line="360" w:lineRule="auto"/>
              <w:rPr>
                <w:rFonts w:asciiTheme="minorHAnsi" w:hAnsiTheme="minorHAnsi" w:cstheme="minorHAnsi"/>
              </w:rPr>
            </w:pPr>
            <w:r w:rsidRPr="007C7CF4">
              <w:rPr>
                <w:rFonts w:asciiTheme="minorHAnsi" w:hAnsiTheme="minorHAnsi" w:cstheme="minorHAnsi"/>
              </w:rPr>
              <w:t xml:space="preserve">Send Back to Maker </w:t>
            </w:r>
          </w:p>
        </w:tc>
        <w:tc>
          <w:tcPr>
            <w:tcW w:w="3117" w:type="dxa"/>
          </w:tcPr>
          <w:p w:rsidRPr="007C7CF4" w:rsidR="006D50BF" w:rsidP="006D50BF" w:rsidRDefault="007C7CF4" w14:paraId="1AA098D8" w14:textId="61B0A199">
            <w:pPr>
              <w:spacing w:line="360" w:lineRule="auto"/>
              <w:rPr>
                <w:rFonts w:asciiTheme="minorHAnsi" w:hAnsiTheme="minorHAnsi" w:cstheme="minorHAnsi"/>
              </w:rPr>
            </w:pPr>
            <w:r w:rsidRPr="007C7CF4">
              <w:rPr>
                <w:rFonts w:asciiTheme="minorHAnsi" w:hAnsiTheme="minorHAnsi" w:cstheme="minorHAnsi"/>
              </w:rPr>
              <w:t>IOPS Maker</w:t>
            </w:r>
          </w:p>
        </w:tc>
      </w:tr>
    </w:tbl>
    <w:p w:rsidRPr="00F700A1" w:rsidR="006D50BF" w:rsidP="006D50BF" w:rsidRDefault="006D50BF" w14:paraId="35FCB89F" w14:textId="77777777">
      <w:pPr>
        <w:spacing w:line="360" w:lineRule="auto"/>
      </w:pPr>
    </w:p>
    <w:p w:rsidR="00524E86" w:rsidP="007C7CF4" w:rsidRDefault="007C7CF4" w14:paraId="587000EC" w14:textId="17922E0F">
      <w:pPr>
        <w:pStyle w:val="Heading3"/>
      </w:pPr>
      <w:bookmarkStart w:name="_Toc166062024" w:id="396"/>
      <w:r>
        <w:t>Access Details</w:t>
      </w:r>
      <w:bookmarkEnd w:id="396"/>
      <w:r>
        <w:t xml:space="preserve"> </w:t>
      </w: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7C7CF4" w:rsidTr="00A32EF9" w14:paraId="0392D24A" w14:textId="77777777">
        <w:tc>
          <w:tcPr>
            <w:tcW w:w="3539" w:type="dxa"/>
          </w:tcPr>
          <w:p w:rsidRPr="0014486C" w:rsidR="007C7CF4" w:rsidP="00A32EF9" w:rsidRDefault="007C7CF4" w14:paraId="0887273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7C7CF4" w:rsidP="00A32EF9" w:rsidRDefault="007C7CF4" w14:paraId="43F75C0A" w14:textId="699A5F12">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 xml:space="preserve">The queue will be accessed by </w:t>
            </w:r>
            <w:r w:rsidR="00AF00C0">
              <w:rPr>
                <w:rFonts w:ascii="Calibri" w:hAnsi="Calibri" w:eastAsia="Calibri" w:cs="Arial"/>
                <w:szCs w:val="24"/>
              </w:rPr>
              <w:t>Islamic Operations</w:t>
            </w:r>
            <w:r w:rsidRPr="0014486C">
              <w:rPr>
                <w:rFonts w:ascii="Calibri" w:hAnsi="Calibri" w:eastAsia="Calibri" w:cs="Arial"/>
                <w:szCs w:val="24"/>
              </w:rPr>
              <w:t xml:space="preserve"> user.</w:t>
            </w:r>
          </w:p>
        </w:tc>
      </w:tr>
      <w:tr w:rsidRPr="0014486C" w:rsidR="007C7CF4" w:rsidTr="00A32EF9" w14:paraId="350631A3" w14:textId="77777777">
        <w:tc>
          <w:tcPr>
            <w:tcW w:w="3539" w:type="dxa"/>
          </w:tcPr>
          <w:p w:rsidRPr="0014486C" w:rsidR="007C7CF4" w:rsidP="00A32EF9" w:rsidRDefault="007C7CF4" w14:paraId="329A0E8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7C7CF4" w:rsidP="00A32EF9" w:rsidRDefault="007C7CF4" w14:paraId="5B2BA92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7C7CF4" w:rsidTr="00A32EF9" w14:paraId="0053FB7A" w14:textId="77777777">
        <w:tc>
          <w:tcPr>
            <w:tcW w:w="3539" w:type="dxa"/>
          </w:tcPr>
          <w:p w:rsidRPr="0014486C" w:rsidR="007C7CF4" w:rsidP="00A32EF9" w:rsidRDefault="007C7CF4" w14:paraId="49AB1195"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7C7CF4" w:rsidP="00A32EF9" w:rsidRDefault="007C7CF4" w14:paraId="42CE5307"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7C7CF4" w:rsidTr="00A32EF9" w14:paraId="0DCD3C71" w14:textId="77777777">
        <w:tc>
          <w:tcPr>
            <w:tcW w:w="3539" w:type="dxa"/>
          </w:tcPr>
          <w:p w:rsidRPr="0014486C" w:rsidR="007C7CF4" w:rsidP="00A32EF9" w:rsidRDefault="007C7CF4" w14:paraId="30E3392F"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7C7CF4" w:rsidP="00A32EF9" w:rsidRDefault="007C7CF4" w14:paraId="18158CF4"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7C7CF4" w:rsidTr="00A32EF9" w14:paraId="1BAEB8D6" w14:textId="77777777">
        <w:tc>
          <w:tcPr>
            <w:tcW w:w="3539" w:type="dxa"/>
          </w:tcPr>
          <w:p w:rsidRPr="0014486C" w:rsidR="007C7CF4" w:rsidP="00A32EF9" w:rsidRDefault="007C7CF4" w14:paraId="15947FB0"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7C7CF4" w:rsidP="00A32EF9" w:rsidRDefault="007C7CF4" w14:paraId="7CF34519"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7C7CF4" w:rsidTr="00A32EF9" w14:paraId="5FBA1957" w14:textId="77777777">
        <w:tc>
          <w:tcPr>
            <w:tcW w:w="3539" w:type="dxa"/>
            <w:tcBorders>
              <w:top w:val="single" w:color="auto" w:sz="4" w:space="0"/>
              <w:left w:val="single" w:color="auto" w:sz="4" w:space="0"/>
              <w:bottom w:val="single" w:color="auto" w:sz="4" w:space="0"/>
              <w:right w:val="single" w:color="auto" w:sz="4" w:space="0"/>
            </w:tcBorders>
          </w:tcPr>
          <w:p w:rsidRPr="0014486C" w:rsidR="007C7CF4" w:rsidP="00A32EF9" w:rsidRDefault="007C7CF4" w14:paraId="18F59AD3"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7C7CF4" w:rsidP="00A32EF9" w:rsidRDefault="007C7CF4" w14:paraId="21414328"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7C7CF4" w:rsidP="007C7CF4" w:rsidRDefault="007C7CF4" w14:paraId="66C223B7" w14:textId="77777777"/>
    <w:p w:rsidR="007C7CF4" w:rsidP="007C7CF4" w:rsidRDefault="006C568F" w14:paraId="170CE946" w14:textId="77777777">
      <w:commentRangeStart w:id="397"/>
      <w:commentRangeStart w:id="398"/>
      <w:commentRangeEnd w:id="397"/>
      <w:r>
        <w:rPr>
          <w:rStyle w:val="CommentReference"/>
        </w:rPr>
        <w:commentReference w:id="397"/>
      </w:r>
      <w:commentRangeEnd w:id="398"/>
      <w:r w:rsidR="00A57C58">
        <w:rPr>
          <w:rStyle w:val="CommentReference"/>
        </w:rPr>
        <w:commentReference w:id="398"/>
      </w:r>
    </w:p>
    <w:p w:rsidR="007C7CF4" w:rsidP="007C7CF4" w:rsidRDefault="007C7CF4" w14:paraId="5DCCA0F7" w14:textId="60ED253A">
      <w:pPr>
        <w:pStyle w:val="Heading2"/>
      </w:pPr>
      <w:r>
        <w:t xml:space="preserve"> </w:t>
      </w:r>
      <w:bookmarkStart w:name="_Toc166062025" w:id="399"/>
      <w:r w:rsidR="00A6683E">
        <w:t>Collect</w:t>
      </w:r>
      <w:bookmarkEnd w:id="399"/>
      <w:r w:rsidR="00A6683E">
        <w:t xml:space="preserve"> </w:t>
      </w:r>
    </w:p>
    <w:p w:rsidR="00A6683E" w:rsidP="00A6683E" w:rsidRDefault="00A6683E" w14:paraId="6ED0E201" w14:textId="72CD3732">
      <w:pPr>
        <w:pStyle w:val="Heading3"/>
      </w:pPr>
      <w:bookmarkStart w:name="_Toc166062026" w:id="400"/>
      <w:r>
        <w:t>Description</w:t>
      </w:r>
      <w:bookmarkEnd w:id="400"/>
      <w:r>
        <w:t xml:space="preserve"> </w:t>
      </w:r>
    </w:p>
    <w:p w:rsidRPr="00A6683E" w:rsidR="00A6683E" w:rsidP="00A6683E" w:rsidRDefault="00A6683E" w14:paraId="25EB4BB7" w14:textId="68AEDA0F">
      <w:pPr>
        <w:pStyle w:val="ListParagraph"/>
        <w:numPr>
          <w:ilvl w:val="0"/>
          <w:numId w:val="42"/>
        </w:numPr>
        <w:spacing w:line="360" w:lineRule="auto"/>
      </w:pPr>
      <w:r>
        <w:rPr>
          <w:rFonts w:asciiTheme="minorHAnsi" w:hAnsiTheme="minorHAnsi" w:cstheme="minorHAnsi"/>
        </w:rPr>
        <w:t xml:space="preserve">This will be a system queue. i.e., the users will not have access to this queue. </w:t>
      </w:r>
    </w:p>
    <w:p w:rsidRPr="000C7DDD" w:rsidR="00A6683E" w:rsidP="00A6683E" w:rsidRDefault="008B0A18" w14:paraId="1CCCD8D0" w14:textId="179C6721">
      <w:pPr>
        <w:pStyle w:val="ListParagraph"/>
        <w:numPr>
          <w:ilvl w:val="0"/>
          <w:numId w:val="42"/>
        </w:numPr>
        <w:spacing w:line="360" w:lineRule="auto"/>
      </w:pPr>
      <w:r>
        <w:rPr>
          <w:rFonts w:asciiTheme="minorHAnsi" w:hAnsiTheme="minorHAnsi" w:cstheme="minorHAnsi"/>
        </w:rPr>
        <w:t>Th</w:t>
      </w:r>
      <w:r w:rsidR="00087D4D">
        <w:rPr>
          <w:rFonts w:asciiTheme="minorHAnsi" w:hAnsiTheme="minorHAnsi" w:cstheme="minorHAnsi"/>
        </w:rPr>
        <w:t xml:space="preserve">is will be a Hold queue for </w:t>
      </w:r>
      <w:r w:rsidR="000C7DDD">
        <w:rPr>
          <w:rFonts w:asciiTheme="minorHAnsi" w:hAnsiTheme="minorHAnsi" w:cstheme="minorHAnsi"/>
        </w:rPr>
        <w:t xml:space="preserve">waiting and collecting instances of parent and child WI. </w:t>
      </w:r>
    </w:p>
    <w:p w:rsidRPr="00D83085" w:rsidR="000C7DDD" w:rsidP="00A6683E" w:rsidRDefault="000C7DDD" w14:paraId="69D4D74A" w14:textId="20C8F27B">
      <w:pPr>
        <w:pStyle w:val="ListParagraph"/>
        <w:numPr>
          <w:ilvl w:val="0"/>
          <w:numId w:val="42"/>
        </w:numPr>
        <w:spacing w:line="360" w:lineRule="auto"/>
      </w:pPr>
      <w:r>
        <w:rPr>
          <w:rFonts w:asciiTheme="minorHAnsi" w:hAnsiTheme="minorHAnsi" w:cstheme="minorHAnsi"/>
        </w:rPr>
        <w:t>This will be applicable only if the request type is Freeze and if any Child WI was created</w:t>
      </w:r>
      <w:r w:rsidR="00D83085">
        <w:rPr>
          <w:rFonts w:asciiTheme="minorHAnsi" w:hAnsiTheme="minorHAnsi" w:cstheme="minorHAnsi"/>
        </w:rPr>
        <w:t xml:space="preserve">. </w:t>
      </w:r>
    </w:p>
    <w:p w:rsidRPr="00343ED5" w:rsidR="00D83085" w:rsidP="00A6683E" w:rsidRDefault="00D83085" w14:paraId="3BD2A793" w14:textId="22288BB4">
      <w:pPr>
        <w:pStyle w:val="ListParagraph"/>
        <w:numPr>
          <w:ilvl w:val="0"/>
          <w:numId w:val="42"/>
        </w:numPr>
        <w:spacing w:line="360" w:lineRule="auto"/>
      </w:pPr>
      <w:r>
        <w:rPr>
          <w:rFonts w:asciiTheme="minorHAnsi" w:hAnsiTheme="minorHAnsi" w:cstheme="minorHAnsi"/>
        </w:rPr>
        <w:t>The primary WI will route from System</w:t>
      </w:r>
      <w:r w:rsidR="004A2756">
        <w:rPr>
          <w:rFonts w:asciiTheme="minorHAnsi" w:hAnsiTheme="minorHAnsi" w:cstheme="minorHAnsi"/>
        </w:rPr>
        <w:t xml:space="preserve"> Integration queue </w:t>
      </w:r>
      <w:r w:rsidR="00343ED5">
        <w:rPr>
          <w:rFonts w:asciiTheme="minorHAnsi" w:hAnsiTheme="minorHAnsi" w:cstheme="minorHAnsi"/>
        </w:rPr>
        <w:t xml:space="preserve">and the child WI will route from IOPS Checker queue. </w:t>
      </w:r>
    </w:p>
    <w:p w:rsidRPr="00343ED5" w:rsidR="00343ED5" w:rsidP="00343ED5" w:rsidRDefault="00343ED5" w14:paraId="13DE8DF2" w14:textId="448E74C7">
      <w:pPr>
        <w:pStyle w:val="ListParagraph"/>
        <w:numPr>
          <w:ilvl w:val="0"/>
          <w:numId w:val="42"/>
        </w:numPr>
        <w:spacing w:line="360" w:lineRule="auto"/>
      </w:pPr>
      <w:r>
        <w:rPr>
          <w:rFonts w:asciiTheme="minorHAnsi" w:hAnsiTheme="minorHAnsi" w:cstheme="minorHAnsi"/>
        </w:rPr>
        <w:t>In case, any of the instance WI comes first, it will wait for the other instance to get completed.</w:t>
      </w:r>
    </w:p>
    <w:p w:rsidRPr="00A35705" w:rsidR="00343ED5" w:rsidP="00343ED5" w:rsidRDefault="00343ED5" w14:paraId="59B7441C" w14:textId="2841CE5C">
      <w:pPr>
        <w:pStyle w:val="ListParagraph"/>
        <w:numPr>
          <w:ilvl w:val="0"/>
          <w:numId w:val="42"/>
        </w:numPr>
        <w:spacing w:line="360" w:lineRule="auto"/>
      </w:pPr>
      <w:r>
        <w:rPr>
          <w:rFonts w:asciiTheme="minorHAnsi" w:hAnsiTheme="minorHAnsi" w:cstheme="minorHAnsi"/>
        </w:rPr>
        <w:t>Once both the instances are collected</w:t>
      </w:r>
      <w:r w:rsidR="00A35705">
        <w:rPr>
          <w:rFonts w:asciiTheme="minorHAnsi" w:hAnsiTheme="minorHAnsi" w:cstheme="minorHAnsi"/>
        </w:rPr>
        <w:t xml:space="preserve"> successfully, the final decision will get updated in parent WI and child WI will get deleted. </w:t>
      </w:r>
    </w:p>
    <w:p w:rsidRPr="009D4F85" w:rsidR="00A35705" w:rsidP="00343ED5" w:rsidRDefault="00A35705" w14:paraId="695A7081" w14:textId="619EC08E">
      <w:pPr>
        <w:pStyle w:val="ListParagraph"/>
        <w:numPr>
          <w:ilvl w:val="0"/>
          <w:numId w:val="42"/>
        </w:numPr>
        <w:spacing w:line="360" w:lineRule="auto"/>
      </w:pPr>
      <w:r>
        <w:rPr>
          <w:rFonts w:asciiTheme="minorHAnsi" w:hAnsiTheme="minorHAnsi" w:cstheme="minorHAnsi"/>
        </w:rPr>
        <w:t xml:space="preserve">The parent WI will move to </w:t>
      </w:r>
      <w:r w:rsidRPr="00D464C2" w:rsidR="009D4F85">
        <w:rPr>
          <w:rFonts w:asciiTheme="minorHAnsi" w:hAnsiTheme="minorHAnsi" w:cstheme="minorHAnsi"/>
          <w:b/>
          <w:bCs/>
        </w:rPr>
        <w:t>‘Initiation Checker’</w:t>
      </w:r>
      <w:r w:rsidR="009D4F85">
        <w:rPr>
          <w:rFonts w:asciiTheme="minorHAnsi" w:hAnsiTheme="minorHAnsi" w:cstheme="minorHAnsi"/>
        </w:rPr>
        <w:t xml:space="preserve"> for final approval. </w:t>
      </w:r>
    </w:p>
    <w:p w:rsidR="009D4F85" w:rsidP="009D4F85" w:rsidRDefault="009D4F85" w14:paraId="209A2699" w14:textId="77777777">
      <w:pPr>
        <w:spacing w:line="360" w:lineRule="auto"/>
      </w:pPr>
    </w:p>
    <w:tbl>
      <w:tblPr>
        <w:tblStyle w:val="TableGrid"/>
        <w:tblW w:w="0" w:type="auto"/>
        <w:tblInd w:w="421" w:type="dxa"/>
        <w:tblLook w:val="04A0" w:firstRow="1" w:lastRow="0" w:firstColumn="1" w:lastColumn="0" w:noHBand="0" w:noVBand="1"/>
      </w:tblPr>
      <w:tblGrid>
        <w:gridCol w:w="1701"/>
        <w:gridCol w:w="4111"/>
        <w:gridCol w:w="2409"/>
      </w:tblGrid>
      <w:tr w:rsidRPr="00FC3D8A" w:rsidR="00FC3D8A" w:rsidTr="00FC3D8A" w14:paraId="369AB65C" w14:textId="77777777">
        <w:tc>
          <w:tcPr>
            <w:tcW w:w="1701" w:type="dxa"/>
          </w:tcPr>
          <w:p w:rsidRPr="00FC3D8A" w:rsidR="00FC3D8A" w:rsidP="009D4F85" w:rsidRDefault="00FC3D8A" w14:paraId="722E6DE0" w14:textId="34B9276A">
            <w:pPr>
              <w:spacing w:line="360" w:lineRule="auto"/>
              <w:rPr>
                <w:rFonts w:asciiTheme="minorHAnsi" w:hAnsiTheme="minorHAnsi" w:cstheme="minorHAnsi"/>
                <w:b/>
                <w:bCs/>
              </w:rPr>
            </w:pPr>
            <w:r w:rsidRPr="00FC3D8A">
              <w:rPr>
                <w:rFonts w:asciiTheme="minorHAnsi" w:hAnsiTheme="minorHAnsi" w:cstheme="minorHAnsi"/>
                <w:b/>
                <w:bCs/>
              </w:rPr>
              <w:t>Decision</w:t>
            </w:r>
          </w:p>
        </w:tc>
        <w:tc>
          <w:tcPr>
            <w:tcW w:w="4111" w:type="dxa"/>
          </w:tcPr>
          <w:p w:rsidRPr="00FC3D8A" w:rsidR="00FC3D8A" w:rsidP="009D4F85" w:rsidRDefault="00FC3D8A" w14:paraId="7A3A17D8" w14:textId="31065B9F">
            <w:pPr>
              <w:spacing w:line="360" w:lineRule="auto"/>
              <w:rPr>
                <w:rFonts w:asciiTheme="minorHAnsi" w:hAnsiTheme="minorHAnsi" w:cstheme="minorHAnsi"/>
                <w:b/>
                <w:bCs/>
              </w:rPr>
            </w:pPr>
            <w:r w:rsidRPr="00FC3D8A">
              <w:rPr>
                <w:rFonts w:asciiTheme="minorHAnsi" w:hAnsiTheme="minorHAnsi" w:cstheme="minorHAnsi"/>
                <w:b/>
                <w:bCs/>
              </w:rPr>
              <w:t>Condition</w:t>
            </w:r>
          </w:p>
        </w:tc>
        <w:tc>
          <w:tcPr>
            <w:tcW w:w="2409" w:type="dxa"/>
          </w:tcPr>
          <w:p w:rsidRPr="00FC3D8A" w:rsidR="00FC3D8A" w:rsidP="009D4F85" w:rsidRDefault="00FC3D8A" w14:paraId="21B1A1D9" w14:textId="586009FE">
            <w:pPr>
              <w:spacing w:line="360" w:lineRule="auto"/>
              <w:rPr>
                <w:rFonts w:asciiTheme="minorHAnsi" w:hAnsiTheme="minorHAnsi" w:cstheme="minorHAnsi"/>
                <w:b/>
                <w:bCs/>
              </w:rPr>
            </w:pPr>
            <w:r w:rsidRPr="00FC3D8A">
              <w:rPr>
                <w:rFonts w:asciiTheme="minorHAnsi" w:hAnsiTheme="minorHAnsi" w:cstheme="minorHAnsi"/>
                <w:b/>
                <w:bCs/>
              </w:rPr>
              <w:t xml:space="preserve">WI moves to </w:t>
            </w:r>
          </w:p>
        </w:tc>
      </w:tr>
      <w:tr w:rsidRPr="00FC3D8A" w:rsidR="00FC3D8A" w:rsidTr="00FC3D8A" w14:paraId="09C0E45D" w14:textId="77777777">
        <w:tc>
          <w:tcPr>
            <w:tcW w:w="1701" w:type="dxa"/>
          </w:tcPr>
          <w:p w:rsidRPr="00FC3D8A" w:rsidR="00FC3D8A" w:rsidP="009D4F85" w:rsidRDefault="00FC3D8A" w14:paraId="6852A78F" w14:textId="343B92F3">
            <w:pPr>
              <w:spacing w:line="360" w:lineRule="auto"/>
              <w:rPr>
                <w:rFonts w:asciiTheme="minorHAnsi" w:hAnsiTheme="minorHAnsi" w:cstheme="minorHAnsi"/>
              </w:rPr>
            </w:pPr>
            <w:r w:rsidRPr="00FC3D8A">
              <w:rPr>
                <w:rFonts w:asciiTheme="minorHAnsi" w:hAnsiTheme="minorHAnsi" w:cstheme="minorHAnsi"/>
              </w:rPr>
              <w:t>Success</w:t>
            </w:r>
          </w:p>
        </w:tc>
        <w:tc>
          <w:tcPr>
            <w:tcW w:w="4111" w:type="dxa"/>
          </w:tcPr>
          <w:p w:rsidRPr="00FC3D8A" w:rsidR="00FC3D8A" w:rsidP="009D4F85" w:rsidRDefault="00FC3D8A" w14:paraId="45F3055F" w14:textId="152253B2">
            <w:pPr>
              <w:spacing w:line="360" w:lineRule="auto"/>
              <w:rPr>
                <w:rFonts w:asciiTheme="minorHAnsi" w:hAnsiTheme="minorHAnsi" w:cstheme="minorHAnsi"/>
              </w:rPr>
            </w:pPr>
            <w:r w:rsidRPr="00FC3D8A">
              <w:rPr>
                <w:rFonts w:asciiTheme="minorHAnsi" w:hAnsiTheme="minorHAnsi" w:cstheme="minorHAnsi"/>
              </w:rPr>
              <w:t xml:space="preserve">Both instances of the WI are collected </w:t>
            </w:r>
          </w:p>
        </w:tc>
        <w:tc>
          <w:tcPr>
            <w:tcW w:w="2409" w:type="dxa"/>
          </w:tcPr>
          <w:p w:rsidRPr="00FC3D8A" w:rsidR="00FC3D8A" w:rsidP="009D4F85" w:rsidRDefault="00FC3D8A" w14:paraId="1721E0FC" w14:textId="1759B6FD">
            <w:pPr>
              <w:spacing w:line="360" w:lineRule="auto"/>
              <w:rPr>
                <w:rFonts w:asciiTheme="minorHAnsi" w:hAnsiTheme="minorHAnsi" w:cstheme="minorHAnsi"/>
              </w:rPr>
            </w:pPr>
            <w:r w:rsidRPr="00FC3D8A">
              <w:rPr>
                <w:rFonts w:asciiTheme="minorHAnsi" w:hAnsiTheme="minorHAnsi" w:cstheme="minorHAnsi"/>
              </w:rPr>
              <w:t xml:space="preserve">Initiation Checker </w:t>
            </w:r>
          </w:p>
        </w:tc>
      </w:tr>
    </w:tbl>
    <w:p w:rsidRPr="00A6683E" w:rsidR="009D4F85" w:rsidP="009D4F85" w:rsidRDefault="009D4F85" w14:paraId="2CF8BE58" w14:textId="77777777">
      <w:pPr>
        <w:spacing w:line="360" w:lineRule="auto"/>
      </w:pPr>
    </w:p>
    <w:p w:rsidR="007C7CF4" w:rsidP="007C7CF4" w:rsidRDefault="007C7CF4" w14:paraId="17BB46E8" w14:textId="77777777"/>
    <w:p w:rsidR="00FC3D8A" w:rsidP="00FC3D8A" w:rsidRDefault="00FC3D8A" w14:paraId="28CBCA77" w14:textId="0C6D3B9B">
      <w:pPr>
        <w:pStyle w:val="Heading3"/>
      </w:pPr>
      <w:r>
        <w:t xml:space="preserve"> </w:t>
      </w:r>
      <w:bookmarkStart w:name="_Toc166062027" w:id="401"/>
      <w:r>
        <w:t>Access Details</w:t>
      </w:r>
      <w:bookmarkEnd w:id="401"/>
      <w:r>
        <w:t xml:space="preserve"> </w:t>
      </w:r>
    </w:p>
    <w:p w:rsidR="00FC3D8A" w:rsidP="00FC3D8A" w:rsidRDefault="00FC3D8A" w14:paraId="0E985622"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FC3D8A" w:rsidTr="00A32EF9" w14:paraId="35D2CCE7" w14:textId="77777777">
        <w:tc>
          <w:tcPr>
            <w:tcW w:w="3539" w:type="dxa"/>
          </w:tcPr>
          <w:p w:rsidRPr="0014486C" w:rsidR="00FC3D8A" w:rsidP="00A32EF9" w:rsidRDefault="00FC3D8A" w14:paraId="3B76644A"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FC3D8A" w:rsidP="00A32EF9" w:rsidRDefault="00FC3D8A" w14:paraId="47F24F23" w14:textId="77777777">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The queue will be accessed by System user.</w:t>
            </w:r>
          </w:p>
        </w:tc>
      </w:tr>
      <w:tr w:rsidRPr="0014486C" w:rsidR="00FC3D8A" w:rsidTr="00A32EF9" w14:paraId="3BB9C919" w14:textId="77777777">
        <w:tc>
          <w:tcPr>
            <w:tcW w:w="3539" w:type="dxa"/>
          </w:tcPr>
          <w:p w:rsidRPr="0014486C" w:rsidR="00FC3D8A" w:rsidP="00A32EF9" w:rsidRDefault="00FC3D8A" w14:paraId="730B95ED"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FC3D8A" w:rsidP="00A32EF9" w:rsidRDefault="00FC3D8A" w14:paraId="1E83A766"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FC3D8A" w:rsidTr="00A32EF9" w14:paraId="46541C18" w14:textId="77777777">
        <w:tc>
          <w:tcPr>
            <w:tcW w:w="3539" w:type="dxa"/>
          </w:tcPr>
          <w:p w:rsidRPr="0014486C" w:rsidR="00FC3D8A" w:rsidP="00A32EF9" w:rsidRDefault="00FC3D8A" w14:paraId="6164A423"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FC3D8A" w:rsidP="00A32EF9" w:rsidRDefault="00FC3D8A" w14:paraId="6CF9CDAB"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FC3D8A" w:rsidTr="00A32EF9" w14:paraId="270B29BA" w14:textId="77777777">
        <w:tc>
          <w:tcPr>
            <w:tcW w:w="3539" w:type="dxa"/>
          </w:tcPr>
          <w:p w:rsidRPr="0014486C" w:rsidR="00FC3D8A" w:rsidP="00A32EF9" w:rsidRDefault="00FC3D8A" w14:paraId="23C6B20B"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FC3D8A" w:rsidP="00A32EF9" w:rsidRDefault="00FC3D8A" w14:paraId="18A90400"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FC3D8A" w:rsidTr="00A32EF9" w14:paraId="74BBB723" w14:textId="77777777">
        <w:tc>
          <w:tcPr>
            <w:tcW w:w="3539" w:type="dxa"/>
          </w:tcPr>
          <w:p w:rsidRPr="0014486C" w:rsidR="00FC3D8A" w:rsidP="00A32EF9" w:rsidRDefault="00FC3D8A" w14:paraId="724C811C"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FC3D8A" w:rsidP="00A32EF9" w:rsidRDefault="00FC3D8A" w14:paraId="7C02066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FC3D8A" w:rsidTr="00A32EF9" w14:paraId="246321C2" w14:textId="77777777">
        <w:tc>
          <w:tcPr>
            <w:tcW w:w="3539" w:type="dxa"/>
            <w:tcBorders>
              <w:top w:val="single" w:color="auto" w:sz="4" w:space="0"/>
              <w:left w:val="single" w:color="auto" w:sz="4" w:space="0"/>
              <w:bottom w:val="single" w:color="auto" w:sz="4" w:space="0"/>
              <w:right w:val="single" w:color="auto" w:sz="4" w:space="0"/>
            </w:tcBorders>
          </w:tcPr>
          <w:p w:rsidRPr="0014486C" w:rsidR="00FC3D8A" w:rsidP="00A32EF9" w:rsidRDefault="00FC3D8A" w14:paraId="606DBC50"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FC3D8A" w:rsidP="00A32EF9" w:rsidRDefault="00FC3D8A" w14:paraId="6CDE39FA"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FC3D8A" w:rsidP="00FC3D8A" w:rsidRDefault="00FC3D8A" w14:paraId="2A3B2E92" w14:textId="77777777"/>
    <w:p w:rsidR="00FC3D8A" w:rsidP="00FC3D8A" w:rsidRDefault="00FC3D8A" w14:paraId="1203A04F" w14:textId="77777777"/>
    <w:p w:rsidRPr="00FC3D8A" w:rsidR="00FC3D8A" w:rsidP="00FC3D8A" w:rsidRDefault="00FC3D8A" w14:paraId="4A470873" w14:textId="77777777"/>
    <w:p w:rsidR="00FC3D8A" w:rsidP="00F279CC" w:rsidRDefault="00F279CC" w14:paraId="35E6B1A5" w14:textId="04A9CFFE">
      <w:pPr>
        <w:pStyle w:val="Heading2"/>
      </w:pPr>
      <w:r>
        <w:t xml:space="preserve"> </w:t>
      </w:r>
      <w:bookmarkStart w:name="_Toc166062028" w:id="402"/>
      <w:r>
        <w:t>Integration Error Handling</w:t>
      </w:r>
      <w:bookmarkEnd w:id="402"/>
      <w:r>
        <w:t xml:space="preserve"> </w:t>
      </w:r>
    </w:p>
    <w:p w:rsidR="00F279CC" w:rsidP="00F279CC" w:rsidRDefault="00F279CC" w14:paraId="7E59ADEB" w14:textId="1C2A177D">
      <w:pPr>
        <w:pStyle w:val="Heading3"/>
      </w:pPr>
      <w:bookmarkStart w:name="_Toc166062029" w:id="403"/>
      <w:r>
        <w:t>Description</w:t>
      </w:r>
      <w:bookmarkEnd w:id="403"/>
    </w:p>
    <w:p w:rsidRPr="00F279CC" w:rsidR="00F279CC" w:rsidP="00F279CC" w:rsidRDefault="00F279CC" w14:paraId="322E753E" w14:textId="5FAA541F">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rsidRPr="008033DE" w:rsidR="008033DE" w:rsidP="008033DE" w:rsidRDefault="00F279CC" w14:paraId="65CC7886" w14:textId="7C22EBFC">
      <w:pPr>
        <w:pStyle w:val="ListParagraph"/>
        <w:numPr>
          <w:ilvl w:val="0"/>
          <w:numId w:val="42"/>
        </w:numPr>
        <w:spacing w:line="360" w:lineRule="auto"/>
      </w:pPr>
      <w:r>
        <w:rPr>
          <w:rFonts w:asciiTheme="minorHAnsi" w:hAnsiTheme="minorHAnsi" w:cstheme="minorHAnsi"/>
        </w:rPr>
        <w:t xml:space="preserve">The WI will route to this queue if there is any Integration Error Failure at any system WS. </w:t>
      </w:r>
    </w:p>
    <w:p w:rsidRPr="008033DE" w:rsidR="008033DE" w:rsidP="008033DE" w:rsidRDefault="008033DE" w14:paraId="167C33D9" w14:textId="2AE4E08D">
      <w:pPr>
        <w:pStyle w:val="ListParagraph"/>
        <w:numPr>
          <w:ilvl w:val="0"/>
          <w:numId w:val="42"/>
        </w:numPr>
        <w:spacing w:line="360" w:lineRule="auto"/>
      </w:pPr>
      <w:r>
        <w:rPr>
          <w:rFonts w:asciiTheme="minorHAnsi" w:hAnsiTheme="minorHAnsi" w:cstheme="minorHAnsi"/>
        </w:rPr>
        <w:t xml:space="preserve">The system will </w:t>
      </w:r>
      <w:proofErr w:type="gramStart"/>
      <w:r>
        <w:rPr>
          <w:rFonts w:asciiTheme="minorHAnsi" w:hAnsiTheme="minorHAnsi" w:cstheme="minorHAnsi"/>
        </w:rPr>
        <w:t>try</w:t>
      </w:r>
      <w:proofErr w:type="gramEnd"/>
      <w:r>
        <w:rPr>
          <w:rFonts w:asciiTheme="minorHAnsi" w:hAnsiTheme="minorHAnsi" w:cstheme="minorHAnsi"/>
        </w:rPr>
        <w:t xml:space="preserve"> again five times on the APIs. If </w:t>
      </w:r>
      <w:proofErr w:type="gramStart"/>
      <w:r>
        <w:rPr>
          <w:rFonts w:asciiTheme="minorHAnsi" w:hAnsiTheme="minorHAnsi" w:cstheme="minorHAnsi"/>
        </w:rPr>
        <w:t>still</w:t>
      </w:r>
      <w:r w:rsidR="00C770D3">
        <w:rPr>
          <w:rFonts w:asciiTheme="minorHAnsi" w:hAnsiTheme="minorHAnsi" w:cstheme="minorHAnsi"/>
        </w:rPr>
        <w:t xml:space="preserve"> the error</w:t>
      </w:r>
      <w:proofErr w:type="gramEnd"/>
      <w:r w:rsidR="00C770D3">
        <w:rPr>
          <w:rFonts w:asciiTheme="minorHAnsi" w:hAnsiTheme="minorHAnsi" w:cstheme="minorHAnsi"/>
        </w:rPr>
        <w:t xml:space="preserve"> occurs the email alert will be sent to </w:t>
      </w:r>
      <w:r w:rsidR="00B16966">
        <w:rPr>
          <w:rFonts w:asciiTheme="minorHAnsi" w:hAnsiTheme="minorHAnsi" w:cstheme="minorHAnsi"/>
        </w:rPr>
        <w:t xml:space="preserve">BPM Support and Operation team based on the errors. </w:t>
      </w:r>
    </w:p>
    <w:p w:rsidRPr="00CB308B" w:rsidR="00F279CC" w:rsidP="00F279CC" w:rsidRDefault="00F279CC" w14:paraId="3D4676D3" w14:textId="6BE5B137">
      <w:pPr>
        <w:pStyle w:val="ListParagraph"/>
        <w:numPr>
          <w:ilvl w:val="0"/>
          <w:numId w:val="42"/>
        </w:numPr>
        <w:spacing w:line="360" w:lineRule="auto"/>
      </w:pPr>
      <w:r>
        <w:rPr>
          <w:rFonts w:asciiTheme="minorHAnsi" w:hAnsiTheme="minorHAnsi" w:cstheme="minorHAnsi"/>
        </w:rPr>
        <w:t xml:space="preserve">The user at this queue will be responsible for resolving the </w:t>
      </w:r>
      <w:r w:rsidR="00CB308B">
        <w:rPr>
          <w:rFonts w:asciiTheme="minorHAnsi" w:hAnsiTheme="minorHAnsi" w:cstheme="minorHAnsi"/>
        </w:rPr>
        <w:t xml:space="preserve">issue. </w:t>
      </w:r>
    </w:p>
    <w:p w:rsidRPr="00CB308B" w:rsidR="00CB308B" w:rsidP="00F279CC" w:rsidRDefault="00CB308B" w14:paraId="70361DD8" w14:textId="6C75C63C">
      <w:pPr>
        <w:pStyle w:val="ListParagraph"/>
        <w:numPr>
          <w:ilvl w:val="0"/>
          <w:numId w:val="42"/>
        </w:numPr>
        <w:spacing w:line="360" w:lineRule="auto"/>
      </w:pPr>
      <w:r>
        <w:rPr>
          <w:rFonts w:asciiTheme="minorHAnsi" w:hAnsiTheme="minorHAnsi" w:cstheme="minorHAnsi"/>
        </w:rPr>
        <w:t xml:space="preserve">The errors will be separated </w:t>
      </w:r>
      <w:r w:rsidR="005B3523">
        <w:rPr>
          <w:rFonts w:asciiTheme="minorHAnsi" w:hAnsiTheme="minorHAnsi" w:cstheme="minorHAnsi"/>
        </w:rPr>
        <w:t>into</w:t>
      </w:r>
      <w:r>
        <w:rPr>
          <w:rFonts w:asciiTheme="minorHAnsi" w:hAnsiTheme="minorHAnsi" w:cstheme="minorHAnsi"/>
        </w:rPr>
        <w:t xml:space="preserve"> ‘</w:t>
      </w:r>
      <w:r w:rsidRPr="00D464C2">
        <w:rPr>
          <w:rFonts w:asciiTheme="minorHAnsi" w:hAnsiTheme="minorHAnsi" w:cstheme="minorHAnsi"/>
          <w:b/>
          <w:bCs/>
        </w:rPr>
        <w:t>Technical Error’</w:t>
      </w:r>
      <w:r>
        <w:rPr>
          <w:rFonts w:asciiTheme="minorHAnsi" w:hAnsiTheme="minorHAnsi" w:cstheme="minorHAnsi"/>
        </w:rPr>
        <w:t xml:space="preserve"> and ‘</w:t>
      </w:r>
      <w:r w:rsidRPr="00D464C2">
        <w:rPr>
          <w:rFonts w:asciiTheme="minorHAnsi" w:hAnsiTheme="minorHAnsi" w:cstheme="minorHAnsi"/>
          <w:b/>
          <w:bCs/>
        </w:rPr>
        <w:t>Business Error’</w:t>
      </w:r>
      <w:r>
        <w:rPr>
          <w:rFonts w:asciiTheme="minorHAnsi" w:hAnsiTheme="minorHAnsi" w:cstheme="minorHAnsi"/>
        </w:rPr>
        <w:t xml:space="preserve">. </w:t>
      </w:r>
    </w:p>
    <w:p w:rsidRPr="00CB308B" w:rsidR="00CB308B" w:rsidP="00F279CC" w:rsidRDefault="00CB308B" w14:paraId="2A68E37B" w14:textId="3A3A54FA">
      <w:pPr>
        <w:pStyle w:val="ListParagraph"/>
        <w:numPr>
          <w:ilvl w:val="0"/>
          <w:numId w:val="42"/>
        </w:numPr>
        <w:spacing w:line="360" w:lineRule="auto"/>
      </w:pPr>
      <w:r>
        <w:rPr>
          <w:rFonts w:asciiTheme="minorHAnsi" w:hAnsiTheme="minorHAnsi" w:cstheme="minorHAnsi"/>
        </w:rPr>
        <w:t xml:space="preserve">Any error that occurred due to </w:t>
      </w:r>
      <w:r w:rsidRPr="00D464C2">
        <w:rPr>
          <w:rFonts w:asciiTheme="minorHAnsi" w:hAnsiTheme="minorHAnsi" w:cstheme="minorHAnsi"/>
          <w:b/>
          <w:bCs/>
        </w:rPr>
        <w:t>‘CIF Under Verification’</w:t>
      </w:r>
      <w:r>
        <w:rPr>
          <w:rFonts w:asciiTheme="minorHAnsi" w:hAnsiTheme="minorHAnsi" w:cstheme="minorHAnsi"/>
        </w:rPr>
        <w:t xml:space="preserve"> response from Finacle, it will be treated as a </w:t>
      </w:r>
      <w:r w:rsidRPr="00D464C2">
        <w:rPr>
          <w:rFonts w:asciiTheme="minorHAnsi" w:hAnsiTheme="minorHAnsi" w:cstheme="minorHAnsi"/>
          <w:b/>
          <w:bCs/>
        </w:rPr>
        <w:t>‘Business Error’</w:t>
      </w:r>
      <w:r>
        <w:rPr>
          <w:rFonts w:asciiTheme="minorHAnsi" w:hAnsiTheme="minorHAnsi" w:cstheme="minorHAnsi"/>
        </w:rPr>
        <w:t>. Other than this all errors will be ‘</w:t>
      </w:r>
      <w:r w:rsidRPr="00D464C2">
        <w:rPr>
          <w:rFonts w:asciiTheme="minorHAnsi" w:hAnsiTheme="minorHAnsi" w:cstheme="minorHAnsi"/>
          <w:b/>
          <w:bCs/>
        </w:rPr>
        <w:t>Technical Error</w:t>
      </w:r>
      <w:r>
        <w:rPr>
          <w:rFonts w:asciiTheme="minorHAnsi" w:hAnsiTheme="minorHAnsi" w:cstheme="minorHAnsi"/>
        </w:rPr>
        <w:t xml:space="preserve">. </w:t>
      </w:r>
    </w:p>
    <w:p w:rsidRPr="005B3523" w:rsidR="00CB308B" w:rsidP="005B3523" w:rsidRDefault="00CB308B" w14:paraId="0E12C5C4" w14:textId="02E98B0C">
      <w:pPr>
        <w:pStyle w:val="ListParagraph"/>
        <w:numPr>
          <w:ilvl w:val="0"/>
          <w:numId w:val="42"/>
        </w:numPr>
        <w:spacing w:line="360" w:lineRule="auto"/>
      </w:pPr>
      <w:r>
        <w:rPr>
          <w:rFonts w:asciiTheme="minorHAnsi" w:hAnsiTheme="minorHAnsi" w:cstheme="minorHAnsi"/>
        </w:rPr>
        <w:t>The user at this queue will take decision as ‘</w:t>
      </w:r>
      <w:r w:rsidRPr="00D464C2">
        <w:rPr>
          <w:rFonts w:asciiTheme="minorHAnsi" w:hAnsiTheme="minorHAnsi" w:cstheme="minorHAnsi"/>
          <w:b/>
          <w:bCs/>
        </w:rPr>
        <w:t>Re-Trigger’</w:t>
      </w:r>
      <w:r>
        <w:rPr>
          <w:rFonts w:asciiTheme="minorHAnsi" w:hAnsiTheme="minorHAnsi" w:cstheme="minorHAnsi"/>
        </w:rPr>
        <w:t xml:space="preserve"> once the error is resolved. </w:t>
      </w:r>
    </w:p>
    <w:p w:rsidRPr="005B3523" w:rsidR="005B3523" w:rsidP="005B3523" w:rsidRDefault="005B3523" w14:paraId="7D542B6D" w14:textId="2C146B06">
      <w:pPr>
        <w:pStyle w:val="ListParagraph"/>
        <w:numPr>
          <w:ilvl w:val="0"/>
          <w:numId w:val="42"/>
        </w:numPr>
        <w:spacing w:line="360" w:lineRule="auto"/>
      </w:pPr>
      <w:r>
        <w:rPr>
          <w:rFonts w:asciiTheme="minorHAnsi" w:hAnsiTheme="minorHAnsi" w:cstheme="minorHAnsi"/>
        </w:rPr>
        <w:t xml:space="preserve">The WI will always move to Previous Queue from where it was routed in this queue. i.e., system queue where the error occurred. </w:t>
      </w:r>
    </w:p>
    <w:p w:rsidR="005B3523" w:rsidP="005B3523" w:rsidRDefault="005B3523" w14:paraId="78C50BD6" w14:textId="77777777">
      <w:pPr>
        <w:spacing w:line="360" w:lineRule="auto"/>
      </w:pPr>
    </w:p>
    <w:tbl>
      <w:tblPr>
        <w:tblStyle w:val="TableGrid"/>
        <w:tblW w:w="0" w:type="auto"/>
        <w:tblInd w:w="1555" w:type="dxa"/>
        <w:tblLook w:val="04A0" w:firstRow="1" w:lastRow="0" w:firstColumn="1" w:lastColumn="0" w:noHBand="0" w:noVBand="1"/>
      </w:tblPr>
      <w:tblGrid>
        <w:gridCol w:w="3120"/>
        <w:gridCol w:w="2550"/>
      </w:tblGrid>
      <w:tr w:rsidRPr="005B3523" w:rsidR="005B3523" w:rsidTr="005B3523" w14:paraId="46066047" w14:textId="77777777">
        <w:tc>
          <w:tcPr>
            <w:tcW w:w="3120" w:type="dxa"/>
          </w:tcPr>
          <w:p w:rsidRPr="005B3523" w:rsidR="005B3523" w:rsidP="005B3523" w:rsidRDefault="005B3523" w14:paraId="4EC98F5C" w14:textId="3D352DDC">
            <w:pPr>
              <w:spacing w:line="360" w:lineRule="auto"/>
              <w:rPr>
                <w:rFonts w:asciiTheme="minorHAnsi" w:hAnsiTheme="minorHAnsi" w:cstheme="minorHAnsi"/>
                <w:b/>
                <w:bCs/>
              </w:rPr>
            </w:pPr>
            <w:r w:rsidRPr="005B3523">
              <w:rPr>
                <w:rFonts w:asciiTheme="minorHAnsi" w:hAnsiTheme="minorHAnsi" w:cstheme="minorHAnsi"/>
                <w:b/>
                <w:bCs/>
              </w:rPr>
              <w:t>Decision</w:t>
            </w:r>
          </w:p>
        </w:tc>
        <w:tc>
          <w:tcPr>
            <w:tcW w:w="2550" w:type="dxa"/>
          </w:tcPr>
          <w:p w:rsidRPr="005B3523" w:rsidR="005B3523" w:rsidP="005B3523" w:rsidRDefault="005B3523" w14:paraId="258DA52C" w14:textId="1225B5C1">
            <w:pPr>
              <w:spacing w:line="360" w:lineRule="auto"/>
              <w:rPr>
                <w:rFonts w:asciiTheme="minorHAnsi" w:hAnsiTheme="minorHAnsi" w:cstheme="minorHAnsi"/>
                <w:b/>
                <w:bCs/>
              </w:rPr>
            </w:pPr>
            <w:r w:rsidRPr="005B3523">
              <w:rPr>
                <w:rFonts w:asciiTheme="minorHAnsi" w:hAnsiTheme="minorHAnsi" w:cstheme="minorHAnsi"/>
                <w:b/>
                <w:bCs/>
              </w:rPr>
              <w:t xml:space="preserve">WI moves to </w:t>
            </w:r>
          </w:p>
        </w:tc>
      </w:tr>
      <w:tr w:rsidRPr="005B3523" w:rsidR="005B3523" w:rsidTr="005B3523" w14:paraId="19485AE8" w14:textId="77777777">
        <w:tc>
          <w:tcPr>
            <w:tcW w:w="3120" w:type="dxa"/>
          </w:tcPr>
          <w:p w:rsidRPr="005B3523" w:rsidR="005B3523" w:rsidP="005B3523" w:rsidRDefault="005B3523" w14:paraId="7DA84EB8" w14:textId="5229E303">
            <w:pPr>
              <w:spacing w:line="360" w:lineRule="auto"/>
              <w:rPr>
                <w:rFonts w:asciiTheme="minorHAnsi" w:hAnsiTheme="minorHAnsi" w:cstheme="minorHAnsi"/>
              </w:rPr>
            </w:pPr>
            <w:r w:rsidRPr="005B3523">
              <w:rPr>
                <w:rFonts w:asciiTheme="minorHAnsi" w:hAnsiTheme="minorHAnsi" w:cstheme="minorHAnsi"/>
              </w:rPr>
              <w:t>Re-Trigger</w:t>
            </w:r>
          </w:p>
        </w:tc>
        <w:tc>
          <w:tcPr>
            <w:tcW w:w="2550" w:type="dxa"/>
          </w:tcPr>
          <w:p w:rsidRPr="005B3523" w:rsidR="005B3523" w:rsidP="005B3523" w:rsidRDefault="005B3523" w14:paraId="3CE0DB43" w14:textId="7C46B47D">
            <w:pPr>
              <w:spacing w:line="360" w:lineRule="auto"/>
              <w:rPr>
                <w:rFonts w:asciiTheme="minorHAnsi" w:hAnsiTheme="minorHAnsi" w:cstheme="minorHAnsi"/>
              </w:rPr>
            </w:pPr>
            <w:r w:rsidRPr="005B3523">
              <w:rPr>
                <w:rFonts w:asciiTheme="minorHAnsi" w:hAnsiTheme="minorHAnsi" w:cstheme="minorHAnsi"/>
              </w:rPr>
              <w:t>Prev. WS</w:t>
            </w:r>
          </w:p>
        </w:tc>
      </w:tr>
    </w:tbl>
    <w:p w:rsidR="005B3523" w:rsidP="005B3523" w:rsidRDefault="005B3523" w14:paraId="745AD6CB" w14:textId="77777777">
      <w:pPr>
        <w:spacing w:line="360" w:lineRule="auto"/>
      </w:pPr>
    </w:p>
    <w:p w:rsidRPr="00F279CC" w:rsidR="00505933" w:rsidP="005B3523" w:rsidRDefault="00505933" w14:paraId="0BEFC11E" w14:textId="77777777">
      <w:pPr>
        <w:spacing w:line="360" w:lineRule="auto"/>
      </w:pPr>
    </w:p>
    <w:p w:rsidR="00F279CC" w:rsidP="00F279CC" w:rsidRDefault="00F279CC" w14:paraId="7D4EB905" w14:textId="77777777"/>
    <w:p w:rsidR="005B3523" w:rsidP="005B3523" w:rsidRDefault="005B3523" w14:paraId="6FD4A717" w14:textId="5EC53645">
      <w:pPr>
        <w:pStyle w:val="Heading3"/>
      </w:pPr>
      <w:r>
        <w:t xml:space="preserve"> </w:t>
      </w:r>
      <w:bookmarkStart w:name="_Toc166062030" w:id="404"/>
      <w:r>
        <w:t>Access Details</w:t>
      </w:r>
      <w:bookmarkEnd w:id="404"/>
      <w:r>
        <w:t xml:space="preserve"> </w:t>
      </w:r>
    </w:p>
    <w:p w:rsidRPr="005B3523" w:rsidR="005B3523" w:rsidP="005B3523" w:rsidRDefault="005B3523" w14:paraId="30F29AA0"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2F1941" w:rsidTr="00A32EF9" w14:paraId="140D6FEB" w14:textId="77777777">
        <w:tc>
          <w:tcPr>
            <w:tcW w:w="3539" w:type="dxa"/>
          </w:tcPr>
          <w:p w:rsidRPr="0014486C" w:rsidR="002F1941" w:rsidP="00A32EF9" w:rsidRDefault="002F1941" w14:paraId="37EC6F9A"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2F1941" w:rsidP="00A32EF9" w:rsidRDefault="002F1941" w14:paraId="0482413D" w14:textId="77777777">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The queue will be accessed by System user.</w:t>
            </w:r>
          </w:p>
        </w:tc>
      </w:tr>
      <w:tr w:rsidRPr="0014486C" w:rsidR="002F1941" w:rsidTr="00A32EF9" w14:paraId="34211E03" w14:textId="77777777">
        <w:tc>
          <w:tcPr>
            <w:tcW w:w="3539" w:type="dxa"/>
          </w:tcPr>
          <w:p w:rsidRPr="0014486C" w:rsidR="002F1941" w:rsidP="00A32EF9" w:rsidRDefault="002F1941" w14:paraId="628B4B08"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2F1941" w:rsidP="00A32EF9" w:rsidRDefault="002F1941" w14:paraId="14CA68BF"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2F1941" w:rsidTr="00A32EF9" w14:paraId="427B9282" w14:textId="77777777">
        <w:tc>
          <w:tcPr>
            <w:tcW w:w="3539" w:type="dxa"/>
          </w:tcPr>
          <w:p w:rsidRPr="0014486C" w:rsidR="002F1941" w:rsidP="00A32EF9" w:rsidRDefault="002F1941" w14:paraId="75891C86"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2F1941" w:rsidP="00A32EF9" w:rsidRDefault="002F1941" w14:paraId="28182CC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2F1941" w:rsidTr="00A32EF9" w14:paraId="6E670E84" w14:textId="77777777">
        <w:tc>
          <w:tcPr>
            <w:tcW w:w="3539" w:type="dxa"/>
          </w:tcPr>
          <w:p w:rsidRPr="0014486C" w:rsidR="002F1941" w:rsidP="00A32EF9" w:rsidRDefault="002F1941" w14:paraId="19B05D7F"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2F1941" w:rsidP="00A32EF9" w:rsidRDefault="002F1941" w14:paraId="1DFF839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2F1941" w:rsidTr="00A32EF9" w14:paraId="29A1D695" w14:textId="77777777">
        <w:tc>
          <w:tcPr>
            <w:tcW w:w="3539" w:type="dxa"/>
          </w:tcPr>
          <w:p w:rsidRPr="0014486C" w:rsidR="002F1941" w:rsidP="00A32EF9" w:rsidRDefault="002F1941" w14:paraId="02A4CAAE"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2F1941" w:rsidP="00A32EF9" w:rsidRDefault="002F1941" w14:paraId="070017E8"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2F1941" w:rsidTr="00A32EF9" w14:paraId="39C06EE0" w14:textId="77777777">
        <w:tc>
          <w:tcPr>
            <w:tcW w:w="3539" w:type="dxa"/>
            <w:tcBorders>
              <w:top w:val="single" w:color="auto" w:sz="4" w:space="0"/>
              <w:left w:val="single" w:color="auto" w:sz="4" w:space="0"/>
              <w:bottom w:val="single" w:color="auto" w:sz="4" w:space="0"/>
              <w:right w:val="single" w:color="auto" w:sz="4" w:space="0"/>
            </w:tcBorders>
          </w:tcPr>
          <w:p w:rsidRPr="0014486C" w:rsidR="002F1941" w:rsidP="00A32EF9" w:rsidRDefault="002F1941" w14:paraId="40B1DE8C"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2F1941" w:rsidP="00A32EF9" w:rsidRDefault="002F1941" w14:paraId="02B375F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3A55CC" w:rsidP="00F279CC" w:rsidRDefault="003A55CC" w14:paraId="454DAB31" w14:textId="77777777"/>
    <w:p w:rsidR="003A55CC" w:rsidP="00F279CC" w:rsidRDefault="003A55CC" w14:paraId="4862C516" w14:textId="77777777"/>
    <w:p w:rsidR="00D464C2" w:rsidP="00F279CC" w:rsidRDefault="00D464C2" w14:paraId="7A4BB8B1" w14:textId="77777777"/>
    <w:p w:rsidR="00D464C2" w:rsidP="00F279CC" w:rsidRDefault="00D464C2" w14:paraId="095AFBD2" w14:textId="77777777"/>
    <w:p w:rsidR="00D464C2" w:rsidP="00F279CC" w:rsidRDefault="00D464C2" w14:paraId="50E0082D" w14:textId="77777777"/>
    <w:p w:rsidR="002F1941" w:rsidP="002F1941" w:rsidRDefault="002F1941" w14:paraId="4A0CF8E9" w14:textId="5B229FB6">
      <w:pPr>
        <w:pStyle w:val="Heading2"/>
      </w:pPr>
      <w:r>
        <w:t xml:space="preserve"> </w:t>
      </w:r>
      <w:bookmarkStart w:name="_Toc166062031" w:id="405"/>
      <w:r>
        <w:t>Archival</w:t>
      </w:r>
      <w:bookmarkEnd w:id="405"/>
      <w:r>
        <w:t xml:space="preserve"> </w:t>
      </w:r>
    </w:p>
    <w:p w:rsidR="002F1941" w:rsidP="002F1941" w:rsidRDefault="002F1941" w14:paraId="54C39B53" w14:textId="4B0FF5F8">
      <w:pPr>
        <w:pStyle w:val="Heading3"/>
      </w:pPr>
      <w:bookmarkStart w:name="_Toc166062032" w:id="406"/>
      <w:r>
        <w:t>Description</w:t>
      </w:r>
      <w:bookmarkEnd w:id="406"/>
    </w:p>
    <w:p w:rsidRPr="0014486C" w:rsidR="00F725E5" w:rsidP="00F725E5" w:rsidRDefault="00F725E5" w14:paraId="6AEBFCEC" w14:textId="77777777">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rsidRPr="0014486C" w:rsidR="00F725E5" w:rsidP="00F725E5" w:rsidRDefault="00F725E5" w14:paraId="7A52E43D" w14:textId="777777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rsidRPr="0014486C" w:rsidR="00F725E5" w:rsidP="00F725E5" w:rsidRDefault="00F725E5" w14:paraId="590AF7C3" w14:textId="777777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rsidRPr="0014486C" w:rsidR="00F725E5" w:rsidP="00F725E5" w:rsidRDefault="00F725E5" w14:paraId="0500C7A5" w14:textId="777777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rsidRPr="0014486C" w:rsidR="00F725E5" w:rsidP="00F725E5" w:rsidRDefault="00F725E5" w14:paraId="09F7A5B0" w14:textId="77777777">
      <w:pPr>
        <w:spacing w:line="360" w:lineRule="auto"/>
        <w:rPr>
          <w:rFonts w:asciiTheme="minorHAnsi" w:hAnsiTheme="minorHAnsi" w:cstheme="minorHAnsi"/>
          <w:szCs w:val="24"/>
        </w:rPr>
      </w:pPr>
    </w:p>
    <w:p w:rsidR="00F725E5" w:rsidP="00F725E5" w:rsidRDefault="00F725E5" w14:paraId="7C9C12DF" w14:textId="77777777">
      <w:pPr>
        <w:pStyle w:val="Heading3"/>
      </w:pPr>
      <w:bookmarkStart w:name="_Toc166062033" w:id="407"/>
      <w:r>
        <w:t>Access Details</w:t>
      </w:r>
      <w:bookmarkEnd w:id="407"/>
      <w:r>
        <w:t xml:space="preserve"> </w:t>
      </w:r>
    </w:p>
    <w:p w:rsidRPr="001833A8" w:rsidR="00F725E5" w:rsidP="00F725E5" w:rsidRDefault="00F725E5" w14:paraId="0A8CEF39" w14:textId="77777777"/>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9"/>
        <w:gridCol w:w="4768"/>
      </w:tblGrid>
      <w:tr w:rsidRPr="0014486C" w:rsidR="00F725E5" w:rsidTr="00A32EF9" w14:paraId="41435758" w14:textId="77777777">
        <w:tc>
          <w:tcPr>
            <w:tcW w:w="3539" w:type="dxa"/>
          </w:tcPr>
          <w:p w:rsidRPr="0014486C" w:rsidR="00F725E5" w:rsidP="00A32EF9" w:rsidRDefault="00F725E5" w14:paraId="5BC21B12"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User Group</w:t>
            </w:r>
          </w:p>
        </w:tc>
        <w:tc>
          <w:tcPr>
            <w:tcW w:w="4768" w:type="dxa"/>
          </w:tcPr>
          <w:p w:rsidRPr="0014486C" w:rsidR="00F725E5" w:rsidP="00A32EF9" w:rsidRDefault="00F725E5" w14:paraId="409578AD" w14:textId="77777777">
            <w:pPr>
              <w:pStyle w:val="ListParagraph"/>
              <w:spacing w:line="360" w:lineRule="auto"/>
              <w:ind w:left="43"/>
              <w:jc w:val="both"/>
              <w:rPr>
                <w:rFonts w:ascii="Calibri" w:hAnsi="Calibri" w:eastAsia="Calibri" w:cs="Arial"/>
                <w:szCs w:val="24"/>
              </w:rPr>
            </w:pPr>
            <w:r w:rsidRPr="0014486C">
              <w:rPr>
                <w:rFonts w:ascii="Calibri" w:hAnsi="Calibri" w:eastAsia="Calibri" w:cs="Arial"/>
                <w:szCs w:val="24"/>
              </w:rPr>
              <w:t>The queue will be accessed by System user.</w:t>
            </w:r>
          </w:p>
        </w:tc>
      </w:tr>
      <w:tr w:rsidRPr="0014486C" w:rsidR="00F725E5" w:rsidTr="00A32EF9" w14:paraId="4650E12B" w14:textId="77777777">
        <w:tc>
          <w:tcPr>
            <w:tcW w:w="3539" w:type="dxa"/>
          </w:tcPr>
          <w:p w:rsidRPr="0014486C" w:rsidR="00F725E5" w:rsidP="00A32EF9" w:rsidRDefault="00F725E5" w14:paraId="4F7AA448"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Filters </w:t>
            </w:r>
          </w:p>
        </w:tc>
        <w:tc>
          <w:tcPr>
            <w:tcW w:w="4768" w:type="dxa"/>
          </w:tcPr>
          <w:p w:rsidRPr="0014486C" w:rsidR="00F725E5" w:rsidP="00A32EF9" w:rsidRDefault="00F725E5" w14:paraId="2EFD4BC7"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NA</w:t>
            </w:r>
          </w:p>
        </w:tc>
      </w:tr>
      <w:tr w:rsidRPr="0014486C" w:rsidR="00F725E5" w:rsidTr="00A32EF9" w14:paraId="1BD4B84C" w14:textId="77777777">
        <w:tc>
          <w:tcPr>
            <w:tcW w:w="3539" w:type="dxa"/>
          </w:tcPr>
          <w:p w:rsidRPr="0014486C" w:rsidR="00F725E5" w:rsidP="00A32EF9" w:rsidRDefault="00F725E5" w14:paraId="27DAFA3A"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Assignment</w:t>
            </w:r>
          </w:p>
        </w:tc>
        <w:tc>
          <w:tcPr>
            <w:tcW w:w="4768" w:type="dxa"/>
          </w:tcPr>
          <w:p w:rsidRPr="0014486C" w:rsidR="00F725E5" w:rsidP="00A32EF9" w:rsidRDefault="00F725E5" w14:paraId="16BE411D"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No Assignment </w:t>
            </w:r>
          </w:p>
        </w:tc>
      </w:tr>
      <w:tr w:rsidRPr="0014486C" w:rsidR="00F725E5" w:rsidTr="00A32EF9" w14:paraId="17A7CA07" w14:textId="77777777">
        <w:tc>
          <w:tcPr>
            <w:tcW w:w="3539" w:type="dxa"/>
          </w:tcPr>
          <w:p w:rsidRPr="0014486C" w:rsidR="00F725E5" w:rsidP="00A32EF9" w:rsidRDefault="00F725E5" w14:paraId="4AAF0F6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Default Sorting (work-item listing)</w:t>
            </w:r>
          </w:p>
        </w:tc>
        <w:tc>
          <w:tcPr>
            <w:tcW w:w="4768" w:type="dxa"/>
          </w:tcPr>
          <w:p w:rsidRPr="0014486C" w:rsidR="00F725E5" w:rsidP="00A32EF9" w:rsidRDefault="00F725E5" w14:paraId="38EDD8ED"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Entry Date and Time, Ascending order</w:t>
            </w:r>
          </w:p>
        </w:tc>
      </w:tr>
      <w:tr w:rsidRPr="0014486C" w:rsidR="00F725E5" w:rsidTr="00A32EF9" w14:paraId="7402190C" w14:textId="77777777">
        <w:tc>
          <w:tcPr>
            <w:tcW w:w="3539" w:type="dxa"/>
          </w:tcPr>
          <w:p w:rsidRPr="0014486C" w:rsidR="00F725E5" w:rsidP="00A32EF9" w:rsidRDefault="00F725E5" w14:paraId="1AFE1E6D"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Additional display columns</w:t>
            </w:r>
          </w:p>
        </w:tc>
        <w:tc>
          <w:tcPr>
            <w:tcW w:w="4768" w:type="dxa"/>
          </w:tcPr>
          <w:p w:rsidRPr="0014486C" w:rsidR="00F725E5" w:rsidP="00A32EF9" w:rsidRDefault="00F725E5" w14:paraId="21E1F1B3"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None</w:t>
            </w:r>
          </w:p>
        </w:tc>
      </w:tr>
      <w:tr w:rsidRPr="0014486C" w:rsidR="00F725E5" w:rsidTr="00A32EF9" w14:paraId="4CD69420" w14:textId="77777777">
        <w:tc>
          <w:tcPr>
            <w:tcW w:w="3539" w:type="dxa"/>
            <w:tcBorders>
              <w:top w:val="single" w:color="auto" w:sz="4" w:space="0"/>
              <w:left w:val="single" w:color="auto" w:sz="4" w:space="0"/>
              <w:bottom w:val="single" w:color="auto" w:sz="4" w:space="0"/>
              <w:right w:val="single" w:color="auto" w:sz="4" w:space="0"/>
            </w:tcBorders>
          </w:tcPr>
          <w:p w:rsidRPr="0014486C" w:rsidR="00F725E5" w:rsidP="00A32EF9" w:rsidRDefault="00F725E5" w14:paraId="0F87C3F8"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Color Coding</w:t>
            </w:r>
          </w:p>
        </w:tc>
        <w:tc>
          <w:tcPr>
            <w:tcW w:w="4768" w:type="dxa"/>
            <w:tcBorders>
              <w:top w:val="single" w:color="auto" w:sz="4" w:space="0"/>
              <w:left w:val="single" w:color="auto" w:sz="4" w:space="0"/>
              <w:bottom w:val="single" w:color="auto" w:sz="4" w:space="0"/>
              <w:right w:val="single" w:color="auto" w:sz="4" w:space="0"/>
            </w:tcBorders>
          </w:tcPr>
          <w:p w:rsidRPr="0014486C" w:rsidR="00F725E5" w:rsidP="00A32EF9" w:rsidRDefault="00F725E5" w14:paraId="6675B611" w14:textId="77777777">
            <w:pPr>
              <w:pStyle w:val="ListParagraph"/>
              <w:spacing w:line="360" w:lineRule="auto"/>
              <w:ind w:left="0"/>
              <w:jc w:val="both"/>
              <w:rPr>
                <w:rFonts w:ascii="Calibri" w:hAnsi="Calibri" w:eastAsia="Calibri" w:cs="Arial"/>
                <w:szCs w:val="24"/>
              </w:rPr>
            </w:pPr>
            <w:r w:rsidRPr="0014486C">
              <w:rPr>
                <w:rFonts w:ascii="Calibri" w:hAnsi="Calibri" w:eastAsia="Calibri" w:cs="Arial"/>
                <w:szCs w:val="24"/>
              </w:rPr>
              <w:t xml:space="preserve">NA </w:t>
            </w:r>
          </w:p>
        </w:tc>
      </w:tr>
    </w:tbl>
    <w:p w:rsidR="00F725E5" w:rsidP="00F725E5" w:rsidRDefault="00F725E5" w14:paraId="5EFD6351" w14:textId="77777777"/>
    <w:p w:rsidR="00F725E5" w:rsidP="00F725E5" w:rsidRDefault="00F725E5" w14:paraId="1294A0DD" w14:textId="77777777"/>
    <w:p w:rsidR="00262C32" w:rsidP="00F725E5" w:rsidRDefault="00262C32" w14:paraId="34179E92" w14:textId="77777777"/>
    <w:p w:rsidR="00262C32" w:rsidP="00262C32" w:rsidRDefault="00262C32" w14:paraId="56096FE0" w14:textId="6FDDC555">
      <w:pPr>
        <w:pStyle w:val="Heading2"/>
      </w:pPr>
      <w:bookmarkStart w:name="_Toc166062034" w:id="408"/>
      <w:r>
        <w:t>Post Approval Tasks</w:t>
      </w:r>
      <w:bookmarkEnd w:id="408"/>
      <w:r>
        <w:t xml:space="preserve"> </w:t>
      </w:r>
    </w:p>
    <w:p w:rsidRPr="001002A4" w:rsidR="001002A4" w:rsidP="001002A4" w:rsidRDefault="001002A4" w14:paraId="6BC93833" w14:textId="241BC63A">
      <w:pPr>
        <w:pStyle w:val="ListParagraph"/>
        <w:numPr>
          <w:ilvl w:val="0"/>
          <w:numId w:val="42"/>
        </w:numPr>
        <w:spacing w:line="360" w:lineRule="auto"/>
      </w:pPr>
      <w:r>
        <w:rPr>
          <w:rFonts w:asciiTheme="minorHAnsi" w:hAnsiTheme="minorHAnsi" w:cstheme="minorHAnsi"/>
        </w:rPr>
        <w:t>The system</w:t>
      </w:r>
      <w:r w:rsidR="00262C32">
        <w:rPr>
          <w:rFonts w:asciiTheme="minorHAnsi" w:hAnsiTheme="minorHAnsi" w:cstheme="minorHAnsi"/>
        </w:rPr>
        <w:t xml:space="preserve"> will keep a check on all the WI linked to a Reference/Request Number. For e.g., if 100 WI were created </w:t>
      </w:r>
      <w:r>
        <w:rPr>
          <w:rFonts w:asciiTheme="minorHAnsi" w:hAnsiTheme="minorHAnsi" w:cstheme="minorHAnsi"/>
        </w:rPr>
        <w:t xml:space="preserve">for one reference number, the system will keep on </w:t>
      </w:r>
      <w:r w:rsidR="005509BB">
        <w:rPr>
          <w:rFonts w:asciiTheme="minorHAnsi" w:hAnsiTheme="minorHAnsi" w:cstheme="minorHAnsi"/>
        </w:rPr>
        <w:t>checking</w:t>
      </w:r>
      <w:r>
        <w:rPr>
          <w:rFonts w:asciiTheme="minorHAnsi" w:hAnsiTheme="minorHAnsi" w:cstheme="minorHAnsi"/>
        </w:rPr>
        <w:t xml:space="preserve"> the count of WI processed successfully and moved to Exit stage. </w:t>
      </w:r>
    </w:p>
    <w:p w:rsidRPr="00853146" w:rsidR="001002A4" w:rsidP="001002A4" w:rsidRDefault="001002A4" w14:paraId="2EDBA8BE" w14:textId="5D048B2D">
      <w:pPr>
        <w:pStyle w:val="ListParagraph"/>
        <w:numPr>
          <w:ilvl w:val="0"/>
          <w:numId w:val="42"/>
        </w:numPr>
        <w:spacing w:line="360" w:lineRule="auto"/>
      </w:pPr>
      <w:r>
        <w:rPr>
          <w:rFonts w:asciiTheme="minorHAnsi" w:hAnsiTheme="minorHAnsi" w:cstheme="minorHAnsi"/>
        </w:rPr>
        <w:t>Once all the WI</w:t>
      </w:r>
      <w:r w:rsidR="005509BB">
        <w:rPr>
          <w:rFonts w:asciiTheme="minorHAnsi" w:hAnsiTheme="minorHAnsi" w:cstheme="minorHAnsi"/>
        </w:rPr>
        <w:t>s</w:t>
      </w:r>
      <w:r>
        <w:rPr>
          <w:rFonts w:asciiTheme="minorHAnsi" w:hAnsiTheme="minorHAnsi" w:cstheme="minorHAnsi"/>
        </w:rPr>
        <w:t xml:space="preserve"> from one reference number </w:t>
      </w:r>
      <w:r w:rsidR="00853146">
        <w:rPr>
          <w:rFonts w:asciiTheme="minorHAnsi" w:hAnsiTheme="minorHAnsi" w:cstheme="minorHAnsi"/>
        </w:rPr>
        <w:t>are</w:t>
      </w:r>
      <w:r>
        <w:rPr>
          <w:rFonts w:asciiTheme="minorHAnsi" w:hAnsiTheme="minorHAnsi" w:cstheme="minorHAnsi"/>
        </w:rPr>
        <w:t xml:space="preserve"> processed successfully, </w:t>
      </w:r>
      <w:r w:rsidR="00853146">
        <w:rPr>
          <w:rFonts w:asciiTheme="minorHAnsi" w:hAnsiTheme="minorHAnsi" w:cstheme="minorHAnsi"/>
        </w:rPr>
        <w:t>the system</w:t>
      </w:r>
      <w:r w:rsidR="005509BB">
        <w:rPr>
          <w:rFonts w:asciiTheme="minorHAnsi" w:hAnsiTheme="minorHAnsi" w:cstheme="minorHAnsi"/>
        </w:rPr>
        <w:t xml:space="preserve"> will generate an excel sheet as per the defined format</w:t>
      </w:r>
      <w:r w:rsidR="005D04FC">
        <w:rPr>
          <w:rFonts w:asciiTheme="minorHAnsi" w:hAnsiTheme="minorHAnsi" w:cstheme="minorHAnsi"/>
        </w:rPr>
        <w:t>. Refer appendix D for template.</w:t>
      </w:r>
    </w:p>
    <w:p w:rsidRPr="000C0951" w:rsidR="00853146" w:rsidP="001002A4" w:rsidRDefault="00B51775" w14:paraId="75BDF265" w14:textId="46EF73A9">
      <w:pPr>
        <w:pStyle w:val="ListParagraph"/>
        <w:numPr>
          <w:ilvl w:val="0"/>
          <w:numId w:val="42"/>
        </w:numPr>
        <w:spacing w:line="360" w:lineRule="auto"/>
      </w:pPr>
      <w:r>
        <w:rPr>
          <w:rFonts w:asciiTheme="minorHAnsi" w:hAnsiTheme="minorHAnsi" w:cstheme="minorHAnsi"/>
        </w:rPr>
        <w:t>Post</w:t>
      </w:r>
      <w:r w:rsidR="002C0789">
        <w:rPr>
          <w:rFonts w:asciiTheme="minorHAnsi" w:hAnsiTheme="minorHAnsi" w:cstheme="minorHAnsi"/>
        </w:rPr>
        <w:t xml:space="preserve"> excel generation, an email will be triggered </w:t>
      </w:r>
      <w:r w:rsidR="000C0951">
        <w:rPr>
          <w:rFonts w:asciiTheme="minorHAnsi" w:hAnsiTheme="minorHAnsi" w:cstheme="minorHAnsi"/>
        </w:rPr>
        <w:t xml:space="preserve">to compliance. Refer appendix C for email template. </w:t>
      </w:r>
    </w:p>
    <w:p w:rsidRPr="003C3B4E" w:rsidR="000C0951" w:rsidP="001002A4" w:rsidRDefault="000C0951" w14:paraId="698A7377" w14:textId="685876CE">
      <w:pPr>
        <w:pStyle w:val="ListParagraph"/>
        <w:numPr>
          <w:ilvl w:val="0"/>
          <w:numId w:val="42"/>
        </w:numPr>
        <w:spacing w:line="360" w:lineRule="auto"/>
      </w:pPr>
      <w:r>
        <w:rPr>
          <w:rFonts w:asciiTheme="minorHAnsi" w:hAnsiTheme="minorHAnsi" w:cstheme="minorHAnsi"/>
        </w:rPr>
        <w:t>Along with Email, the generated excel file and the Doc</w:t>
      </w:r>
      <w:r w:rsidR="0020084E">
        <w:rPr>
          <w:rFonts w:asciiTheme="minorHAnsi" w:hAnsiTheme="minorHAnsi" w:cstheme="minorHAnsi"/>
        </w:rPr>
        <w:t>ument</w:t>
      </w:r>
      <w:r w:rsidR="0046761C">
        <w:rPr>
          <w:rFonts w:asciiTheme="minorHAnsi" w:hAnsiTheme="minorHAnsi" w:cstheme="minorHAnsi"/>
        </w:rPr>
        <w:t xml:space="preserve"> (Central Bank Instructions</w:t>
      </w:r>
      <w:r w:rsidR="0020084E">
        <w:rPr>
          <w:rFonts w:asciiTheme="minorHAnsi" w:hAnsiTheme="minorHAnsi" w:cstheme="minorHAnsi"/>
        </w:rPr>
        <w:t>, if available</w:t>
      </w:r>
      <w:r w:rsidR="0046761C">
        <w:rPr>
          <w:rFonts w:asciiTheme="minorHAnsi" w:hAnsiTheme="minorHAnsi" w:cstheme="minorHAnsi"/>
        </w:rPr>
        <w:t>)</w:t>
      </w:r>
      <w:r>
        <w:rPr>
          <w:rFonts w:asciiTheme="minorHAnsi" w:hAnsiTheme="minorHAnsi" w:cstheme="minorHAnsi"/>
        </w:rPr>
        <w:t xml:space="preserve"> picked from the shareholder with same reference number will be sent to Compliance </w:t>
      </w:r>
      <w:r w:rsidR="009D6CC2">
        <w:rPr>
          <w:rFonts w:asciiTheme="minorHAnsi" w:hAnsiTheme="minorHAnsi" w:cstheme="minorHAnsi"/>
        </w:rPr>
        <w:t xml:space="preserve">Unit. </w:t>
      </w:r>
    </w:p>
    <w:p w:rsidR="0048622F" w:rsidP="00EC46C4" w:rsidRDefault="003C3B4E" w14:paraId="79FC43E6" w14:textId="2E98D8BC">
      <w:pPr>
        <w:pStyle w:val="ListParagraph"/>
        <w:numPr>
          <w:ilvl w:val="0"/>
          <w:numId w:val="42"/>
        </w:numPr>
        <w:spacing w:line="360" w:lineRule="auto"/>
      </w:pPr>
      <w:r>
        <w:rPr>
          <w:rFonts w:asciiTheme="minorHAnsi" w:hAnsiTheme="minorHAnsi" w:cstheme="minorHAnsi"/>
        </w:rPr>
        <w:t>The system will also read the ‘Due Date’ in each</w:t>
      </w:r>
      <w:r w:rsidR="000B5BFC">
        <w:rPr>
          <w:rFonts w:asciiTheme="minorHAnsi" w:hAnsiTheme="minorHAnsi" w:cstheme="minorHAnsi"/>
        </w:rPr>
        <w:t xml:space="preserve"> and as per the escalation matrix defined in section 7, the email/alerts will be triggered for escalation reports. </w:t>
      </w:r>
    </w:p>
    <w:p w:rsidR="00943201" w:rsidP="00943201" w:rsidRDefault="0006273B" w14:paraId="766AEF00" w14:textId="0B237DD3">
      <w:pPr>
        <w:pStyle w:val="Heading1"/>
      </w:pPr>
      <w:bookmarkStart w:name="_Toc166062035" w:id="409"/>
      <w:r>
        <w:t>Escalation Matrix</w:t>
      </w:r>
      <w:bookmarkEnd w:id="409"/>
      <w:r>
        <w:t xml:space="preserve"> </w:t>
      </w:r>
    </w:p>
    <w:p w:rsidRPr="00943201" w:rsidR="00943201" w:rsidP="00943201" w:rsidRDefault="00943201" w14:paraId="42895DA7" w14:textId="77777777"/>
    <w:p w:rsidRPr="00943201" w:rsidR="0006273B" w:rsidP="00C21724" w:rsidRDefault="00C21724" w14:paraId="1BD5CB1A" w14:textId="0C2B8D08">
      <w:pPr>
        <w:spacing w:line="360" w:lineRule="auto"/>
        <w:rPr>
          <w:rFonts w:asciiTheme="minorHAnsi" w:hAnsiTheme="minorHAnsi" w:cstheme="minorHAnsi"/>
          <w:b/>
          <w:bCs/>
        </w:rPr>
      </w:pPr>
      <w:r w:rsidRPr="00943201">
        <w:rPr>
          <w:rFonts w:asciiTheme="minorHAnsi" w:hAnsiTheme="minorHAnsi" w:cstheme="minorHAnsi"/>
          <w:b/>
          <w:bCs/>
        </w:rPr>
        <w:t>Reports to be generated</w:t>
      </w:r>
      <w:r w:rsidR="00505933">
        <w:rPr>
          <w:rFonts w:asciiTheme="minorHAnsi" w:hAnsiTheme="minorHAnsi" w:cstheme="minorHAnsi"/>
          <w:b/>
          <w:bCs/>
        </w:rPr>
        <w:t xml:space="preserve"> for all journeys</w:t>
      </w:r>
      <w:r w:rsidRPr="00943201">
        <w:rPr>
          <w:rFonts w:asciiTheme="minorHAnsi" w:hAnsiTheme="minorHAnsi" w:cstheme="minorHAnsi"/>
          <w:b/>
          <w:bCs/>
        </w:rPr>
        <w:t xml:space="preserve">: </w:t>
      </w:r>
    </w:p>
    <w:p w:rsidRPr="00E86B8D" w:rsidR="00C21724" w:rsidP="00C21724" w:rsidRDefault="00C21724" w14:paraId="0839E064" w14:textId="20414001">
      <w:pPr>
        <w:spacing w:line="360" w:lineRule="auto"/>
        <w:rPr>
          <w:rFonts w:asciiTheme="minorHAnsi" w:hAnsiTheme="minorHAnsi" w:cstheme="minorHAnsi"/>
          <w:b/>
          <w:bCs/>
        </w:rPr>
      </w:pPr>
      <w:r w:rsidRPr="00AB388B">
        <w:rPr>
          <w:rFonts w:asciiTheme="minorHAnsi" w:hAnsiTheme="minorHAnsi" w:cstheme="minorHAnsi"/>
          <w:b/>
          <w:bCs/>
        </w:rPr>
        <w:t>Report 1:</w:t>
      </w:r>
      <w:r>
        <w:rPr>
          <w:rFonts w:asciiTheme="minorHAnsi" w:hAnsiTheme="minorHAnsi" w:cstheme="minorHAnsi"/>
        </w:rPr>
        <w:t xml:space="preserve"> </w:t>
      </w:r>
      <w:r w:rsidR="008C32DD">
        <w:rPr>
          <w:rFonts w:asciiTheme="minorHAnsi" w:hAnsiTheme="minorHAnsi" w:cstheme="minorHAnsi"/>
        </w:rPr>
        <w:t xml:space="preserve">Ageing report </w:t>
      </w:r>
      <w:r w:rsidR="00061360">
        <w:rPr>
          <w:rFonts w:asciiTheme="minorHAnsi" w:hAnsiTheme="minorHAnsi" w:cstheme="minorHAnsi"/>
        </w:rPr>
        <w:t>reflecting work items of all queues scheduled to OP</w:t>
      </w:r>
      <w:r w:rsidR="00726E1C">
        <w:rPr>
          <w:rFonts w:asciiTheme="minorHAnsi" w:hAnsiTheme="minorHAnsi" w:cstheme="minorHAnsi"/>
        </w:rPr>
        <w:t>S.</w:t>
      </w:r>
      <w:r w:rsidR="00B16FCE">
        <w:rPr>
          <w:rFonts w:asciiTheme="minorHAnsi" w:hAnsiTheme="minorHAnsi" w:cstheme="minorHAnsi"/>
        </w:rPr>
        <w:t xml:space="preserve"> </w:t>
      </w:r>
      <w:r w:rsidR="00AB388B">
        <w:rPr>
          <w:rFonts w:asciiTheme="minorHAnsi" w:hAnsiTheme="minorHAnsi" w:cstheme="minorHAnsi"/>
        </w:rPr>
        <w:t>(all WIs dump data)</w:t>
      </w:r>
      <w:r w:rsidR="00E15039">
        <w:rPr>
          <w:rFonts w:asciiTheme="minorHAnsi" w:hAnsiTheme="minorHAnsi" w:cstheme="minorHAnsi"/>
        </w:rPr>
        <w:t xml:space="preserve">: </w:t>
      </w:r>
      <w:r w:rsidR="00E86B8D">
        <w:rPr>
          <w:rFonts w:asciiTheme="minorHAnsi" w:hAnsiTheme="minorHAnsi" w:cstheme="minorHAnsi"/>
          <w:b/>
          <w:bCs/>
        </w:rPr>
        <w:t xml:space="preserve">WI Status Report </w:t>
      </w:r>
    </w:p>
    <w:p w:rsidRPr="00E86B8D" w:rsidR="00061360" w:rsidP="00C21724" w:rsidRDefault="00061360" w14:paraId="2E9189EA" w14:textId="23BF826C">
      <w:pPr>
        <w:spacing w:line="360" w:lineRule="auto"/>
        <w:rPr>
          <w:rFonts w:asciiTheme="minorHAnsi" w:hAnsiTheme="minorHAnsi" w:cstheme="minorHAnsi"/>
          <w:b/>
          <w:bCs/>
        </w:rPr>
      </w:pPr>
      <w:r w:rsidRPr="00AB388B">
        <w:rPr>
          <w:rFonts w:asciiTheme="minorHAnsi" w:hAnsiTheme="minorHAnsi" w:cstheme="minorHAnsi"/>
          <w:b/>
          <w:bCs/>
        </w:rPr>
        <w:t>Report 2:</w:t>
      </w:r>
      <w:r>
        <w:rPr>
          <w:rFonts w:asciiTheme="minorHAnsi" w:hAnsiTheme="minorHAnsi" w:cstheme="minorHAnsi"/>
        </w:rPr>
        <w:t xml:space="preserve"> Ageing report for work items </w:t>
      </w:r>
      <w:r w:rsidR="0042509B">
        <w:rPr>
          <w:rFonts w:asciiTheme="minorHAnsi" w:hAnsiTheme="minorHAnsi" w:cstheme="minorHAnsi"/>
        </w:rPr>
        <w:t>pending under other units scheduled to respective units</w:t>
      </w:r>
      <w:r w:rsidR="00726E1C">
        <w:rPr>
          <w:rFonts w:asciiTheme="minorHAnsi" w:hAnsiTheme="minorHAnsi" w:cstheme="minorHAnsi"/>
        </w:rPr>
        <w:t>.</w:t>
      </w:r>
      <w:r w:rsidR="00AB388B">
        <w:rPr>
          <w:rFonts w:asciiTheme="minorHAnsi" w:hAnsiTheme="minorHAnsi" w:cstheme="minorHAnsi"/>
        </w:rPr>
        <w:t xml:space="preserve"> (Unit wise WIs – IOPS Unit, Inv OPS Unit, Card OPS, Financial Unit</w:t>
      </w:r>
      <w:r w:rsidR="005C7BC5">
        <w:rPr>
          <w:rFonts w:asciiTheme="minorHAnsi" w:hAnsiTheme="minorHAnsi" w:cstheme="minorHAnsi"/>
        </w:rPr>
        <w:t>):</w:t>
      </w:r>
      <w:r w:rsidR="00E86B8D">
        <w:rPr>
          <w:rFonts w:asciiTheme="minorHAnsi" w:hAnsiTheme="minorHAnsi" w:cstheme="minorHAnsi"/>
        </w:rPr>
        <w:t xml:space="preserve"> </w:t>
      </w:r>
      <w:r w:rsidRPr="00E86B8D" w:rsidR="00E86B8D">
        <w:rPr>
          <w:rFonts w:asciiTheme="minorHAnsi" w:hAnsiTheme="minorHAnsi" w:cstheme="minorHAnsi"/>
          <w:b/>
          <w:bCs/>
        </w:rPr>
        <w:t xml:space="preserve">Unit Wise WI Status Report </w:t>
      </w:r>
    </w:p>
    <w:p w:rsidR="00B924DA" w:rsidP="00B924DA" w:rsidRDefault="0042509B" w14:paraId="23745331" w14:textId="1D150998">
      <w:pPr>
        <w:spacing w:line="360" w:lineRule="auto"/>
        <w:rPr>
          <w:rFonts w:asciiTheme="minorHAnsi" w:hAnsiTheme="minorHAnsi" w:cstheme="minorHAnsi"/>
        </w:rPr>
      </w:pPr>
      <w:r w:rsidRPr="00AB388B">
        <w:rPr>
          <w:rFonts w:asciiTheme="minorHAnsi" w:hAnsiTheme="minorHAnsi" w:cstheme="minorHAnsi"/>
          <w:b/>
          <w:bCs/>
        </w:rPr>
        <w:t>Report 3:</w:t>
      </w:r>
      <w:r>
        <w:rPr>
          <w:rFonts w:asciiTheme="minorHAnsi" w:hAnsiTheme="minorHAnsi" w:cstheme="minorHAnsi"/>
        </w:rPr>
        <w:t xml:space="preserve"> </w:t>
      </w:r>
      <w:r w:rsidR="00726E1C">
        <w:rPr>
          <w:rFonts w:asciiTheme="minorHAnsi" w:hAnsiTheme="minorHAnsi" w:cstheme="minorHAnsi"/>
        </w:rPr>
        <w:t>Escalation report to be scheduled to OPS</w:t>
      </w:r>
      <w:r w:rsidR="00C03F9B">
        <w:rPr>
          <w:rFonts w:asciiTheme="minorHAnsi" w:hAnsiTheme="minorHAnsi" w:cstheme="minorHAnsi"/>
        </w:rPr>
        <w:t>.:</w:t>
      </w:r>
      <w:r w:rsidR="00E86B8D">
        <w:rPr>
          <w:rFonts w:asciiTheme="minorHAnsi" w:hAnsiTheme="minorHAnsi" w:cstheme="minorHAnsi"/>
        </w:rPr>
        <w:t xml:space="preserve"> </w:t>
      </w:r>
      <w:r w:rsidRPr="00E86B8D" w:rsidR="00E86B8D">
        <w:rPr>
          <w:rFonts w:asciiTheme="minorHAnsi" w:hAnsiTheme="minorHAnsi" w:cstheme="minorHAnsi"/>
          <w:b/>
          <w:bCs/>
        </w:rPr>
        <w:t>WI Escalation Report</w:t>
      </w:r>
    </w:p>
    <w:p w:rsidRPr="00672A4F" w:rsidR="00B46F3B" w:rsidP="00B46F3B" w:rsidRDefault="00805749" w14:paraId="5D0B7B59" w14:textId="1F45ED72">
      <w:pPr>
        <w:spacing w:line="360" w:lineRule="auto"/>
        <w:rPr>
          <w:rFonts w:asciiTheme="minorHAnsi" w:hAnsiTheme="minorHAnsi" w:cstheme="minorHAnsi"/>
          <w:b/>
          <w:bCs/>
        </w:rPr>
      </w:pPr>
      <w:r w:rsidRPr="00805749">
        <w:rPr>
          <w:rFonts w:asciiTheme="minorHAnsi" w:hAnsiTheme="minorHAnsi" w:cstheme="minorHAnsi"/>
          <w:b/>
          <w:bCs/>
          <w:highlight w:val="yellow"/>
        </w:rPr>
        <w:t>Report 4</w:t>
      </w:r>
      <w:r w:rsidRPr="00805749">
        <w:rPr>
          <w:rFonts w:asciiTheme="minorHAnsi" w:hAnsiTheme="minorHAnsi" w:cstheme="minorHAnsi"/>
          <w:highlight w:val="yellow"/>
        </w:rPr>
        <w:t>: A report reflecting all work items under the integration failure queue sent to CF and IT Teams.</w:t>
      </w:r>
      <w:r>
        <w:rPr>
          <w:rFonts w:asciiTheme="minorHAnsi" w:hAnsiTheme="minorHAnsi" w:cstheme="minorHAnsi"/>
        </w:rPr>
        <w:t xml:space="preserve"> </w:t>
      </w:r>
      <w:r w:rsidR="00B46F3B">
        <w:rPr>
          <w:rFonts w:asciiTheme="minorHAnsi" w:hAnsiTheme="minorHAnsi" w:cstheme="minorHAnsi"/>
        </w:rPr>
        <w:t xml:space="preserve">Along with WI numbers and ageing on the queue. </w:t>
      </w:r>
      <w:r w:rsidR="00E15039">
        <w:rPr>
          <w:rFonts w:asciiTheme="minorHAnsi" w:hAnsiTheme="minorHAnsi" w:cstheme="minorHAnsi"/>
        </w:rPr>
        <w:t>(days, hours</w:t>
      </w:r>
      <w:r w:rsidR="00C03F9B">
        <w:rPr>
          <w:rFonts w:asciiTheme="minorHAnsi" w:hAnsiTheme="minorHAnsi" w:cstheme="minorHAnsi"/>
        </w:rPr>
        <w:t>):</w:t>
      </w:r>
      <w:r w:rsidR="00E86B8D">
        <w:rPr>
          <w:rFonts w:asciiTheme="minorHAnsi" w:hAnsiTheme="minorHAnsi" w:cstheme="minorHAnsi"/>
        </w:rPr>
        <w:t xml:space="preserve"> </w:t>
      </w:r>
      <w:r w:rsidRPr="00672A4F" w:rsidR="00672A4F">
        <w:rPr>
          <w:rFonts w:asciiTheme="minorHAnsi" w:hAnsiTheme="minorHAnsi" w:cstheme="minorHAnsi"/>
          <w:b/>
          <w:bCs/>
        </w:rPr>
        <w:t>Error Handling Report</w:t>
      </w:r>
    </w:p>
    <w:p w:rsidR="004B0A67" w:rsidP="004B0A67" w:rsidRDefault="00825916" w14:paraId="6BC539EB" w14:textId="77777777">
      <w:pPr>
        <w:pStyle w:val="ListParagraph"/>
        <w:numPr>
          <w:ilvl w:val="0"/>
          <w:numId w:val="42"/>
        </w:numPr>
        <w:spacing w:line="360" w:lineRule="auto"/>
        <w:rPr>
          <w:rFonts w:asciiTheme="minorHAnsi" w:hAnsiTheme="minorHAnsi" w:cstheme="minorHAnsi"/>
        </w:rPr>
      </w:pPr>
      <w:r w:rsidRPr="004B0A67">
        <w:rPr>
          <w:rFonts w:asciiTheme="minorHAnsi" w:hAnsiTheme="minorHAnsi" w:cstheme="minorHAnsi"/>
        </w:rPr>
        <w:t>Reports</w:t>
      </w:r>
      <w:r w:rsidRPr="004B0A67" w:rsidR="00943201">
        <w:rPr>
          <w:rFonts w:asciiTheme="minorHAnsi" w:hAnsiTheme="minorHAnsi" w:cstheme="minorHAnsi"/>
        </w:rPr>
        <w:t xml:space="preserve"> 1 &amp; 2 to be generated </w:t>
      </w:r>
      <w:r w:rsidRPr="004B0A67" w:rsidR="008854BA">
        <w:rPr>
          <w:rFonts w:asciiTheme="minorHAnsi" w:hAnsiTheme="minorHAnsi" w:cstheme="minorHAnsi"/>
        </w:rPr>
        <w:t>daily</w:t>
      </w:r>
      <w:r w:rsidRPr="004B0A67" w:rsidR="00943201">
        <w:rPr>
          <w:rFonts w:asciiTheme="minorHAnsi" w:hAnsiTheme="minorHAnsi" w:cstheme="minorHAnsi"/>
        </w:rPr>
        <w:t xml:space="preserve"> and </w:t>
      </w:r>
      <w:r w:rsidRPr="004B0A67">
        <w:rPr>
          <w:rFonts w:asciiTheme="minorHAnsi" w:hAnsiTheme="minorHAnsi" w:cstheme="minorHAnsi"/>
        </w:rPr>
        <w:t xml:space="preserve">to be </w:t>
      </w:r>
      <w:r w:rsidRPr="004B0A67" w:rsidR="00943201">
        <w:rPr>
          <w:rFonts w:asciiTheme="minorHAnsi" w:hAnsiTheme="minorHAnsi" w:cstheme="minorHAnsi"/>
        </w:rPr>
        <w:t xml:space="preserve">sent out </w:t>
      </w:r>
      <w:r w:rsidRPr="004B0A67">
        <w:rPr>
          <w:rFonts w:asciiTheme="minorHAnsi" w:hAnsiTheme="minorHAnsi" w:cstheme="minorHAnsi"/>
        </w:rPr>
        <w:t xml:space="preserve">along with email </w:t>
      </w:r>
      <w:r w:rsidRPr="004B0A67" w:rsidR="00943201">
        <w:rPr>
          <w:rFonts w:asciiTheme="minorHAnsi" w:hAnsiTheme="minorHAnsi" w:cstheme="minorHAnsi"/>
        </w:rPr>
        <w:t xml:space="preserve">to a dedicated </w:t>
      </w:r>
      <w:r w:rsidRPr="004B0A67">
        <w:rPr>
          <w:rFonts w:asciiTheme="minorHAnsi" w:hAnsiTheme="minorHAnsi" w:cstheme="minorHAnsi"/>
        </w:rPr>
        <w:t xml:space="preserve">group email id. </w:t>
      </w:r>
    </w:p>
    <w:p w:rsidRPr="004B0A67" w:rsidR="00825916" w:rsidP="004B0A67" w:rsidRDefault="00825916" w14:paraId="48319536" w14:textId="790FBCA7">
      <w:pPr>
        <w:pStyle w:val="ListParagraph"/>
        <w:numPr>
          <w:ilvl w:val="0"/>
          <w:numId w:val="42"/>
        </w:numPr>
        <w:spacing w:line="360" w:lineRule="auto"/>
        <w:rPr>
          <w:rFonts w:asciiTheme="minorHAnsi" w:hAnsiTheme="minorHAnsi" w:cstheme="minorHAnsi"/>
        </w:rPr>
      </w:pPr>
      <w:r w:rsidRPr="004B0A67">
        <w:rPr>
          <w:rFonts w:asciiTheme="minorHAnsi" w:hAnsiTheme="minorHAnsi" w:cstheme="minorHAnsi"/>
        </w:rPr>
        <w:t xml:space="preserve">Report 3 to be generated and sent out on escalation basis: </w:t>
      </w:r>
    </w:p>
    <w:p w:rsidR="00DA0590" w:rsidP="00C21724" w:rsidRDefault="00DA0590" w14:paraId="5A563DD0" w14:textId="77777777">
      <w:pPr>
        <w:spacing w:line="360" w:lineRule="auto"/>
        <w:rPr>
          <w:rFonts w:asciiTheme="minorHAnsi" w:hAnsiTheme="minorHAnsi" w:cstheme="minorHAnsi"/>
        </w:rPr>
      </w:pPr>
    </w:p>
    <w:tbl>
      <w:tblPr>
        <w:tblStyle w:val="ListTable3-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05"/>
        <w:gridCol w:w="2977"/>
        <w:gridCol w:w="3968"/>
      </w:tblGrid>
      <w:tr w:rsidR="00DA0590" w:rsidTr="0046761C" w14:paraId="4BC8017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none" w:color="auto" w:sz="0" w:space="0"/>
              <w:right w:val="none" w:color="auto" w:sz="0" w:space="0"/>
            </w:tcBorders>
          </w:tcPr>
          <w:p w:rsidR="00DA0590" w:rsidP="00C21724" w:rsidRDefault="00DA0590" w14:paraId="51C49D18" w14:textId="201C7A35">
            <w:pPr>
              <w:spacing w:line="360" w:lineRule="auto"/>
              <w:rPr>
                <w:rFonts w:asciiTheme="minorHAnsi" w:hAnsiTheme="minorHAnsi" w:cstheme="minorHAnsi"/>
              </w:rPr>
            </w:pPr>
            <w:r>
              <w:rPr>
                <w:rFonts w:asciiTheme="minorHAnsi" w:hAnsiTheme="minorHAnsi" w:cstheme="minorHAnsi"/>
              </w:rPr>
              <w:t xml:space="preserve">Channel </w:t>
            </w:r>
          </w:p>
        </w:tc>
        <w:tc>
          <w:tcPr>
            <w:tcW w:w="2977" w:type="dxa"/>
          </w:tcPr>
          <w:p w:rsidR="00DA0590" w:rsidP="00C21724" w:rsidRDefault="00DA0590" w14:paraId="7ECB78A2" w14:textId="6BC95D6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Ageing </w:t>
            </w:r>
          </w:p>
        </w:tc>
        <w:tc>
          <w:tcPr>
            <w:tcW w:w="3968" w:type="dxa"/>
          </w:tcPr>
          <w:p w:rsidR="00DA0590" w:rsidP="00C21724" w:rsidRDefault="00DA0590" w14:paraId="5EDFD3AA" w14:textId="3BC076C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Escalation</w:t>
            </w:r>
          </w:p>
        </w:tc>
      </w:tr>
      <w:tr w:rsidR="00E22A04" w:rsidTr="0046761C" w14:paraId="4DD8DA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none" w:color="auto" w:sz="0" w:space="0"/>
              <w:bottom w:val="none" w:color="auto" w:sz="0" w:space="0"/>
              <w:right w:val="none" w:color="auto" w:sz="0" w:space="0"/>
            </w:tcBorders>
          </w:tcPr>
          <w:p w:rsidR="00E22A04" w:rsidP="00C21724" w:rsidRDefault="00E22A04" w14:paraId="52EE055B" w14:textId="3723D69C">
            <w:pPr>
              <w:spacing w:line="360" w:lineRule="auto"/>
              <w:rPr>
                <w:rFonts w:asciiTheme="minorHAnsi" w:hAnsiTheme="minorHAnsi" w:cstheme="minorHAnsi"/>
              </w:rPr>
            </w:pPr>
            <w:r>
              <w:rPr>
                <w:rFonts w:asciiTheme="minorHAnsi" w:hAnsiTheme="minorHAnsi" w:cstheme="minorHAnsi"/>
              </w:rPr>
              <w:t xml:space="preserve">FIU &amp; CIR </w:t>
            </w:r>
          </w:p>
        </w:tc>
        <w:tc>
          <w:tcPr>
            <w:tcW w:w="2977" w:type="dxa"/>
            <w:tcBorders>
              <w:top w:val="none" w:color="auto" w:sz="0" w:space="0"/>
              <w:bottom w:val="none" w:color="auto" w:sz="0" w:space="0"/>
            </w:tcBorders>
          </w:tcPr>
          <w:p w:rsidR="00E22A04" w:rsidP="00C21724" w:rsidRDefault="00E22A04" w14:paraId="105051F2" w14:textId="0BC7CB0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+1 and above </w:t>
            </w:r>
          </w:p>
        </w:tc>
        <w:tc>
          <w:tcPr>
            <w:tcW w:w="3968" w:type="dxa"/>
            <w:tcBorders>
              <w:top w:val="none" w:color="auto" w:sz="0" w:space="0"/>
              <w:bottom w:val="none" w:color="auto" w:sz="0" w:space="0"/>
            </w:tcBorders>
          </w:tcPr>
          <w:p w:rsidR="00E22A04" w:rsidP="00C21724" w:rsidRDefault="00E22A04" w14:paraId="74647B3D" w14:textId="3378158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Senior Management </w:t>
            </w:r>
          </w:p>
        </w:tc>
      </w:tr>
      <w:tr w:rsidR="00E22A04" w:rsidTr="0046761C" w14:paraId="3D205C40" w14:textId="77777777">
        <w:tc>
          <w:tcPr>
            <w:cnfStyle w:val="001000000000" w:firstRow="0" w:lastRow="0" w:firstColumn="1" w:lastColumn="0" w:oddVBand="0" w:evenVBand="0" w:oddHBand="0" w:evenHBand="0" w:firstRowFirstColumn="0" w:firstRowLastColumn="0" w:lastRowFirstColumn="0" w:lastRowLastColumn="0"/>
            <w:tcW w:w="2405" w:type="dxa"/>
            <w:vMerge/>
            <w:tcBorders>
              <w:right w:val="none" w:color="auto" w:sz="0" w:space="0"/>
            </w:tcBorders>
          </w:tcPr>
          <w:p w:rsidR="00E22A04" w:rsidP="00C21724" w:rsidRDefault="00E22A04" w14:paraId="13455C1F" w14:textId="77777777">
            <w:pPr>
              <w:spacing w:line="360" w:lineRule="auto"/>
              <w:rPr>
                <w:rFonts w:asciiTheme="minorHAnsi" w:hAnsiTheme="minorHAnsi" w:cstheme="minorHAnsi"/>
              </w:rPr>
            </w:pPr>
          </w:p>
        </w:tc>
        <w:tc>
          <w:tcPr>
            <w:tcW w:w="2977" w:type="dxa"/>
          </w:tcPr>
          <w:p w:rsidR="00E22A04" w:rsidP="00C21724" w:rsidRDefault="00E22A04" w14:paraId="66EBBF44" w14:textId="2FCCD7F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 &amp; -1</w:t>
            </w:r>
          </w:p>
        </w:tc>
        <w:tc>
          <w:tcPr>
            <w:tcW w:w="3968" w:type="dxa"/>
          </w:tcPr>
          <w:p w:rsidR="00E22A04" w:rsidP="00C21724" w:rsidRDefault="00E22A04" w14:paraId="7D1581C5" w14:textId="75BEAFA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Manager &amp; Assistant Manager </w:t>
            </w:r>
          </w:p>
        </w:tc>
      </w:tr>
      <w:tr w:rsidR="00E22A04" w:rsidTr="0046761C" w14:paraId="02DDA6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top w:val="none" w:color="auto" w:sz="0" w:space="0"/>
              <w:bottom w:val="none" w:color="auto" w:sz="0" w:space="0"/>
              <w:right w:val="none" w:color="auto" w:sz="0" w:space="0"/>
            </w:tcBorders>
          </w:tcPr>
          <w:p w:rsidR="00E22A04" w:rsidP="00C21724" w:rsidRDefault="00E22A04" w14:paraId="4F359877" w14:textId="77777777">
            <w:pPr>
              <w:spacing w:line="360" w:lineRule="auto"/>
              <w:rPr>
                <w:rFonts w:asciiTheme="minorHAnsi" w:hAnsiTheme="minorHAnsi" w:cstheme="minorHAnsi"/>
              </w:rPr>
            </w:pPr>
          </w:p>
        </w:tc>
        <w:tc>
          <w:tcPr>
            <w:tcW w:w="2977" w:type="dxa"/>
            <w:tcBorders>
              <w:top w:val="none" w:color="auto" w:sz="0" w:space="0"/>
              <w:bottom w:val="none" w:color="auto" w:sz="0" w:space="0"/>
            </w:tcBorders>
          </w:tcPr>
          <w:p w:rsidR="00E22A04" w:rsidP="00C21724" w:rsidRDefault="00E22A04" w14:paraId="5626DEE7" w14:textId="71E00C7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 to -5</w:t>
            </w:r>
          </w:p>
        </w:tc>
        <w:tc>
          <w:tcPr>
            <w:tcW w:w="3968" w:type="dxa"/>
            <w:tcBorders>
              <w:top w:val="none" w:color="auto" w:sz="0" w:space="0"/>
              <w:bottom w:val="none" w:color="auto" w:sz="0" w:space="0"/>
            </w:tcBorders>
          </w:tcPr>
          <w:p w:rsidR="00E22A04" w:rsidP="00C21724" w:rsidRDefault="00E22A04" w14:paraId="2C423450" w14:textId="55033CB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Officers &amp; Assistant Manager </w:t>
            </w:r>
          </w:p>
        </w:tc>
      </w:tr>
      <w:tr w:rsidR="00327F16" w:rsidTr="0046761C" w14:paraId="1FF918E6" w14:textId="77777777">
        <w:tc>
          <w:tcPr>
            <w:cnfStyle w:val="001000000000" w:firstRow="0" w:lastRow="0" w:firstColumn="1" w:lastColumn="0" w:oddVBand="0" w:evenVBand="0" w:oddHBand="0" w:evenHBand="0" w:firstRowFirstColumn="0" w:firstRowLastColumn="0" w:lastRowFirstColumn="0" w:lastRowLastColumn="0"/>
            <w:tcW w:w="2405" w:type="dxa"/>
            <w:vMerge w:val="restart"/>
            <w:tcBorders>
              <w:right w:val="none" w:color="auto" w:sz="0" w:space="0"/>
            </w:tcBorders>
          </w:tcPr>
          <w:p w:rsidR="00327F16" w:rsidP="00327F16" w:rsidRDefault="00327F16" w14:paraId="352C1EB6" w14:textId="05136890">
            <w:pPr>
              <w:spacing w:line="360" w:lineRule="auto"/>
              <w:rPr>
                <w:rFonts w:asciiTheme="minorHAnsi" w:hAnsiTheme="minorHAnsi" w:cstheme="minorHAnsi"/>
              </w:rPr>
            </w:pPr>
            <w:r>
              <w:rPr>
                <w:rFonts w:asciiTheme="minorHAnsi" w:hAnsiTheme="minorHAnsi" w:cstheme="minorHAnsi"/>
              </w:rPr>
              <w:t xml:space="preserve">Dubai Court </w:t>
            </w:r>
            <w:r w:rsidR="008854BA">
              <w:rPr>
                <w:rFonts w:asciiTheme="minorHAnsi" w:hAnsiTheme="minorHAnsi" w:cstheme="minorHAnsi"/>
              </w:rPr>
              <w:t xml:space="preserve">&amp; </w:t>
            </w:r>
            <w:r>
              <w:rPr>
                <w:rFonts w:asciiTheme="minorHAnsi" w:hAnsiTheme="minorHAnsi" w:cstheme="minorHAnsi"/>
              </w:rPr>
              <w:t xml:space="preserve">CCMS </w:t>
            </w:r>
          </w:p>
        </w:tc>
        <w:tc>
          <w:tcPr>
            <w:tcW w:w="2977" w:type="dxa"/>
          </w:tcPr>
          <w:p w:rsidR="00327F16" w:rsidP="00327F16" w:rsidRDefault="00327F16" w14:paraId="78A30A4D" w14:textId="271DB643">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+3 and above </w:t>
            </w:r>
          </w:p>
        </w:tc>
        <w:tc>
          <w:tcPr>
            <w:tcW w:w="3968" w:type="dxa"/>
          </w:tcPr>
          <w:p w:rsidR="00327F16" w:rsidP="00327F16" w:rsidRDefault="00327F16" w14:paraId="21CF122D" w14:textId="48B8A9CB">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Senior Management </w:t>
            </w:r>
          </w:p>
        </w:tc>
      </w:tr>
      <w:tr w:rsidR="00327F16" w:rsidTr="0046761C" w14:paraId="299D21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top w:val="none" w:color="auto" w:sz="0" w:space="0"/>
              <w:bottom w:val="none" w:color="auto" w:sz="0" w:space="0"/>
              <w:right w:val="none" w:color="auto" w:sz="0" w:space="0"/>
            </w:tcBorders>
          </w:tcPr>
          <w:p w:rsidR="00327F16" w:rsidP="00327F16" w:rsidRDefault="00327F16" w14:paraId="79583597" w14:textId="77777777">
            <w:pPr>
              <w:spacing w:line="360" w:lineRule="auto"/>
              <w:rPr>
                <w:rFonts w:asciiTheme="minorHAnsi" w:hAnsiTheme="minorHAnsi" w:cstheme="minorHAnsi"/>
              </w:rPr>
            </w:pPr>
          </w:p>
        </w:tc>
        <w:tc>
          <w:tcPr>
            <w:tcW w:w="2977" w:type="dxa"/>
            <w:tcBorders>
              <w:top w:val="none" w:color="auto" w:sz="0" w:space="0"/>
              <w:bottom w:val="none" w:color="auto" w:sz="0" w:space="0"/>
            </w:tcBorders>
          </w:tcPr>
          <w:p w:rsidR="00327F16" w:rsidP="00327F16" w:rsidRDefault="00327F16" w14:paraId="480CEC06" w14:textId="77882BB6">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-1 to +2 </w:t>
            </w:r>
          </w:p>
        </w:tc>
        <w:tc>
          <w:tcPr>
            <w:tcW w:w="3968" w:type="dxa"/>
            <w:tcBorders>
              <w:top w:val="none" w:color="auto" w:sz="0" w:space="0"/>
              <w:bottom w:val="none" w:color="auto" w:sz="0" w:space="0"/>
            </w:tcBorders>
          </w:tcPr>
          <w:p w:rsidR="00327F16" w:rsidP="00327F16" w:rsidRDefault="00327F16" w14:paraId="32C779EC" w14:textId="6F569D78">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Manager &amp; Assistant Manager </w:t>
            </w:r>
          </w:p>
        </w:tc>
      </w:tr>
      <w:tr w:rsidR="00327F16" w:rsidTr="0046761C" w14:paraId="43AEDA5B" w14:textId="77777777">
        <w:tc>
          <w:tcPr>
            <w:cnfStyle w:val="001000000000" w:firstRow="0" w:lastRow="0" w:firstColumn="1" w:lastColumn="0" w:oddVBand="0" w:evenVBand="0" w:oddHBand="0" w:evenHBand="0" w:firstRowFirstColumn="0" w:firstRowLastColumn="0" w:lastRowFirstColumn="0" w:lastRowLastColumn="0"/>
            <w:tcW w:w="2405" w:type="dxa"/>
            <w:vMerge/>
            <w:tcBorders>
              <w:right w:val="none" w:color="auto" w:sz="0" w:space="0"/>
            </w:tcBorders>
          </w:tcPr>
          <w:p w:rsidR="00327F16" w:rsidP="00327F16" w:rsidRDefault="00327F16" w14:paraId="29E7DD7A" w14:textId="77777777">
            <w:pPr>
              <w:spacing w:line="360" w:lineRule="auto"/>
              <w:rPr>
                <w:rFonts w:asciiTheme="minorHAnsi" w:hAnsiTheme="minorHAnsi" w:cstheme="minorHAnsi"/>
              </w:rPr>
            </w:pPr>
          </w:p>
        </w:tc>
        <w:tc>
          <w:tcPr>
            <w:tcW w:w="2977" w:type="dxa"/>
          </w:tcPr>
          <w:p w:rsidR="00327F16" w:rsidP="00327F16" w:rsidRDefault="00327F16" w14:paraId="3F285B33" w14:textId="738E1B58">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to -5</w:t>
            </w:r>
          </w:p>
        </w:tc>
        <w:tc>
          <w:tcPr>
            <w:tcW w:w="3968" w:type="dxa"/>
          </w:tcPr>
          <w:p w:rsidR="00327F16" w:rsidP="00327F16" w:rsidRDefault="00327F16" w14:paraId="0A3F911E" w14:textId="68E404CB">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Officers &amp; Assistant Manager </w:t>
            </w:r>
          </w:p>
        </w:tc>
      </w:tr>
    </w:tbl>
    <w:p w:rsidRPr="0020084E" w:rsidR="0020084E" w:rsidP="00C21724" w:rsidRDefault="0020084E" w14:paraId="4191727D" w14:textId="14742B5A">
      <w:pPr>
        <w:spacing w:line="360" w:lineRule="auto"/>
        <w:rPr>
          <w:rFonts w:asciiTheme="minorHAnsi" w:hAnsiTheme="minorHAnsi" w:cstheme="minorHAnsi"/>
          <w:b/>
          <w:bCs/>
        </w:rPr>
      </w:pPr>
      <w:r w:rsidRPr="0020084E">
        <w:rPr>
          <w:rFonts w:asciiTheme="minorHAnsi" w:hAnsiTheme="minorHAnsi" w:cstheme="minorHAnsi"/>
          <w:b/>
          <w:bCs/>
        </w:rPr>
        <w:t xml:space="preserve">Logic: </w:t>
      </w:r>
    </w:p>
    <w:p w:rsidR="0020084E" w:rsidP="0020084E" w:rsidRDefault="0020084E" w14:paraId="70D4E5AD" w14:textId="77777777">
      <w:pPr>
        <w:spacing w:line="360" w:lineRule="auto"/>
        <w:rPr>
          <w:rFonts w:asciiTheme="minorHAnsi" w:hAnsiTheme="minorHAnsi" w:cstheme="minorHAnsi"/>
        </w:rPr>
      </w:pPr>
      <w:r>
        <w:rPr>
          <w:rFonts w:asciiTheme="minorHAnsi" w:hAnsiTheme="minorHAnsi" w:cstheme="minorHAnsi"/>
        </w:rPr>
        <w:t xml:space="preserve">-1: One day before Due Date </w:t>
      </w:r>
    </w:p>
    <w:p w:rsidR="0020084E" w:rsidP="0020084E" w:rsidRDefault="0020084E" w14:paraId="2FBC75E9" w14:textId="13906B19">
      <w:pPr>
        <w:spacing w:line="360" w:lineRule="auto"/>
        <w:rPr>
          <w:rFonts w:asciiTheme="minorHAnsi" w:hAnsiTheme="minorHAnsi" w:cstheme="minorHAnsi"/>
        </w:rPr>
      </w:pPr>
      <w:r>
        <w:rPr>
          <w:rFonts w:asciiTheme="minorHAnsi" w:hAnsiTheme="minorHAnsi" w:cstheme="minorHAnsi"/>
        </w:rPr>
        <w:t xml:space="preserve">0:  Same day as Due Date </w:t>
      </w:r>
    </w:p>
    <w:p w:rsidR="0020084E" w:rsidP="00B924DA" w:rsidRDefault="0020084E" w14:paraId="4D85EB93" w14:textId="1247D35C">
      <w:pPr>
        <w:spacing w:line="360" w:lineRule="auto"/>
        <w:rPr>
          <w:rFonts w:asciiTheme="minorHAnsi" w:hAnsiTheme="minorHAnsi" w:cstheme="minorHAnsi"/>
        </w:rPr>
      </w:pPr>
      <w:r>
        <w:rPr>
          <w:rFonts w:asciiTheme="minorHAnsi" w:hAnsiTheme="minorHAnsi" w:cstheme="minorHAnsi"/>
        </w:rPr>
        <w:t xml:space="preserve">+1: One day after Due Date </w:t>
      </w:r>
    </w:p>
    <w:p w:rsidRPr="00B924DA" w:rsidR="00726E1C" w:rsidP="00B924DA" w:rsidRDefault="00726E1C" w14:paraId="3EDDD16F" w14:textId="5A2DA413">
      <w:pPr>
        <w:spacing w:line="360" w:lineRule="auto"/>
        <w:rPr>
          <w:rFonts w:asciiTheme="minorHAnsi" w:hAnsiTheme="minorHAnsi" w:cstheme="minorHAnsi"/>
          <w:b/>
          <w:bCs/>
        </w:rPr>
      </w:pPr>
      <w:r w:rsidRPr="00B44437">
        <w:rPr>
          <w:rFonts w:asciiTheme="minorHAnsi" w:hAnsiTheme="minorHAnsi" w:cstheme="minorHAnsi"/>
          <w:b/>
          <w:bCs/>
        </w:rPr>
        <w:t xml:space="preserve">Report format: </w:t>
      </w:r>
    </w:p>
    <w:tbl>
      <w:tblPr>
        <w:tblStyle w:val="ListTable3-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8"/>
        <w:gridCol w:w="961"/>
        <w:gridCol w:w="913"/>
        <w:gridCol w:w="997"/>
        <w:gridCol w:w="928"/>
        <w:gridCol w:w="922"/>
        <w:gridCol w:w="922"/>
        <w:gridCol w:w="929"/>
        <w:gridCol w:w="925"/>
        <w:gridCol w:w="925"/>
      </w:tblGrid>
      <w:tr w:rsidRPr="00B924DA" w:rsidR="00B44437" w:rsidTr="7D7FEF4A" w14:paraId="3185E18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Borders>
              <w:bottom w:val="none" w:color="auto" w:sz="0" w:space="0"/>
              <w:right w:val="none" w:color="auto" w:sz="0" w:space="0"/>
            </w:tcBorders>
            <w:tcMar/>
          </w:tcPr>
          <w:p w:rsidRPr="00B924DA" w:rsidR="00D66EB3" w:rsidP="00C21724" w:rsidRDefault="000E5C8D" w14:paraId="620B54DB" w14:textId="23097C5C">
            <w:pPr>
              <w:spacing w:line="360" w:lineRule="auto"/>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WI Number </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00C21724" w:rsidRDefault="000E5C8D" w14:paraId="67C33DB5" w14:textId="33D4EEDD">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Request Reference Number</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00C21724" w:rsidRDefault="000E5C8D" w14:paraId="48233506" w14:textId="113E70D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Due Date </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00C21724" w:rsidRDefault="000E5C8D" w14:paraId="09B61314" w14:textId="511E534F">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Requested Channel </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00C21724" w:rsidRDefault="000E5C8D" w14:paraId="2906AF53" w14:textId="494B09E7">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Request Type </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00C21724" w:rsidRDefault="000E5C8D" w14:paraId="0080BA74" w14:textId="4071C883">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Ageing (TAT)</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00C21724" w:rsidRDefault="000E5C8D" w14:paraId="657DA990" w14:textId="4FDD567B">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Ageing </w:t>
            </w:r>
            <w:r w:rsidRPr="00B924DA" w:rsidR="00B44437">
              <w:rPr>
                <w:rFonts w:asciiTheme="minorHAnsi" w:hAnsiTheme="minorHAnsi" w:cstheme="minorHAnsi"/>
                <w:b w:val="0"/>
                <w:bCs w:val="0"/>
                <w:sz w:val="18"/>
                <w:szCs w:val="18"/>
              </w:rPr>
              <w:t>(Due Date)</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7D7FEF4A" w:rsidRDefault="00B44437" w14:paraId="20DEE6B6" w14:textId="1D61E119" w14:noSpellErr="1">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b w:val="0"/>
                <w:bCs w:val="0"/>
                <w:sz w:val="18"/>
                <w:szCs w:val="18"/>
                <w:lang w:val="en-US"/>
              </w:rPr>
            </w:pPr>
            <w:r w:rsidRPr="7D7FEF4A" w:rsidR="00B44437">
              <w:rPr>
                <w:rFonts w:ascii="Calibri" w:hAnsi="Calibri" w:cs="Calibri" w:asciiTheme="minorAscii" w:hAnsiTheme="minorAscii" w:cstheme="minorAscii"/>
                <w:b w:val="0"/>
                <w:bCs w:val="0"/>
                <w:sz w:val="18"/>
                <w:szCs w:val="18"/>
                <w:lang w:val="en-US"/>
              </w:rPr>
              <w:t>Previous</w:t>
            </w:r>
            <w:r w:rsidRPr="7D7FEF4A" w:rsidR="00B44437">
              <w:rPr>
                <w:rFonts w:ascii="Calibri" w:hAnsi="Calibri" w:cs="Calibri" w:asciiTheme="minorAscii" w:hAnsiTheme="minorAscii" w:cstheme="minorAscii"/>
                <w:b w:val="0"/>
                <w:bCs w:val="0"/>
                <w:sz w:val="18"/>
                <w:szCs w:val="18"/>
                <w:lang w:val="en-US"/>
              </w:rPr>
              <w:t xml:space="preserve"> Queue </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00C21724" w:rsidRDefault="00B44437" w14:paraId="22459A8D" w14:textId="690E5691">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Current Queue </w:t>
            </w:r>
          </w:p>
        </w:tc>
        <w:tc>
          <w:tcPr>
            <w:cnfStyle w:val="000000000000" w:firstRow="0" w:lastRow="0" w:firstColumn="0" w:lastColumn="0" w:oddVBand="0" w:evenVBand="0" w:oddHBand="0" w:evenHBand="0" w:firstRowFirstColumn="0" w:firstRowLastColumn="0" w:lastRowFirstColumn="0" w:lastRowLastColumn="0"/>
            <w:tcW w:w="935" w:type="dxa"/>
            <w:tcMar/>
          </w:tcPr>
          <w:p w:rsidRPr="00B924DA" w:rsidR="00D66EB3" w:rsidP="00C21724" w:rsidRDefault="00B44437" w14:paraId="6346E32B" w14:textId="618C2D0F">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Ageing on Current Queue </w:t>
            </w:r>
          </w:p>
        </w:tc>
      </w:tr>
    </w:tbl>
    <w:p w:rsidR="0006273B" w:rsidP="003D3143" w:rsidRDefault="0006273B" w14:paraId="64A75C52" w14:textId="77777777"/>
    <w:p w:rsidRPr="001275E9" w:rsidR="0006273B" w:rsidP="003D3143" w:rsidRDefault="0006273B" w14:paraId="1A98C1D5" w14:textId="77777777"/>
    <w:p w:rsidRPr="00956FD8" w:rsidR="00001FB4" w:rsidP="00001FB4" w:rsidRDefault="00001FB4" w14:paraId="58EE60D2" w14:textId="73FF41A3">
      <w:pPr>
        <w:pStyle w:val="Heading1"/>
        <w:rPr>
          <w:rFonts w:asciiTheme="minorHAnsi" w:hAnsiTheme="minorHAnsi" w:cstheme="minorHAnsi"/>
        </w:rPr>
      </w:pPr>
      <w:bookmarkStart w:name="_Toc153554686" w:id="410"/>
      <w:bookmarkStart w:name="_Toc156159550" w:id="411"/>
      <w:bookmarkStart w:name="_Toc166062036" w:id="412"/>
      <w:r w:rsidRPr="00956FD8">
        <w:rPr>
          <w:rFonts w:asciiTheme="minorHAnsi" w:hAnsiTheme="minorHAnsi" w:cstheme="minorHAnsi"/>
        </w:rPr>
        <w:t>External Interface Requirements</w:t>
      </w:r>
      <w:bookmarkEnd w:id="410"/>
      <w:bookmarkEnd w:id="411"/>
      <w:bookmarkEnd w:id="412"/>
    </w:p>
    <w:p w:rsidRPr="00956FD8" w:rsidR="00001FB4" w:rsidP="00373A4F" w:rsidRDefault="00001FB4" w14:paraId="4C0531D4" w14:textId="1D19A8AC">
      <w:pPr>
        <w:pStyle w:val="Heading2"/>
        <w:rPr>
          <w:rFonts w:asciiTheme="minorHAnsi" w:hAnsiTheme="minorHAnsi" w:cstheme="minorHAnsi"/>
        </w:rPr>
      </w:pPr>
      <w:bookmarkStart w:name="_Toc343781714" w:id="413"/>
      <w:bookmarkStart w:name="_Toc367792888" w:id="414"/>
      <w:bookmarkStart w:name="_Toc17367021" w:id="415"/>
      <w:r w:rsidRPr="00956FD8">
        <w:rPr>
          <w:rFonts w:asciiTheme="minorHAnsi" w:hAnsiTheme="minorHAnsi" w:cstheme="minorHAnsi"/>
        </w:rPr>
        <w:t xml:space="preserve"> </w:t>
      </w:r>
      <w:bookmarkStart w:name="_Toc153554687" w:id="416"/>
      <w:bookmarkStart w:name="_Toc156159551" w:id="417"/>
      <w:bookmarkStart w:name="_Toc166062037" w:id="418"/>
      <w:r w:rsidRPr="00956FD8">
        <w:rPr>
          <w:rFonts w:asciiTheme="minorHAnsi" w:hAnsiTheme="minorHAnsi" w:cstheme="minorHAnsi"/>
        </w:rPr>
        <w:t>User Interfaces</w:t>
      </w:r>
      <w:bookmarkEnd w:id="413"/>
      <w:bookmarkEnd w:id="414"/>
      <w:bookmarkEnd w:id="415"/>
      <w:bookmarkEnd w:id="416"/>
      <w:bookmarkEnd w:id="417"/>
      <w:bookmarkEnd w:id="418"/>
    </w:p>
    <w:p w:rsidRPr="00D82BED" w:rsidR="00001FB4" w:rsidP="006D2D26" w:rsidRDefault="00001FB4" w14:paraId="7E556E2D" w14:textId="3CC8EE95">
      <w:pPr>
        <w:pStyle w:val="CommentText"/>
        <w:spacing w:before="100" w:beforeAutospacing="1" w:after="100" w:afterAutospacing="1" w:line="360" w:lineRule="auto"/>
        <w:jc w:val="both"/>
        <w:rPr>
          <w:rFonts w:asciiTheme="minorHAnsi" w:hAnsiTheme="minorHAnsi" w:cstheme="minorHAnsi"/>
          <w:sz w:val="24"/>
          <w:szCs w:val="24"/>
        </w:rPr>
      </w:pPr>
      <w:r w:rsidRPr="00D82BED">
        <w:rPr>
          <w:rFonts w:asciiTheme="minorHAnsi" w:hAnsiTheme="minorHAnsi" w:cstheme="minorHAnsi"/>
          <w:sz w:val="24"/>
          <w:szCs w:val="24"/>
        </w:rPr>
        <w:t>The users in the bank will be using the Newgen’s workflow interface iBPS for viewing the</w:t>
      </w:r>
      <w:r w:rsidRPr="00D82BED" w:rsidR="00C62955">
        <w:rPr>
          <w:rFonts w:asciiTheme="minorHAnsi" w:hAnsiTheme="minorHAnsi" w:cstheme="minorHAnsi"/>
          <w:sz w:val="24"/>
          <w:szCs w:val="24"/>
        </w:rPr>
        <w:t xml:space="preserve"> data and documents attached for a particular requested channel and request type.</w:t>
      </w:r>
      <w:r w:rsidRPr="00D82BED">
        <w:rPr>
          <w:rFonts w:asciiTheme="minorHAnsi" w:hAnsiTheme="minorHAnsi" w:cstheme="minorHAnsi"/>
          <w:sz w:val="24"/>
          <w:szCs w:val="24"/>
        </w:rPr>
        <w:t xml:space="preserve"> </w:t>
      </w:r>
    </w:p>
    <w:p w:rsidRPr="00956FD8" w:rsidR="00001FB4" w:rsidP="00373A4F" w:rsidRDefault="00001FB4" w14:paraId="2E709E39" w14:textId="4C9C444C">
      <w:pPr>
        <w:pStyle w:val="Heading2"/>
        <w:rPr>
          <w:rFonts w:asciiTheme="minorHAnsi" w:hAnsiTheme="minorHAnsi" w:cstheme="minorHAnsi"/>
        </w:rPr>
      </w:pPr>
      <w:bookmarkStart w:name="_Toc343781715" w:id="419"/>
      <w:bookmarkStart w:name="_Toc367792889" w:id="420"/>
      <w:bookmarkStart w:name="_Toc17367022" w:id="421"/>
      <w:r w:rsidRPr="00956FD8">
        <w:rPr>
          <w:rFonts w:asciiTheme="minorHAnsi" w:hAnsiTheme="minorHAnsi" w:cstheme="minorHAnsi"/>
        </w:rPr>
        <w:t xml:space="preserve"> </w:t>
      </w:r>
      <w:bookmarkStart w:name="_Toc153554688" w:id="422"/>
      <w:bookmarkStart w:name="_Toc156159552" w:id="423"/>
      <w:bookmarkStart w:name="_Toc166062038" w:id="424"/>
      <w:r w:rsidRPr="00956FD8">
        <w:rPr>
          <w:rFonts w:asciiTheme="minorHAnsi" w:hAnsiTheme="minorHAnsi" w:cstheme="minorHAnsi"/>
        </w:rPr>
        <w:t>Hardware Interfaces</w:t>
      </w:r>
      <w:bookmarkEnd w:id="419"/>
      <w:bookmarkEnd w:id="420"/>
      <w:bookmarkEnd w:id="421"/>
      <w:bookmarkEnd w:id="422"/>
      <w:bookmarkEnd w:id="423"/>
      <w:bookmarkEnd w:id="424"/>
    </w:p>
    <w:p w:rsidRPr="00956FD8" w:rsidR="00001FB4" w:rsidP="00001FB4" w:rsidRDefault="00001FB4" w14:paraId="3172BD82" w14:textId="77777777">
      <w:pPr>
        <w:rPr>
          <w:rFonts w:asciiTheme="minorHAnsi" w:hAnsiTheme="minorHAnsi" w:cstheme="minorHAnsi"/>
        </w:rPr>
      </w:pPr>
      <w:r w:rsidRPr="00956FD8">
        <w:rPr>
          <w:rFonts w:asciiTheme="minorHAnsi" w:hAnsiTheme="minorHAnsi" w:cstheme="minorHAnsi"/>
        </w:rPr>
        <w:t>NA</w:t>
      </w:r>
    </w:p>
    <w:p w:rsidRPr="00956FD8" w:rsidR="00001FB4" w:rsidP="00001FB4" w:rsidRDefault="00001FB4" w14:paraId="19DD0509" w14:textId="77777777">
      <w:pPr>
        <w:rPr>
          <w:rFonts w:asciiTheme="minorHAnsi" w:hAnsiTheme="minorHAnsi" w:cstheme="minorHAnsi"/>
        </w:rPr>
      </w:pPr>
    </w:p>
    <w:p w:rsidRPr="00956FD8" w:rsidR="00001FB4" w:rsidP="00560599" w:rsidRDefault="004957A5" w14:paraId="7306CEE4" w14:textId="2D855F19">
      <w:pPr>
        <w:pStyle w:val="Heading2"/>
        <w:numPr>
          <w:ilvl w:val="0"/>
          <w:numId w:val="0"/>
        </w:numPr>
        <w:spacing w:line="276" w:lineRule="auto"/>
        <w:ind w:left="360"/>
        <w:jc w:val="both"/>
        <w:rPr>
          <w:rFonts w:asciiTheme="minorHAnsi" w:hAnsiTheme="minorHAnsi" w:cstheme="minorHAnsi"/>
          <w:szCs w:val="22"/>
        </w:rPr>
      </w:pPr>
      <w:bookmarkStart w:name="_Toc343781716" w:id="425"/>
      <w:bookmarkStart w:name="_Toc367792890" w:id="426"/>
      <w:bookmarkStart w:name="_Toc17367023" w:id="427"/>
      <w:bookmarkStart w:name="_Toc153554689" w:id="428"/>
      <w:bookmarkStart w:name="_Toc156159553" w:id="429"/>
      <w:bookmarkStart w:name="_Toc166062039" w:id="430"/>
      <w:r>
        <w:rPr>
          <w:rFonts w:asciiTheme="minorHAnsi" w:hAnsiTheme="minorHAnsi" w:cstheme="minorHAnsi"/>
        </w:rPr>
        <w:t>8</w:t>
      </w:r>
      <w:r w:rsidRPr="00956FD8" w:rsidR="00001FB4">
        <w:rPr>
          <w:rFonts w:asciiTheme="minorHAnsi" w:hAnsiTheme="minorHAnsi" w:cstheme="minorHAnsi"/>
        </w:rPr>
        <w:t>.3 Software Interfaces</w:t>
      </w:r>
      <w:bookmarkEnd w:id="425"/>
      <w:bookmarkEnd w:id="426"/>
      <w:bookmarkEnd w:id="427"/>
      <w:bookmarkEnd w:id="428"/>
      <w:bookmarkEnd w:id="429"/>
      <w:bookmarkEnd w:id="430"/>
    </w:p>
    <w:tbl>
      <w:tblPr>
        <w:tblStyle w:val="ListTable3-Accent1"/>
        <w:tblW w:w="99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48"/>
        <w:gridCol w:w="1905"/>
        <w:gridCol w:w="2766"/>
        <w:gridCol w:w="3288"/>
        <w:gridCol w:w="1238"/>
      </w:tblGrid>
      <w:tr w:rsidRPr="00D12AD3" w:rsidR="001B689B" w:rsidTr="00DD5431" w14:paraId="4950BDED" w14:textId="77777777">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748" w:type="dxa"/>
            <w:tcBorders>
              <w:bottom w:val="none" w:color="auto" w:sz="0" w:space="0"/>
              <w:right w:val="none" w:color="auto" w:sz="0" w:space="0"/>
            </w:tcBorders>
            <w:hideMark/>
          </w:tcPr>
          <w:p w:rsidRPr="001B689B" w:rsidR="001B689B" w:rsidP="00B924DA" w:rsidRDefault="001B689B" w14:paraId="6485174E" w14:textId="514A69C2">
            <w:pPr>
              <w:suppressAutoHyphens w:val="0"/>
              <w:spacing w:line="360" w:lineRule="auto"/>
              <w:rPr>
                <w:rFonts w:asciiTheme="minorHAnsi" w:hAnsiTheme="minorHAnsi" w:cstheme="minorHAnsi"/>
                <w:sz w:val="22"/>
                <w:szCs w:val="22"/>
                <w:lang w:eastAsia="en-IN"/>
              </w:rPr>
            </w:pPr>
            <w:r w:rsidRPr="00D12AD3">
              <w:rPr>
                <w:rFonts w:asciiTheme="minorHAnsi" w:hAnsiTheme="minorHAnsi" w:cstheme="minorHAnsi"/>
                <w:sz w:val="22"/>
                <w:szCs w:val="22"/>
                <w:lang w:eastAsia="en-IN"/>
              </w:rPr>
              <w:t>S. No</w:t>
            </w:r>
          </w:p>
        </w:tc>
        <w:tc>
          <w:tcPr>
            <w:tcW w:w="1905" w:type="dxa"/>
            <w:hideMark/>
          </w:tcPr>
          <w:p w:rsidRPr="001B689B" w:rsidR="001B689B" w:rsidP="00B924DA" w:rsidRDefault="001B689B" w14:paraId="455A087C" w14:textId="77777777">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Queue Name</w:t>
            </w:r>
          </w:p>
        </w:tc>
        <w:tc>
          <w:tcPr>
            <w:tcW w:w="2766" w:type="dxa"/>
            <w:hideMark/>
          </w:tcPr>
          <w:p w:rsidRPr="001B689B" w:rsidR="001B689B" w:rsidP="00B924DA" w:rsidRDefault="001B689B" w14:paraId="2A0453E4" w14:textId="77777777">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Description</w:t>
            </w:r>
          </w:p>
        </w:tc>
        <w:tc>
          <w:tcPr>
            <w:tcW w:w="3288" w:type="dxa"/>
            <w:hideMark/>
          </w:tcPr>
          <w:p w:rsidRPr="001B689B" w:rsidR="001B689B" w:rsidP="00B924DA" w:rsidRDefault="001B689B" w14:paraId="03131950" w14:textId="77777777">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 xml:space="preserve">API Name </w:t>
            </w:r>
          </w:p>
        </w:tc>
        <w:tc>
          <w:tcPr>
            <w:tcW w:w="1238" w:type="dxa"/>
            <w:hideMark/>
          </w:tcPr>
          <w:p w:rsidRPr="001B689B" w:rsidR="001B689B" w:rsidP="00B924DA" w:rsidRDefault="001B689B" w14:paraId="0EBED07B" w14:textId="77777777">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Integration System</w:t>
            </w:r>
          </w:p>
        </w:tc>
      </w:tr>
      <w:tr w:rsidRPr="00D12AD3" w:rsidR="001B689B" w:rsidTr="00DD5431" w14:paraId="0104A546" w14:textId="777777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Borders>
              <w:top w:val="none" w:color="auto" w:sz="0" w:space="0"/>
              <w:bottom w:val="none" w:color="auto" w:sz="0" w:space="0"/>
              <w:right w:val="none" w:color="auto" w:sz="0" w:space="0"/>
            </w:tcBorders>
            <w:hideMark/>
          </w:tcPr>
          <w:p w:rsidRPr="001B689B" w:rsidR="001B689B" w:rsidP="00B924DA" w:rsidRDefault="001B689B" w14:paraId="39930344"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w:t>
            </w:r>
          </w:p>
        </w:tc>
        <w:tc>
          <w:tcPr>
            <w:tcW w:w="1905" w:type="dxa"/>
            <w:tcBorders>
              <w:top w:val="none" w:color="auto" w:sz="0" w:space="0"/>
              <w:bottom w:val="none" w:color="auto" w:sz="0" w:space="0"/>
            </w:tcBorders>
            <w:hideMark/>
          </w:tcPr>
          <w:p w:rsidRPr="001B689B" w:rsidR="001B689B" w:rsidP="00B924DA" w:rsidRDefault="001B689B" w14:paraId="5A5E4F8E"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Initiation Maker</w:t>
            </w:r>
            <w:r w:rsidRPr="001B689B">
              <w:rPr>
                <w:rFonts w:asciiTheme="minorHAnsi" w:hAnsiTheme="minorHAnsi" w:cstheme="minorHAnsi"/>
                <w:color w:val="000000"/>
                <w:sz w:val="22"/>
                <w:szCs w:val="22"/>
                <w:lang w:eastAsia="en-IN"/>
              </w:rPr>
              <w:br/>
            </w:r>
            <w:r w:rsidRPr="001B689B">
              <w:rPr>
                <w:rFonts w:asciiTheme="minorHAnsi" w:hAnsiTheme="minorHAnsi" w:cstheme="minorHAnsi"/>
                <w:color w:val="000000"/>
                <w:sz w:val="22"/>
                <w:szCs w:val="22"/>
                <w:lang w:eastAsia="en-IN"/>
              </w:rPr>
              <w:t>System Check (Bulk)</w:t>
            </w:r>
          </w:p>
        </w:tc>
        <w:tc>
          <w:tcPr>
            <w:tcW w:w="2766" w:type="dxa"/>
            <w:tcBorders>
              <w:top w:val="none" w:color="auto" w:sz="0" w:space="0"/>
              <w:bottom w:val="none" w:color="auto" w:sz="0" w:space="0"/>
            </w:tcBorders>
            <w:hideMark/>
          </w:tcPr>
          <w:p w:rsidRPr="001B689B" w:rsidR="001B689B" w:rsidP="00B924DA" w:rsidRDefault="001B689B" w14:paraId="6F1ED2C6" w14:textId="4D70DA54">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Identify customer - RAK Bank or </w:t>
            </w:r>
            <w:r w:rsidRPr="00D12AD3">
              <w:rPr>
                <w:rFonts w:asciiTheme="minorHAnsi" w:hAnsiTheme="minorHAnsi" w:cstheme="minorHAnsi"/>
                <w:color w:val="000000"/>
                <w:sz w:val="22"/>
                <w:szCs w:val="22"/>
                <w:lang w:eastAsia="en-IN"/>
              </w:rPr>
              <w:t>Non-RAK</w:t>
            </w:r>
            <w:r w:rsidRPr="001B689B">
              <w:rPr>
                <w:rFonts w:asciiTheme="minorHAnsi" w:hAnsiTheme="minorHAnsi" w:cstheme="minorHAnsi"/>
                <w:color w:val="000000"/>
                <w:sz w:val="22"/>
                <w:szCs w:val="22"/>
                <w:lang w:eastAsia="en-IN"/>
              </w:rPr>
              <w:t xml:space="preserve"> Bank Customer</w:t>
            </w:r>
          </w:p>
        </w:tc>
        <w:tc>
          <w:tcPr>
            <w:tcW w:w="3288" w:type="dxa"/>
            <w:tcBorders>
              <w:top w:val="none" w:color="auto" w:sz="0" w:space="0"/>
              <w:bottom w:val="none" w:color="auto" w:sz="0" w:space="0"/>
            </w:tcBorders>
            <w:hideMark/>
          </w:tcPr>
          <w:p w:rsidRPr="001B689B" w:rsidR="001B689B" w:rsidP="00B924DA" w:rsidRDefault="001B689B" w14:paraId="0C88EE1E"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DEDUP_SUMMARY </w:t>
            </w:r>
          </w:p>
        </w:tc>
        <w:tc>
          <w:tcPr>
            <w:tcW w:w="1238" w:type="dxa"/>
            <w:tcBorders>
              <w:top w:val="none" w:color="auto" w:sz="0" w:space="0"/>
              <w:bottom w:val="none" w:color="auto" w:sz="0" w:space="0"/>
            </w:tcBorders>
            <w:hideMark/>
          </w:tcPr>
          <w:p w:rsidRPr="001B689B" w:rsidR="001B689B" w:rsidP="00B924DA" w:rsidRDefault="001B689B" w14:paraId="7C23B5DC"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479C07DB" w14:textId="77777777">
        <w:trPr>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2A4514B8"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2</w:t>
            </w:r>
          </w:p>
        </w:tc>
        <w:tc>
          <w:tcPr>
            <w:tcW w:w="1905" w:type="dxa"/>
            <w:hideMark/>
          </w:tcPr>
          <w:p w:rsidRPr="001B689B" w:rsidR="001B689B" w:rsidP="00B924DA" w:rsidRDefault="001B689B" w14:paraId="750F324F"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r>
            <w:r w:rsidRPr="001B689B">
              <w:rPr>
                <w:rFonts w:asciiTheme="minorHAnsi" w:hAnsiTheme="minorHAnsi" w:cstheme="minorHAnsi"/>
                <w:color w:val="000000"/>
                <w:sz w:val="22"/>
                <w:szCs w:val="22"/>
                <w:lang w:eastAsia="en-IN"/>
              </w:rPr>
              <w:t>Initiation Checker (Bulk)</w:t>
            </w:r>
          </w:p>
        </w:tc>
        <w:tc>
          <w:tcPr>
            <w:tcW w:w="2766" w:type="dxa"/>
            <w:hideMark/>
          </w:tcPr>
          <w:p w:rsidRPr="001B689B" w:rsidR="001B689B" w:rsidP="00B924DA" w:rsidRDefault="001B689B" w14:paraId="630A0552"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retail related parties for retail customers </w:t>
            </w:r>
          </w:p>
        </w:tc>
        <w:tc>
          <w:tcPr>
            <w:tcW w:w="3288" w:type="dxa"/>
            <w:hideMark/>
          </w:tcPr>
          <w:p w:rsidRPr="001B689B" w:rsidR="001B689B" w:rsidP="00B924DA" w:rsidRDefault="001B689B" w14:paraId="127B081D"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CUSTOMER_SUMMARY</w:t>
            </w:r>
          </w:p>
        </w:tc>
        <w:tc>
          <w:tcPr>
            <w:tcW w:w="1238" w:type="dxa"/>
            <w:hideMark/>
          </w:tcPr>
          <w:p w:rsidRPr="001B689B" w:rsidR="001B689B" w:rsidP="00B924DA" w:rsidRDefault="001B689B" w14:paraId="14F2F48A"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31B87F7B" w14:textId="77777777">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748" w:type="dxa"/>
            <w:tcBorders>
              <w:top w:val="none" w:color="auto" w:sz="0" w:space="0"/>
              <w:bottom w:val="none" w:color="auto" w:sz="0" w:space="0"/>
              <w:right w:val="none" w:color="auto" w:sz="0" w:space="0"/>
            </w:tcBorders>
            <w:hideMark/>
          </w:tcPr>
          <w:p w:rsidRPr="001B689B" w:rsidR="001B689B" w:rsidP="00B924DA" w:rsidRDefault="001B689B" w14:paraId="47E63F77"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3</w:t>
            </w:r>
          </w:p>
        </w:tc>
        <w:tc>
          <w:tcPr>
            <w:tcW w:w="1905" w:type="dxa"/>
            <w:tcBorders>
              <w:top w:val="none" w:color="auto" w:sz="0" w:space="0"/>
              <w:bottom w:val="none" w:color="auto" w:sz="0" w:space="0"/>
            </w:tcBorders>
            <w:hideMark/>
          </w:tcPr>
          <w:p w:rsidRPr="001B689B" w:rsidR="001B689B" w:rsidP="00B924DA" w:rsidRDefault="001B689B" w14:paraId="24EF8DB2"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r>
            <w:r w:rsidRPr="001B689B">
              <w:rPr>
                <w:rFonts w:asciiTheme="minorHAnsi" w:hAnsiTheme="minorHAnsi" w:cstheme="minorHAnsi"/>
                <w:color w:val="000000"/>
                <w:sz w:val="22"/>
                <w:szCs w:val="22"/>
                <w:lang w:eastAsia="en-IN"/>
              </w:rPr>
              <w:t>Initiation Checker (Bulk)</w:t>
            </w:r>
          </w:p>
        </w:tc>
        <w:tc>
          <w:tcPr>
            <w:tcW w:w="2766" w:type="dxa"/>
            <w:tcBorders>
              <w:top w:val="none" w:color="auto" w:sz="0" w:space="0"/>
              <w:bottom w:val="none" w:color="auto" w:sz="0" w:space="0"/>
            </w:tcBorders>
            <w:hideMark/>
          </w:tcPr>
          <w:p w:rsidRPr="001B689B" w:rsidR="001B689B" w:rsidP="00B924DA" w:rsidRDefault="001B689B" w14:paraId="151BB8FD"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retail and corporate related parties for corporate customers </w:t>
            </w:r>
          </w:p>
        </w:tc>
        <w:tc>
          <w:tcPr>
            <w:tcW w:w="3288" w:type="dxa"/>
            <w:tcBorders>
              <w:top w:val="none" w:color="auto" w:sz="0" w:space="0"/>
              <w:bottom w:val="none" w:color="auto" w:sz="0" w:space="0"/>
            </w:tcBorders>
            <w:hideMark/>
          </w:tcPr>
          <w:p w:rsidRPr="001B689B" w:rsidR="001B689B" w:rsidP="00B924DA" w:rsidRDefault="001B689B" w14:paraId="639474C9"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CUSTOMER_DETAILS </w:t>
            </w:r>
          </w:p>
        </w:tc>
        <w:tc>
          <w:tcPr>
            <w:tcW w:w="1238" w:type="dxa"/>
            <w:tcBorders>
              <w:top w:val="none" w:color="auto" w:sz="0" w:space="0"/>
              <w:bottom w:val="none" w:color="auto" w:sz="0" w:space="0"/>
            </w:tcBorders>
            <w:hideMark/>
          </w:tcPr>
          <w:p w:rsidRPr="001B689B" w:rsidR="001B689B" w:rsidP="00B924DA" w:rsidRDefault="001B689B" w14:paraId="515129AC"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4B396932" w14:textId="77777777">
        <w:trPr>
          <w:trHeight w:val="78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DD5431" w:rsidR="001B689B" w:rsidP="00B924DA" w:rsidRDefault="001B689B" w14:paraId="0DFF5CEA" w14:textId="77777777">
            <w:pPr>
              <w:suppressAutoHyphens w:val="0"/>
              <w:spacing w:line="360" w:lineRule="auto"/>
              <w:jc w:val="right"/>
              <w:rPr>
                <w:rFonts w:asciiTheme="minorHAnsi" w:hAnsiTheme="minorHAnsi" w:cstheme="minorHAnsi"/>
                <w:sz w:val="22"/>
                <w:szCs w:val="22"/>
                <w:lang w:eastAsia="en-IN"/>
              </w:rPr>
            </w:pPr>
            <w:r w:rsidRPr="00DD5431">
              <w:rPr>
                <w:rFonts w:asciiTheme="minorHAnsi" w:hAnsiTheme="minorHAnsi" w:cstheme="minorHAnsi"/>
                <w:sz w:val="22"/>
                <w:szCs w:val="22"/>
                <w:lang w:eastAsia="en-IN"/>
              </w:rPr>
              <w:t>4</w:t>
            </w:r>
          </w:p>
        </w:tc>
        <w:tc>
          <w:tcPr>
            <w:tcW w:w="1905" w:type="dxa"/>
            <w:hideMark/>
          </w:tcPr>
          <w:p w:rsidRPr="00DD5431" w:rsidR="001B689B" w:rsidP="00B924DA" w:rsidRDefault="001B689B" w14:paraId="0959F425"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Initiation Maker </w:t>
            </w:r>
          </w:p>
        </w:tc>
        <w:tc>
          <w:tcPr>
            <w:tcW w:w="2766" w:type="dxa"/>
            <w:hideMark/>
          </w:tcPr>
          <w:p w:rsidRPr="00DD5431" w:rsidR="001B689B" w:rsidP="00B924DA" w:rsidRDefault="001B689B" w14:paraId="5AF7F14D" w14:textId="6F25D61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To search corporate related parties/shareholders for non-RAK customers </w:t>
            </w:r>
          </w:p>
        </w:tc>
        <w:tc>
          <w:tcPr>
            <w:tcW w:w="3288" w:type="dxa"/>
            <w:hideMark/>
          </w:tcPr>
          <w:p w:rsidRPr="00DD5431" w:rsidR="001B689B" w:rsidP="00B924DA" w:rsidRDefault="000361C9" w14:paraId="74F10A36" w14:textId="5CF0B95F">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RELATED_SHAREHOLDER_DETAILS </w:t>
            </w:r>
          </w:p>
        </w:tc>
        <w:tc>
          <w:tcPr>
            <w:tcW w:w="1238" w:type="dxa"/>
            <w:hideMark/>
          </w:tcPr>
          <w:p w:rsidRPr="00DD5431" w:rsidR="001B689B" w:rsidP="00B924DA" w:rsidRDefault="001B689B" w14:paraId="5E21A164"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FINACLE </w:t>
            </w:r>
          </w:p>
        </w:tc>
      </w:tr>
      <w:tr w:rsidRPr="00D12AD3" w:rsidR="001B689B" w:rsidTr="00DD5431" w14:paraId="2F5C9B35" w14:textId="777777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Borders>
              <w:top w:val="none" w:color="auto" w:sz="0" w:space="0"/>
              <w:bottom w:val="none" w:color="auto" w:sz="0" w:space="0"/>
              <w:right w:val="none" w:color="auto" w:sz="0" w:space="0"/>
            </w:tcBorders>
            <w:hideMark/>
          </w:tcPr>
          <w:p w:rsidRPr="001B689B" w:rsidR="001B689B" w:rsidP="00B924DA" w:rsidRDefault="001B689B" w14:paraId="74858445" w14:textId="77777777">
            <w:pPr>
              <w:suppressAutoHyphens w:val="0"/>
              <w:spacing w:line="360" w:lineRule="auto"/>
              <w:jc w:val="right"/>
              <w:rPr>
                <w:rFonts w:asciiTheme="minorHAnsi" w:hAnsiTheme="minorHAnsi" w:cstheme="minorHAnsi"/>
                <w:color w:val="FF0000"/>
                <w:sz w:val="22"/>
                <w:szCs w:val="22"/>
                <w:lang w:eastAsia="en-IN"/>
              </w:rPr>
            </w:pPr>
            <w:r w:rsidRPr="00DD5431">
              <w:rPr>
                <w:rFonts w:asciiTheme="minorHAnsi" w:hAnsiTheme="minorHAnsi" w:cstheme="minorHAnsi"/>
                <w:sz w:val="22"/>
                <w:szCs w:val="22"/>
                <w:lang w:eastAsia="en-IN"/>
              </w:rPr>
              <w:t>5</w:t>
            </w:r>
          </w:p>
        </w:tc>
        <w:tc>
          <w:tcPr>
            <w:tcW w:w="1905" w:type="dxa"/>
            <w:tcBorders>
              <w:top w:val="none" w:color="auto" w:sz="0" w:space="0"/>
              <w:bottom w:val="none" w:color="auto" w:sz="0" w:space="0"/>
            </w:tcBorders>
            <w:hideMark/>
          </w:tcPr>
          <w:p w:rsidRPr="00DD5431" w:rsidR="001B689B" w:rsidP="00B924DA" w:rsidRDefault="001B689B" w14:paraId="2072C859"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Initiation Maker </w:t>
            </w:r>
            <w:r w:rsidRPr="00DD5431">
              <w:rPr>
                <w:rFonts w:asciiTheme="minorHAnsi" w:hAnsiTheme="minorHAnsi" w:cstheme="minorHAnsi"/>
                <w:sz w:val="22"/>
                <w:szCs w:val="22"/>
                <w:lang w:eastAsia="en-IN"/>
              </w:rPr>
              <w:br/>
            </w:r>
            <w:r w:rsidRPr="00DD5431">
              <w:rPr>
                <w:rFonts w:asciiTheme="minorHAnsi" w:hAnsiTheme="minorHAnsi" w:cstheme="minorHAnsi"/>
                <w:sz w:val="22"/>
                <w:szCs w:val="22"/>
                <w:lang w:eastAsia="en-IN"/>
              </w:rPr>
              <w:t>Initiation Checker (Bulk)</w:t>
            </w:r>
          </w:p>
        </w:tc>
        <w:tc>
          <w:tcPr>
            <w:tcW w:w="2766" w:type="dxa"/>
            <w:tcBorders>
              <w:top w:val="none" w:color="auto" w:sz="0" w:space="0"/>
              <w:bottom w:val="none" w:color="auto" w:sz="0" w:space="0"/>
            </w:tcBorders>
            <w:hideMark/>
          </w:tcPr>
          <w:p w:rsidRPr="00DD5431" w:rsidR="001B689B" w:rsidP="00B924DA" w:rsidRDefault="001B689B" w14:paraId="6E7CD4CC"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To search corporate related parties for retail customers </w:t>
            </w:r>
          </w:p>
        </w:tc>
        <w:tc>
          <w:tcPr>
            <w:tcW w:w="3288" w:type="dxa"/>
            <w:tcBorders>
              <w:top w:val="none" w:color="auto" w:sz="0" w:space="0"/>
              <w:bottom w:val="none" w:color="auto" w:sz="0" w:space="0"/>
            </w:tcBorders>
            <w:hideMark/>
          </w:tcPr>
          <w:p w:rsidRPr="00DD5431" w:rsidR="001B689B" w:rsidP="00B924DA" w:rsidRDefault="00DD5431" w14:paraId="45FC877A" w14:textId="7B14FC74">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RELATED_COMPANY_DETAILS</w:t>
            </w:r>
            <w:r w:rsidRPr="00DD5431" w:rsidR="001B689B">
              <w:rPr>
                <w:rFonts w:asciiTheme="minorHAnsi" w:hAnsiTheme="minorHAnsi" w:cstheme="minorHAnsi"/>
                <w:sz w:val="22"/>
                <w:szCs w:val="22"/>
                <w:lang w:eastAsia="en-IN"/>
              </w:rPr>
              <w:t xml:space="preserve"> </w:t>
            </w:r>
          </w:p>
        </w:tc>
        <w:tc>
          <w:tcPr>
            <w:tcW w:w="1238" w:type="dxa"/>
            <w:tcBorders>
              <w:top w:val="none" w:color="auto" w:sz="0" w:space="0"/>
              <w:bottom w:val="none" w:color="auto" w:sz="0" w:space="0"/>
            </w:tcBorders>
            <w:hideMark/>
          </w:tcPr>
          <w:p w:rsidRPr="00DD5431" w:rsidR="001B689B" w:rsidP="00B924DA" w:rsidRDefault="001B689B" w14:paraId="03E6266B"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FINACLE </w:t>
            </w:r>
          </w:p>
        </w:tc>
      </w:tr>
      <w:tr w:rsidRPr="00D12AD3" w:rsidR="001B689B" w:rsidTr="00DD5431" w14:paraId="26C424C1" w14:textId="77777777">
        <w:trPr>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0EBB0CE9"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6</w:t>
            </w:r>
          </w:p>
        </w:tc>
        <w:tc>
          <w:tcPr>
            <w:tcW w:w="1905" w:type="dxa"/>
            <w:hideMark/>
          </w:tcPr>
          <w:p w:rsidRPr="001B689B" w:rsidR="001B689B" w:rsidP="00B924DA" w:rsidRDefault="001B689B" w14:paraId="6F003359"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r>
            <w:r w:rsidRPr="001B689B">
              <w:rPr>
                <w:rFonts w:asciiTheme="minorHAnsi" w:hAnsiTheme="minorHAnsi" w:cstheme="minorHAnsi"/>
                <w:color w:val="000000"/>
                <w:sz w:val="22"/>
                <w:szCs w:val="22"/>
                <w:lang w:eastAsia="en-IN"/>
              </w:rPr>
              <w:t xml:space="preserve">Operations Maker </w:t>
            </w:r>
          </w:p>
        </w:tc>
        <w:tc>
          <w:tcPr>
            <w:tcW w:w="2766" w:type="dxa"/>
            <w:hideMark/>
          </w:tcPr>
          <w:p w:rsidRPr="001B689B" w:rsidR="001B689B" w:rsidP="00B924DA" w:rsidRDefault="001B689B" w14:paraId="75BEBDB0"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the products for selected CIFs - RAK Bank Customers </w:t>
            </w:r>
          </w:p>
        </w:tc>
        <w:tc>
          <w:tcPr>
            <w:tcW w:w="3288" w:type="dxa"/>
            <w:hideMark/>
          </w:tcPr>
          <w:p w:rsidRPr="001B689B" w:rsidR="001B689B" w:rsidP="00B924DA" w:rsidRDefault="001B689B" w14:paraId="317FF98E"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ACCOUNT_SUMMARY </w:t>
            </w:r>
          </w:p>
        </w:tc>
        <w:tc>
          <w:tcPr>
            <w:tcW w:w="1238" w:type="dxa"/>
            <w:hideMark/>
          </w:tcPr>
          <w:p w:rsidRPr="001B689B" w:rsidR="001B689B" w:rsidP="00B924DA" w:rsidRDefault="001B689B" w14:paraId="159596BA"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0D4CD892" w14:textId="777777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Borders>
              <w:top w:val="none" w:color="auto" w:sz="0" w:space="0"/>
              <w:bottom w:val="none" w:color="auto" w:sz="0" w:space="0"/>
              <w:right w:val="none" w:color="auto" w:sz="0" w:space="0"/>
            </w:tcBorders>
            <w:hideMark/>
          </w:tcPr>
          <w:p w:rsidRPr="001B689B" w:rsidR="001B689B" w:rsidP="00B924DA" w:rsidRDefault="001B689B" w14:paraId="4DC2C905"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7</w:t>
            </w:r>
          </w:p>
        </w:tc>
        <w:tc>
          <w:tcPr>
            <w:tcW w:w="1905" w:type="dxa"/>
            <w:tcBorders>
              <w:top w:val="none" w:color="auto" w:sz="0" w:space="0"/>
              <w:bottom w:val="none" w:color="auto" w:sz="0" w:space="0"/>
            </w:tcBorders>
            <w:hideMark/>
          </w:tcPr>
          <w:p w:rsidRPr="001B689B" w:rsidR="001B689B" w:rsidP="00B924DA" w:rsidRDefault="001B689B" w14:paraId="409B4982"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766" w:type="dxa"/>
            <w:tcBorders>
              <w:top w:val="none" w:color="auto" w:sz="0" w:space="0"/>
              <w:bottom w:val="none" w:color="auto" w:sz="0" w:space="0"/>
            </w:tcBorders>
            <w:hideMark/>
          </w:tcPr>
          <w:p w:rsidRPr="001B689B" w:rsidR="001B689B" w:rsidP="00B924DA" w:rsidRDefault="001B689B" w14:paraId="205FDB0B"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inquire on blacklist details for Internal and External Customers </w:t>
            </w:r>
          </w:p>
        </w:tc>
        <w:tc>
          <w:tcPr>
            <w:tcW w:w="3288" w:type="dxa"/>
            <w:tcBorders>
              <w:top w:val="none" w:color="auto" w:sz="0" w:space="0"/>
              <w:bottom w:val="none" w:color="auto" w:sz="0" w:space="0"/>
            </w:tcBorders>
            <w:hideMark/>
          </w:tcPr>
          <w:p w:rsidRPr="001B689B" w:rsidR="001B689B" w:rsidP="00B924DA" w:rsidRDefault="001B689B" w14:paraId="1862EE2B"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BLACKLIST_DETAILS</w:t>
            </w:r>
          </w:p>
        </w:tc>
        <w:tc>
          <w:tcPr>
            <w:tcW w:w="1238" w:type="dxa"/>
            <w:tcBorders>
              <w:top w:val="none" w:color="auto" w:sz="0" w:space="0"/>
              <w:bottom w:val="none" w:color="auto" w:sz="0" w:space="0"/>
            </w:tcBorders>
            <w:hideMark/>
          </w:tcPr>
          <w:p w:rsidRPr="001B689B" w:rsidR="001B689B" w:rsidP="00B924DA" w:rsidRDefault="001B689B" w14:paraId="2657B1CD"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2B3581C4" w14:textId="77777777">
        <w:trPr>
          <w:trHeight w:val="104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581D1D5F"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8</w:t>
            </w:r>
          </w:p>
        </w:tc>
        <w:tc>
          <w:tcPr>
            <w:tcW w:w="1905" w:type="dxa"/>
            <w:hideMark/>
          </w:tcPr>
          <w:p w:rsidRPr="001B689B" w:rsidR="001B689B" w:rsidP="00B924DA" w:rsidRDefault="001B689B" w14:paraId="45F7AC3B"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766" w:type="dxa"/>
            <w:hideMark/>
          </w:tcPr>
          <w:p w:rsidRPr="001B689B" w:rsidR="001B689B" w:rsidP="00B924DA" w:rsidRDefault="001B689B" w14:paraId="49971CF0"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update (place/remove) Internal Blacklist on RAK Bank Customers </w:t>
            </w:r>
          </w:p>
        </w:tc>
        <w:tc>
          <w:tcPr>
            <w:tcW w:w="3288" w:type="dxa"/>
            <w:hideMark/>
          </w:tcPr>
          <w:p w:rsidRPr="001B689B" w:rsidR="001B689B" w:rsidP="00B924DA" w:rsidRDefault="001B689B" w14:paraId="453E044B"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CUSTOMER_UPDATE_REQ</w:t>
            </w:r>
          </w:p>
        </w:tc>
        <w:tc>
          <w:tcPr>
            <w:tcW w:w="1238" w:type="dxa"/>
            <w:hideMark/>
          </w:tcPr>
          <w:p w:rsidRPr="001B689B" w:rsidR="001B689B" w:rsidP="00B924DA" w:rsidRDefault="001B689B" w14:paraId="77379AAB"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583FA5EF" w14:textId="7777777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748" w:type="dxa"/>
            <w:tcBorders>
              <w:top w:val="none" w:color="auto" w:sz="0" w:space="0"/>
              <w:bottom w:val="none" w:color="auto" w:sz="0" w:space="0"/>
              <w:right w:val="none" w:color="auto" w:sz="0" w:space="0"/>
            </w:tcBorders>
            <w:hideMark/>
          </w:tcPr>
          <w:p w:rsidRPr="001B689B" w:rsidR="001B689B" w:rsidP="00B924DA" w:rsidRDefault="001B689B" w14:paraId="3EC0088E"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9</w:t>
            </w:r>
          </w:p>
        </w:tc>
        <w:tc>
          <w:tcPr>
            <w:tcW w:w="1905" w:type="dxa"/>
            <w:tcBorders>
              <w:top w:val="none" w:color="auto" w:sz="0" w:space="0"/>
              <w:bottom w:val="none" w:color="auto" w:sz="0" w:space="0"/>
            </w:tcBorders>
            <w:hideMark/>
          </w:tcPr>
          <w:p w:rsidRPr="001B689B" w:rsidR="001B689B" w:rsidP="00B924DA" w:rsidRDefault="001B689B" w14:paraId="49CD4C42"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766" w:type="dxa"/>
            <w:tcBorders>
              <w:top w:val="none" w:color="auto" w:sz="0" w:space="0"/>
              <w:bottom w:val="none" w:color="auto" w:sz="0" w:space="0"/>
            </w:tcBorders>
            <w:hideMark/>
          </w:tcPr>
          <w:p w:rsidRPr="001B689B" w:rsidR="001B689B" w:rsidP="00B924DA" w:rsidRDefault="001B689B" w14:paraId="63F3661A" w14:textId="04984902">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update (place/remove) External Blacklist on </w:t>
            </w:r>
            <w:r w:rsidRPr="00D12AD3">
              <w:rPr>
                <w:rFonts w:asciiTheme="minorHAnsi" w:hAnsiTheme="minorHAnsi" w:cstheme="minorHAnsi"/>
                <w:color w:val="000000"/>
                <w:sz w:val="22"/>
                <w:szCs w:val="22"/>
                <w:lang w:eastAsia="en-IN"/>
              </w:rPr>
              <w:t>Non-RAK</w:t>
            </w:r>
            <w:r w:rsidRPr="001B689B">
              <w:rPr>
                <w:rFonts w:asciiTheme="minorHAnsi" w:hAnsiTheme="minorHAnsi" w:cstheme="minorHAnsi"/>
                <w:color w:val="000000"/>
                <w:sz w:val="22"/>
                <w:szCs w:val="22"/>
                <w:lang w:eastAsia="en-IN"/>
              </w:rPr>
              <w:t xml:space="preserve"> Bank Customers </w:t>
            </w:r>
          </w:p>
        </w:tc>
        <w:tc>
          <w:tcPr>
            <w:tcW w:w="3288" w:type="dxa"/>
            <w:tcBorders>
              <w:top w:val="none" w:color="auto" w:sz="0" w:space="0"/>
              <w:bottom w:val="none" w:color="auto" w:sz="0" w:space="0"/>
            </w:tcBorders>
            <w:hideMark/>
          </w:tcPr>
          <w:p w:rsidRPr="001B689B" w:rsidR="001B689B" w:rsidP="00B924DA" w:rsidRDefault="001B689B" w14:paraId="0BA0E364"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UPDATE_EXT_BLACKLIST</w:t>
            </w:r>
          </w:p>
        </w:tc>
        <w:tc>
          <w:tcPr>
            <w:tcW w:w="1238" w:type="dxa"/>
            <w:tcBorders>
              <w:top w:val="none" w:color="auto" w:sz="0" w:space="0"/>
              <w:bottom w:val="none" w:color="auto" w:sz="0" w:space="0"/>
            </w:tcBorders>
            <w:hideMark/>
          </w:tcPr>
          <w:p w:rsidRPr="001B689B" w:rsidR="001B689B" w:rsidP="00B924DA" w:rsidRDefault="001B689B" w14:paraId="3640350B"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6634CE7E" w14:textId="77777777">
        <w:trPr>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1CCDB1D8"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10</w:t>
            </w:r>
          </w:p>
        </w:tc>
        <w:tc>
          <w:tcPr>
            <w:tcW w:w="1905" w:type="dxa"/>
            <w:hideMark/>
          </w:tcPr>
          <w:p w:rsidRPr="001B689B" w:rsidR="001B689B" w:rsidP="00B924DA" w:rsidRDefault="001B689B" w14:paraId="420ACFB6"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766" w:type="dxa"/>
            <w:hideMark/>
          </w:tcPr>
          <w:p w:rsidRPr="001B689B" w:rsidR="001B689B" w:rsidP="00B924DA" w:rsidRDefault="001B689B" w14:paraId="33CF45B2"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place/remove freeze (freeze &amp; unfreeze) on selected accounts </w:t>
            </w:r>
          </w:p>
        </w:tc>
        <w:tc>
          <w:tcPr>
            <w:tcW w:w="3288" w:type="dxa"/>
            <w:hideMark/>
          </w:tcPr>
          <w:p w:rsidRPr="001B689B" w:rsidR="001B689B" w:rsidP="00B924DA" w:rsidRDefault="001B689B" w14:paraId="31B18991"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FIN_FREEZE_UNFREEZE</w:t>
            </w:r>
          </w:p>
        </w:tc>
        <w:tc>
          <w:tcPr>
            <w:tcW w:w="1238" w:type="dxa"/>
            <w:hideMark/>
          </w:tcPr>
          <w:p w:rsidRPr="001B689B" w:rsidR="001B689B" w:rsidP="00B924DA" w:rsidRDefault="001B689B" w14:paraId="02F75998"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18B0B51E" w14:textId="77777777">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748" w:type="dxa"/>
            <w:tcBorders>
              <w:top w:val="none" w:color="auto" w:sz="0" w:space="0"/>
              <w:bottom w:val="none" w:color="auto" w:sz="0" w:space="0"/>
              <w:right w:val="none" w:color="auto" w:sz="0" w:space="0"/>
            </w:tcBorders>
            <w:hideMark/>
          </w:tcPr>
          <w:p w:rsidRPr="001B689B" w:rsidR="001B689B" w:rsidP="00B924DA" w:rsidRDefault="001B689B" w14:paraId="12E2B369"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11</w:t>
            </w:r>
          </w:p>
        </w:tc>
        <w:tc>
          <w:tcPr>
            <w:tcW w:w="1905" w:type="dxa"/>
            <w:tcBorders>
              <w:top w:val="none" w:color="auto" w:sz="0" w:space="0"/>
              <w:bottom w:val="none" w:color="auto" w:sz="0" w:space="0"/>
            </w:tcBorders>
            <w:hideMark/>
          </w:tcPr>
          <w:p w:rsidRPr="001B689B" w:rsidR="001B689B" w:rsidP="00B924DA" w:rsidRDefault="001B689B" w14:paraId="0FE2F4B1"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766" w:type="dxa"/>
            <w:tcBorders>
              <w:top w:val="none" w:color="auto" w:sz="0" w:space="0"/>
              <w:bottom w:val="none" w:color="auto" w:sz="0" w:space="0"/>
            </w:tcBorders>
            <w:hideMark/>
          </w:tcPr>
          <w:p w:rsidRPr="001B689B" w:rsidR="001B689B" w:rsidP="00B924DA" w:rsidRDefault="001B689B" w14:paraId="10D1F42F"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place/remove freeze (freeze &amp; unfreeze) on selected Investment accounts </w:t>
            </w:r>
          </w:p>
        </w:tc>
        <w:tc>
          <w:tcPr>
            <w:tcW w:w="3288" w:type="dxa"/>
            <w:tcBorders>
              <w:top w:val="none" w:color="auto" w:sz="0" w:space="0"/>
              <w:bottom w:val="none" w:color="auto" w:sz="0" w:space="0"/>
            </w:tcBorders>
            <w:hideMark/>
          </w:tcPr>
          <w:p w:rsidRPr="001B689B" w:rsidR="001B689B" w:rsidP="00B924DA" w:rsidRDefault="001B689B" w14:paraId="6191664B"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FREEZE_UNFREEZE_INVESTMENT </w:t>
            </w:r>
          </w:p>
        </w:tc>
        <w:tc>
          <w:tcPr>
            <w:tcW w:w="1238" w:type="dxa"/>
            <w:tcBorders>
              <w:top w:val="none" w:color="auto" w:sz="0" w:space="0"/>
              <w:bottom w:val="none" w:color="auto" w:sz="0" w:space="0"/>
            </w:tcBorders>
            <w:hideMark/>
          </w:tcPr>
          <w:p w:rsidRPr="001B689B" w:rsidR="001B689B" w:rsidP="00B924DA" w:rsidRDefault="001B689B" w14:paraId="220E466E"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2B8EBB00" w14:textId="77777777">
        <w:trPr>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4E20FA7E" w14:textId="77777777">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12</w:t>
            </w:r>
          </w:p>
        </w:tc>
        <w:tc>
          <w:tcPr>
            <w:tcW w:w="1905" w:type="dxa"/>
            <w:hideMark/>
          </w:tcPr>
          <w:p w:rsidRPr="001B689B" w:rsidR="001B689B" w:rsidP="00B924DA" w:rsidRDefault="001B689B" w14:paraId="3CD68C21"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766" w:type="dxa"/>
            <w:hideMark/>
          </w:tcPr>
          <w:p w:rsidRPr="001B689B" w:rsidR="001B689B" w:rsidP="00B924DA" w:rsidRDefault="001B689B" w14:paraId="0DCA9925"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signature details on selected CIFs </w:t>
            </w:r>
          </w:p>
        </w:tc>
        <w:tc>
          <w:tcPr>
            <w:tcW w:w="3288" w:type="dxa"/>
            <w:hideMark/>
          </w:tcPr>
          <w:p w:rsidRPr="001B689B" w:rsidR="001B689B" w:rsidP="00B924DA" w:rsidRDefault="001B689B" w14:paraId="3061DB09"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SIGNATURE_DETAILS </w:t>
            </w:r>
          </w:p>
        </w:tc>
        <w:tc>
          <w:tcPr>
            <w:tcW w:w="1238" w:type="dxa"/>
            <w:hideMark/>
          </w:tcPr>
          <w:p w:rsidRPr="001B689B" w:rsidR="001B689B" w:rsidP="00B924DA" w:rsidRDefault="001B689B" w14:paraId="351CC3C2"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SVS</w:t>
            </w:r>
          </w:p>
        </w:tc>
      </w:tr>
      <w:tr w:rsidRPr="00D12AD3" w:rsidR="001B689B" w:rsidTr="00DD5431" w14:paraId="4B65DAC1" w14:textId="777777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Borders>
              <w:top w:val="none" w:color="auto" w:sz="0" w:space="0"/>
              <w:bottom w:val="none" w:color="auto" w:sz="0" w:space="0"/>
              <w:right w:val="none" w:color="auto" w:sz="0" w:space="0"/>
            </w:tcBorders>
            <w:hideMark/>
          </w:tcPr>
          <w:p w:rsidRPr="00DD5431" w:rsidR="001B689B" w:rsidP="00B924DA" w:rsidRDefault="001B689B" w14:paraId="1DA8BA75" w14:textId="77777777">
            <w:pPr>
              <w:suppressAutoHyphens w:val="0"/>
              <w:spacing w:line="360" w:lineRule="auto"/>
              <w:jc w:val="right"/>
              <w:rPr>
                <w:rFonts w:asciiTheme="minorHAnsi" w:hAnsiTheme="minorHAnsi" w:cstheme="minorHAnsi"/>
                <w:sz w:val="22"/>
                <w:szCs w:val="22"/>
                <w:lang w:eastAsia="en-IN"/>
              </w:rPr>
            </w:pPr>
            <w:r w:rsidRPr="00DD5431">
              <w:rPr>
                <w:rFonts w:asciiTheme="minorHAnsi" w:hAnsiTheme="minorHAnsi" w:cstheme="minorHAnsi"/>
                <w:sz w:val="22"/>
                <w:szCs w:val="22"/>
                <w:lang w:eastAsia="en-IN"/>
              </w:rPr>
              <w:t>13</w:t>
            </w:r>
          </w:p>
        </w:tc>
        <w:tc>
          <w:tcPr>
            <w:tcW w:w="1905" w:type="dxa"/>
            <w:tcBorders>
              <w:top w:val="none" w:color="auto" w:sz="0" w:space="0"/>
              <w:bottom w:val="none" w:color="auto" w:sz="0" w:space="0"/>
            </w:tcBorders>
            <w:hideMark/>
          </w:tcPr>
          <w:p w:rsidRPr="00DD5431" w:rsidR="001B689B" w:rsidP="00B924DA" w:rsidRDefault="001B689B" w14:paraId="75B0203F"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Initiation Maker </w:t>
            </w:r>
          </w:p>
        </w:tc>
        <w:tc>
          <w:tcPr>
            <w:tcW w:w="2766" w:type="dxa"/>
            <w:tcBorders>
              <w:top w:val="none" w:color="auto" w:sz="0" w:space="0"/>
              <w:bottom w:val="none" w:color="auto" w:sz="0" w:space="0"/>
            </w:tcBorders>
            <w:hideMark/>
          </w:tcPr>
          <w:p w:rsidRPr="00DD5431" w:rsidR="001B689B" w:rsidP="00B924DA" w:rsidRDefault="001B689B" w14:paraId="00D203E8"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To Inquire on Existing Hold Details for selected accounts </w:t>
            </w:r>
          </w:p>
        </w:tc>
        <w:tc>
          <w:tcPr>
            <w:tcW w:w="3288" w:type="dxa"/>
            <w:tcBorders>
              <w:top w:val="none" w:color="auto" w:sz="0" w:space="0"/>
              <w:bottom w:val="none" w:color="auto" w:sz="0" w:space="0"/>
            </w:tcBorders>
            <w:hideMark/>
          </w:tcPr>
          <w:p w:rsidRPr="00DD5431" w:rsidR="001B689B" w:rsidP="00B924DA" w:rsidRDefault="001B689B" w14:paraId="13EC87DE"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ACCOUNT_HOLD_DETAILS </w:t>
            </w:r>
          </w:p>
        </w:tc>
        <w:tc>
          <w:tcPr>
            <w:tcW w:w="1238" w:type="dxa"/>
            <w:tcBorders>
              <w:top w:val="none" w:color="auto" w:sz="0" w:space="0"/>
              <w:bottom w:val="none" w:color="auto" w:sz="0" w:space="0"/>
            </w:tcBorders>
            <w:hideMark/>
          </w:tcPr>
          <w:p w:rsidRPr="00DD5431" w:rsidR="001B689B" w:rsidP="00B924DA" w:rsidRDefault="001B689B" w14:paraId="7425060B"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IN"/>
              </w:rPr>
            </w:pPr>
            <w:r w:rsidRPr="00DD5431">
              <w:rPr>
                <w:rFonts w:asciiTheme="minorHAnsi" w:hAnsiTheme="minorHAnsi" w:cstheme="minorHAnsi"/>
                <w:sz w:val="22"/>
                <w:szCs w:val="22"/>
                <w:lang w:eastAsia="en-IN"/>
              </w:rPr>
              <w:t xml:space="preserve">FINACLE </w:t>
            </w:r>
          </w:p>
        </w:tc>
      </w:tr>
      <w:tr w:rsidRPr="00D12AD3" w:rsidR="001B689B" w:rsidTr="00DD5431" w14:paraId="3A71F5E0" w14:textId="77777777">
        <w:trPr>
          <w:trHeight w:val="26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7602C9" w:rsidR="001B689B" w:rsidP="00B924DA" w:rsidRDefault="001B689B" w14:paraId="1D85FEFF" w14:textId="77777777">
            <w:pPr>
              <w:suppressAutoHyphens w:val="0"/>
              <w:spacing w:line="360" w:lineRule="auto"/>
              <w:jc w:val="right"/>
              <w:rPr>
                <w:rFonts w:asciiTheme="minorHAnsi" w:hAnsiTheme="minorHAnsi" w:cstheme="minorHAnsi"/>
                <w:sz w:val="22"/>
                <w:szCs w:val="22"/>
                <w:lang w:eastAsia="en-IN"/>
              </w:rPr>
            </w:pPr>
            <w:r w:rsidRPr="007602C9">
              <w:rPr>
                <w:rFonts w:asciiTheme="minorHAnsi" w:hAnsiTheme="minorHAnsi" w:cstheme="minorHAnsi"/>
                <w:sz w:val="22"/>
                <w:szCs w:val="22"/>
                <w:lang w:eastAsia="en-IN"/>
              </w:rPr>
              <w:t>14</w:t>
            </w:r>
          </w:p>
        </w:tc>
        <w:tc>
          <w:tcPr>
            <w:tcW w:w="1905" w:type="dxa"/>
            <w:hideMark/>
          </w:tcPr>
          <w:p w:rsidRPr="007602C9" w:rsidR="001B689B" w:rsidP="00B924DA" w:rsidRDefault="001B689B" w14:paraId="6905FD96" w14:textId="1D4137EC">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7602C9">
              <w:rPr>
                <w:rFonts w:asciiTheme="minorHAnsi" w:hAnsiTheme="minorHAnsi" w:cstheme="minorHAnsi"/>
                <w:sz w:val="22"/>
                <w:szCs w:val="22"/>
                <w:lang w:eastAsia="en-IN"/>
              </w:rPr>
              <w:t> </w:t>
            </w:r>
            <w:r w:rsidRPr="007602C9" w:rsidR="00C4497D">
              <w:rPr>
                <w:rFonts w:asciiTheme="minorHAnsi" w:hAnsiTheme="minorHAnsi" w:cstheme="minorHAnsi"/>
                <w:sz w:val="22"/>
                <w:szCs w:val="22"/>
                <w:lang w:eastAsia="en-IN"/>
              </w:rPr>
              <w:t>System Integration</w:t>
            </w:r>
          </w:p>
        </w:tc>
        <w:tc>
          <w:tcPr>
            <w:tcW w:w="2766" w:type="dxa"/>
            <w:hideMark/>
          </w:tcPr>
          <w:p w:rsidRPr="007602C9" w:rsidR="001B689B" w:rsidP="00B924DA" w:rsidRDefault="001B689B" w14:paraId="25DE431A" w14:textId="62F10969">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7602C9">
              <w:rPr>
                <w:rFonts w:asciiTheme="minorHAnsi" w:hAnsiTheme="minorHAnsi" w:cstheme="minorHAnsi"/>
                <w:sz w:val="22"/>
                <w:szCs w:val="22"/>
                <w:lang w:eastAsia="en-IN"/>
              </w:rPr>
              <w:t> </w:t>
            </w:r>
            <w:r w:rsidRPr="007602C9" w:rsidR="00C4497D">
              <w:rPr>
                <w:rFonts w:asciiTheme="minorHAnsi" w:hAnsiTheme="minorHAnsi" w:cstheme="minorHAnsi"/>
                <w:sz w:val="22"/>
                <w:szCs w:val="22"/>
                <w:lang w:eastAsia="en-IN"/>
              </w:rPr>
              <w:t xml:space="preserve">To place new lien, </w:t>
            </w:r>
            <w:r w:rsidRPr="007602C9" w:rsidR="007602C9">
              <w:rPr>
                <w:rFonts w:asciiTheme="minorHAnsi" w:hAnsiTheme="minorHAnsi" w:cstheme="minorHAnsi"/>
                <w:sz w:val="22"/>
                <w:szCs w:val="22"/>
                <w:lang w:eastAsia="en-IN"/>
              </w:rPr>
              <w:t xml:space="preserve">modify existing lien and removing existing lien </w:t>
            </w:r>
          </w:p>
        </w:tc>
        <w:tc>
          <w:tcPr>
            <w:tcW w:w="3288" w:type="dxa"/>
            <w:hideMark/>
          </w:tcPr>
          <w:p w:rsidRPr="007602C9" w:rsidR="001B689B" w:rsidP="00B924DA" w:rsidRDefault="00C4497D" w14:paraId="5AC10D97" w14:textId="3732100C">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7602C9">
              <w:rPr>
                <w:rFonts w:asciiTheme="minorHAnsi" w:hAnsiTheme="minorHAnsi" w:cstheme="minorHAnsi"/>
                <w:sz w:val="22"/>
                <w:szCs w:val="22"/>
                <w:lang w:eastAsia="en-IN"/>
              </w:rPr>
              <w:t>MANAGE_ACC_HOLD</w:t>
            </w:r>
          </w:p>
        </w:tc>
        <w:tc>
          <w:tcPr>
            <w:tcW w:w="1238" w:type="dxa"/>
            <w:hideMark/>
          </w:tcPr>
          <w:p w:rsidRPr="007602C9" w:rsidR="001B689B" w:rsidP="00B924DA" w:rsidRDefault="001B689B" w14:paraId="3B334F32"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7602C9">
              <w:rPr>
                <w:rFonts w:asciiTheme="minorHAnsi" w:hAnsiTheme="minorHAnsi" w:cstheme="minorHAnsi"/>
                <w:sz w:val="22"/>
                <w:szCs w:val="22"/>
                <w:lang w:eastAsia="en-IN"/>
              </w:rPr>
              <w:t xml:space="preserve">FINACLE </w:t>
            </w:r>
          </w:p>
        </w:tc>
      </w:tr>
      <w:tr w:rsidRPr="00D12AD3" w:rsidR="001B689B" w:rsidTr="00DD5431" w14:paraId="11349712" w14:textId="777777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0370894D" w14:textId="404B8F88">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w:t>
            </w:r>
            <w:r w:rsidR="00DD5431">
              <w:rPr>
                <w:rFonts w:asciiTheme="minorHAnsi" w:hAnsiTheme="minorHAnsi" w:cstheme="minorHAnsi"/>
                <w:color w:val="000000"/>
                <w:sz w:val="22"/>
                <w:szCs w:val="22"/>
                <w:lang w:eastAsia="en-IN"/>
              </w:rPr>
              <w:t>5</w:t>
            </w:r>
          </w:p>
        </w:tc>
        <w:tc>
          <w:tcPr>
            <w:tcW w:w="1905" w:type="dxa"/>
            <w:hideMark/>
          </w:tcPr>
          <w:p w:rsidRPr="001B689B" w:rsidR="001B689B" w:rsidP="00B924DA" w:rsidRDefault="001B689B" w14:paraId="2C8A9A27"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r>
            <w:r w:rsidRPr="001B689B">
              <w:rPr>
                <w:rFonts w:asciiTheme="minorHAnsi" w:hAnsiTheme="minorHAnsi" w:cstheme="minorHAnsi"/>
                <w:color w:val="000000"/>
                <w:sz w:val="22"/>
                <w:szCs w:val="22"/>
                <w:lang w:eastAsia="en-IN"/>
              </w:rPr>
              <w:t xml:space="preserve">Operations Maker </w:t>
            </w:r>
          </w:p>
        </w:tc>
        <w:tc>
          <w:tcPr>
            <w:tcW w:w="2766" w:type="dxa"/>
            <w:hideMark/>
          </w:tcPr>
          <w:p w:rsidRPr="001B689B" w:rsidR="001B689B" w:rsidP="00B924DA" w:rsidRDefault="001B689B" w14:paraId="5C488F1A"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To retrieve investment details for court letters</w:t>
            </w:r>
          </w:p>
        </w:tc>
        <w:tc>
          <w:tcPr>
            <w:tcW w:w="3288" w:type="dxa"/>
            <w:hideMark/>
          </w:tcPr>
          <w:p w:rsidRPr="001B689B" w:rsidR="001B689B" w:rsidP="00B924DA" w:rsidRDefault="001B689B" w14:paraId="66A6B67A"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INVEST_PORTFOLIO_DETAILS </w:t>
            </w:r>
          </w:p>
        </w:tc>
        <w:tc>
          <w:tcPr>
            <w:tcW w:w="1238" w:type="dxa"/>
            <w:hideMark/>
          </w:tcPr>
          <w:p w:rsidRPr="001B689B" w:rsidR="001B689B" w:rsidP="00B924DA" w:rsidRDefault="001B689B" w14:paraId="24B364F3"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1529A690" w14:textId="77777777">
        <w:trPr>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29944A62" w14:textId="58869814">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w:t>
            </w:r>
            <w:r w:rsidR="007602C9">
              <w:rPr>
                <w:rFonts w:asciiTheme="minorHAnsi" w:hAnsiTheme="minorHAnsi" w:cstheme="minorHAnsi"/>
                <w:color w:val="000000"/>
                <w:sz w:val="22"/>
                <w:szCs w:val="22"/>
                <w:lang w:eastAsia="en-IN"/>
              </w:rPr>
              <w:t>6</w:t>
            </w:r>
          </w:p>
        </w:tc>
        <w:tc>
          <w:tcPr>
            <w:tcW w:w="1905" w:type="dxa"/>
            <w:hideMark/>
          </w:tcPr>
          <w:p w:rsidRPr="001B689B" w:rsidR="001B689B" w:rsidP="00B924DA" w:rsidRDefault="001B689B" w14:paraId="778F2816"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r>
            <w:r w:rsidRPr="001B689B">
              <w:rPr>
                <w:rFonts w:asciiTheme="minorHAnsi" w:hAnsiTheme="minorHAnsi" w:cstheme="minorHAnsi"/>
                <w:color w:val="000000"/>
                <w:sz w:val="22"/>
                <w:szCs w:val="22"/>
                <w:lang w:eastAsia="en-IN"/>
              </w:rPr>
              <w:t xml:space="preserve">Operations Maker </w:t>
            </w:r>
          </w:p>
        </w:tc>
        <w:tc>
          <w:tcPr>
            <w:tcW w:w="2766" w:type="dxa"/>
            <w:hideMark/>
          </w:tcPr>
          <w:p w:rsidRPr="001B689B" w:rsidR="001B689B" w:rsidP="00B924DA" w:rsidRDefault="001B689B" w14:paraId="4A01C103"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card outstanding balance for credit card </w:t>
            </w:r>
          </w:p>
        </w:tc>
        <w:tc>
          <w:tcPr>
            <w:tcW w:w="3288" w:type="dxa"/>
            <w:hideMark/>
          </w:tcPr>
          <w:p w:rsidRPr="001B689B" w:rsidR="001B689B" w:rsidP="00B924DA" w:rsidRDefault="001B689B" w14:paraId="40567505"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CARD_BALENQ </w:t>
            </w:r>
          </w:p>
        </w:tc>
        <w:tc>
          <w:tcPr>
            <w:tcW w:w="1238" w:type="dxa"/>
            <w:hideMark/>
          </w:tcPr>
          <w:p w:rsidRPr="001B689B" w:rsidR="001B689B" w:rsidP="00B924DA" w:rsidRDefault="001B689B" w14:paraId="4FD40DFE"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online4</w:t>
            </w:r>
          </w:p>
        </w:tc>
      </w:tr>
      <w:tr w:rsidRPr="00D12AD3" w:rsidR="001B689B" w:rsidTr="00DD5431" w14:paraId="344FAC4B" w14:textId="777777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79E79B41" w14:textId="14552ECF">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w:t>
            </w:r>
            <w:r w:rsidR="007602C9">
              <w:rPr>
                <w:rFonts w:asciiTheme="minorHAnsi" w:hAnsiTheme="minorHAnsi" w:cstheme="minorHAnsi"/>
                <w:color w:val="000000"/>
                <w:sz w:val="22"/>
                <w:szCs w:val="22"/>
                <w:lang w:eastAsia="en-IN"/>
              </w:rPr>
              <w:t>7</w:t>
            </w:r>
          </w:p>
        </w:tc>
        <w:tc>
          <w:tcPr>
            <w:tcW w:w="1905" w:type="dxa"/>
            <w:hideMark/>
          </w:tcPr>
          <w:p w:rsidRPr="001B689B" w:rsidR="001B689B" w:rsidP="00B924DA" w:rsidRDefault="001B689B" w14:paraId="340DB271"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Operations Maker </w:t>
            </w:r>
          </w:p>
        </w:tc>
        <w:tc>
          <w:tcPr>
            <w:tcW w:w="2766" w:type="dxa"/>
            <w:hideMark/>
          </w:tcPr>
          <w:p w:rsidRPr="001B689B" w:rsidR="001B689B" w:rsidP="00B924DA" w:rsidRDefault="001B689B" w14:paraId="0C835D64"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exchange rate on account balances. </w:t>
            </w:r>
          </w:p>
        </w:tc>
        <w:tc>
          <w:tcPr>
            <w:tcW w:w="3288" w:type="dxa"/>
            <w:hideMark/>
          </w:tcPr>
          <w:p w:rsidRPr="001B689B" w:rsidR="001B689B" w:rsidP="00B924DA" w:rsidRDefault="001B689B" w14:paraId="26A2829F"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EXCHANGE_RATE_DETAILS </w:t>
            </w:r>
          </w:p>
        </w:tc>
        <w:tc>
          <w:tcPr>
            <w:tcW w:w="1238" w:type="dxa"/>
            <w:hideMark/>
          </w:tcPr>
          <w:p w:rsidRPr="001B689B" w:rsidR="001B689B" w:rsidP="00B924DA" w:rsidRDefault="001B689B" w14:paraId="4379D791"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0B279000" w14:textId="77777777">
        <w:trPr>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6F91922F" w14:textId="232FB486">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w:t>
            </w:r>
            <w:r w:rsidR="007602C9">
              <w:rPr>
                <w:rFonts w:asciiTheme="minorHAnsi" w:hAnsiTheme="minorHAnsi" w:cstheme="minorHAnsi"/>
                <w:color w:val="000000"/>
                <w:sz w:val="22"/>
                <w:szCs w:val="22"/>
                <w:lang w:eastAsia="en-IN"/>
              </w:rPr>
              <w:t>8</w:t>
            </w:r>
          </w:p>
        </w:tc>
        <w:tc>
          <w:tcPr>
            <w:tcW w:w="1905" w:type="dxa"/>
            <w:hideMark/>
          </w:tcPr>
          <w:p w:rsidRPr="001B689B" w:rsidR="001B689B" w:rsidP="00B924DA" w:rsidRDefault="001B689B" w14:paraId="531DF903"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Operations Maker </w:t>
            </w:r>
          </w:p>
        </w:tc>
        <w:tc>
          <w:tcPr>
            <w:tcW w:w="2766" w:type="dxa"/>
            <w:hideMark/>
          </w:tcPr>
          <w:p w:rsidRPr="001B689B" w:rsidR="001B689B" w:rsidP="00B924DA" w:rsidRDefault="001B689B" w14:paraId="3FE6C5E7"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inquire on charges &amp; create payment order for remittance </w:t>
            </w:r>
          </w:p>
        </w:tc>
        <w:tc>
          <w:tcPr>
            <w:tcW w:w="3288" w:type="dxa"/>
            <w:hideMark/>
          </w:tcPr>
          <w:p w:rsidRPr="001B689B" w:rsidR="001B689B" w:rsidP="00B924DA" w:rsidRDefault="001B689B" w14:paraId="1342F248"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PAYMENT_REQ</w:t>
            </w:r>
          </w:p>
        </w:tc>
        <w:tc>
          <w:tcPr>
            <w:tcW w:w="1238" w:type="dxa"/>
            <w:hideMark/>
          </w:tcPr>
          <w:p w:rsidRPr="001B689B" w:rsidR="001B689B" w:rsidP="00B924DA" w:rsidRDefault="001B689B" w14:paraId="0A5572F3"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20831236" w14:textId="777777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7602C9" w14:paraId="07CBFA90" w14:textId="2ABC773E">
            <w:pPr>
              <w:suppressAutoHyphens w:val="0"/>
              <w:spacing w:line="360" w:lineRule="auto"/>
              <w:jc w:val="right"/>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19</w:t>
            </w:r>
          </w:p>
        </w:tc>
        <w:tc>
          <w:tcPr>
            <w:tcW w:w="1905" w:type="dxa"/>
            <w:hideMark/>
          </w:tcPr>
          <w:p w:rsidRPr="001B689B" w:rsidR="001B689B" w:rsidP="00B924DA" w:rsidRDefault="001B689B" w14:paraId="1AC51E64" w14:textId="2BB58F56">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Track</w:t>
            </w:r>
            <w:r w:rsidRPr="00D12AD3" w:rsidR="00D12AD3">
              <w:rPr>
                <w:rFonts w:asciiTheme="minorHAnsi" w:hAnsiTheme="minorHAnsi" w:cstheme="minorHAnsi"/>
                <w:color w:val="000000"/>
                <w:sz w:val="22"/>
                <w:szCs w:val="22"/>
                <w:lang w:eastAsia="en-IN"/>
              </w:rPr>
              <w:t xml:space="preserve"> </w:t>
            </w:r>
            <w:r w:rsidRPr="001B689B">
              <w:rPr>
                <w:rFonts w:asciiTheme="minorHAnsi" w:hAnsiTheme="minorHAnsi" w:cstheme="minorHAnsi"/>
                <w:color w:val="000000"/>
                <w:sz w:val="22"/>
                <w:szCs w:val="22"/>
                <w:lang w:eastAsia="en-IN"/>
              </w:rPr>
              <w:t>PO</w:t>
            </w:r>
          </w:p>
        </w:tc>
        <w:tc>
          <w:tcPr>
            <w:tcW w:w="2766" w:type="dxa"/>
            <w:hideMark/>
          </w:tcPr>
          <w:p w:rsidRPr="001B689B" w:rsidR="001B689B" w:rsidP="00B924DA" w:rsidRDefault="001B689B" w14:paraId="172BAB16"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track payment order status </w:t>
            </w:r>
          </w:p>
        </w:tc>
        <w:tc>
          <w:tcPr>
            <w:tcW w:w="3288" w:type="dxa"/>
            <w:hideMark/>
          </w:tcPr>
          <w:p w:rsidRPr="001B689B" w:rsidR="001B689B" w:rsidP="00B924DA" w:rsidRDefault="001B689B" w14:paraId="014F2CC9"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PAYMENT_SUMMARY </w:t>
            </w:r>
          </w:p>
        </w:tc>
        <w:tc>
          <w:tcPr>
            <w:tcW w:w="1238" w:type="dxa"/>
            <w:hideMark/>
          </w:tcPr>
          <w:p w:rsidRPr="001B689B" w:rsidR="001B689B" w:rsidP="00B924DA" w:rsidRDefault="001B689B" w14:paraId="5575BA90" w14:textId="7777777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1B689B" w:rsidTr="00DD5431" w14:paraId="758A656F" w14:textId="77777777">
        <w:trPr>
          <w:trHeight w:val="520"/>
        </w:trPr>
        <w:tc>
          <w:tcPr>
            <w:cnfStyle w:val="001000000000" w:firstRow="0" w:lastRow="0" w:firstColumn="1" w:lastColumn="0" w:oddVBand="0" w:evenVBand="0" w:oddHBand="0" w:evenHBand="0" w:firstRowFirstColumn="0" w:firstRowLastColumn="0" w:lastRowFirstColumn="0" w:lastRowLastColumn="0"/>
            <w:tcW w:w="748" w:type="dxa"/>
            <w:tcBorders>
              <w:right w:val="none" w:color="auto" w:sz="0" w:space="0"/>
            </w:tcBorders>
            <w:hideMark/>
          </w:tcPr>
          <w:p w:rsidRPr="001B689B" w:rsidR="001B689B" w:rsidP="00B924DA" w:rsidRDefault="001B689B" w14:paraId="5F5E7622" w14:textId="32AC0E7D">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2</w:t>
            </w:r>
            <w:r w:rsidR="007602C9">
              <w:rPr>
                <w:rFonts w:asciiTheme="minorHAnsi" w:hAnsiTheme="minorHAnsi" w:cstheme="minorHAnsi"/>
                <w:color w:val="000000"/>
                <w:sz w:val="22"/>
                <w:szCs w:val="22"/>
                <w:lang w:eastAsia="en-IN"/>
              </w:rPr>
              <w:t>0</w:t>
            </w:r>
          </w:p>
        </w:tc>
        <w:tc>
          <w:tcPr>
            <w:tcW w:w="1905" w:type="dxa"/>
            <w:hideMark/>
          </w:tcPr>
          <w:p w:rsidRPr="001B689B" w:rsidR="001B689B" w:rsidP="00B924DA" w:rsidRDefault="001B689B" w14:paraId="4AA77105"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766" w:type="dxa"/>
            <w:hideMark/>
          </w:tcPr>
          <w:p w:rsidRPr="001B689B" w:rsidR="001B689B" w:rsidP="00B924DA" w:rsidRDefault="001B689B" w14:paraId="14A79DF7"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account name from account number </w:t>
            </w:r>
          </w:p>
        </w:tc>
        <w:tc>
          <w:tcPr>
            <w:tcW w:w="3288" w:type="dxa"/>
            <w:hideMark/>
          </w:tcPr>
          <w:p w:rsidRPr="001B689B" w:rsidR="001B689B" w:rsidP="00B924DA" w:rsidRDefault="001B689B" w14:paraId="7D63DBB4"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ENTITY_DETAILS </w:t>
            </w:r>
          </w:p>
        </w:tc>
        <w:tc>
          <w:tcPr>
            <w:tcW w:w="1238" w:type="dxa"/>
            <w:hideMark/>
          </w:tcPr>
          <w:p w:rsidRPr="001B689B" w:rsidR="001B689B" w:rsidP="00B924DA" w:rsidRDefault="001B689B" w14:paraId="7AF07376" w14:textId="77777777">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Pr="00D12AD3" w:rsidR="00432523" w:rsidTr="00DD5431" w14:paraId="27129C19" w14:textId="77777777">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Pr>
          <w:p w:rsidRPr="001B689B" w:rsidR="00432523" w:rsidP="00B924DA" w:rsidRDefault="00432523" w14:paraId="2823AE83" w14:textId="32B00484">
            <w:pPr>
              <w:suppressAutoHyphens w:val="0"/>
              <w:spacing w:line="360" w:lineRule="auto"/>
              <w:jc w:val="right"/>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21</w:t>
            </w:r>
          </w:p>
        </w:tc>
        <w:tc>
          <w:tcPr>
            <w:tcW w:w="1905" w:type="dxa"/>
          </w:tcPr>
          <w:p w:rsidRPr="001B689B" w:rsidR="00432523" w:rsidP="00B924DA" w:rsidRDefault="00432523" w14:paraId="7BEAA25D" w14:textId="06A30DB1">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 xml:space="preserve">Initiation Maker </w:t>
            </w:r>
          </w:p>
        </w:tc>
        <w:tc>
          <w:tcPr>
            <w:tcW w:w="2766" w:type="dxa"/>
          </w:tcPr>
          <w:p w:rsidRPr="001B689B" w:rsidR="00432523" w:rsidP="00B924DA" w:rsidRDefault="00432523" w14:paraId="7363D4A0" w14:textId="07D0CE17">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 xml:space="preserve">To retrieve </w:t>
            </w:r>
            <w:r w:rsidR="004A62E4">
              <w:rPr>
                <w:rFonts w:asciiTheme="minorHAnsi" w:hAnsiTheme="minorHAnsi" w:cstheme="minorHAnsi"/>
                <w:color w:val="000000"/>
                <w:sz w:val="22"/>
                <w:szCs w:val="22"/>
                <w:lang w:eastAsia="en-IN"/>
              </w:rPr>
              <w:t xml:space="preserve">passport/emirates ID </w:t>
            </w:r>
            <w:r w:rsidR="00DF2E48">
              <w:rPr>
                <w:rFonts w:asciiTheme="minorHAnsi" w:hAnsiTheme="minorHAnsi" w:cstheme="minorHAnsi"/>
                <w:color w:val="000000"/>
                <w:sz w:val="22"/>
                <w:szCs w:val="22"/>
                <w:lang w:eastAsia="en-IN"/>
              </w:rPr>
              <w:t>for related CIFs and address details for Customer Letters</w:t>
            </w:r>
          </w:p>
        </w:tc>
        <w:tc>
          <w:tcPr>
            <w:tcW w:w="3288" w:type="dxa"/>
          </w:tcPr>
          <w:p w:rsidRPr="001B689B" w:rsidR="00432523" w:rsidP="00B924DA" w:rsidRDefault="00432523" w14:paraId="57E0EE4B" w14:textId="7906CC99">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CUSTOMER_DETAILS</w:t>
            </w:r>
          </w:p>
        </w:tc>
        <w:tc>
          <w:tcPr>
            <w:tcW w:w="1238" w:type="dxa"/>
          </w:tcPr>
          <w:p w:rsidRPr="001B689B" w:rsidR="00432523" w:rsidP="00B924DA" w:rsidRDefault="00432523" w14:paraId="6B2289F0" w14:textId="37C8177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FINACLE</w:t>
            </w:r>
          </w:p>
        </w:tc>
      </w:tr>
    </w:tbl>
    <w:p w:rsidR="00CE205E" w:rsidP="00A570EE" w:rsidRDefault="00CE205E" w14:paraId="0AE75D51" w14:textId="68F3A6CB">
      <w:pPr>
        <w:suppressAutoHyphens w:val="0"/>
        <w:spacing w:before="120" w:after="120" w:line="360" w:lineRule="auto"/>
        <w:jc w:val="both"/>
        <w:rPr>
          <w:rFonts w:asciiTheme="minorHAnsi" w:hAnsiTheme="minorHAnsi" w:cstheme="minorHAnsi"/>
          <w:sz w:val="20"/>
        </w:rPr>
      </w:pPr>
    </w:p>
    <w:p w:rsidR="00D12AD3" w:rsidP="00A570EE" w:rsidRDefault="00D12AD3" w14:paraId="04CE4B0C" w14:textId="77777777">
      <w:pPr>
        <w:suppressAutoHyphens w:val="0"/>
        <w:spacing w:before="120" w:after="120" w:line="360" w:lineRule="auto"/>
        <w:jc w:val="both"/>
        <w:rPr>
          <w:rFonts w:asciiTheme="minorHAnsi" w:hAnsiTheme="minorHAnsi" w:cstheme="minorHAnsi"/>
          <w:sz w:val="20"/>
        </w:rPr>
      </w:pPr>
    </w:p>
    <w:p w:rsidR="00D12AD3" w:rsidP="00A570EE" w:rsidRDefault="00D12AD3" w14:paraId="1E4F8D2B" w14:textId="77777777">
      <w:pPr>
        <w:suppressAutoHyphens w:val="0"/>
        <w:spacing w:before="120" w:after="120" w:line="360" w:lineRule="auto"/>
        <w:jc w:val="both"/>
        <w:rPr>
          <w:rFonts w:asciiTheme="minorHAnsi" w:hAnsiTheme="minorHAnsi" w:cstheme="minorHAnsi"/>
          <w:sz w:val="20"/>
        </w:rPr>
      </w:pPr>
    </w:p>
    <w:p w:rsidR="00D12AD3" w:rsidP="00A570EE" w:rsidRDefault="00D12AD3" w14:paraId="57A16A64" w14:textId="77777777">
      <w:pPr>
        <w:suppressAutoHyphens w:val="0"/>
        <w:spacing w:before="120" w:after="120" w:line="360" w:lineRule="auto"/>
        <w:jc w:val="both"/>
        <w:rPr>
          <w:rFonts w:asciiTheme="minorHAnsi" w:hAnsiTheme="minorHAnsi" w:cstheme="minorHAnsi"/>
          <w:sz w:val="20"/>
        </w:rPr>
      </w:pPr>
    </w:p>
    <w:p w:rsidR="00B924DA" w:rsidP="00A570EE" w:rsidRDefault="00B924DA" w14:paraId="70093922" w14:textId="77777777">
      <w:pPr>
        <w:suppressAutoHyphens w:val="0"/>
        <w:spacing w:before="120" w:after="120" w:line="360" w:lineRule="auto"/>
        <w:jc w:val="both"/>
        <w:rPr>
          <w:rFonts w:asciiTheme="minorHAnsi" w:hAnsiTheme="minorHAnsi" w:cstheme="minorHAnsi"/>
          <w:sz w:val="20"/>
        </w:rPr>
      </w:pPr>
    </w:p>
    <w:p w:rsidR="00B924DA" w:rsidP="00A570EE" w:rsidRDefault="00B924DA" w14:paraId="7DBB5783" w14:textId="77777777">
      <w:pPr>
        <w:suppressAutoHyphens w:val="0"/>
        <w:spacing w:before="120" w:after="120" w:line="360" w:lineRule="auto"/>
        <w:jc w:val="both"/>
        <w:rPr>
          <w:rFonts w:asciiTheme="minorHAnsi" w:hAnsiTheme="minorHAnsi" w:cstheme="minorHAnsi"/>
          <w:sz w:val="20"/>
        </w:rPr>
      </w:pPr>
    </w:p>
    <w:p w:rsidR="00B924DA" w:rsidP="00A570EE" w:rsidRDefault="00B924DA" w14:paraId="3E8E85DF" w14:textId="77777777">
      <w:pPr>
        <w:suppressAutoHyphens w:val="0"/>
        <w:spacing w:before="120" w:after="120" w:line="360" w:lineRule="auto"/>
        <w:jc w:val="both"/>
        <w:rPr>
          <w:rFonts w:asciiTheme="minorHAnsi" w:hAnsiTheme="minorHAnsi" w:cstheme="minorHAnsi"/>
          <w:sz w:val="20"/>
        </w:rPr>
      </w:pPr>
    </w:p>
    <w:p w:rsidR="00B924DA" w:rsidP="00A570EE" w:rsidRDefault="00B924DA" w14:paraId="6B1A3321" w14:textId="77777777">
      <w:pPr>
        <w:suppressAutoHyphens w:val="0"/>
        <w:spacing w:before="120" w:after="120" w:line="360" w:lineRule="auto"/>
        <w:jc w:val="both"/>
        <w:rPr>
          <w:rFonts w:asciiTheme="minorHAnsi" w:hAnsiTheme="minorHAnsi" w:cstheme="minorHAnsi"/>
          <w:sz w:val="20"/>
        </w:rPr>
      </w:pPr>
    </w:p>
    <w:p w:rsidR="00B924DA" w:rsidP="00A570EE" w:rsidRDefault="00B924DA" w14:paraId="172B59A3" w14:textId="77777777">
      <w:pPr>
        <w:suppressAutoHyphens w:val="0"/>
        <w:spacing w:before="120" w:after="120" w:line="360" w:lineRule="auto"/>
        <w:jc w:val="both"/>
        <w:rPr>
          <w:rFonts w:asciiTheme="minorHAnsi" w:hAnsiTheme="minorHAnsi" w:cstheme="minorHAnsi"/>
          <w:sz w:val="20"/>
        </w:rPr>
      </w:pPr>
    </w:p>
    <w:p w:rsidRPr="00A570EE" w:rsidR="00D12AD3" w:rsidP="00A570EE" w:rsidRDefault="00D12AD3" w14:paraId="63A67B62" w14:textId="77777777">
      <w:pPr>
        <w:suppressAutoHyphens w:val="0"/>
        <w:spacing w:before="120" w:after="120" w:line="360" w:lineRule="auto"/>
        <w:jc w:val="both"/>
        <w:rPr>
          <w:rFonts w:asciiTheme="minorHAnsi" w:hAnsiTheme="minorHAnsi" w:cstheme="minorHAnsi"/>
          <w:sz w:val="20"/>
        </w:rPr>
      </w:pPr>
    </w:p>
    <w:p w:rsidRPr="00956FD8" w:rsidR="00822FFD" w:rsidP="00822FFD" w:rsidRDefault="00822FFD" w14:paraId="72153335" w14:textId="77777777">
      <w:pPr>
        <w:pStyle w:val="Heading1"/>
        <w:tabs>
          <w:tab w:val="left" w:pos="0"/>
        </w:tabs>
        <w:rPr>
          <w:rFonts w:asciiTheme="minorHAnsi" w:hAnsiTheme="minorHAnsi" w:cstheme="minorHAnsi"/>
        </w:rPr>
      </w:pPr>
      <w:bookmarkStart w:name="_Toc80018047" w:id="431"/>
      <w:bookmarkStart w:name="_Toc153554690" w:id="432"/>
      <w:bookmarkStart w:name="_Toc156159554" w:id="433"/>
      <w:bookmarkStart w:name="_Toc166062040" w:id="434"/>
      <w:r w:rsidRPr="00956FD8">
        <w:rPr>
          <w:rFonts w:asciiTheme="minorHAnsi" w:hAnsiTheme="minorHAnsi" w:cstheme="minorHAnsi"/>
        </w:rPr>
        <w:t>Other Nonfunctional Requirements</w:t>
      </w:r>
      <w:bookmarkEnd w:id="431"/>
      <w:bookmarkEnd w:id="432"/>
      <w:bookmarkEnd w:id="433"/>
      <w:bookmarkEnd w:id="434"/>
    </w:p>
    <w:p w:rsidR="00822FFD" w:rsidP="00822FFD" w:rsidRDefault="00822FFD" w14:paraId="325A6C9E" w14:textId="77777777">
      <w:pPr>
        <w:pStyle w:val="Heading2"/>
        <w:tabs>
          <w:tab w:val="clear" w:pos="360"/>
          <w:tab w:val="num" w:pos="0"/>
        </w:tabs>
        <w:ind w:left="0"/>
        <w:rPr>
          <w:rFonts w:asciiTheme="minorHAnsi" w:hAnsiTheme="minorHAnsi" w:cstheme="minorHAnsi"/>
        </w:rPr>
      </w:pPr>
      <w:bookmarkStart w:name="_Toc437637850" w:id="435"/>
      <w:bookmarkStart w:name="_Toc437856666" w:id="436"/>
      <w:bookmarkStart w:name="_Toc439617907" w:id="437"/>
      <w:bookmarkStart w:name="_Toc80018048" w:id="438"/>
      <w:bookmarkStart w:name="_Toc153554691" w:id="439"/>
      <w:bookmarkStart w:name="_Toc156159555" w:id="440"/>
      <w:bookmarkStart w:name="_Toc166062041" w:id="441"/>
      <w:r w:rsidRPr="00956FD8">
        <w:rPr>
          <w:rFonts w:asciiTheme="minorHAnsi" w:hAnsiTheme="minorHAnsi" w:cstheme="minorHAnsi"/>
        </w:rPr>
        <w:t>Performance Requirements</w:t>
      </w:r>
      <w:bookmarkEnd w:id="435"/>
      <w:bookmarkEnd w:id="436"/>
      <w:bookmarkEnd w:id="437"/>
      <w:bookmarkEnd w:id="438"/>
      <w:bookmarkEnd w:id="439"/>
      <w:bookmarkEnd w:id="440"/>
      <w:bookmarkEnd w:id="441"/>
    </w:p>
    <w:p w:rsidRPr="0049773E" w:rsidR="00BF0395" w:rsidP="00BF0395" w:rsidRDefault="00BF0395" w14:paraId="576319C6" w14:textId="77777777">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The response time of the application should not be more than 30 sec. This does not apply to report generation response time.</w:t>
      </w:r>
    </w:p>
    <w:p w:rsidRPr="0049773E" w:rsidR="00BF0395" w:rsidP="00BF0395" w:rsidRDefault="00BF0395" w14:paraId="0FE0AE8E" w14:textId="77777777">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The Operators at multiple locations can seamlessly access the application.</w:t>
      </w:r>
    </w:p>
    <w:p w:rsidRPr="00B0472C" w:rsidR="009E593A" w:rsidP="009E593A" w:rsidRDefault="00BF0395" w14:paraId="0B8257AA" w14:textId="0B8D152A">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24/7 system availability, except for planned downtimes for maintenance activities</w:t>
      </w:r>
      <w:r w:rsidRPr="0049773E" w:rsidR="009E593A">
        <w:rPr>
          <w:rFonts w:ascii="Calibri" w:hAnsi="Calibri" w:cs="Arial"/>
          <w:sz w:val="24"/>
          <w:szCs w:val="24"/>
        </w:rPr>
        <w:t xml:space="preserve">. </w:t>
      </w:r>
    </w:p>
    <w:p w:rsidRPr="00FF408E" w:rsidR="00B0472C" w:rsidP="009E593A" w:rsidRDefault="00BD7831" w14:paraId="2B7A993A" w14:textId="58E606A8">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For FIU / CIR -&gt; Archived documents should be </w:t>
      </w:r>
      <w:r w:rsidR="00FF408E">
        <w:rPr>
          <w:rFonts w:ascii="Calibri" w:hAnsi="Calibri" w:cs="Arial"/>
          <w:i w:val="0"/>
          <w:iCs/>
          <w:sz w:val="24"/>
          <w:szCs w:val="24"/>
        </w:rPr>
        <w:t xml:space="preserve">visible and accessible to the Operations and Compliance users only. </w:t>
      </w:r>
    </w:p>
    <w:p w:rsidRPr="00505933" w:rsidR="00FF408E" w:rsidP="009E593A" w:rsidRDefault="00FF408E" w14:paraId="34FC8B6B" w14:textId="383D51CD">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For Dubai Court / CCMS -&gt; Archived documents should be visible and accessible to all the iBPS users within the bank. </w:t>
      </w:r>
    </w:p>
    <w:p w:rsidRPr="0049773E" w:rsidR="00505933" w:rsidP="009E593A" w:rsidRDefault="00505933" w14:paraId="6737E88A" w14:textId="0B232738">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Each WI to have identification of request channel and request type on all queues in Queue Management. </w:t>
      </w:r>
    </w:p>
    <w:p w:rsidRPr="00BF0395" w:rsidR="00BF0395" w:rsidP="00BF0395" w:rsidRDefault="00BF0395" w14:paraId="7ABD9DFE" w14:textId="77777777"/>
    <w:p w:rsidRPr="00956FD8" w:rsidR="00822FFD" w:rsidP="00822FFD" w:rsidRDefault="00822FFD" w14:paraId="4FCF1D1E" w14:textId="77777777">
      <w:pPr>
        <w:pStyle w:val="Heading2"/>
        <w:tabs>
          <w:tab w:val="clear" w:pos="360"/>
          <w:tab w:val="num" w:pos="0"/>
        </w:tabs>
        <w:ind w:left="0"/>
        <w:rPr>
          <w:rFonts w:asciiTheme="minorHAnsi" w:hAnsiTheme="minorHAnsi" w:cstheme="minorHAnsi"/>
        </w:rPr>
      </w:pPr>
      <w:bookmarkStart w:name="_Toc437637851" w:id="442"/>
      <w:bookmarkStart w:name="_Toc437856667" w:id="443"/>
      <w:bookmarkStart w:name="_Toc439617908" w:id="444"/>
      <w:bookmarkStart w:name="_Toc80018049" w:id="445"/>
      <w:bookmarkStart w:name="_Toc153554692" w:id="446"/>
      <w:bookmarkStart w:name="_Toc156159556" w:id="447"/>
      <w:bookmarkStart w:name="_Toc166062042" w:id="448"/>
      <w:r w:rsidRPr="00956FD8">
        <w:rPr>
          <w:rFonts w:asciiTheme="minorHAnsi" w:hAnsiTheme="minorHAnsi" w:cstheme="minorHAnsi"/>
        </w:rPr>
        <w:t>Safety Requirements</w:t>
      </w:r>
      <w:bookmarkEnd w:id="442"/>
      <w:bookmarkEnd w:id="443"/>
      <w:bookmarkEnd w:id="444"/>
      <w:bookmarkEnd w:id="445"/>
      <w:bookmarkEnd w:id="446"/>
      <w:bookmarkEnd w:id="447"/>
      <w:bookmarkEnd w:id="448"/>
    </w:p>
    <w:p w:rsidRPr="0049773E" w:rsidR="00822FFD" w:rsidP="00822FFD" w:rsidRDefault="00822FFD" w14:paraId="579CF179" w14:textId="77777777">
      <w:pPr>
        <w:pStyle w:val="level3text"/>
        <w:spacing w:line="360" w:lineRule="auto"/>
        <w:ind w:left="180" w:firstLine="0"/>
        <w:jc w:val="both"/>
        <w:rPr>
          <w:rFonts w:asciiTheme="minorHAnsi" w:hAnsiTheme="minorHAnsi" w:cstheme="minorHAnsi"/>
          <w:i w:val="0"/>
          <w:sz w:val="24"/>
          <w:szCs w:val="24"/>
        </w:rPr>
      </w:pPr>
      <w:r w:rsidRPr="0049773E">
        <w:rPr>
          <w:rFonts w:asciiTheme="minorHAnsi" w:hAnsiTheme="minorHAnsi" w:cstheme="minorHAnsi"/>
          <w:i w:val="0"/>
          <w:sz w:val="24"/>
          <w:szCs w:val="24"/>
        </w:rPr>
        <w:t>N/A</w:t>
      </w:r>
    </w:p>
    <w:p w:rsidRPr="00956FD8" w:rsidR="00822FFD" w:rsidP="00822FFD" w:rsidRDefault="00822FFD" w14:paraId="3AE8862D" w14:textId="77777777">
      <w:pPr>
        <w:rPr>
          <w:rFonts w:asciiTheme="minorHAnsi" w:hAnsiTheme="minorHAnsi" w:cstheme="minorHAnsi"/>
        </w:rPr>
      </w:pPr>
    </w:p>
    <w:p w:rsidRPr="00956FD8" w:rsidR="00822FFD" w:rsidP="00822FFD" w:rsidRDefault="00822FFD" w14:paraId="05703050" w14:textId="77777777">
      <w:pPr>
        <w:pStyle w:val="Heading2"/>
        <w:tabs>
          <w:tab w:val="clear" w:pos="360"/>
          <w:tab w:val="num" w:pos="0"/>
        </w:tabs>
        <w:ind w:left="0"/>
        <w:rPr>
          <w:rFonts w:asciiTheme="minorHAnsi" w:hAnsiTheme="minorHAnsi" w:cstheme="minorHAnsi"/>
        </w:rPr>
      </w:pPr>
      <w:bookmarkStart w:name="_Toc437637852" w:id="449"/>
      <w:bookmarkStart w:name="_Toc437856668" w:id="450"/>
      <w:bookmarkStart w:name="_Toc439617909" w:id="451"/>
      <w:bookmarkStart w:name="_Toc80018050" w:id="452"/>
      <w:bookmarkStart w:name="_Toc153554693" w:id="453"/>
      <w:bookmarkStart w:name="_Toc156159557" w:id="454"/>
      <w:bookmarkStart w:name="_Toc166062043" w:id="455"/>
      <w:r w:rsidRPr="00956FD8">
        <w:rPr>
          <w:rFonts w:asciiTheme="minorHAnsi" w:hAnsiTheme="minorHAnsi" w:cstheme="minorHAnsi"/>
        </w:rPr>
        <w:t>Security Requirements</w:t>
      </w:r>
      <w:bookmarkEnd w:id="449"/>
      <w:bookmarkEnd w:id="450"/>
      <w:bookmarkEnd w:id="451"/>
      <w:bookmarkEnd w:id="452"/>
      <w:bookmarkEnd w:id="453"/>
      <w:bookmarkEnd w:id="454"/>
      <w:bookmarkEnd w:id="455"/>
    </w:p>
    <w:p w:rsidR="002D05FA" w:rsidP="002D05FA" w:rsidRDefault="002D05FA" w14:paraId="2722A7F6" w14:textId="77777777">
      <w:pPr>
        <w:pStyle w:val="ListParagraph"/>
        <w:numPr>
          <w:ilvl w:val="0"/>
          <w:numId w:val="45"/>
        </w:numPr>
        <w:spacing w:line="276" w:lineRule="auto"/>
        <w:rPr>
          <w:rFonts w:asciiTheme="minorHAnsi" w:hAnsiTheme="minorHAnsi" w:cstheme="minorHAnsi"/>
        </w:rPr>
      </w:pPr>
      <w:r w:rsidRPr="0086544A">
        <w:rPr>
          <w:rFonts w:asciiTheme="minorHAnsi" w:hAnsiTheme="minorHAnsi" w:cstheme="minorHAnsi"/>
        </w:rPr>
        <w:t xml:space="preserve">Only authorized users should be able to access the system. </w:t>
      </w:r>
    </w:p>
    <w:p w:rsidR="002D05FA" w:rsidP="002D05FA" w:rsidRDefault="002D05FA" w14:paraId="77923F96" w14:textId="4E7FE31C">
      <w:pPr>
        <w:pStyle w:val="ListParagraph"/>
        <w:numPr>
          <w:ilvl w:val="0"/>
          <w:numId w:val="45"/>
        </w:numPr>
        <w:spacing w:line="276" w:lineRule="auto"/>
        <w:rPr>
          <w:rFonts w:asciiTheme="minorHAnsi" w:hAnsiTheme="minorHAnsi" w:cstheme="minorHAnsi"/>
        </w:rPr>
      </w:pPr>
      <w:r w:rsidRPr="0040535A">
        <w:rPr>
          <w:rFonts w:asciiTheme="minorHAnsi" w:hAnsiTheme="minorHAnsi" w:cstheme="minorHAnsi"/>
        </w:rPr>
        <w:t xml:space="preserve">Only authorized queues to be available on the user’s screen. </w:t>
      </w:r>
    </w:p>
    <w:p w:rsidR="001833A8" w:rsidP="001833A8" w:rsidRDefault="001833A8" w14:paraId="546CE364" w14:textId="77777777">
      <w:pPr>
        <w:spacing w:line="276" w:lineRule="auto"/>
        <w:rPr>
          <w:rFonts w:asciiTheme="minorHAnsi" w:hAnsiTheme="minorHAnsi" w:cstheme="minorHAnsi"/>
        </w:rPr>
      </w:pPr>
    </w:p>
    <w:p w:rsidR="001833A8" w:rsidP="001833A8" w:rsidRDefault="001833A8" w14:paraId="29052F12" w14:textId="77777777">
      <w:pPr>
        <w:spacing w:line="276" w:lineRule="auto"/>
        <w:rPr>
          <w:rFonts w:asciiTheme="minorHAnsi" w:hAnsiTheme="minorHAnsi" w:cstheme="minorHAnsi"/>
        </w:rPr>
      </w:pPr>
    </w:p>
    <w:p w:rsidR="001833A8" w:rsidP="001833A8" w:rsidRDefault="001833A8" w14:paraId="557C9E5F" w14:textId="77777777">
      <w:pPr>
        <w:spacing w:line="276" w:lineRule="auto"/>
        <w:rPr>
          <w:rFonts w:asciiTheme="minorHAnsi" w:hAnsiTheme="minorHAnsi" w:cstheme="minorHAnsi"/>
        </w:rPr>
      </w:pPr>
    </w:p>
    <w:p w:rsidR="00FB676B" w:rsidP="001833A8" w:rsidRDefault="00FB676B" w14:paraId="1911BA68" w14:textId="77777777">
      <w:pPr>
        <w:spacing w:line="276" w:lineRule="auto"/>
        <w:rPr>
          <w:rFonts w:asciiTheme="minorHAnsi" w:hAnsiTheme="minorHAnsi" w:cstheme="minorHAnsi"/>
        </w:rPr>
      </w:pPr>
    </w:p>
    <w:p w:rsidR="00FB676B" w:rsidP="001833A8" w:rsidRDefault="00FB676B" w14:paraId="27283C8A" w14:textId="77777777">
      <w:pPr>
        <w:spacing w:line="276" w:lineRule="auto"/>
        <w:rPr>
          <w:rFonts w:asciiTheme="minorHAnsi" w:hAnsiTheme="minorHAnsi" w:cstheme="minorHAnsi"/>
        </w:rPr>
      </w:pPr>
    </w:p>
    <w:p w:rsidR="00FB676B" w:rsidP="001833A8" w:rsidRDefault="00FB676B" w14:paraId="2436CCB2" w14:textId="77777777">
      <w:pPr>
        <w:spacing w:line="276" w:lineRule="auto"/>
        <w:rPr>
          <w:rFonts w:asciiTheme="minorHAnsi" w:hAnsiTheme="minorHAnsi" w:cstheme="minorHAnsi"/>
        </w:rPr>
      </w:pPr>
    </w:p>
    <w:p w:rsidR="00FB676B" w:rsidP="001833A8" w:rsidRDefault="00FB676B" w14:paraId="6B4D3FB3" w14:textId="77777777">
      <w:pPr>
        <w:spacing w:line="276" w:lineRule="auto"/>
        <w:rPr>
          <w:rFonts w:asciiTheme="minorHAnsi" w:hAnsiTheme="minorHAnsi" w:cstheme="minorHAnsi"/>
        </w:rPr>
      </w:pPr>
    </w:p>
    <w:p w:rsidR="00FB676B" w:rsidP="001833A8" w:rsidRDefault="00FB676B" w14:paraId="2953AF41" w14:textId="77777777">
      <w:pPr>
        <w:spacing w:line="276" w:lineRule="auto"/>
        <w:rPr>
          <w:rFonts w:asciiTheme="minorHAnsi" w:hAnsiTheme="minorHAnsi" w:cstheme="minorHAnsi"/>
        </w:rPr>
      </w:pPr>
    </w:p>
    <w:p w:rsidRPr="001833A8" w:rsidR="00FB676B" w:rsidP="001833A8" w:rsidRDefault="00FB676B" w14:paraId="173D25FB" w14:textId="77777777">
      <w:pPr>
        <w:spacing w:line="276" w:lineRule="auto"/>
        <w:rPr>
          <w:rFonts w:asciiTheme="minorHAnsi" w:hAnsiTheme="minorHAnsi" w:cstheme="minorHAnsi"/>
        </w:rPr>
      </w:pPr>
    </w:p>
    <w:p w:rsidRPr="00875709" w:rsidR="00822FFD" w:rsidP="00875709" w:rsidRDefault="00822FFD" w14:paraId="7EB89F54" w14:textId="77777777">
      <w:pPr>
        <w:rPr>
          <w:rFonts w:asciiTheme="minorHAnsi" w:hAnsiTheme="minorHAnsi" w:cstheme="minorHAnsi"/>
          <w:iCs/>
        </w:rPr>
      </w:pPr>
    </w:p>
    <w:p w:rsidRPr="00D503A7" w:rsidR="007B1C50" w:rsidP="00D503A7" w:rsidRDefault="00822FFD" w14:paraId="30BDBBD3" w14:textId="5C13B96D">
      <w:pPr>
        <w:pStyle w:val="Heading1"/>
        <w:tabs>
          <w:tab w:val="left" w:pos="0"/>
        </w:tabs>
        <w:spacing w:line="240" w:lineRule="auto"/>
        <w:rPr>
          <w:rFonts w:asciiTheme="minorHAnsi" w:hAnsiTheme="minorHAnsi" w:cstheme="minorHAnsi"/>
        </w:rPr>
      </w:pPr>
      <w:bookmarkStart w:name="_Toc80018051" w:id="456"/>
      <w:bookmarkStart w:name="_Toc153554694" w:id="457"/>
      <w:bookmarkStart w:name="_Toc156159558" w:id="458"/>
      <w:bookmarkStart w:name="_Toc166062044" w:id="459"/>
      <w:r w:rsidRPr="00956FD8">
        <w:rPr>
          <w:rFonts w:asciiTheme="minorHAnsi" w:hAnsiTheme="minorHAnsi" w:cstheme="minorHAnsi"/>
        </w:rPr>
        <w:t>Appendix A:</w:t>
      </w:r>
      <w:bookmarkEnd w:id="456"/>
      <w:r w:rsidRPr="00956FD8" w:rsidR="00373E18">
        <w:rPr>
          <w:rFonts w:asciiTheme="minorHAnsi" w:hAnsiTheme="minorHAnsi" w:cstheme="minorHAnsi"/>
        </w:rPr>
        <w:t xml:space="preserve"> </w:t>
      </w:r>
      <w:bookmarkEnd w:id="457"/>
      <w:bookmarkEnd w:id="458"/>
      <w:r w:rsidR="002D05FA">
        <w:rPr>
          <w:rFonts w:asciiTheme="minorHAnsi" w:hAnsiTheme="minorHAnsi" w:cstheme="minorHAnsi"/>
        </w:rPr>
        <w:t>Technical Specification Document</w:t>
      </w:r>
      <w:bookmarkEnd w:id="459"/>
      <w:r w:rsidR="002D05FA">
        <w:rPr>
          <w:rFonts w:asciiTheme="minorHAnsi" w:hAnsiTheme="minorHAnsi" w:cstheme="minorHAnsi"/>
        </w:rPr>
        <w:t xml:space="preserve"> </w:t>
      </w:r>
      <w:r w:rsidRPr="002D7B2A" w:rsidR="00A32D56">
        <w:rPr>
          <w:rFonts w:asciiTheme="minorHAnsi" w:hAnsiTheme="minorHAnsi" w:cstheme="minorHAnsi"/>
        </w:rPr>
        <w:t xml:space="preserve">   </w:t>
      </w:r>
      <w:r w:rsidRPr="00D503A7" w:rsidR="00A32D56">
        <w:rPr>
          <w:rFonts w:asciiTheme="minorHAnsi" w:hAnsiTheme="minorHAnsi" w:cstheme="minorHAnsi"/>
        </w:rPr>
        <w:t xml:space="preserve">   </w:t>
      </w:r>
      <w:r w:rsidRPr="00D503A7" w:rsidR="00D5353A">
        <w:rPr>
          <w:rFonts w:asciiTheme="minorHAnsi" w:hAnsiTheme="minorHAnsi" w:cstheme="minorHAnsi"/>
        </w:rPr>
        <w:t xml:space="preserve">  </w:t>
      </w:r>
      <w:r w:rsidRPr="00D503A7" w:rsidR="00D5353A">
        <w:rPr>
          <w:rFonts w:asciiTheme="minorHAnsi" w:hAnsiTheme="minorHAnsi" w:cstheme="minorHAnsi"/>
        </w:rPr>
        <w:tab/>
      </w:r>
      <w:r w:rsidRPr="00D503A7" w:rsidR="00C62955">
        <w:rPr>
          <w:rFonts w:asciiTheme="minorHAnsi" w:hAnsiTheme="minorHAnsi" w:cstheme="minorHAnsi"/>
        </w:rPr>
        <w:t xml:space="preserve">  </w:t>
      </w:r>
    </w:p>
    <w:p w:rsidR="007B1C50" w:rsidP="007B1C50" w:rsidRDefault="007B1C50" w14:paraId="709144C8" w14:textId="77777777">
      <w:pPr>
        <w:rPr>
          <w:rFonts w:asciiTheme="minorHAnsi" w:hAnsiTheme="minorHAnsi" w:cstheme="minorHAnsi"/>
        </w:rPr>
      </w:pPr>
    </w:p>
    <w:p w:rsidR="00BA7789" w:rsidP="0082305C" w:rsidRDefault="0082305C" w14:paraId="79F772E6" w14:textId="32AF4CD8">
      <w:pPr>
        <w:spacing w:line="360" w:lineRule="auto"/>
        <w:rPr>
          <w:rFonts w:asciiTheme="minorHAnsi" w:hAnsiTheme="minorHAnsi" w:cstheme="minorHAnsi"/>
        </w:rPr>
      </w:pPr>
      <w:r>
        <w:rPr>
          <w:rFonts w:asciiTheme="minorHAnsi" w:hAnsiTheme="minorHAnsi" w:cstheme="minorHAnsi"/>
        </w:rPr>
        <w:object w:dxaOrig="1508" w:dyaOrig="984" w14:anchorId="0A23D669">
          <v:shape id="_x0000_i1061" style="width:75.3pt;height:49.3pt" o:ole="" type="#_x0000_t75">
            <v:imagedata o:title="" r:id="rId32"/>
          </v:shape>
          <o:OLEObject Type="Link" ProgID="Word.Document.12" ShapeID="_x0000_i1061" DrawAspect="Icon" r:id="rId33" UpdateMode="Always">
            <o:LinkType>EnhancedMetaFile</o:LinkType>
            <o:LockedField>false</o:LockedField>
            <o:FieldCodes>\f 0</o:FieldCodes>
          </o:OLEObject>
        </w:object>
      </w:r>
    </w:p>
    <w:p w:rsidRPr="00956FD8" w:rsidR="007B1C50" w:rsidP="00773DE9" w:rsidRDefault="001F22F9" w14:paraId="7BB1D6ED" w14:textId="35EE756F">
      <w:pPr>
        <w:pStyle w:val="Heading1"/>
        <w:spacing w:line="360" w:lineRule="auto"/>
        <w:rPr>
          <w:rFonts w:asciiTheme="minorHAnsi" w:hAnsiTheme="minorHAnsi" w:cstheme="minorHAnsi"/>
        </w:rPr>
      </w:pPr>
      <w:bookmarkStart w:name="_Toc153554696" w:id="460"/>
      <w:bookmarkStart w:name="_Toc156159559" w:id="461"/>
      <w:bookmarkStart w:name="_Toc166062045" w:id="462"/>
      <w:r w:rsidRPr="00956FD8">
        <w:rPr>
          <w:rFonts w:asciiTheme="minorHAnsi" w:hAnsiTheme="minorHAnsi" w:cstheme="minorHAnsi"/>
        </w:rPr>
        <w:t xml:space="preserve">Appendix </w:t>
      </w:r>
      <w:r w:rsidR="002D05FA">
        <w:rPr>
          <w:rFonts w:asciiTheme="minorHAnsi" w:hAnsiTheme="minorHAnsi" w:cstheme="minorHAnsi"/>
        </w:rPr>
        <w:t>B</w:t>
      </w:r>
      <w:r w:rsidRPr="00956FD8">
        <w:rPr>
          <w:rFonts w:asciiTheme="minorHAnsi" w:hAnsiTheme="minorHAnsi" w:cstheme="minorHAnsi"/>
        </w:rPr>
        <w:t xml:space="preserve">: </w:t>
      </w:r>
      <w:bookmarkEnd w:id="460"/>
      <w:bookmarkEnd w:id="461"/>
      <w:r w:rsidR="00BB20E7">
        <w:rPr>
          <w:rFonts w:asciiTheme="minorHAnsi" w:hAnsiTheme="minorHAnsi" w:cstheme="minorHAnsi"/>
        </w:rPr>
        <w:t xml:space="preserve">Process </w:t>
      </w:r>
      <w:r w:rsidR="002D05FA">
        <w:rPr>
          <w:rFonts w:asciiTheme="minorHAnsi" w:hAnsiTheme="minorHAnsi" w:cstheme="minorHAnsi"/>
        </w:rPr>
        <w:t>Data Capture Sheet</w:t>
      </w:r>
      <w:bookmarkEnd w:id="462"/>
      <w:r w:rsidR="002D05FA">
        <w:rPr>
          <w:rFonts w:asciiTheme="minorHAnsi" w:hAnsiTheme="minorHAnsi" w:cstheme="minorHAnsi"/>
        </w:rPr>
        <w:t xml:space="preserve"> </w:t>
      </w:r>
    </w:p>
    <w:p w:rsidR="00822FFD" w:rsidP="00C86187" w:rsidRDefault="00A32D56" w14:paraId="613D4F68" w14:textId="633BE015">
      <w:pPr>
        <w:spacing w:line="360" w:lineRule="auto"/>
        <w:rPr>
          <w:rFonts w:asciiTheme="minorHAnsi" w:hAnsiTheme="minorHAnsi" w:cstheme="minorHAnsi"/>
        </w:rPr>
      </w:pPr>
      <w:r w:rsidRPr="00956FD8">
        <w:rPr>
          <w:rFonts w:asciiTheme="minorHAnsi" w:hAnsiTheme="minorHAnsi" w:cstheme="minorHAnsi"/>
        </w:rPr>
        <w:t xml:space="preserve">         </w:t>
      </w:r>
      <w:r w:rsidRPr="00956FD8" w:rsidR="00165CDD">
        <w:rPr>
          <w:rFonts w:asciiTheme="minorHAnsi" w:hAnsiTheme="minorHAnsi" w:cstheme="minorHAnsi"/>
        </w:rPr>
        <w:t xml:space="preserve">      </w:t>
      </w:r>
    </w:p>
    <w:p w:rsidR="00502028" w:rsidP="00C86187" w:rsidRDefault="004214AC" w14:paraId="4A3C50D0" w14:textId="4632E424">
      <w:pPr>
        <w:spacing w:line="360" w:lineRule="auto"/>
        <w:rPr>
          <w:rFonts w:asciiTheme="minorHAnsi" w:hAnsiTheme="minorHAnsi" w:cstheme="minorHAnsi"/>
        </w:rPr>
      </w:pPr>
      <w:r>
        <w:rPr>
          <w:rFonts w:asciiTheme="minorHAnsi" w:hAnsiTheme="minorHAnsi" w:cstheme="minorHAnsi"/>
        </w:rPr>
        <w:object w:dxaOrig="1508" w:dyaOrig="984" w14:anchorId="296706B5">
          <v:shape id="_x0000_i1062" style="width:75.3pt;height:49.3pt" o:ole="" type="#_x0000_t75">
            <v:imagedata o:title="" r:id="rId34"/>
          </v:shape>
          <o:OLEObject Type="Link" ProgID="Excel.Sheet.12" ShapeID="_x0000_i1062" DrawAspect="Icon" r:id="rId35" UpdateMode="Always">
            <o:LinkType>EnhancedMetaFile</o:LinkType>
            <o:LockedField>false</o:LockedField>
            <o:FieldCodes>\f 0</o:FieldCodes>
          </o:OLEObject>
        </w:object>
      </w:r>
    </w:p>
    <w:p w:rsidRPr="00956FD8" w:rsidR="00087589" w:rsidP="00C86187" w:rsidRDefault="00087589" w14:paraId="530F479B" w14:textId="77777777">
      <w:pPr>
        <w:spacing w:line="360" w:lineRule="auto"/>
        <w:rPr>
          <w:rFonts w:asciiTheme="minorHAnsi" w:hAnsiTheme="minorHAnsi" w:cstheme="minorHAnsi"/>
        </w:rPr>
      </w:pPr>
    </w:p>
    <w:p w:rsidR="00AB1E9A" w:rsidP="009656E8" w:rsidRDefault="00B0199B" w14:paraId="542E35F4" w14:textId="02302737">
      <w:pPr>
        <w:pStyle w:val="Heading1"/>
        <w:tabs>
          <w:tab w:val="left" w:pos="0"/>
        </w:tabs>
        <w:spacing w:line="360" w:lineRule="auto"/>
        <w:rPr>
          <w:rFonts w:asciiTheme="minorHAnsi" w:hAnsiTheme="minorHAnsi" w:cstheme="minorHAnsi"/>
        </w:rPr>
      </w:pPr>
      <w:bookmarkStart w:name="_Toc166062046" w:id="463"/>
      <w:r>
        <w:rPr>
          <w:rFonts w:asciiTheme="minorHAnsi" w:hAnsiTheme="minorHAnsi" w:cstheme="minorHAnsi"/>
        </w:rPr>
        <w:t xml:space="preserve">Appendix C: </w:t>
      </w:r>
      <w:r w:rsidR="00A47A27">
        <w:rPr>
          <w:rFonts w:asciiTheme="minorHAnsi" w:hAnsiTheme="minorHAnsi" w:cstheme="minorHAnsi"/>
        </w:rPr>
        <w:t xml:space="preserve">Internal </w:t>
      </w:r>
      <w:r>
        <w:rPr>
          <w:rFonts w:asciiTheme="minorHAnsi" w:hAnsiTheme="minorHAnsi" w:cstheme="minorHAnsi"/>
        </w:rPr>
        <w:t>Email Templates</w:t>
      </w:r>
      <w:bookmarkEnd w:id="463"/>
      <w:r>
        <w:rPr>
          <w:rFonts w:asciiTheme="minorHAnsi" w:hAnsiTheme="minorHAnsi" w:cstheme="minorHAnsi"/>
        </w:rPr>
        <w:t xml:space="preserve"> </w:t>
      </w:r>
    </w:p>
    <w:p w:rsidR="006973DC" w:rsidP="006973DC" w:rsidRDefault="006973DC" w14:paraId="0D8214F0" w14:textId="68188E61">
      <w:pPr>
        <w:pStyle w:val="Heading2"/>
      </w:pPr>
      <w:bookmarkStart w:name="_Toc166062047" w:id="464"/>
      <w:r>
        <w:t xml:space="preserve">FIU/CIR – Email to Compliance for </w:t>
      </w:r>
      <w:r w:rsidR="00322E91">
        <w:t>Non-RAK</w:t>
      </w:r>
      <w:r>
        <w:t xml:space="preserve"> Bank Customer</w:t>
      </w:r>
      <w:bookmarkEnd w:id="464"/>
      <w:r>
        <w:t xml:space="preserve"> </w:t>
      </w:r>
    </w:p>
    <w:p w:rsidR="004B6839" w:rsidP="004B6839" w:rsidRDefault="004B6839" w14:paraId="736A80F7" w14:textId="77777777"/>
    <w:p w:rsidR="004B6839" w:rsidP="004B6839" w:rsidRDefault="004B6839" w14:paraId="2617AE94" w14:textId="39F36736">
      <w:pPr>
        <w:rPr>
          <w:rFonts w:asciiTheme="minorHAnsi" w:hAnsiTheme="minorHAnsi" w:cstheme="minorHAnsi"/>
          <w:color w:val="FF0000"/>
        </w:rPr>
      </w:pPr>
      <w:r w:rsidRPr="00DE4956">
        <w:rPr>
          <w:rFonts w:asciiTheme="minorHAnsi" w:hAnsiTheme="minorHAnsi" w:cstheme="minorHAnsi"/>
          <w:b/>
          <w:bCs/>
        </w:rPr>
        <w:t>Subjec</w:t>
      </w:r>
      <w:r w:rsidR="00DE4956">
        <w:rPr>
          <w:rFonts w:asciiTheme="minorHAnsi" w:hAnsiTheme="minorHAnsi" w:cstheme="minorHAnsi"/>
          <w:b/>
          <w:bCs/>
        </w:rPr>
        <w:t>t:</w:t>
      </w:r>
      <w:r>
        <w:rPr>
          <w:rFonts w:asciiTheme="minorHAnsi" w:hAnsiTheme="minorHAnsi" w:cstheme="minorHAnsi"/>
        </w:rPr>
        <w:t xml:space="preserve"> </w:t>
      </w:r>
      <w:r w:rsidRPr="00DE4956">
        <w:rPr>
          <w:rFonts w:asciiTheme="minorHAnsi" w:hAnsiTheme="minorHAnsi" w:cstheme="minorHAnsi"/>
          <w:color w:val="FF0000"/>
        </w:rPr>
        <w:t>&lt;Requested Channel&gt; - &lt;Reference Number&gt;</w:t>
      </w:r>
      <w:r w:rsidRPr="00DE4956" w:rsidR="00DE4956">
        <w:rPr>
          <w:rFonts w:asciiTheme="minorHAnsi" w:hAnsiTheme="minorHAnsi" w:cstheme="minorHAnsi"/>
          <w:color w:val="FF0000"/>
        </w:rPr>
        <w:t xml:space="preserve">  </w:t>
      </w:r>
    </w:p>
    <w:p w:rsidR="00DE4956" w:rsidP="004B6839" w:rsidRDefault="00DE4956" w14:paraId="5AACEB5C" w14:textId="77777777">
      <w:pPr>
        <w:rPr>
          <w:rFonts w:asciiTheme="minorHAnsi" w:hAnsiTheme="minorHAnsi" w:cstheme="minorHAnsi"/>
          <w:color w:val="FF0000"/>
        </w:rPr>
      </w:pPr>
    </w:p>
    <w:p w:rsidR="00DE4956" w:rsidP="00DE4956" w:rsidRDefault="00DE4956" w14:paraId="47AE30F8" w14:textId="447838B0">
      <w:pPr>
        <w:rPr>
          <w:rFonts w:asciiTheme="minorHAnsi" w:hAnsiTheme="minorHAnsi" w:cstheme="minorHAnsi"/>
          <w:b/>
          <w:bCs/>
        </w:rPr>
      </w:pPr>
      <w:r w:rsidRPr="00DE4956">
        <w:rPr>
          <w:rFonts w:asciiTheme="minorHAnsi" w:hAnsiTheme="minorHAnsi" w:cstheme="minorHAnsi"/>
          <w:b/>
          <w:bCs/>
        </w:rPr>
        <w:t xml:space="preserve">Body: </w:t>
      </w:r>
    </w:p>
    <w:p w:rsidR="00DE4956" w:rsidP="00DE4956" w:rsidRDefault="00DE4956" w14:paraId="0A5FE5B4" w14:textId="77777777">
      <w:pPr>
        <w:rPr>
          <w:rFonts w:asciiTheme="minorHAnsi" w:hAnsiTheme="minorHAnsi" w:cstheme="minorHAnsi"/>
          <w:b/>
          <w:bCs/>
        </w:rPr>
      </w:pPr>
    </w:p>
    <w:p w:rsidR="00DE4956" w:rsidP="00DE4956" w:rsidRDefault="002C5725" w14:paraId="29E86EE6" w14:textId="675F21A8">
      <w:pPr>
        <w:rPr>
          <w:rFonts w:asciiTheme="minorHAnsi" w:hAnsiTheme="minorHAnsi" w:cstheme="minorHAnsi"/>
          <w:b/>
          <w:bCs/>
        </w:rPr>
      </w:pPr>
      <w:r>
        <w:rPr>
          <w:rFonts w:asciiTheme="minorHAnsi" w:hAnsiTheme="minorHAnsi" w:cstheme="minorHAnsi"/>
          <w:b/>
          <w:bCs/>
        </w:rPr>
        <w:t xml:space="preserve">Dear Team, </w:t>
      </w:r>
    </w:p>
    <w:p w:rsidR="002C5725" w:rsidP="00DE4956" w:rsidRDefault="002C5725" w14:paraId="2434CE0D" w14:textId="77777777">
      <w:pPr>
        <w:rPr>
          <w:rFonts w:asciiTheme="minorHAnsi" w:hAnsiTheme="minorHAnsi" w:cstheme="minorHAnsi"/>
          <w:b/>
          <w:bCs/>
        </w:rPr>
      </w:pPr>
    </w:p>
    <w:p w:rsidR="002C5725" w:rsidP="00422FAC" w:rsidRDefault="002C5725" w14:paraId="3BC6B1F6" w14:textId="1FCB7082">
      <w:pPr>
        <w:spacing w:line="360" w:lineRule="auto"/>
        <w:rPr>
          <w:rFonts w:asciiTheme="minorHAnsi" w:hAnsiTheme="minorHAnsi" w:cstheme="minorHAnsi"/>
        </w:rPr>
      </w:pPr>
      <w:r>
        <w:rPr>
          <w:rFonts w:asciiTheme="minorHAnsi" w:hAnsiTheme="minorHAnsi" w:cstheme="minorHAnsi"/>
        </w:rPr>
        <w:t xml:space="preserve">Please find the subject request received from </w:t>
      </w:r>
      <w:r w:rsidRPr="00B64EAE">
        <w:rPr>
          <w:rFonts w:asciiTheme="minorHAnsi" w:hAnsiTheme="minorHAnsi" w:cstheme="minorHAnsi"/>
          <w:color w:val="FF0000"/>
        </w:rPr>
        <w:t xml:space="preserve">&lt;Requested Channel&gt;. </w:t>
      </w:r>
      <w:r>
        <w:rPr>
          <w:rFonts w:asciiTheme="minorHAnsi" w:hAnsiTheme="minorHAnsi" w:cstheme="minorHAnsi"/>
        </w:rPr>
        <w:t xml:space="preserve">We have not found </w:t>
      </w:r>
      <w:r w:rsidR="00446234">
        <w:rPr>
          <w:rFonts w:asciiTheme="minorHAnsi" w:hAnsiTheme="minorHAnsi" w:cstheme="minorHAnsi"/>
        </w:rPr>
        <w:t xml:space="preserve">any results through </w:t>
      </w:r>
      <w:r w:rsidR="00546450">
        <w:rPr>
          <w:rFonts w:asciiTheme="minorHAnsi" w:hAnsiTheme="minorHAnsi" w:cstheme="minorHAnsi"/>
        </w:rPr>
        <w:t xml:space="preserve">system </w:t>
      </w:r>
      <w:r w:rsidR="00446234">
        <w:rPr>
          <w:rFonts w:asciiTheme="minorHAnsi" w:hAnsiTheme="minorHAnsi" w:cstheme="minorHAnsi"/>
        </w:rPr>
        <w:t>search</w:t>
      </w:r>
      <w:r w:rsidR="00546450">
        <w:rPr>
          <w:rFonts w:asciiTheme="minorHAnsi" w:hAnsiTheme="minorHAnsi" w:cstheme="minorHAnsi"/>
        </w:rPr>
        <w:t xml:space="preserve"> and </w:t>
      </w:r>
      <w:r w:rsidR="006F6D0D">
        <w:rPr>
          <w:rFonts w:asciiTheme="minorHAnsi" w:hAnsiTheme="minorHAnsi" w:cstheme="minorHAnsi"/>
        </w:rPr>
        <w:t>replied to</w:t>
      </w:r>
      <w:r w:rsidR="00422FAC">
        <w:rPr>
          <w:rFonts w:asciiTheme="minorHAnsi" w:hAnsiTheme="minorHAnsi" w:cstheme="minorHAnsi"/>
        </w:rPr>
        <w:t xml:space="preserve"> </w:t>
      </w:r>
      <w:r w:rsidR="00F845E6">
        <w:rPr>
          <w:rFonts w:asciiTheme="minorHAnsi" w:hAnsiTheme="minorHAnsi" w:cstheme="minorHAnsi"/>
        </w:rPr>
        <w:t xml:space="preserve">as </w:t>
      </w:r>
      <w:r w:rsidR="008D6A1D">
        <w:rPr>
          <w:rFonts w:asciiTheme="minorHAnsi" w:hAnsiTheme="minorHAnsi" w:cstheme="minorHAnsi"/>
        </w:rPr>
        <w:t xml:space="preserve">Non-RAK Bank </w:t>
      </w:r>
      <w:r w:rsidR="00546450">
        <w:rPr>
          <w:rFonts w:asciiTheme="minorHAnsi" w:hAnsiTheme="minorHAnsi" w:cstheme="minorHAnsi"/>
        </w:rPr>
        <w:t>Customer</w:t>
      </w:r>
      <w:r w:rsidR="006F6D0D">
        <w:rPr>
          <w:rFonts w:asciiTheme="minorHAnsi" w:hAnsiTheme="minorHAnsi" w:cstheme="minorHAnsi"/>
        </w:rPr>
        <w:t xml:space="preserve">; also updated the </w:t>
      </w:r>
      <w:r w:rsidR="00F845E6">
        <w:rPr>
          <w:rFonts w:asciiTheme="minorHAnsi" w:hAnsiTheme="minorHAnsi" w:cstheme="minorHAnsi"/>
        </w:rPr>
        <w:t>External Blacklist</w:t>
      </w:r>
      <w:r w:rsidR="006F6D0D">
        <w:rPr>
          <w:rFonts w:asciiTheme="minorHAnsi" w:hAnsiTheme="minorHAnsi" w:cstheme="minorHAnsi"/>
        </w:rPr>
        <w:t>.</w:t>
      </w:r>
    </w:p>
    <w:p w:rsidRPr="00411874" w:rsidR="00411874" w:rsidP="00446234" w:rsidRDefault="00411874" w14:paraId="6276B56D" w14:textId="4A556232">
      <w:pPr>
        <w:spacing w:line="360" w:lineRule="auto"/>
        <w:rPr>
          <w:rFonts w:asciiTheme="minorHAnsi" w:hAnsiTheme="minorHAnsi" w:cstheme="minorHAnsi"/>
          <w:b/>
          <w:bCs/>
        </w:rPr>
      </w:pPr>
      <w:r w:rsidRPr="00411874">
        <w:rPr>
          <w:rFonts w:asciiTheme="minorHAnsi" w:hAnsiTheme="minorHAnsi" w:cstheme="minorHAnsi"/>
          <w:b/>
          <w:bCs/>
        </w:rPr>
        <w:t xml:space="preserve">Individual Customers </w:t>
      </w:r>
    </w:p>
    <w:tbl>
      <w:tblPr>
        <w:tblStyle w:val="TableGrid"/>
        <w:tblW w:w="0" w:type="auto"/>
        <w:tblLook w:val="04A0" w:firstRow="1" w:lastRow="0" w:firstColumn="1" w:lastColumn="0" w:noHBand="0" w:noVBand="1"/>
      </w:tblPr>
      <w:tblGrid>
        <w:gridCol w:w="1123"/>
        <w:gridCol w:w="1068"/>
        <w:gridCol w:w="973"/>
        <w:gridCol w:w="1113"/>
        <w:gridCol w:w="913"/>
        <w:gridCol w:w="970"/>
        <w:gridCol w:w="970"/>
        <w:gridCol w:w="1110"/>
        <w:gridCol w:w="1110"/>
      </w:tblGrid>
      <w:tr w:rsidRPr="00131F16" w:rsidR="00B663F7" w:rsidTr="00131F16" w14:paraId="76836E0C" w14:textId="4212AD3A">
        <w:tc>
          <w:tcPr>
            <w:tcW w:w="1142" w:type="dxa"/>
          </w:tcPr>
          <w:p w:rsidRPr="00131F16" w:rsidR="00131F16" w:rsidP="00446234" w:rsidRDefault="00131F16" w14:paraId="4B699DA0" w14:textId="5BA43990">
            <w:pPr>
              <w:spacing w:line="360" w:lineRule="auto"/>
              <w:rPr>
                <w:rFonts w:asciiTheme="minorHAnsi" w:hAnsiTheme="minorHAnsi" w:cstheme="minorHAnsi"/>
                <w:sz w:val="20"/>
              </w:rPr>
            </w:pPr>
            <w:r w:rsidRPr="00131F16">
              <w:rPr>
                <w:rFonts w:asciiTheme="minorHAnsi" w:hAnsiTheme="minorHAnsi" w:cstheme="minorHAnsi"/>
                <w:sz w:val="20"/>
              </w:rPr>
              <w:t xml:space="preserve">Reference No. </w:t>
            </w:r>
          </w:p>
        </w:tc>
        <w:tc>
          <w:tcPr>
            <w:tcW w:w="1110" w:type="dxa"/>
          </w:tcPr>
          <w:p w:rsidRPr="00131F16" w:rsidR="00131F16" w:rsidP="00446234" w:rsidRDefault="00131F16" w14:paraId="2DD0CDFB" w14:textId="3B66CC0D">
            <w:pPr>
              <w:spacing w:line="360" w:lineRule="auto"/>
              <w:rPr>
                <w:rFonts w:asciiTheme="minorHAnsi" w:hAnsiTheme="minorHAnsi" w:cstheme="minorHAnsi"/>
                <w:sz w:val="20"/>
              </w:rPr>
            </w:pPr>
            <w:r w:rsidRPr="00131F16">
              <w:rPr>
                <w:rFonts w:asciiTheme="minorHAnsi" w:hAnsiTheme="minorHAnsi" w:cstheme="minorHAnsi"/>
                <w:sz w:val="20"/>
              </w:rPr>
              <w:t xml:space="preserve">Request Type </w:t>
            </w:r>
          </w:p>
        </w:tc>
        <w:tc>
          <w:tcPr>
            <w:tcW w:w="1056" w:type="dxa"/>
          </w:tcPr>
          <w:p w:rsidRPr="00131F16" w:rsidR="00131F16" w:rsidP="00446234" w:rsidRDefault="00131F16" w14:paraId="3E7ADB45" w14:textId="5C03CA8F">
            <w:pPr>
              <w:spacing w:line="360" w:lineRule="auto"/>
              <w:rPr>
                <w:rFonts w:asciiTheme="minorHAnsi" w:hAnsiTheme="minorHAnsi" w:cstheme="minorHAnsi"/>
                <w:sz w:val="20"/>
              </w:rPr>
            </w:pPr>
            <w:r w:rsidRPr="00131F16">
              <w:rPr>
                <w:rFonts w:asciiTheme="minorHAnsi" w:hAnsiTheme="minorHAnsi" w:cstheme="minorHAnsi"/>
                <w:sz w:val="20"/>
              </w:rPr>
              <w:t xml:space="preserve">Due Date </w:t>
            </w:r>
          </w:p>
        </w:tc>
        <w:tc>
          <w:tcPr>
            <w:tcW w:w="1137" w:type="dxa"/>
          </w:tcPr>
          <w:p w:rsidRPr="00131F16" w:rsidR="00131F16" w:rsidP="00446234" w:rsidRDefault="00131F16" w14:paraId="0A3AABAE" w14:textId="408313AD">
            <w:pPr>
              <w:spacing w:line="360" w:lineRule="auto"/>
              <w:rPr>
                <w:rFonts w:asciiTheme="minorHAnsi" w:hAnsiTheme="minorHAnsi" w:cstheme="minorHAnsi"/>
                <w:sz w:val="20"/>
              </w:rPr>
            </w:pPr>
            <w:r w:rsidRPr="00131F16">
              <w:rPr>
                <w:rFonts w:asciiTheme="minorHAnsi" w:hAnsiTheme="minorHAnsi" w:cstheme="minorHAnsi"/>
                <w:sz w:val="20"/>
              </w:rPr>
              <w:t xml:space="preserve">Customer Name </w:t>
            </w:r>
          </w:p>
        </w:tc>
        <w:tc>
          <w:tcPr>
            <w:tcW w:w="981" w:type="dxa"/>
          </w:tcPr>
          <w:p w:rsidRPr="00131F16" w:rsidR="00131F16" w:rsidP="00446234" w:rsidRDefault="00131F16" w14:paraId="07D8DBE0" w14:textId="17E9E56F">
            <w:pPr>
              <w:spacing w:line="360" w:lineRule="auto"/>
              <w:rPr>
                <w:rFonts w:asciiTheme="minorHAnsi" w:hAnsiTheme="minorHAnsi" w:cstheme="minorHAnsi"/>
                <w:sz w:val="20"/>
              </w:rPr>
            </w:pPr>
            <w:r>
              <w:rPr>
                <w:rFonts w:asciiTheme="minorHAnsi" w:hAnsiTheme="minorHAnsi" w:cstheme="minorHAnsi"/>
                <w:sz w:val="20"/>
              </w:rPr>
              <w:t>Date of Birth</w:t>
            </w:r>
          </w:p>
        </w:tc>
        <w:tc>
          <w:tcPr>
            <w:tcW w:w="981" w:type="dxa"/>
          </w:tcPr>
          <w:p w:rsidRPr="00131F16" w:rsidR="00131F16" w:rsidP="00446234" w:rsidRDefault="00131F16" w14:paraId="2577D38E" w14:textId="2FB59677">
            <w:pPr>
              <w:spacing w:line="360" w:lineRule="auto"/>
              <w:rPr>
                <w:rFonts w:asciiTheme="minorHAnsi" w:hAnsiTheme="minorHAnsi" w:cstheme="minorHAnsi"/>
                <w:sz w:val="20"/>
              </w:rPr>
            </w:pPr>
            <w:r>
              <w:rPr>
                <w:rFonts w:asciiTheme="minorHAnsi" w:hAnsiTheme="minorHAnsi" w:cstheme="minorHAnsi"/>
                <w:sz w:val="20"/>
              </w:rPr>
              <w:t xml:space="preserve">Passport </w:t>
            </w:r>
          </w:p>
        </w:tc>
        <w:tc>
          <w:tcPr>
            <w:tcW w:w="981" w:type="dxa"/>
          </w:tcPr>
          <w:p w:rsidRPr="00131F16" w:rsidR="00131F16" w:rsidP="00446234" w:rsidRDefault="00131F16" w14:paraId="00FBA463" w14:textId="6731C8D6">
            <w:pPr>
              <w:spacing w:line="360" w:lineRule="auto"/>
              <w:rPr>
                <w:rFonts w:asciiTheme="minorHAnsi" w:hAnsiTheme="minorHAnsi" w:cstheme="minorHAnsi"/>
                <w:sz w:val="20"/>
              </w:rPr>
            </w:pPr>
            <w:r>
              <w:rPr>
                <w:rFonts w:asciiTheme="minorHAnsi" w:hAnsiTheme="minorHAnsi" w:cstheme="minorHAnsi"/>
                <w:sz w:val="20"/>
              </w:rPr>
              <w:t>Passport 2</w:t>
            </w:r>
          </w:p>
        </w:tc>
        <w:tc>
          <w:tcPr>
            <w:tcW w:w="981" w:type="dxa"/>
          </w:tcPr>
          <w:p w:rsidRPr="00131F16" w:rsidR="00131F16" w:rsidP="00446234" w:rsidRDefault="00131F16" w14:paraId="50DE2D79" w14:textId="69742268">
            <w:pPr>
              <w:spacing w:line="360" w:lineRule="auto"/>
              <w:rPr>
                <w:rFonts w:asciiTheme="minorHAnsi" w:hAnsiTheme="minorHAnsi" w:cstheme="minorHAnsi"/>
                <w:sz w:val="20"/>
              </w:rPr>
            </w:pPr>
            <w:r>
              <w:rPr>
                <w:rFonts w:asciiTheme="minorHAnsi" w:hAnsiTheme="minorHAnsi" w:cstheme="minorHAnsi"/>
                <w:sz w:val="20"/>
              </w:rPr>
              <w:t xml:space="preserve">Nationality </w:t>
            </w:r>
          </w:p>
        </w:tc>
        <w:tc>
          <w:tcPr>
            <w:tcW w:w="981" w:type="dxa"/>
          </w:tcPr>
          <w:p w:rsidRPr="00131F16" w:rsidR="00131F16" w:rsidP="00446234" w:rsidRDefault="00131F16" w14:paraId="618C6016" w14:textId="5617FE2D">
            <w:pPr>
              <w:spacing w:line="360" w:lineRule="auto"/>
              <w:rPr>
                <w:rFonts w:asciiTheme="minorHAnsi" w:hAnsiTheme="minorHAnsi" w:cstheme="minorHAnsi"/>
                <w:sz w:val="20"/>
              </w:rPr>
            </w:pPr>
            <w:r>
              <w:rPr>
                <w:rFonts w:asciiTheme="minorHAnsi" w:hAnsiTheme="minorHAnsi" w:cstheme="minorHAnsi"/>
                <w:sz w:val="20"/>
              </w:rPr>
              <w:t>Nationality 2</w:t>
            </w:r>
          </w:p>
        </w:tc>
      </w:tr>
      <w:tr w:rsidRPr="00131F16" w:rsidR="00B64EAE" w:rsidTr="00131F16" w14:paraId="6F04638E" w14:textId="77777777">
        <w:tc>
          <w:tcPr>
            <w:tcW w:w="1142" w:type="dxa"/>
          </w:tcPr>
          <w:p w:rsidRPr="00131F16" w:rsidR="00B64EAE" w:rsidP="00446234" w:rsidRDefault="00B64EAE" w14:paraId="73FB344C" w14:textId="77777777">
            <w:pPr>
              <w:spacing w:line="360" w:lineRule="auto"/>
              <w:rPr>
                <w:rFonts w:asciiTheme="minorHAnsi" w:hAnsiTheme="minorHAnsi" w:cstheme="minorHAnsi"/>
                <w:sz w:val="20"/>
              </w:rPr>
            </w:pPr>
          </w:p>
        </w:tc>
        <w:tc>
          <w:tcPr>
            <w:tcW w:w="1110" w:type="dxa"/>
          </w:tcPr>
          <w:p w:rsidRPr="00131F16" w:rsidR="00B64EAE" w:rsidP="00446234" w:rsidRDefault="00B64EAE" w14:paraId="07123F93" w14:textId="77777777">
            <w:pPr>
              <w:spacing w:line="360" w:lineRule="auto"/>
              <w:rPr>
                <w:rFonts w:asciiTheme="minorHAnsi" w:hAnsiTheme="minorHAnsi" w:cstheme="minorHAnsi"/>
                <w:sz w:val="20"/>
              </w:rPr>
            </w:pPr>
          </w:p>
        </w:tc>
        <w:tc>
          <w:tcPr>
            <w:tcW w:w="1056" w:type="dxa"/>
          </w:tcPr>
          <w:p w:rsidRPr="00131F16" w:rsidR="00B64EAE" w:rsidP="00446234" w:rsidRDefault="00B64EAE" w14:paraId="621DA213" w14:textId="77777777">
            <w:pPr>
              <w:spacing w:line="360" w:lineRule="auto"/>
              <w:rPr>
                <w:rFonts w:asciiTheme="minorHAnsi" w:hAnsiTheme="minorHAnsi" w:cstheme="minorHAnsi"/>
                <w:sz w:val="20"/>
              </w:rPr>
            </w:pPr>
          </w:p>
        </w:tc>
        <w:tc>
          <w:tcPr>
            <w:tcW w:w="1137" w:type="dxa"/>
          </w:tcPr>
          <w:p w:rsidRPr="00131F16" w:rsidR="00B64EAE" w:rsidP="00446234" w:rsidRDefault="00B64EAE" w14:paraId="25DF8B2B" w14:textId="77777777">
            <w:pPr>
              <w:spacing w:line="360" w:lineRule="auto"/>
              <w:rPr>
                <w:rFonts w:asciiTheme="minorHAnsi" w:hAnsiTheme="minorHAnsi" w:cstheme="minorHAnsi"/>
                <w:sz w:val="20"/>
              </w:rPr>
            </w:pPr>
          </w:p>
        </w:tc>
        <w:tc>
          <w:tcPr>
            <w:tcW w:w="981" w:type="dxa"/>
          </w:tcPr>
          <w:p w:rsidR="00B64EAE" w:rsidP="00446234" w:rsidRDefault="00B64EAE" w14:paraId="0BEAC96A" w14:textId="77777777">
            <w:pPr>
              <w:spacing w:line="360" w:lineRule="auto"/>
              <w:rPr>
                <w:rFonts w:asciiTheme="minorHAnsi" w:hAnsiTheme="minorHAnsi" w:cstheme="minorHAnsi"/>
                <w:sz w:val="20"/>
              </w:rPr>
            </w:pPr>
          </w:p>
        </w:tc>
        <w:tc>
          <w:tcPr>
            <w:tcW w:w="981" w:type="dxa"/>
          </w:tcPr>
          <w:p w:rsidR="00B64EAE" w:rsidP="00446234" w:rsidRDefault="00B64EAE" w14:paraId="493DA459" w14:textId="77777777">
            <w:pPr>
              <w:spacing w:line="360" w:lineRule="auto"/>
              <w:rPr>
                <w:rFonts w:asciiTheme="minorHAnsi" w:hAnsiTheme="minorHAnsi" w:cstheme="minorHAnsi"/>
                <w:sz w:val="20"/>
              </w:rPr>
            </w:pPr>
          </w:p>
        </w:tc>
        <w:tc>
          <w:tcPr>
            <w:tcW w:w="981" w:type="dxa"/>
          </w:tcPr>
          <w:p w:rsidR="00B64EAE" w:rsidP="00446234" w:rsidRDefault="00B64EAE" w14:paraId="5CD6D70D" w14:textId="77777777">
            <w:pPr>
              <w:spacing w:line="360" w:lineRule="auto"/>
              <w:rPr>
                <w:rFonts w:asciiTheme="minorHAnsi" w:hAnsiTheme="minorHAnsi" w:cstheme="minorHAnsi"/>
                <w:sz w:val="20"/>
              </w:rPr>
            </w:pPr>
          </w:p>
        </w:tc>
        <w:tc>
          <w:tcPr>
            <w:tcW w:w="981" w:type="dxa"/>
          </w:tcPr>
          <w:p w:rsidR="00B64EAE" w:rsidP="00446234" w:rsidRDefault="00B64EAE" w14:paraId="3904FD11" w14:textId="77777777">
            <w:pPr>
              <w:spacing w:line="360" w:lineRule="auto"/>
              <w:rPr>
                <w:rFonts w:asciiTheme="minorHAnsi" w:hAnsiTheme="minorHAnsi" w:cstheme="minorHAnsi"/>
                <w:sz w:val="20"/>
              </w:rPr>
            </w:pPr>
          </w:p>
        </w:tc>
        <w:tc>
          <w:tcPr>
            <w:tcW w:w="981" w:type="dxa"/>
          </w:tcPr>
          <w:p w:rsidR="00B64EAE" w:rsidP="00446234" w:rsidRDefault="00B64EAE" w14:paraId="0F6D4BDF" w14:textId="77777777">
            <w:pPr>
              <w:spacing w:line="360" w:lineRule="auto"/>
              <w:rPr>
                <w:rFonts w:asciiTheme="minorHAnsi" w:hAnsiTheme="minorHAnsi" w:cstheme="minorHAnsi"/>
                <w:sz w:val="20"/>
              </w:rPr>
            </w:pPr>
          </w:p>
        </w:tc>
      </w:tr>
    </w:tbl>
    <w:p w:rsidR="00F845E6" w:rsidP="00446234" w:rsidRDefault="00F845E6" w14:paraId="2EAE869F" w14:textId="77777777">
      <w:pPr>
        <w:spacing w:line="360" w:lineRule="auto"/>
        <w:rPr>
          <w:rFonts w:asciiTheme="minorHAnsi" w:hAnsiTheme="minorHAnsi" w:cstheme="minorHAnsi"/>
        </w:rPr>
      </w:pPr>
    </w:p>
    <w:p w:rsidRPr="00411874" w:rsidR="003E642B" w:rsidP="00B3184C" w:rsidRDefault="00411874" w14:paraId="4A4BF151" w14:textId="065D3731">
      <w:pPr>
        <w:spacing w:line="360" w:lineRule="auto"/>
        <w:rPr>
          <w:rFonts w:asciiTheme="minorHAnsi" w:hAnsiTheme="minorHAnsi" w:cstheme="minorHAnsi"/>
          <w:b/>
          <w:bCs/>
        </w:rPr>
      </w:pPr>
      <w:r w:rsidRPr="00411874">
        <w:rPr>
          <w:rFonts w:asciiTheme="minorHAnsi" w:hAnsiTheme="minorHAnsi" w:cstheme="minorHAnsi"/>
          <w:b/>
          <w:bCs/>
        </w:rPr>
        <w:t>Non-Individual Customers</w:t>
      </w:r>
    </w:p>
    <w:tbl>
      <w:tblPr>
        <w:tblStyle w:val="TableGrid"/>
        <w:tblW w:w="9351" w:type="dxa"/>
        <w:tblLook w:val="04A0" w:firstRow="1" w:lastRow="0" w:firstColumn="1" w:lastColumn="0" w:noHBand="0" w:noVBand="1"/>
      </w:tblPr>
      <w:tblGrid>
        <w:gridCol w:w="1097"/>
        <w:gridCol w:w="1005"/>
        <w:gridCol w:w="849"/>
        <w:gridCol w:w="1068"/>
        <w:gridCol w:w="1367"/>
        <w:gridCol w:w="1413"/>
        <w:gridCol w:w="1134"/>
        <w:gridCol w:w="1418"/>
      </w:tblGrid>
      <w:tr w:rsidRPr="00131F16" w:rsidR="00DF5FB5" w:rsidTr="00DF5FB5" w14:paraId="44346D39" w14:textId="77777777">
        <w:tc>
          <w:tcPr>
            <w:tcW w:w="1097" w:type="dxa"/>
          </w:tcPr>
          <w:p w:rsidRPr="00131F16" w:rsidR="00DF5FB5" w:rsidP="00A32EF9" w:rsidRDefault="00DF5FB5" w14:paraId="651C0B13" w14:textId="77777777">
            <w:pPr>
              <w:spacing w:line="360" w:lineRule="auto"/>
              <w:rPr>
                <w:rFonts w:asciiTheme="minorHAnsi" w:hAnsiTheme="minorHAnsi" w:cstheme="minorHAnsi"/>
                <w:sz w:val="20"/>
              </w:rPr>
            </w:pPr>
            <w:r w:rsidRPr="00131F16">
              <w:rPr>
                <w:rFonts w:asciiTheme="minorHAnsi" w:hAnsiTheme="minorHAnsi" w:cstheme="minorHAnsi"/>
                <w:sz w:val="20"/>
              </w:rPr>
              <w:t xml:space="preserve">Reference No. </w:t>
            </w:r>
          </w:p>
        </w:tc>
        <w:tc>
          <w:tcPr>
            <w:tcW w:w="1005" w:type="dxa"/>
          </w:tcPr>
          <w:p w:rsidRPr="00131F16" w:rsidR="00DF5FB5" w:rsidP="00A32EF9" w:rsidRDefault="00DF5FB5" w14:paraId="7FE1C13F" w14:textId="77777777">
            <w:pPr>
              <w:spacing w:line="360" w:lineRule="auto"/>
              <w:rPr>
                <w:rFonts w:asciiTheme="minorHAnsi" w:hAnsiTheme="minorHAnsi" w:cstheme="minorHAnsi"/>
                <w:sz w:val="20"/>
              </w:rPr>
            </w:pPr>
            <w:r w:rsidRPr="00131F16">
              <w:rPr>
                <w:rFonts w:asciiTheme="minorHAnsi" w:hAnsiTheme="minorHAnsi" w:cstheme="minorHAnsi"/>
                <w:sz w:val="20"/>
              </w:rPr>
              <w:t xml:space="preserve">Request Type </w:t>
            </w:r>
          </w:p>
        </w:tc>
        <w:tc>
          <w:tcPr>
            <w:tcW w:w="849" w:type="dxa"/>
          </w:tcPr>
          <w:p w:rsidRPr="00131F16" w:rsidR="00DF5FB5" w:rsidP="00A32EF9" w:rsidRDefault="00DF5FB5" w14:paraId="12BF9CEE" w14:textId="77777777">
            <w:pPr>
              <w:spacing w:line="360" w:lineRule="auto"/>
              <w:rPr>
                <w:rFonts w:asciiTheme="minorHAnsi" w:hAnsiTheme="minorHAnsi" w:cstheme="minorHAnsi"/>
                <w:sz w:val="20"/>
              </w:rPr>
            </w:pPr>
            <w:r w:rsidRPr="00131F16">
              <w:rPr>
                <w:rFonts w:asciiTheme="minorHAnsi" w:hAnsiTheme="minorHAnsi" w:cstheme="minorHAnsi"/>
                <w:sz w:val="20"/>
              </w:rPr>
              <w:t xml:space="preserve">Due Date </w:t>
            </w:r>
          </w:p>
        </w:tc>
        <w:tc>
          <w:tcPr>
            <w:tcW w:w="1068" w:type="dxa"/>
          </w:tcPr>
          <w:p w:rsidRPr="00131F16" w:rsidR="00DF5FB5" w:rsidP="00A32EF9" w:rsidRDefault="00DF5FB5" w14:paraId="5BF4007F" w14:textId="2EF282E1">
            <w:pPr>
              <w:spacing w:line="360" w:lineRule="auto"/>
              <w:rPr>
                <w:rFonts w:asciiTheme="minorHAnsi" w:hAnsiTheme="minorHAnsi" w:cstheme="minorHAnsi"/>
                <w:sz w:val="20"/>
              </w:rPr>
            </w:pPr>
            <w:r>
              <w:rPr>
                <w:rFonts w:asciiTheme="minorHAnsi" w:hAnsiTheme="minorHAnsi" w:cstheme="minorHAnsi"/>
                <w:sz w:val="20"/>
              </w:rPr>
              <w:t xml:space="preserve">Company Name </w:t>
            </w:r>
            <w:r w:rsidRPr="00131F16">
              <w:rPr>
                <w:rFonts w:asciiTheme="minorHAnsi" w:hAnsiTheme="minorHAnsi" w:cstheme="minorHAnsi"/>
                <w:sz w:val="20"/>
              </w:rPr>
              <w:t xml:space="preserve"> </w:t>
            </w:r>
          </w:p>
        </w:tc>
        <w:tc>
          <w:tcPr>
            <w:tcW w:w="1367" w:type="dxa"/>
          </w:tcPr>
          <w:p w:rsidRPr="00131F16" w:rsidR="00DF5FB5" w:rsidP="00A32EF9" w:rsidRDefault="00DF5FB5" w14:paraId="3AC3DE28" w14:textId="6A4FB517">
            <w:pPr>
              <w:spacing w:line="360" w:lineRule="auto"/>
              <w:rPr>
                <w:rFonts w:asciiTheme="minorHAnsi" w:hAnsiTheme="minorHAnsi" w:cstheme="minorHAnsi"/>
                <w:sz w:val="20"/>
              </w:rPr>
            </w:pPr>
            <w:r>
              <w:rPr>
                <w:rFonts w:asciiTheme="minorHAnsi" w:hAnsiTheme="minorHAnsi" w:cstheme="minorHAnsi"/>
                <w:sz w:val="20"/>
              </w:rPr>
              <w:t xml:space="preserve">Date of Establishment </w:t>
            </w:r>
          </w:p>
        </w:tc>
        <w:tc>
          <w:tcPr>
            <w:tcW w:w="1413" w:type="dxa"/>
          </w:tcPr>
          <w:p w:rsidRPr="00131F16" w:rsidR="00DF5FB5" w:rsidP="00A32EF9" w:rsidRDefault="00DF5FB5" w14:paraId="072E6C17" w14:textId="6A7BA327">
            <w:pPr>
              <w:spacing w:line="360" w:lineRule="auto"/>
              <w:rPr>
                <w:rFonts w:asciiTheme="minorHAnsi" w:hAnsiTheme="minorHAnsi" w:cstheme="minorHAnsi"/>
                <w:sz w:val="20"/>
              </w:rPr>
            </w:pPr>
            <w:r>
              <w:rPr>
                <w:rFonts w:asciiTheme="minorHAnsi" w:hAnsiTheme="minorHAnsi" w:cstheme="minorHAnsi"/>
                <w:sz w:val="20"/>
              </w:rPr>
              <w:t xml:space="preserve">Trade License Number  </w:t>
            </w:r>
          </w:p>
        </w:tc>
        <w:tc>
          <w:tcPr>
            <w:tcW w:w="1134" w:type="dxa"/>
          </w:tcPr>
          <w:p w:rsidRPr="00131F16" w:rsidR="00DF5FB5" w:rsidP="00A32EF9" w:rsidRDefault="00DF5FB5" w14:paraId="1AF573BE" w14:textId="69448639">
            <w:pPr>
              <w:spacing w:line="360" w:lineRule="auto"/>
              <w:rPr>
                <w:rFonts w:asciiTheme="minorHAnsi" w:hAnsiTheme="minorHAnsi" w:cstheme="minorHAnsi"/>
                <w:sz w:val="20"/>
              </w:rPr>
            </w:pPr>
            <w:r>
              <w:rPr>
                <w:rFonts w:asciiTheme="minorHAnsi" w:hAnsiTheme="minorHAnsi" w:cstheme="minorHAnsi"/>
                <w:sz w:val="20"/>
              </w:rPr>
              <w:t xml:space="preserve">TL Issuing Authority </w:t>
            </w:r>
          </w:p>
        </w:tc>
        <w:tc>
          <w:tcPr>
            <w:tcW w:w="1418" w:type="dxa"/>
          </w:tcPr>
          <w:p w:rsidRPr="00131F16" w:rsidR="00DF5FB5" w:rsidP="00A32EF9" w:rsidRDefault="00DF5FB5" w14:paraId="5565FB24" w14:textId="1C9E4059">
            <w:pPr>
              <w:spacing w:line="360" w:lineRule="auto"/>
              <w:rPr>
                <w:rFonts w:asciiTheme="minorHAnsi" w:hAnsiTheme="minorHAnsi" w:cstheme="minorHAnsi"/>
                <w:sz w:val="20"/>
              </w:rPr>
            </w:pPr>
            <w:r>
              <w:rPr>
                <w:rFonts w:asciiTheme="minorHAnsi" w:hAnsiTheme="minorHAnsi" w:cstheme="minorHAnsi"/>
                <w:sz w:val="20"/>
              </w:rPr>
              <w:t xml:space="preserve">Country of Income </w:t>
            </w:r>
          </w:p>
        </w:tc>
      </w:tr>
      <w:tr w:rsidRPr="00131F16" w:rsidR="00DF5FB5" w:rsidTr="00DF5FB5" w14:paraId="7CBF2B98" w14:textId="77777777">
        <w:tc>
          <w:tcPr>
            <w:tcW w:w="1097" w:type="dxa"/>
          </w:tcPr>
          <w:p w:rsidRPr="00131F16" w:rsidR="00DF5FB5" w:rsidP="00A32EF9" w:rsidRDefault="00DF5FB5" w14:paraId="2A4EF1C9" w14:textId="77777777">
            <w:pPr>
              <w:spacing w:line="360" w:lineRule="auto"/>
              <w:rPr>
                <w:rFonts w:asciiTheme="minorHAnsi" w:hAnsiTheme="minorHAnsi" w:cstheme="minorHAnsi"/>
                <w:sz w:val="20"/>
              </w:rPr>
            </w:pPr>
          </w:p>
        </w:tc>
        <w:tc>
          <w:tcPr>
            <w:tcW w:w="1005" w:type="dxa"/>
          </w:tcPr>
          <w:p w:rsidRPr="00131F16" w:rsidR="00DF5FB5" w:rsidP="00A32EF9" w:rsidRDefault="00DF5FB5" w14:paraId="319E69D6" w14:textId="77777777">
            <w:pPr>
              <w:spacing w:line="360" w:lineRule="auto"/>
              <w:rPr>
                <w:rFonts w:asciiTheme="minorHAnsi" w:hAnsiTheme="minorHAnsi" w:cstheme="minorHAnsi"/>
                <w:sz w:val="20"/>
              </w:rPr>
            </w:pPr>
          </w:p>
        </w:tc>
        <w:tc>
          <w:tcPr>
            <w:tcW w:w="849" w:type="dxa"/>
          </w:tcPr>
          <w:p w:rsidRPr="00131F16" w:rsidR="00DF5FB5" w:rsidP="00A32EF9" w:rsidRDefault="00DF5FB5" w14:paraId="254F0AF7" w14:textId="77777777">
            <w:pPr>
              <w:spacing w:line="360" w:lineRule="auto"/>
              <w:rPr>
                <w:rFonts w:asciiTheme="minorHAnsi" w:hAnsiTheme="minorHAnsi" w:cstheme="minorHAnsi"/>
                <w:sz w:val="20"/>
              </w:rPr>
            </w:pPr>
          </w:p>
        </w:tc>
        <w:tc>
          <w:tcPr>
            <w:tcW w:w="1068" w:type="dxa"/>
          </w:tcPr>
          <w:p w:rsidRPr="00131F16" w:rsidR="00DF5FB5" w:rsidP="00A32EF9" w:rsidRDefault="00DF5FB5" w14:paraId="64645F80" w14:textId="77777777">
            <w:pPr>
              <w:spacing w:line="360" w:lineRule="auto"/>
              <w:rPr>
                <w:rFonts w:asciiTheme="minorHAnsi" w:hAnsiTheme="minorHAnsi" w:cstheme="minorHAnsi"/>
                <w:sz w:val="20"/>
              </w:rPr>
            </w:pPr>
          </w:p>
        </w:tc>
        <w:tc>
          <w:tcPr>
            <w:tcW w:w="1367" w:type="dxa"/>
          </w:tcPr>
          <w:p w:rsidR="00DF5FB5" w:rsidP="00A32EF9" w:rsidRDefault="00DF5FB5" w14:paraId="79B08D0F" w14:textId="77777777">
            <w:pPr>
              <w:spacing w:line="360" w:lineRule="auto"/>
              <w:rPr>
                <w:rFonts w:asciiTheme="minorHAnsi" w:hAnsiTheme="minorHAnsi" w:cstheme="minorHAnsi"/>
                <w:sz w:val="20"/>
              </w:rPr>
            </w:pPr>
          </w:p>
        </w:tc>
        <w:tc>
          <w:tcPr>
            <w:tcW w:w="1413" w:type="dxa"/>
          </w:tcPr>
          <w:p w:rsidR="00DF5FB5" w:rsidP="00A32EF9" w:rsidRDefault="00DF5FB5" w14:paraId="0520774F" w14:textId="77777777">
            <w:pPr>
              <w:spacing w:line="360" w:lineRule="auto"/>
              <w:rPr>
                <w:rFonts w:asciiTheme="minorHAnsi" w:hAnsiTheme="minorHAnsi" w:cstheme="minorHAnsi"/>
                <w:sz w:val="20"/>
              </w:rPr>
            </w:pPr>
          </w:p>
        </w:tc>
        <w:tc>
          <w:tcPr>
            <w:tcW w:w="1134" w:type="dxa"/>
          </w:tcPr>
          <w:p w:rsidR="00DF5FB5" w:rsidP="00A32EF9" w:rsidRDefault="00DF5FB5" w14:paraId="498DB2BE" w14:textId="77777777">
            <w:pPr>
              <w:spacing w:line="360" w:lineRule="auto"/>
              <w:rPr>
                <w:rFonts w:asciiTheme="minorHAnsi" w:hAnsiTheme="minorHAnsi" w:cstheme="minorHAnsi"/>
                <w:sz w:val="20"/>
              </w:rPr>
            </w:pPr>
          </w:p>
        </w:tc>
        <w:tc>
          <w:tcPr>
            <w:tcW w:w="1418" w:type="dxa"/>
          </w:tcPr>
          <w:p w:rsidR="00DF5FB5" w:rsidP="00A32EF9" w:rsidRDefault="00DF5FB5" w14:paraId="5C0F00D5" w14:textId="77777777">
            <w:pPr>
              <w:spacing w:line="360" w:lineRule="auto"/>
              <w:rPr>
                <w:rFonts w:asciiTheme="minorHAnsi" w:hAnsiTheme="minorHAnsi" w:cstheme="minorHAnsi"/>
                <w:sz w:val="20"/>
              </w:rPr>
            </w:pPr>
          </w:p>
        </w:tc>
      </w:tr>
    </w:tbl>
    <w:p w:rsidRPr="002C5725" w:rsidR="00B3184C" w:rsidP="00446234" w:rsidRDefault="00B3184C" w14:paraId="32E444FD" w14:textId="77777777">
      <w:pPr>
        <w:spacing w:line="360" w:lineRule="auto"/>
        <w:rPr>
          <w:rFonts w:asciiTheme="minorHAnsi" w:hAnsiTheme="minorHAnsi" w:cstheme="minorHAnsi"/>
        </w:rPr>
      </w:pPr>
    </w:p>
    <w:p w:rsidRPr="00DE4956" w:rsidR="00DE4956" w:rsidP="00DE4956" w:rsidRDefault="00DE4956" w14:paraId="15CD5A47" w14:textId="77777777">
      <w:pPr>
        <w:rPr>
          <w:rFonts w:asciiTheme="minorHAnsi" w:hAnsiTheme="minorHAnsi" w:cstheme="minorHAnsi"/>
        </w:rPr>
      </w:pPr>
    </w:p>
    <w:p w:rsidR="006973DC" w:rsidP="002C06DA" w:rsidRDefault="002C06DA" w14:paraId="3F5C78A6" w14:textId="314983E1">
      <w:pPr>
        <w:pStyle w:val="Heading2"/>
      </w:pPr>
      <w:bookmarkStart w:name="_Toc166062048" w:id="465"/>
      <w:r>
        <w:t>DC/CCMS</w:t>
      </w:r>
      <w:bookmarkEnd w:id="465"/>
      <w:r>
        <w:t xml:space="preserve"> </w:t>
      </w:r>
    </w:p>
    <w:p w:rsidR="00375458" w:rsidP="00375458" w:rsidRDefault="00375458" w14:paraId="081FA97A" w14:textId="1518AE5C">
      <w:pPr>
        <w:pStyle w:val="ListParagraph"/>
        <w:numPr>
          <w:ilvl w:val="0"/>
          <w:numId w:val="42"/>
        </w:numPr>
      </w:pPr>
      <w:r>
        <w:t xml:space="preserve">No Internal Email </w:t>
      </w:r>
    </w:p>
    <w:p w:rsidRPr="00375458" w:rsidR="00375458" w:rsidP="00375458" w:rsidRDefault="00375458" w14:paraId="7F76F76B" w14:textId="77777777">
      <w:pPr>
        <w:pStyle w:val="ListParagraph"/>
      </w:pPr>
    </w:p>
    <w:p w:rsidR="002C06DA" w:rsidP="002C06DA" w:rsidRDefault="002C06DA" w14:paraId="186A59CE" w14:textId="77777777"/>
    <w:p w:rsidR="00375458" w:rsidP="002C06DA" w:rsidRDefault="00375458" w14:paraId="2B30B031" w14:textId="77777777"/>
    <w:p w:rsidR="002C06DA" w:rsidP="002C06DA" w:rsidRDefault="002C06DA" w14:paraId="093229B4" w14:textId="418EBF7B">
      <w:pPr>
        <w:pStyle w:val="Heading2"/>
      </w:pPr>
      <w:bookmarkStart w:name="_Toc166062049" w:id="466"/>
      <w:r>
        <w:t>Bulk Processing CIR</w:t>
      </w:r>
      <w:bookmarkEnd w:id="466"/>
      <w:r>
        <w:t xml:space="preserve"> </w:t>
      </w:r>
    </w:p>
    <w:p w:rsidR="007D2542" w:rsidP="007D2542" w:rsidRDefault="007D2542" w14:paraId="51F4DBFC" w14:textId="2847CE46">
      <w:pPr>
        <w:pStyle w:val="Heading3"/>
      </w:pPr>
      <w:bookmarkStart w:name="_Toc166062050" w:id="467"/>
      <w:r>
        <w:t>Inquiry</w:t>
      </w:r>
      <w:bookmarkEnd w:id="467"/>
      <w:r>
        <w:t xml:space="preserve"> </w:t>
      </w:r>
    </w:p>
    <w:p w:rsidR="007D2542" w:rsidP="007D2542" w:rsidRDefault="007D2542" w14:paraId="044D39C9" w14:textId="77777777"/>
    <w:p w:rsidR="007D2542" w:rsidP="007D2542" w:rsidRDefault="007D2542" w14:paraId="41C89708" w14:textId="2FA16101">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rsidR="007D2542" w:rsidP="007D2542" w:rsidRDefault="007D2542" w14:paraId="6D66EC26" w14:textId="77777777">
      <w:pPr>
        <w:rPr>
          <w:rFonts w:asciiTheme="minorHAnsi" w:hAnsiTheme="minorHAnsi" w:cstheme="minorHAnsi"/>
          <w:b/>
          <w:bCs/>
          <w:szCs w:val="24"/>
        </w:rPr>
      </w:pPr>
    </w:p>
    <w:p w:rsidRPr="007D2542" w:rsidR="007D2542" w:rsidP="00062E79" w:rsidRDefault="007D2542" w14:paraId="405FDB7F" w14:textId="76B6BC5F">
      <w:pPr>
        <w:spacing w:line="276" w:lineRule="auto"/>
        <w:rPr>
          <w:rFonts w:asciiTheme="minorHAnsi" w:hAnsiTheme="minorHAnsi" w:cstheme="minorHAnsi"/>
          <w:szCs w:val="24"/>
        </w:rPr>
      </w:pPr>
      <w:r w:rsidRPr="007D2542">
        <w:rPr>
          <w:rFonts w:asciiTheme="minorHAnsi" w:hAnsiTheme="minorHAnsi" w:cstheme="minorHAnsi"/>
          <w:b/>
          <w:bCs/>
          <w:szCs w:val="24"/>
        </w:rPr>
        <w:t>Subject</w:t>
      </w:r>
      <w:r w:rsidRPr="007D2542">
        <w:rPr>
          <w:rFonts w:asciiTheme="minorHAnsi" w:hAnsiTheme="minorHAnsi" w:cstheme="minorHAnsi"/>
          <w:szCs w:val="24"/>
        </w:rPr>
        <w:t xml:space="preserve"> – CIR &lt;Request Number&gt; </w:t>
      </w:r>
      <w:r w:rsidR="00062E79">
        <w:rPr>
          <w:rFonts w:asciiTheme="minorHAnsi" w:hAnsiTheme="minorHAnsi" w:cstheme="minorHAnsi"/>
          <w:szCs w:val="24"/>
        </w:rPr>
        <w:t xml:space="preserve">- Inquiry. </w:t>
      </w:r>
    </w:p>
    <w:p w:rsidRPr="007D2542" w:rsidR="007D2542" w:rsidP="00062E79" w:rsidRDefault="007D2542" w14:paraId="1DA9A41D" w14:textId="77777777">
      <w:pPr>
        <w:spacing w:line="276" w:lineRule="auto"/>
        <w:rPr>
          <w:rFonts w:asciiTheme="minorHAnsi" w:hAnsiTheme="minorHAnsi" w:cstheme="minorHAnsi"/>
          <w:szCs w:val="24"/>
        </w:rPr>
      </w:pPr>
    </w:p>
    <w:p w:rsidRPr="007D2542" w:rsidR="007D2542" w:rsidP="00062E79" w:rsidRDefault="007D2542" w14:paraId="5FC77CAB" w14:textId="02CCF396">
      <w:pPr>
        <w:spacing w:line="276" w:lineRule="auto"/>
        <w:rPr>
          <w:rFonts w:asciiTheme="minorHAnsi" w:hAnsiTheme="minorHAnsi" w:cstheme="minorHAnsi"/>
          <w:b/>
          <w:bCs/>
          <w:szCs w:val="24"/>
        </w:rPr>
      </w:pPr>
      <w:r w:rsidRPr="007D2542">
        <w:rPr>
          <w:rFonts w:asciiTheme="minorHAnsi" w:hAnsiTheme="minorHAnsi" w:cstheme="minorHAnsi"/>
          <w:b/>
          <w:bCs/>
          <w:szCs w:val="24"/>
        </w:rPr>
        <w:t xml:space="preserve">Body: </w:t>
      </w:r>
    </w:p>
    <w:p w:rsidRPr="007D2542" w:rsidR="007D2542" w:rsidP="00062E79" w:rsidRDefault="007D2542" w14:paraId="7D47134B" w14:textId="77777777">
      <w:pPr>
        <w:spacing w:line="276" w:lineRule="auto"/>
        <w:rPr>
          <w:rFonts w:asciiTheme="minorHAnsi" w:hAnsiTheme="minorHAnsi" w:cstheme="minorHAnsi"/>
          <w:szCs w:val="24"/>
        </w:rPr>
      </w:pPr>
    </w:p>
    <w:p w:rsidRPr="007D2542" w:rsidR="007D2542" w:rsidP="00062E79" w:rsidRDefault="007D2542" w14:paraId="3DF19414" w14:textId="77777777">
      <w:pPr>
        <w:spacing w:line="276" w:lineRule="auto"/>
        <w:rPr>
          <w:rFonts w:asciiTheme="minorHAnsi" w:hAnsiTheme="minorHAnsi" w:cstheme="minorHAnsi"/>
          <w:color w:val="000000"/>
          <w:szCs w:val="24"/>
          <w:lang w:eastAsia="en-IN"/>
        </w:rPr>
      </w:pPr>
      <w:r w:rsidRPr="007D2542">
        <w:rPr>
          <w:rFonts w:asciiTheme="minorHAnsi" w:hAnsiTheme="minorHAnsi" w:cstheme="minorHAnsi"/>
          <w:color w:val="000000"/>
          <w:szCs w:val="24"/>
        </w:rPr>
        <w:t>Dear Team,</w:t>
      </w:r>
    </w:p>
    <w:p w:rsidRPr="007D2542" w:rsidR="007D2542" w:rsidP="00062E79" w:rsidRDefault="007D2542" w14:paraId="77CA8B91" w14:textId="77777777">
      <w:pPr>
        <w:spacing w:line="276" w:lineRule="auto"/>
        <w:rPr>
          <w:rFonts w:asciiTheme="minorHAnsi" w:hAnsiTheme="minorHAnsi" w:cstheme="minorHAnsi"/>
          <w:color w:val="000000"/>
          <w:szCs w:val="24"/>
        </w:rPr>
      </w:pPr>
    </w:p>
    <w:p w:rsidR="00CE17F6" w:rsidP="00062E79" w:rsidRDefault="007D2542" w14:paraId="6C55257E" w14:textId="14369F55">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sidR="00375C10">
        <w:rPr>
          <w:rFonts w:asciiTheme="minorHAnsi" w:hAnsiTheme="minorHAnsi" w:cstheme="minorHAnsi"/>
          <w:color w:val="000000"/>
          <w:szCs w:val="24"/>
        </w:rPr>
        <w:t xml:space="preserve">&lt;Inquiry&gt; Instruction </w:t>
      </w:r>
      <w:r w:rsidRPr="007D2542">
        <w:rPr>
          <w:rFonts w:asciiTheme="minorHAnsi" w:hAnsiTheme="minorHAnsi" w:cstheme="minorHAnsi"/>
          <w:color w:val="000000"/>
          <w:szCs w:val="24"/>
        </w:rPr>
        <w:t xml:space="preserve">from the Central </w:t>
      </w:r>
      <w:r w:rsidR="006226DF">
        <w:rPr>
          <w:rFonts w:asciiTheme="minorHAnsi" w:hAnsiTheme="minorHAnsi" w:cstheme="minorHAnsi"/>
          <w:color w:val="000000"/>
          <w:szCs w:val="24"/>
        </w:rPr>
        <w:t>B</w:t>
      </w:r>
      <w:r w:rsidRPr="007D2542">
        <w:rPr>
          <w:rFonts w:asciiTheme="minorHAnsi" w:hAnsiTheme="minorHAnsi" w:cstheme="minorHAnsi"/>
          <w:color w:val="000000"/>
          <w:szCs w:val="24"/>
        </w:rPr>
        <w:t>ank</w:t>
      </w:r>
      <w:r w:rsidR="00DE1BE9">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sidR="008D6A1D">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DE1BE9">
        <w:rPr>
          <w:rFonts w:asciiTheme="minorHAnsi" w:hAnsiTheme="minorHAnsi" w:cstheme="minorHAnsi"/>
          <w:color w:val="000000"/>
          <w:szCs w:val="24"/>
        </w:rPr>
        <w:t>to</w:t>
      </w:r>
      <w:r w:rsidRPr="007D2542">
        <w:rPr>
          <w:rFonts w:asciiTheme="minorHAnsi" w:hAnsiTheme="minorHAnsi" w:cstheme="minorHAnsi"/>
          <w:color w:val="000000"/>
          <w:szCs w:val="24"/>
        </w:rPr>
        <w:t xml:space="preserve"> </w:t>
      </w:r>
      <w:r w:rsidR="006226DF">
        <w:rPr>
          <w:rFonts w:asciiTheme="minorHAnsi" w:hAnsiTheme="minorHAnsi" w:cstheme="minorHAnsi"/>
          <w:color w:val="000000"/>
          <w:szCs w:val="24"/>
        </w:rPr>
        <w:t>updat</w:t>
      </w:r>
      <w:r w:rsidR="00DE1BE9">
        <w:rPr>
          <w:rFonts w:asciiTheme="minorHAnsi" w:hAnsiTheme="minorHAnsi" w:cstheme="minorHAnsi"/>
          <w:color w:val="000000"/>
          <w:szCs w:val="24"/>
        </w:rPr>
        <w:t>e</w:t>
      </w:r>
      <w:r w:rsidR="006226DF">
        <w:rPr>
          <w:rFonts w:asciiTheme="minorHAnsi" w:hAnsiTheme="minorHAnsi" w:cstheme="minorHAnsi"/>
          <w:color w:val="000000"/>
          <w:szCs w:val="24"/>
        </w:rPr>
        <w:t xml:space="preserve"> the results in excel. </w:t>
      </w:r>
    </w:p>
    <w:p w:rsidRPr="007D2542" w:rsidR="007D2542" w:rsidP="00062E79" w:rsidRDefault="00CE17F6" w14:paraId="355F15AE" w14:textId="57378BBC">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Pr="007D2542" w:rsidR="007D2542">
        <w:rPr>
          <w:rFonts w:asciiTheme="minorHAnsi" w:hAnsiTheme="minorHAnsi" w:cstheme="minorHAnsi"/>
          <w:color w:val="000000"/>
          <w:szCs w:val="24"/>
        </w:rPr>
        <w:t xml:space="preserve">e will share the same with </w:t>
      </w:r>
      <w:r w:rsidRPr="007D2542" w:rsidR="00661A0E">
        <w:rPr>
          <w:rFonts w:asciiTheme="minorHAnsi" w:hAnsiTheme="minorHAnsi" w:cstheme="minorHAnsi"/>
          <w:color w:val="000000"/>
          <w:szCs w:val="24"/>
        </w:rPr>
        <w:t>the Central</w:t>
      </w:r>
      <w:r w:rsidR="006226DF">
        <w:rPr>
          <w:rFonts w:asciiTheme="minorHAnsi" w:hAnsiTheme="minorHAnsi" w:cstheme="minorHAnsi"/>
          <w:color w:val="000000"/>
          <w:szCs w:val="24"/>
        </w:rPr>
        <w:t xml:space="preserve"> Bank. </w:t>
      </w:r>
    </w:p>
    <w:p w:rsidR="00062E79" w:rsidP="007D2542" w:rsidRDefault="00062E79" w14:paraId="6A897DDF" w14:textId="77777777">
      <w:pPr>
        <w:rPr>
          <w:rFonts w:asciiTheme="minorHAnsi" w:hAnsiTheme="minorHAnsi" w:cstheme="minorHAnsi"/>
          <w:color w:val="000000"/>
          <w:szCs w:val="24"/>
        </w:rPr>
      </w:pPr>
    </w:p>
    <w:p w:rsidR="00062E79" w:rsidP="007D2542" w:rsidRDefault="00062E79" w14:paraId="29FB4171" w14:textId="77777777">
      <w:pPr>
        <w:rPr>
          <w:rFonts w:asciiTheme="minorHAnsi" w:hAnsiTheme="minorHAnsi" w:cstheme="minorHAnsi"/>
          <w:color w:val="000000"/>
          <w:szCs w:val="24"/>
        </w:rPr>
      </w:pPr>
    </w:p>
    <w:p w:rsidR="00062E79" w:rsidP="00062E79" w:rsidRDefault="00062E79" w14:paraId="53FC789F" w14:textId="56E688A9">
      <w:pPr>
        <w:pStyle w:val="Heading3"/>
      </w:pPr>
      <w:bookmarkStart w:name="_Toc166062051" w:id="468"/>
      <w:r>
        <w:t>Freeze</w:t>
      </w:r>
      <w:bookmarkEnd w:id="468"/>
      <w:r>
        <w:t xml:space="preserve"> </w:t>
      </w:r>
    </w:p>
    <w:p w:rsidR="00062E79" w:rsidP="00062E79" w:rsidRDefault="00062E79" w14:paraId="08E286C6" w14:textId="77777777"/>
    <w:p w:rsidR="00062E79" w:rsidP="00062E79" w:rsidRDefault="00062E79" w14:paraId="6EF9A4F3" w14:textId="77777777"/>
    <w:p w:rsidR="00062E79" w:rsidP="00062E79" w:rsidRDefault="00062E79" w14:paraId="43DCD139" w14:textId="77777777">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rsidR="00062E79" w:rsidP="00062E79" w:rsidRDefault="00062E79" w14:paraId="55A8B2B6" w14:textId="77777777"/>
    <w:p w:rsidR="00062E79" w:rsidP="00062E79" w:rsidRDefault="00062E79" w14:paraId="1D466D79" w14:textId="77777777"/>
    <w:p w:rsidRPr="00062E79" w:rsidR="00062E79" w:rsidP="00062E79" w:rsidRDefault="00062E79" w14:paraId="73FF84FA" w14:textId="443FF7BD">
      <w:pPr>
        <w:spacing w:line="360" w:lineRule="auto"/>
        <w:rPr>
          <w:rFonts w:asciiTheme="minorHAnsi" w:hAnsiTheme="minorHAnsi" w:cstheme="minorHAnsi"/>
          <w:szCs w:val="24"/>
        </w:rPr>
      </w:pPr>
      <w:r w:rsidRPr="00062E79">
        <w:rPr>
          <w:rFonts w:asciiTheme="minorHAnsi" w:hAnsiTheme="minorHAnsi" w:cstheme="minorHAnsi"/>
          <w:b/>
          <w:bCs/>
          <w:szCs w:val="24"/>
        </w:rPr>
        <w:t>Subject-</w:t>
      </w:r>
      <w:r w:rsidRPr="00062E79">
        <w:rPr>
          <w:rFonts w:asciiTheme="minorHAnsi" w:hAnsiTheme="minorHAnsi" w:cstheme="minorHAnsi"/>
          <w:szCs w:val="24"/>
        </w:rPr>
        <w:t xml:space="preserve"> CIR &lt;Request Number&gt; - Search &amp; Freeze </w:t>
      </w:r>
    </w:p>
    <w:p w:rsidRPr="00062E79" w:rsidR="00062E79" w:rsidP="00062E79" w:rsidRDefault="00062E79" w14:paraId="5D43D4E7" w14:textId="3CD55B22">
      <w:pPr>
        <w:spacing w:line="360" w:lineRule="auto"/>
        <w:rPr>
          <w:rFonts w:asciiTheme="minorHAnsi" w:hAnsiTheme="minorHAnsi" w:cstheme="minorHAnsi"/>
          <w:b/>
          <w:bCs/>
          <w:szCs w:val="24"/>
        </w:rPr>
      </w:pPr>
      <w:r w:rsidRPr="00062E79">
        <w:rPr>
          <w:rFonts w:asciiTheme="minorHAnsi" w:hAnsiTheme="minorHAnsi" w:cstheme="minorHAnsi"/>
          <w:b/>
          <w:bCs/>
          <w:szCs w:val="24"/>
        </w:rPr>
        <w:t xml:space="preserve">Body: </w:t>
      </w:r>
    </w:p>
    <w:p w:rsidRPr="00062E79" w:rsidR="00062E79" w:rsidP="00062E79" w:rsidRDefault="00062E79" w14:paraId="031F18E6" w14:textId="77777777">
      <w:pPr>
        <w:spacing w:line="360" w:lineRule="auto"/>
        <w:rPr>
          <w:rFonts w:asciiTheme="minorHAnsi" w:hAnsiTheme="minorHAnsi" w:cstheme="minorHAnsi"/>
          <w:szCs w:val="24"/>
        </w:rPr>
      </w:pPr>
    </w:p>
    <w:p w:rsidRPr="00062E79" w:rsidR="00062E79" w:rsidP="00062E79" w:rsidRDefault="00062E79" w14:paraId="115ABC0B" w14:textId="77777777">
      <w:pPr>
        <w:spacing w:line="360" w:lineRule="auto"/>
        <w:rPr>
          <w:rFonts w:asciiTheme="minorHAnsi" w:hAnsiTheme="minorHAnsi" w:cstheme="minorHAnsi"/>
          <w:color w:val="000000"/>
          <w:szCs w:val="24"/>
          <w:lang w:eastAsia="en-IN"/>
        </w:rPr>
      </w:pPr>
      <w:bookmarkStart w:name="_MailEndCompose" w:id="469"/>
      <w:bookmarkEnd w:id="469"/>
      <w:r w:rsidRPr="00062E79">
        <w:rPr>
          <w:rFonts w:asciiTheme="minorHAnsi" w:hAnsiTheme="minorHAnsi" w:cstheme="minorHAnsi"/>
          <w:color w:val="000000"/>
          <w:szCs w:val="24"/>
        </w:rPr>
        <w:t>Dear Team,</w:t>
      </w:r>
    </w:p>
    <w:p w:rsidR="00062E79" w:rsidP="00062E79" w:rsidRDefault="00062E79" w14:paraId="19A613A4" w14:textId="77777777">
      <w:pPr>
        <w:spacing w:line="360" w:lineRule="auto"/>
        <w:rPr>
          <w:rFonts w:asciiTheme="minorHAnsi" w:hAnsiTheme="minorHAnsi" w:cstheme="minorHAnsi"/>
          <w:color w:val="000000"/>
          <w:szCs w:val="24"/>
        </w:rPr>
      </w:pPr>
    </w:p>
    <w:p w:rsidR="00AC20C7" w:rsidP="00AC20C7" w:rsidRDefault="00AC20C7" w14:paraId="5B076BDF" w14:textId="0B2A5C7A">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Pr>
          <w:rFonts w:asciiTheme="minorHAnsi" w:hAnsiTheme="minorHAnsi" w:cstheme="minorHAnsi"/>
          <w:color w:val="000000"/>
          <w:szCs w:val="24"/>
        </w:rPr>
        <w:t xml:space="preserve">&lt;Freeze&gt; Instruction </w:t>
      </w:r>
      <w:r w:rsidRPr="007D2542">
        <w:rPr>
          <w:rFonts w:asciiTheme="minorHAnsi" w:hAnsiTheme="minorHAnsi" w:cstheme="minorHAnsi"/>
          <w:color w:val="000000"/>
          <w:szCs w:val="24"/>
        </w:rPr>
        <w:t xml:space="preserve">from Central </w:t>
      </w:r>
      <w:r>
        <w:rPr>
          <w:rFonts w:asciiTheme="minorHAnsi" w:hAnsiTheme="minorHAnsi" w:cstheme="minorHAnsi"/>
          <w:color w:val="000000"/>
          <w:szCs w:val="24"/>
        </w:rPr>
        <w:t>B</w:t>
      </w:r>
      <w:r w:rsidRPr="007D2542">
        <w:rPr>
          <w:rFonts w:asciiTheme="minorHAnsi" w:hAnsiTheme="minorHAnsi" w:cstheme="minorHAnsi"/>
          <w:color w:val="000000"/>
          <w:szCs w:val="24"/>
        </w:rPr>
        <w:t>ank</w:t>
      </w:r>
      <w:r w:rsidR="00DE1BE9">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DE1BE9">
        <w:rPr>
          <w:rFonts w:asciiTheme="minorHAnsi" w:hAnsiTheme="minorHAnsi" w:cstheme="minorHAnsi"/>
          <w:color w:val="000000"/>
          <w:szCs w:val="24"/>
        </w:rPr>
        <w:t xml:space="preserve">to </w:t>
      </w:r>
      <w:r>
        <w:rPr>
          <w:rFonts w:asciiTheme="minorHAnsi" w:hAnsiTheme="minorHAnsi" w:cstheme="minorHAnsi"/>
          <w:color w:val="000000"/>
          <w:szCs w:val="24"/>
        </w:rPr>
        <w:t xml:space="preserve">update the results in excel. </w:t>
      </w:r>
      <w:r w:rsidR="00DA76D1">
        <w:rPr>
          <w:rFonts w:asciiTheme="minorHAnsi" w:hAnsiTheme="minorHAnsi" w:cstheme="minorHAnsi"/>
          <w:color w:val="000000"/>
          <w:szCs w:val="24"/>
        </w:rPr>
        <w:t xml:space="preserve">A </w:t>
      </w:r>
      <w:r w:rsidR="00D76E73">
        <w:rPr>
          <w:rFonts w:asciiTheme="minorHAnsi" w:hAnsiTheme="minorHAnsi" w:cstheme="minorHAnsi"/>
          <w:color w:val="000000"/>
          <w:szCs w:val="24"/>
        </w:rPr>
        <w:t>Fr</w:t>
      </w:r>
      <w:r w:rsidR="00DA76D1">
        <w:rPr>
          <w:rFonts w:asciiTheme="minorHAnsi" w:hAnsiTheme="minorHAnsi" w:cstheme="minorHAnsi"/>
          <w:color w:val="000000"/>
          <w:szCs w:val="24"/>
        </w:rPr>
        <w:t>eeze</w:t>
      </w:r>
      <w:r w:rsidR="007A5608">
        <w:rPr>
          <w:rFonts w:asciiTheme="minorHAnsi" w:hAnsiTheme="minorHAnsi" w:cstheme="minorHAnsi"/>
          <w:color w:val="000000"/>
          <w:szCs w:val="24"/>
        </w:rPr>
        <w:t xml:space="preserve"> </w:t>
      </w:r>
      <w:r w:rsidR="00BD712F">
        <w:rPr>
          <w:rFonts w:asciiTheme="minorHAnsi" w:hAnsiTheme="minorHAnsi" w:cstheme="minorHAnsi"/>
          <w:color w:val="000000"/>
          <w:szCs w:val="24"/>
        </w:rPr>
        <w:t xml:space="preserve">request </w:t>
      </w:r>
      <w:r w:rsidR="007A5608">
        <w:rPr>
          <w:rFonts w:asciiTheme="minorHAnsi" w:hAnsiTheme="minorHAnsi" w:cstheme="minorHAnsi"/>
          <w:color w:val="000000"/>
          <w:szCs w:val="24"/>
        </w:rPr>
        <w:t xml:space="preserve">has been placed </w:t>
      </w:r>
      <w:r w:rsidR="00D902FF">
        <w:rPr>
          <w:rFonts w:asciiTheme="minorHAnsi" w:hAnsiTheme="minorHAnsi" w:cstheme="minorHAnsi"/>
          <w:color w:val="000000"/>
          <w:szCs w:val="24"/>
        </w:rPr>
        <w:t>for</w:t>
      </w:r>
      <w:r w:rsidR="007A5608">
        <w:rPr>
          <w:rFonts w:asciiTheme="minorHAnsi" w:hAnsiTheme="minorHAnsi" w:cstheme="minorHAnsi"/>
          <w:color w:val="000000"/>
          <w:szCs w:val="24"/>
        </w:rPr>
        <w:t xml:space="preserve"> the </w:t>
      </w:r>
      <w:r w:rsidR="00D902FF">
        <w:rPr>
          <w:rFonts w:asciiTheme="minorHAnsi" w:hAnsiTheme="minorHAnsi" w:cstheme="minorHAnsi"/>
          <w:color w:val="000000"/>
          <w:szCs w:val="24"/>
        </w:rPr>
        <w:t>products</w:t>
      </w:r>
      <w:r w:rsidR="007A5608">
        <w:rPr>
          <w:rFonts w:asciiTheme="minorHAnsi" w:hAnsiTheme="minorHAnsi" w:cstheme="minorHAnsi"/>
          <w:color w:val="000000"/>
          <w:szCs w:val="24"/>
        </w:rPr>
        <w:t xml:space="preserve"> mentioned</w:t>
      </w:r>
      <w:r w:rsidR="00DA76D1">
        <w:rPr>
          <w:rFonts w:asciiTheme="minorHAnsi" w:hAnsiTheme="minorHAnsi" w:cstheme="minorHAnsi"/>
          <w:color w:val="000000"/>
          <w:szCs w:val="24"/>
        </w:rPr>
        <w:t>. Internal B</w:t>
      </w:r>
      <w:r w:rsidR="007A5608">
        <w:rPr>
          <w:rFonts w:asciiTheme="minorHAnsi" w:hAnsiTheme="minorHAnsi" w:cstheme="minorHAnsi"/>
          <w:color w:val="000000"/>
          <w:szCs w:val="24"/>
        </w:rPr>
        <w:t>lackl</w:t>
      </w:r>
      <w:r w:rsidR="00D902FF">
        <w:rPr>
          <w:rFonts w:asciiTheme="minorHAnsi" w:hAnsiTheme="minorHAnsi" w:cstheme="minorHAnsi"/>
          <w:color w:val="000000"/>
          <w:szCs w:val="24"/>
        </w:rPr>
        <w:t>ist</w:t>
      </w:r>
      <w:r w:rsidR="00207D77">
        <w:rPr>
          <w:rFonts w:asciiTheme="minorHAnsi" w:hAnsiTheme="minorHAnsi" w:cstheme="minorHAnsi"/>
          <w:color w:val="000000"/>
          <w:szCs w:val="24"/>
        </w:rPr>
        <w:t>s</w:t>
      </w:r>
      <w:r w:rsidR="00D902FF">
        <w:rPr>
          <w:rFonts w:asciiTheme="minorHAnsi" w:hAnsiTheme="minorHAnsi" w:cstheme="minorHAnsi"/>
          <w:color w:val="000000"/>
          <w:szCs w:val="24"/>
        </w:rPr>
        <w:t xml:space="preserve"> </w:t>
      </w:r>
      <w:r w:rsidR="00DA76D1">
        <w:rPr>
          <w:rFonts w:asciiTheme="minorHAnsi" w:hAnsiTheme="minorHAnsi" w:cstheme="minorHAnsi"/>
          <w:color w:val="000000"/>
          <w:szCs w:val="24"/>
        </w:rPr>
        <w:t xml:space="preserve">for all RAK Customers and External Blacklist for </w:t>
      </w:r>
      <w:r w:rsidR="00207D77">
        <w:rPr>
          <w:rFonts w:asciiTheme="minorHAnsi" w:hAnsiTheme="minorHAnsi" w:cstheme="minorHAnsi"/>
          <w:color w:val="000000"/>
          <w:szCs w:val="24"/>
        </w:rPr>
        <w:t xml:space="preserve">all </w:t>
      </w:r>
      <w:r w:rsidR="00DA76D1">
        <w:rPr>
          <w:rFonts w:asciiTheme="minorHAnsi" w:hAnsiTheme="minorHAnsi" w:cstheme="minorHAnsi"/>
          <w:color w:val="000000"/>
          <w:szCs w:val="24"/>
        </w:rPr>
        <w:t>Non-RAK Customers</w:t>
      </w:r>
      <w:r w:rsidR="00207D77">
        <w:rPr>
          <w:rFonts w:asciiTheme="minorHAnsi" w:hAnsiTheme="minorHAnsi" w:cstheme="minorHAnsi"/>
          <w:color w:val="000000"/>
          <w:szCs w:val="24"/>
        </w:rPr>
        <w:t xml:space="preserve"> </w:t>
      </w:r>
      <w:r w:rsidR="00422FAC">
        <w:rPr>
          <w:rFonts w:asciiTheme="minorHAnsi" w:hAnsiTheme="minorHAnsi" w:cstheme="minorHAnsi"/>
          <w:color w:val="000000"/>
          <w:szCs w:val="24"/>
        </w:rPr>
        <w:t xml:space="preserve">and </w:t>
      </w:r>
      <w:r w:rsidRPr="00422FAC" w:rsidR="00422FAC">
        <w:rPr>
          <w:rFonts w:asciiTheme="minorHAnsi" w:hAnsiTheme="minorHAnsi" w:cstheme="minorHAnsi"/>
          <w:color w:val="000000"/>
          <w:szCs w:val="24"/>
          <w:highlight w:val="yellow"/>
        </w:rPr>
        <w:t>related parties</w:t>
      </w:r>
      <w:r w:rsidR="00422FAC">
        <w:rPr>
          <w:rFonts w:asciiTheme="minorHAnsi" w:hAnsiTheme="minorHAnsi" w:cstheme="minorHAnsi"/>
          <w:color w:val="000000"/>
          <w:szCs w:val="24"/>
        </w:rPr>
        <w:t xml:space="preserve"> </w:t>
      </w:r>
      <w:r w:rsidR="00207D77">
        <w:rPr>
          <w:rFonts w:asciiTheme="minorHAnsi" w:hAnsiTheme="minorHAnsi" w:cstheme="minorHAnsi"/>
          <w:color w:val="000000"/>
          <w:szCs w:val="24"/>
        </w:rPr>
        <w:t xml:space="preserve">have been marked. </w:t>
      </w:r>
    </w:p>
    <w:p w:rsidRPr="00062E79" w:rsidR="00375458" w:rsidP="00DA76D1" w:rsidRDefault="00AC20C7" w14:paraId="190003E1" w14:textId="57DA907B">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Pr="007D2542">
        <w:rPr>
          <w:rFonts w:asciiTheme="minorHAnsi" w:hAnsiTheme="minorHAnsi" w:cstheme="minorHAnsi"/>
          <w:color w:val="000000"/>
          <w:szCs w:val="24"/>
        </w:rPr>
        <w:t>e will share the same with the Central</w:t>
      </w:r>
      <w:r>
        <w:rPr>
          <w:rFonts w:asciiTheme="minorHAnsi" w:hAnsiTheme="minorHAnsi" w:cstheme="minorHAnsi"/>
          <w:color w:val="000000"/>
          <w:szCs w:val="24"/>
        </w:rPr>
        <w:t xml:space="preserve"> Bank.</w:t>
      </w:r>
    </w:p>
    <w:p w:rsidRPr="00062E79" w:rsidR="00062E79" w:rsidP="00062E79" w:rsidRDefault="00062E79" w14:paraId="4CBFCF8D" w14:textId="77777777"/>
    <w:p w:rsidR="007D2542" w:rsidP="007D2542" w:rsidRDefault="007D2542" w14:paraId="7CDE7F84" w14:textId="77777777">
      <w:pPr>
        <w:rPr>
          <w:rFonts w:ascii="Verdana" w:hAnsi="Verdana"/>
          <w:sz w:val="20"/>
        </w:rPr>
      </w:pPr>
    </w:p>
    <w:p w:rsidR="007D2542" w:rsidP="00062E79" w:rsidRDefault="00062E79" w14:paraId="0DB51231" w14:textId="20FA4E58">
      <w:pPr>
        <w:pStyle w:val="Heading3"/>
      </w:pPr>
      <w:bookmarkStart w:name="_Toc166062052" w:id="470"/>
      <w:r>
        <w:t>Prohibited</w:t>
      </w:r>
      <w:bookmarkEnd w:id="470"/>
      <w:r>
        <w:t xml:space="preserve"> </w:t>
      </w:r>
    </w:p>
    <w:p w:rsidRPr="00062E79" w:rsidR="00062E79" w:rsidP="00062E79" w:rsidRDefault="00062E79" w14:paraId="2F8DC27B" w14:textId="77777777"/>
    <w:p w:rsidR="00062E79" w:rsidP="00062E79" w:rsidRDefault="00062E79" w14:paraId="0E73577D" w14:textId="42E29613">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rsidRPr="00062E79" w:rsidR="00062E79" w:rsidP="00062E79" w:rsidRDefault="00062E79" w14:paraId="7A452253" w14:textId="77777777">
      <w:pPr>
        <w:spacing w:line="360" w:lineRule="auto"/>
        <w:rPr>
          <w:rFonts w:asciiTheme="minorHAnsi" w:hAnsiTheme="minorHAnsi" w:cstheme="minorHAnsi"/>
          <w:b/>
          <w:bCs/>
          <w:szCs w:val="24"/>
        </w:rPr>
      </w:pPr>
    </w:p>
    <w:p w:rsidRPr="00062E79" w:rsidR="007D2542" w:rsidP="00062E79" w:rsidRDefault="00062E79" w14:paraId="3E460980" w14:textId="6AA67214">
      <w:pPr>
        <w:spacing w:line="360" w:lineRule="auto"/>
        <w:rPr>
          <w:rFonts w:asciiTheme="minorHAnsi" w:hAnsiTheme="minorHAnsi" w:cstheme="minorHAnsi"/>
          <w:szCs w:val="24"/>
        </w:rPr>
      </w:pPr>
      <w:r w:rsidRPr="00062E79">
        <w:rPr>
          <w:rFonts w:asciiTheme="minorHAnsi" w:hAnsiTheme="minorHAnsi" w:cstheme="minorHAnsi"/>
          <w:szCs w:val="24"/>
        </w:rPr>
        <w:t xml:space="preserve">Subject: CIR - &lt;Request Number&gt; - Prohibited </w:t>
      </w:r>
    </w:p>
    <w:p w:rsidRPr="00062E79" w:rsidR="00062E79" w:rsidP="00062E79" w:rsidRDefault="00062E79" w14:paraId="495A81FC" w14:textId="77777777">
      <w:pPr>
        <w:spacing w:line="360" w:lineRule="auto"/>
        <w:rPr>
          <w:rFonts w:asciiTheme="minorHAnsi" w:hAnsiTheme="minorHAnsi" w:cstheme="minorHAnsi"/>
          <w:szCs w:val="24"/>
        </w:rPr>
      </w:pPr>
    </w:p>
    <w:p w:rsidRPr="00062E79" w:rsidR="00062E79" w:rsidP="00062E79" w:rsidRDefault="00062E79" w14:paraId="0EA380D2" w14:textId="337CE741">
      <w:pPr>
        <w:spacing w:line="360" w:lineRule="auto"/>
        <w:rPr>
          <w:rFonts w:asciiTheme="minorHAnsi" w:hAnsiTheme="minorHAnsi" w:cstheme="minorHAnsi"/>
          <w:szCs w:val="24"/>
        </w:rPr>
      </w:pPr>
      <w:r w:rsidRPr="00062E79">
        <w:rPr>
          <w:rFonts w:asciiTheme="minorHAnsi" w:hAnsiTheme="minorHAnsi" w:cstheme="minorHAnsi"/>
          <w:szCs w:val="24"/>
        </w:rPr>
        <w:t>Body:</w:t>
      </w:r>
    </w:p>
    <w:p w:rsidRPr="00062E79" w:rsidR="00062E79" w:rsidP="00062E79" w:rsidRDefault="00062E79" w14:paraId="4925B024" w14:textId="77777777">
      <w:pPr>
        <w:spacing w:line="360" w:lineRule="auto"/>
        <w:rPr>
          <w:rFonts w:asciiTheme="minorHAnsi" w:hAnsiTheme="minorHAnsi" w:cstheme="minorHAnsi"/>
          <w:szCs w:val="24"/>
        </w:rPr>
      </w:pPr>
    </w:p>
    <w:p w:rsidRPr="00062E79" w:rsidR="00062E79" w:rsidP="00062E79" w:rsidRDefault="00062E79" w14:paraId="1EE8D268" w14:textId="637A47F9">
      <w:pPr>
        <w:spacing w:line="360" w:lineRule="auto"/>
        <w:rPr>
          <w:rFonts w:asciiTheme="minorHAnsi" w:hAnsiTheme="minorHAnsi" w:cstheme="minorHAnsi"/>
          <w:szCs w:val="24"/>
          <w:lang w:eastAsia="en-IN"/>
        </w:rPr>
      </w:pPr>
      <w:r w:rsidRPr="00062E79">
        <w:rPr>
          <w:rFonts w:asciiTheme="minorHAnsi" w:hAnsiTheme="minorHAnsi" w:cstheme="minorHAnsi"/>
          <w:b/>
          <w:bCs/>
          <w:color w:val="000000"/>
          <w:szCs w:val="24"/>
        </w:rPr>
        <w:t>Dear Team,</w:t>
      </w:r>
    </w:p>
    <w:p w:rsidR="00F34E8C" w:rsidP="00062E79" w:rsidRDefault="00F34E8C" w14:paraId="04DD35C6" w14:textId="2D2A4FA3">
      <w:pPr>
        <w:spacing w:line="360" w:lineRule="auto"/>
        <w:rPr>
          <w:rFonts w:asciiTheme="minorHAnsi" w:hAnsiTheme="minorHAnsi" w:cstheme="minorHAnsi"/>
          <w:color w:val="000000"/>
          <w:szCs w:val="24"/>
        </w:rPr>
      </w:pPr>
    </w:p>
    <w:p w:rsidR="00EF5EA2" w:rsidP="00EF5EA2" w:rsidRDefault="00EF5EA2" w14:paraId="58E0D3E2" w14:textId="424430E9">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Pr>
          <w:rFonts w:asciiTheme="minorHAnsi" w:hAnsiTheme="minorHAnsi" w:cstheme="minorHAnsi"/>
          <w:color w:val="000000"/>
          <w:szCs w:val="24"/>
        </w:rPr>
        <w:t xml:space="preserve">&lt;Prohibited&gt; Instruction </w:t>
      </w:r>
      <w:r w:rsidRPr="007D2542">
        <w:rPr>
          <w:rFonts w:asciiTheme="minorHAnsi" w:hAnsiTheme="minorHAnsi" w:cstheme="minorHAnsi"/>
          <w:color w:val="000000"/>
          <w:szCs w:val="24"/>
        </w:rPr>
        <w:t xml:space="preserve">from Central </w:t>
      </w:r>
      <w:r>
        <w:rPr>
          <w:rFonts w:asciiTheme="minorHAnsi" w:hAnsiTheme="minorHAnsi" w:cstheme="minorHAnsi"/>
          <w:color w:val="000000"/>
          <w:szCs w:val="24"/>
        </w:rPr>
        <w:t>B</w:t>
      </w:r>
      <w:r w:rsidRPr="007D2542">
        <w:rPr>
          <w:rFonts w:asciiTheme="minorHAnsi" w:hAnsiTheme="minorHAnsi" w:cstheme="minorHAnsi"/>
          <w:color w:val="000000"/>
          <w:szCs w:val="24"/>
        </w:rPr>
        <w:t>ank</w:t>
      </w:r>
      <w:r w:rsidR="000166E6">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0166E6">
        <w:rPr>
          <w:rFonts w:asciiTheme="minorHAnsi" w:hAnsiTheme="minorHAnsi" w:cstheme="minorHAnsi"/>
          <w:color w:val="000000"/>
          <w:szCs w:val="24"/>
        </w:rPr>
        <w:t>to</w:t>
      </w:r>
      <w:r w:rsidRPr="007D2542">
        <w:rPr>
          <w:rFonts w:asciiTheme="minorHAnsi" w:hAnsiTheme="minorHAnsi" w:cstheme="minorHAnsi"/>
          <w:color w:val="000000"/>
          <w:szCs w:val="24"/>
        </w:rPr>
        <w:t xml:space="preserve"> </w:t>
      </w:r>
      <w:r>
        <w:rPr>
          <w:rFonts w:asciiTheme="minorHAnsi" w:hAnsiTheme="minorHAnsi" w:cstheme="minorHAnsi"/>
          <w:color w:val="000000"/>
          <w:szCs w:val="24"/>
        </w:rPr>
        <w:t>update</w:t>
      </w:r>
      <w:r w:rsidR="000166E6">
        <w:rPr>
          <w:rFonts w:asciiTheme="minorHAnsi" w:hAnsiTheme="minorHAnsi" w:cstheme="minorHAnsi"/>
          <w:color w:val="000000"/>
          <w:szCs w:val="24"/>
        </w:rPr>
        <w:t xml:space="preserve"> </w:t>
      </w:r>
      <w:r>
        <w:rPr>
          <w:rFonts w:asciiTheme="minorHAnsi" w:hAnsiTheme="minorHAnsi" w:cstheme="minorHAnsi"/>
          <w:color w:val="000000"/>
          <w:szCs w:val="24"/>
        </w:rPr>
        <w:t>the results in excel. Internal Blacklist</w:t>
      </w:r>
      <w:r w:rsidR="00207D77">
        <w:rPr>
          <w:rFonts w:asciiTheme="minorHAnsi" w:hAnsiTheme="minorHAnsi" w:cstheme="minorHAnsi"/>
          <w:color w:val="000000"/>
          <w:szCs w:val="24"/>
        </w:rPr>
        <w:t xml:space="preserve">s </w:t>
      </w:r>
      <w:r>
        <w:rPr>
          <w:rFonts w:asciiTheme="minorHAnsi" w:hAnsiTheme="minorHAnsi" w:cstheme="minorHAnsi"/>
          <w:color w:val="000000"/>
          <w:szCs w:val="24"/>
        </w:rPr>
        <w:t xml:space="preserve">for all RAK Customers and External Blacklist for </w:t>
      </w:r>
      <w:r w:rsidR="00207D77">
        <w:rPr>
          <w:rFonts w:asciiTheme="minorHAnsi" w:hAnsiTheme="minorHAnsi" w:cstheme="minorHAnsi"/>
          <w:color w:val="000000"/>
          <w:szCs w:val="24"/>
        </w:rPr>
        <w:t xml:space="preserve">all </w:t>
      </w:r>
      <w:r>
        <w:rPr>
          <w:rFonts w:asciiTheme="minorHAnsi" w:hAnsiTheme="minorHAnsi" w:cstheme="minorHAnsi"/>
          <w:color w:val="000000"/>
          <w:szCs w:val="24"/>
        </w:rPr>
        <w:t>Non-RAK Customers</w:t>
      </w:r>
      <w:r w:rsidR="00207D77">
        <w:rPr>
          <w:rFonts w:asciiTheme="minorHAnsi" w:hAnsiTheme="minorHAnsi" w:cstheme="minorHAnsi"/>
          <w:color w:val="000000"/>
          <w:szCs w:val="24"/>
        </w:rPr>
        <w:t xml:space="preserve"> have been marked. </w:t>
      </w:r>
    </w:p>
    <w:p w:rsidRPr="00062E79" w:rsidR="00EF5EA2" w:rsidP="00EF5EA2" w:rsidRDefault="00EF5EA2" w14:paraId="442D63A9" w14:textId="77777777">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Pr="007D2542">
        <w:rPr>
          <w:rFonts w:asciiTheme="minorHAnsi" w:hAnsiTheme="minorHAnsi" w:cstheme="minorHAnsi"/>
          <w:color w:val="000000"/>
          <w:szCs w:val="24"/>
        </w:rPr>
        <w:t>e will share the same with the Central</w:t>
      </w:r>
      <w:r>
        <w:rPr>
          <w:rFonts w:asciiTheme="minorHAnsi" w:hAnsiTheme="minorHAnsi" w:cstheme="minorHAnsi"/>
          <w:color w:val="000000"/>
          <w:szCs w:val="24"/>
        </w:rPr>
        <w:t xml:space="preserve"> Bank.</w:t>
      </w:r>
    </w:p>
    <w:p w:rsidR="00EF5EA2" w:rsidP="00062E79" w:rsidRDefault="00EF5EA2" w14:paraId="1F92AC18" w14:textId="77777777">
      <w:pPr>
        <w:spacing w:line="360" w:lineRule="auto"/>
        <w:rPr>
          <w:rFonts w:asciiTheme="minorHAnsi" w:hAnsiTheme="minorHAnsi" w:cstheme="minorHAnsi"/>
          <w:color w:val="000000"/>
          <w:szCs w:val="24"/>
        </w:rPr>
      </w:pPr>
    </w:p>
    <w:p w:rsidR="00EF5EA2" w:rsidP="00062E79" w:rsidRDefault="00EF5EA2" w14:paraId="7A0A2A66" w14:textId="77777777">
      <w:pPr>
        <w:spacing w:line="360" w:lineRule="auto"/>
        <w:rPr>
          <w:rFonts w:asciiTheme="minorHAnsi" w:hAnsiTheme="minorHAnsi" w:cstheme="minorHAnsi"/>
          <w:color w:val="000000"/>
          <w:szCs w:val="24"/>
        </w:rPr>
      </w:pPr>
    </w:p>
    <w:p w:rsidRPr="00DE1BE9" w:rsidR="00062E79" w:rsidP="00DE1BE9" w:rsidRDefault="00062E79" w14:paraId="3718C438" w14:textId="39EB6E0E">
      <w:pPr>
        <w:spacing w:line="360" w:lineRule="auto"/>
        <w:rPr>
          <w:rFonts w:asciiTheme="minorHAnsi" w:hAnsiTheme="minorHAnsi" w:cstheme="minorHAnsi"/>
          <w:color w:val="000000"/>
          <w:szCs w:val="24"/>
        </w:rPr>
      </w:pPr>
      <w:r w:rsidRPr="00062E79">
        <w:rPr>
          <w:rFonts w:asciiTheme="minorHAnsi" w:hAnsiTheme="minorHAnsi" w:cstheme="minorHAnsi"/>
          <w:color w:val="000000"/>
          <w:szCs w:val="24"/>
        </w:rPr>
        <w:t>                                               </w:t>
      </w:r>
    </w:p>
    <w:p w:rsidRPr="002C06DA" w:rsidR="002C06DA" w:rsidP="002C06DA" w:rsidRDefault="002C06DA" w14:paraId="771CC729" w14:textId="77777777"/>
    <w:p w:rsidRPr="006973DC" w:rsidR="006973DC" w:rsidP="006973DC" w:rsidRDefault="006973DC" w14:paraId="1AAF887B" w14:textId="77777777"/>
    <w:p w:rsidRPr="00207538" w:rsidR="00207538" w:rsidP="00207538" w:rsidRDefault="00207538" w14:paraId="0305184B" w14:textId="77777777"/>
    <w:p w:rsidR="00587629" w:rsidP="00587629" w:rsidRDefault="00587629" w14:paraId="7E564085" w14:textId="77777777"/>
    <w:p w:rsidR="00FA3650" w:rsidP="006D5808" w:rsidRDefault="00FA3650" w14:paraId="63673808" w14:textId="77777777">
      <w:pPr>
        <w:rPr>
          <w:rFonts w:asciiTheme="minorHAnsi" w:hAnsiTheme="minorHAnsi" w:cstheme="minorHAnsi"/>
          <w:sz w:val="20"/>
          <w:szCs w:val="16"/>
        </w:rPr>
      </w:pPr>
    </w:p>
    <w:p w:rsidR="0049773E" w:rsidP="0049773E" w:rsidRDefault="0049773E" w14:paraId="4F22E2D3" w14:textId="69146F44">
      <w:pPr>
        <w:pStyle w:val="Heading1"/>
        <w:rPr>
          <w:rFonts w:asciiTheme="minorHAnsi" w:hAnsiTheme="minorHAnsi" w:cstheme="minorHAnsi"/>
        </w:rPr>
      </w:pPr>
      <w:bookmarkStart w:name="_Toc166062053" w:id="471"/>
      <w:r w:rsidRPr="001833A8">
        <w:rPr>
          <w:rFonts w:asciiTheme="minorHAnsi" w:hAnsiTheme="minorHAnsi" w:cstheme="minorHAnsi"/>
        </w:rPr>
        <w:t>Appendix D:</w:t>
      </w:r>
      <w:r w:rsidRPr="001833A8" w:rsidR="00053470">
        <w:rPr>
          <w:rFonts w:asciiTheme="minorHAnsi" w:hAnsiTheme="minorHAnsi" w:cstheme="minorHAnsi"/>
        </w:rPr>
        <w:t xml:space="preserve"> Templates</w:t>
      </w:r>
      <w:bookmarkEnd w:id="471"/>
      <w:r w:rsidRPr="001833A8" w:rsidR="00053470">
        <w:rPr>
          <w:rFonts w:asciiTheme="minorHAnsi" w:hAnsiTheme="minorHAnsi" w:cstheme="minorHAnsi"/>
        </w:rPr>
        <w:t xml:space="preserve"> </w:t>
      </w:r>
    </w:p>
    <w:p w:rsidRPr="004C474E" w:rsidR="004C474E" w:rsidP="004C474E" w:rsidRDefault="004C474E" w14:paraId="03821420" w14:textId="77777777"/>
    <w:p w:rsidR="00A47A27" w:rsidP="00A47A27" w:rsidRDefault="00A47A27" w14:paraId="6F7F50EB" w14:textId="26DC361B">
      <w:pPr>
        <w:pStyle w:val="Heading2"/>
      </w:pPr>
      <w:bookmarkStart w:name="_Toc166062054" w:id="472"/>
      <w:r>
        <w:t xml:space="preserve">Prev Ref No. </w:t>
      </w:r>
      <w:r w:rsidR="00F65EF5">
        <w:t>– PDF</w:t>
      </w:r>
      <w:bookmarkEnd w:id="472"/>
      <w:r w:rsidR="00F65EF5">
        <w:t xml:space="preserve"> </w:t>
      </w:r>
    </w:p>
    <w:p w:rsidR="00A47A27" w:rsidP="00A47A27" w:rsidRDefault="00A47A27" w14:paraId="5C46EA9D" w14:textId="77777777">
      <w:pPr>
        <w:spacing w:line="360" w:lineRule="auto"/>
      </w:pPr>
    </w:p>
    <w:p w:rsidRPr="00401DD5" w:rsidR="00600A62" w:rsidP="00600A62" w:rsidRDefault="00600A62" w14:paraId="7F6CD832" w14:textId="77777777">
      <w:pPr>
        <w:ind w:left="2880" w:firstLine="720"/>
        <w:rPr>
          <w:rFonts w:asciiTheme="minorHAnsi" w:hAnsiTheme="minorHAnsi" w:cstheme="minorHAnsi"/>
          <w:b/>
          <w:bCs/>
          <w:lang w:val="en-GB"/>
        </w:rPr>
      </w:pPr>
      <w:r w:rsidRPr="00401DD5">
        <w:rPr>
          <w:rFonts w:asciiTheme="minorHAnsi" w:hAnsiTheme="minorHAnsi" w:cstheme="minorHAnsi"/>
          <w:b/>
          <w:bCs/>
          <w:noProof/>
          <w:lang w:eastAsia="en-US"/>
        </w:rPr>
        <mc:AlternateContent>
          <mc:Choice Requires="wps">
            <w:drawing>
              <wp:anchor distT="0" distB="0" distL="114300" distR="114300" simplePos="0" relativeHeight="251659264" behindDoc="0" locked="0" layoutInCell="1" allowOverlap="1" wp14:anchorId="5536036C" wp14:editId="142E1F07">
                <wp:simplePos x="0" y="0"/>
                <wp:positionH relativeFrom="margin">
                  <wp:posOffset>-123826</wp:posOffset>
                </wp:positionH>
                <wp:positionV relativeFrom="paragraph">
                  <wp:posOffset>333374</wp:posOffset>
                </wp:positionV>
                <wp:extent cx="6067425" cy="0"/>
                <wp:effectExtent l="0" t="0" r="0" b="0"/>
                <wp:wrapNone/>
                <wp:docPr id="1198688004" name="Straight Connector 1"/>
                <wp:cNvGraphicFramePr/>
                <a:graphic xmlns:a="http://schemas.openxmlformats.org/drawingml/2006/main">
                  <a:graphicData uri="http://schemas.microsoft.com/office/word/2010/wordprocessingShape">
                    <wps:wsp>
                      <wps:cNvCnPr/>
                      <wps:spPr>
                        <a:xfrm flipV="1">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0616BE9">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9.75pt,26.25pt" to="468pt,26.25pt" w14:anchorId="2A2F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">
                <v:stroke joinstyle="miter"/>
                <w10:wrap anchorx="margin"/>
              </v:line>
            </w:pict>
          </mc:Fallback>
        </mc:AlternateContent>
      </w:r>
      <w:r w:rsidRPr="00401DD5">
        <w:rPr>
          <w:rFonts w:asciiTheme="minorHAnsi" w:hAnsiTheme="minorHAnsi" w:cstheme="minorHAnsi"/>
          <w:b/>
          <w:bCs/>
          <w:lang w:val="en-GB"/>
        </w:rPr>
        <w:t>Previous Reference Number Results (FIU/CIR)</w:t>
      </w:r>
    </w:p>
    <w:p w:rsidRPr="00401DD5" w:rsidR="00600A62" w:rsidP="00600A62" w:rsidRDefault="00600A62" w14:paraId="0DAEEFB3" w14:textId="77777777">
      <w:pPr>
        <w:rPr>
          <w:rFonts w:asciiTheme="minorHAnsi" w:hAnsiTheme="minorHAnsi" w:cstheme="minorHAnsi"/>
          <w:lang w:val="en-GB"/>
        </w:rPr>
      </w:pPr>
    </w:p>
    <w:p w:rsidR="00600A62" w:rsidP="00600A62" w:rsidRDefault="00600A62" w14:paraId="657D82FD" w14:textId="77777777">
      <w:pPr>
        <w:jc w:val="both"/>
        <w:rPr>
          <w:color w:val="FF0000"/>
          <w:szCs w:val="24"/>
          <w:lang w:val="en-GB"/>
        </w:rPr>
      </w:pPr>
    </w:p>
    <w:p w:rsidR="00600A62" w:rsidP="00600A62" w:rsidRDefault="00600A62" w14:paraId="5E59062B" w14:textId="77777777">
      <w:pPr>
        <w:jc w:val="both"/>
        <w:rPr>
          <w:color w:val="FF0000"/>
          <w:szCs w:val="24"/>
          <w:lang w:val="en-GB"/>
        </w:rPr>
      </w:pPr>
    </w:p>
    <w:p w:rsidRPr="00401DD5" w:rsidR="00600A62" w:rsidP="00600A62" w:rsidRDefault="00600A62" w14:paraId="0B2E717C" w14:textId="1B170CF6">
      <w:pPr>
        <w:jc w:val="both"/>
        <w:rPr>
          <w:rFonts w:asciiTheme="minorHAnsi" w:hAnsiTheme="minorHAnsi" w:cstheme="minorHAnsi"/>
          <w:color w:val="FF0000"/>
          <w:szCs w:val="24"/>
          <w:lang w:val="en-GB"/>
        </w:rPr>
      </w:pPr>
      <w:r w:rsidRPr="00401DD5">
        <w:rPr>
          <w:rFonts w:asciiTheme="minorHAnsi" w:hAnsiTheme="minorHAnsi" w:cstheme="minorHAnsi"/>
          <w:color w:val="FF0000"/>
          <w:szCs w:val="24"/>
          <w:lang w:val="en-GB"/>
        </w:rPr>
        <w:t xml:space="preserve">Rak Bank Logo </w:t>
      </w:r>
      <w:r w:rsidRPr="00401DD5">
        <w:rPr>
          <w:rFonts w:asciiTheme="minorHAnsi" w:hAnsiTheme="minorHAnsi" w:cstheme="minorHAnsi"/>
          <w:color w:val="FF0000"/>
          <w:szCs w:val="24"/>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color w:val="FF0000"/>
          <w:szCs w:val="24"/>
          <w:lang w:val="en-GB"/>
        </w:rPr>
        <w:t xml:space="preserve">Name of PDF </w:t>
      </w:r>
    </w:p>
    <w:p w:rsidRPr="00401DD5" w:rsidR="00600A62" w:rsidP="00600A62" w:rsidRDefault="00600A62" w14:paraId="0FC45227" w14:textId="77777777">
      <w:pPr>
        <w:jc w:val="both"/>
        <w:rPr>
          <w:rFonts w:asciiTheme="minorHAnsi" w:hAnsiTheme="minorHAnsi" w:cstheme="minorHAnsi"/>
          <w:lang w:val="en-GB"/>
        </w:rPr>
      </w:pPr>
    </w:p>
    <w:p w:rsidRPr="00401DD5" w:rsidR="00600A62" w:rsidP="00600A62" w:rsidRDefault="00600A62" w14:paraId="79906D2B"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r w:rsidRPr="00401DD5">
        <w:rPr>
          <w:rFonts w:asciiTheme="minorHAnsi" w:hAnsiTheme="minorHAnsi" w:cstheme="minorHAnsi"/>
          <w:b/>
          <w:bCs/>
          <w:lang w:val="en-GB"/>
        </w:rPr>
        <w:tab/>
      </w:r>
      <w:r w:rsidRPr="00401DD5">
        <w:rPr>
          <w:rFonts w:asciiTheme="minorHAnsi" w:hAnsiTheme="minorHAnsi" w:cstheme="minorHAnsi"/>
          <w:b/>
          <w:bCs/>
          <w:lang w:val="en-GB"/>
        </w:rPr>
        <w:tab/>
      </w:r>
      <w:r w:rsidRPr="00401DD5">
        <w:rPr>
          <w:rFonts w:asciiTheme="minorHAnsi" w:hAnsiTheme="minorHAnsi" w:cstheme="minorHAnsi"/>
          <w:b/>
          <w:bCs/>
          <w:lang w:val="en-GB"/>
        </w:rPr>
        <w:t xml:space="preserve">Reference Number </w:t>
      </w:r>
      <w:r w:rsidRPr="00401DD5">
        <w:rPr>
          <w:rFonts w:asciiTheme="minorHAnsi" w:hAnsiTheme="minorHAnsi" w:cstheme="minorHAnsi"/>
          <w:b/>
          <w:bCs/>
          <w:lang w:val="en-GB"/>
        </w:rPr>
        <w:tab/>
      </w:r>
      <w:r w:rsidRPr="00401DD5">
        <w:rPr>
          <w:rFonts w:asciiTheme="minorHAnsi" w:hAnsiTheme="minorHAnsi" w:cstheme="minorHAnsi"/>
          <w:b/>
          <w:bCs/>
          <w:lang w:val="en-GB"/>
        </w:rPr>
        <w:tab/>
      </w:r>
      <w:r w:rsidRPr="00401DD5">
        <w:rPr>
          <w:rFonts w:asciiTheme="minorHAnsi" w:hAnsiTheme="minorHAnsi" w:cstheme="minorHAnsi"/>
          <w:b/>
          <w:bCs/>
          <w:lang w:val="en-GB"/>
        </w:rPr>
        <w:t xml:space="preserve">Date of Initiation </w:t>
      </w:r>
      <w:r w:rsidRPr="00401DD5">
        <w:rPr>
          <w:rFonts w:asciiTheme="minorHAnsi" w:hAnsiTheme="minorHAnsi" w:cstheme="minorHAnsi"/>
          <w:b/>
          <w:bCs/>
          <w:lang w:val="en-GB"/>
        </w:rPr>
        <w:tab/>
      </w:r>
      <w:r w:rsidRPr="00401DD5">
        <w:rPr>
          <w:rFonts w:asciiTheme="minorHAnsi" w:hAnsiTheme="minorHAnsi" w:cstheme="minorHAnsi"/>
          <w:b/>
          <w:bCs/>
          <w:lang w:val="en-GB"/>
        </w:rPr>
        <w:t xml:space="preserve">Request Channel </w:t>
      </w:r>
    </w:p>
    <w:p w:rsidRPr="00401DD5" w:rsidR="00600A62" w:rsidP="00600A62" w:rsidRDefault="00600A62" w14:paraId="34B90402" w14:textId="77777777">
      <w:pPr>
        <w:jc w:val="both"/>
        <w:rPr>
          <w:rFonts w:asciiTheme="minorHAnsi" w:hAnsiTheme="minorHAnsi" w:cstheme="minorHAnsi"/>
          <w:b/>
          <w:bCs/>
          <w:lang w:val="en-GB"/>
        </w:rPr>
      </w:pPr>
    </w:p>
    <w:p w:rsidRPr="00401DD5" w:rsidR="00600A62" w:rsidP="00600A62" w:rsidRDefault="00600A62" w14:paraId="38DB7E18"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Request Type </w:t>
      </w:r>
      <w:r w:rsidRPr="00401DD5">
        <w:rPr>
          <w:rFonts w:asciiTheme="minorHAnsi" w:hAnsiTheme="minorHAnsi" w:cstheme="minorHAnsi"/>
          <w:b/>
          <w:bCs/>
          <w:lang w:val="en-GB"/>
        </w:rPr>
        <w:tab/>
      </w:r>
      <w:r w:rsidRPr="00401DD5">
        <w:rPr>
          <w:rFonts w:asciiTheme="minorHAnsi" w:hAnsiTheme="minorHAnsi" w:cstheme="minorHAnsi"/>
          <w:b/>
          <w:bCs/>
          <w:lang w:val="en-GB"/>
        </w:rPr>
        <w:tab/>
      </w:r>
      <w:r w:rsidRPr="00401DD5">
        <w:rPr>
          <w:rFonts w:asciiTheme="minorHAnsi" w:hAnsiTheme="minorHAnsi" w:cstheme="minorHAnsi"/>
          <w:b/>
          <w:bCs/>
          <w:lang w:val="en-GB"/>
        </w:rPr>
        <w:t xml:space="preserve">Request Date </w:t>
      </w:r>
      <w:r w:rsidRPr="00401DD5">
        <w:rPr>
          <w:rFonts w:asciiTheme="minorHAnsi" w:hAnsiTheme="minorHAnsi" w:cstheme="minorHAnsi"/>
          <w:b/>
          <w:bCs/>
          <w:lang w:val="en-GB"/>
        </w:rPr>
        <w:tab/>
      </w:r>
      <w:r w:rsidRPr="00401DD5">
        <w:rPr>
          <w:rFonts w:asciiTheme="minorHAnsi" w:hAnsiTheme="minorHAnsi" w:cstheme="minorHAnsi"/>
          <w:b/>
          <w:bCs/>
          <w:lang w:val="en-GB"/>
        </w:rPr>
        <w:tab/>
      </w:r>
      <w:r w:rsidRPr="00401DD5">
        <w:rPr>
          <w:rFonts w:asciiTheme="minorHAnsi" w:hAnsiTheme="minorHAnsi" w:cstheme="minorHAnsi"/>
          <w:b/>
          <w:bCs/>
          <w:lang w:val="en-GB"/>
        </w:rPr>
        <w:tab/>
      </w:r>
      <w:r w:rsidRPr="00401DD5">
        <w:rPr>
          <w:rFonts w:asciiTheme="minorHAnsi" w:hAnsiTheme="minorHAnsi" w:cstheme="minorHAnsi"/>
          <w:b/>
          <w:bCs/>
          <w:lang w:val="en-GB"/>
        </w:rPr>
        <w:t xml:space="preserve">Notice/Case No. </w:t>
      </w:r>
      <w:r w:rsidRPr="00401DD5">
        <w:rPr>
          <w:rFonts w:asciiTheme="minorHAnsi" w:hAnsiTheme="minorHAnsi" w:cstheme="minorHAnsi"/>
          <w:b/>
          <w:bCs/>
          <w:lang w:val="en-GB"/>
        </w:rPr>
        <w:tab/>
      </w:r>
      <w:r w:rsidRPr="00401DD5">
        <w:rPr>
          <w:rFonts w:asciiTheme="minorHAnsi" w:hAnsiTheme="minorHAnsi" w:cstheme="minorHAnsi"/>
          <w:b/>
          <w:bCs/>
          <w:lang w:val="en-GB"/>
        </w:rPr>
        <w:t xml:space="preserve">Authority Name </w:t>
      </w:r>
    </w:p>
    <w:p w:rsidRPr="00401DD5" w:rsidR="00600A62" w:rsidP="00600A62" w:rsidRDefault="00600A62" w14:paraId="57812F7E" w14:textId="77777777">
      <w:pPr>
        <w:jc w:val="both"/>
        <w:rPr>
          <w:rFonts w:asciiTheme="minorHAnsi" w:hAnsiTheme="minorHAnsi" w:cstheme="minorHAnsi"/>
          <w:lang w:val="en-GB"/>
        </w:rPr>
      </w:pPr>
    </w:p>
    <w:p w:rsidRPr="00401DD5" w:rsidR="00600A62" w:rsidP="00600A62" w:rsidRDefault="00600A62" w14:paraId="1207C746" w14:textId="77777777">
      <w:pPr>
        <w:jc w:val="both"/>
        <w:rPr>
          <w:rFonts w:asciiTheme="minorHAnsi" w:hAnsiTheme="minorHAnsi" w:cstheme="minorHAnsi"/>
          <w:b/>
          <w:bCs/>
          <w:lang w:val="en-GB"/>
        </w:rPr>
      </w:pPr>
    </w:p>
    <w:p w:rsidRPr="00401DD5" w:rsidR="00600A62" w:rsidP="00600A62" w:rsidRDefault="00600A62" w14:paraId="4F747B61" w14:textId="77777777">
      <w:pPr>
        <w:jc w:val="both"/>
        <w:rPr>
          <w:rFonts w:asciiTheme="minorHAnsi" w:hAnsiTheme="minorHAnsi" w:cstheme="minorHAnsi"/>
          <w:b/>
          <w:bCs/>
          <w:lang w:val="en-GB"/>
        </w:rPr>
      </w:pPr>
    </w:p>
    <w:p w:rsidRPr="00401DD5" w:rsidR="00F86E10" w:rsidP="00F86E10" w:rsidRDefault="00600A62" w14:paraId="56106521" w14:textId="2E67152C">
      <w:pPr>
        <w:jc w:val="both"/>
        <w:rPr>
          <w:rFonts w:asciiTheme="minorHAnsi" w:hAnsiTheme="minorHAnsi" w:cstheme="minorHAnsi"/>
          <w:b/>
          <w:bCs/>
          <w:color w:val="FFFFFF" w:themeColor="background1"/>
          <w:sz w:val="28"/>
          <w:szCs w:val="28"/>
          <w:lang w:val="en-GB"/>
        </w:rPr>
      </w:pPr>
      <w:r w:rsidRPr="00401DD5">
        <w:rPr>
          <w:rFonts w:asciiTheme="minorHAnsi" w:hAnsiTheme="minorHAnsi" w:cstheme="minorHAnsi"/>
          <w:b/>
          <w:bCs/>
          <w:color w:val="FFFFFF" w:themeColor="background1"/>
          <w:sz w:val="28"/>
          <w:szCs w:val="28"/>
          <w:highlight w:val="red"/>
          <w:lang w:val="en-GB"/>
        </w:rPr>
        <w:t>Previous Reference Number Details</w:t>
      </w:r>
      <w:r w:rsidRPr="00401DD5">
        <w:rPr>
          <w:rFonts w:asciiTheme="minorHAnsi" w:hAnsiTheme="minorHAnsi" w:cstheme="minorHAnsi"/>
          <w:b/>
          <w:bCs/>
          <w:color w:val="FFFFFF" w:themeColor="background1"/>
          <w:sz w:val="28"/>
          <w:szCs w:val="28"/>
          <w:lang w:val="en-GB"/>
        </w:rPr>
        <w:t xml:space="preserve"> </w:t>
      </w:r>
      <w:r w:rsidRPr="00401DD5" w:rsidR="00F86E10">
        <w:rPr>
          <w:rFonts w:asciiTheme="minorHAnsi" w:hAnsiTheme="minorHAnsi" w:cstheme="minorHAnsi"/>
          <w:b/>
          <w:bCs/>
          <w:color w:val="FFFFFF" w:themeColor="background1"/>
          <w:sz w:val="28"/>
          <w:szCs w:val="28"/>
          <w:lang w:val="en-GB"/>
        </w:rPr>
        <w:t>–</w:t>
      </w:r>
    </w:p>
    <w:p w:rsidRPr="00401DD5" w:rsidR="00F86E10" w:rsidP="00F86E10" w:rsidRDefault="00F86E10" w14:paraId="043D0AD3" w14:textId="77777777">
      <w:pPr>
        <w:jc w:val="both"/>
        <w:rPr>
          <w:rFonts w:asciiTheme="minorHAnsi" w:hAnsiTheme="minorHAnsi" w:cstheme="minorHAnsi"/>
          <w:b/>
          <w:bCs/>
          <w:color w:val="FFFFFF" w:themeColor="background1"/>
          <w:sz w:val="28"/>
          <w:szCs w:val="28"/>
          <w:lang w:val="en-GB"/>
        </w:rPr>
      </w:pPr>
    </w:p>
    <w:p w:rsidRPr="00401DD5" w:rsidR="00F86E10" w:rsidP="00F86E10" w:rsidRDefault="00F86E10" w14:paraId="6F9A0BF4" w14:textId="590DB4DB">
      <w:pPr>
        <w:jc w:val="both"/>
        <w:rPr>
          <w:rFonts w:asciiTheme="minorHAnsi" w:hAnsiTheme="minorHAnsi" w:cstheme="minorHAnsi"/>
          <w:b/>
          <w:bCs/>
          <w:sz w:val="28"/>
          <w:szCs w:val="28"/>
          <w:lang w:val="en-GB"/>
        </w:rPr>
      </w:pPr>
      <w:r w:rsidRPr="00401DD5">
        <w:rPr>
          <w:rFonts w:asciiTheme="minorHAnsi" w:hAnsiTheme="minorHAnsi" w:cstheme="minorHAnsi"/>
          <w:b/>
          <w:bCs/>
          <w:sz w:val="28"/>
          <w:szCs w:val="28"/>
          <w:lang w:val="en-GB"/>
        </w:rPr>
        <w:t>FIU/CIR – Inquiry</w:t>
      </w:r>
      <w:r w:rsidR="000B5947">
        <w:rPr>
          <w:rFonts w:asciiTheme="minorHAnsi" w:hAnsiTheme="minorHAnsi" w:cstheme="minorHAnsi"/>
          <w:b/>
          <w:bCs/>
          <w:sz w:val="28"/>
          <w:szCs w:val="28"/>
          <w:lang w:val="en-GB"/>
        </w:rPr>
        <w:t xml:space="preserve">/ </w:t>
      </w:r>
      <w:r w:rsidRPr="00401DD5">
        <w:rPr>
          <w:rFonts w:asciiTheme="minorHAnsi" w:hAnsiTheme="minorHAnsi" w:cstheme="minorHAnsi"/>
          <w:b/>
          <w:bCs/>
          <w:sz w:val="28"/>
          <w:szCs w:val="28"/>
          <w:lang w:val="en-GB"/>
        </w:rPr>
        <w:t>Freeze</w:t>
      </w:r>
      <w:r w:rsidR="000F62F2">
        <w:rPr>
          <w:rFonts w:asciiTheme="minorHAnsi" w:hAnsiTheme="minorHAnsi" w:cstheme="minorHAnsi"/>
          <w:b/>
          <w:bCs/>
          <w:sz w:val="28"/>
          <w:szCs w:val="28"/>
          <w:lang w:val="en-GB"/>
        </w:rPr>
        <w:t xml:space="preserve">/Unfreeze </w:t>
      </w:r>
    </w:p>
    <w:p w:rsidRPr="00401DD5" w:rsidR="00600A62" w:rsidP="00600A62" w:rsidRDefault="00600A62" w14:paraId="2DEF38CC" w14:textId="77777777">
      <w:pPr>
        <w:jc w:val="both"/>
        <w:rPr>
          <w:rFonts w:asciiTheme="minorHAnsi" w:hAnsiTheme="minorHAnsi" w:cstheme="minorHAnsi"/>
          <w:b/>
          <w:bCs/>
          <w:lang w:val="en-GB"/>
        </w:rPr>
      </w:pPr>
    </w:p>
    <w:tbl>
      <w:tblPr>
        <w:tblStyle w:val="TableGrid"/>
        <w:tblW w:w="0" w:type="auto"/>
        <w:tblLook w:val="04A0" w:firstRow="1" w:lastRow="0" w:firstColumn="1" w:lastColumn="0" w:noHBand="0" w:noVBand="1"/>
      </w:tblPr>
      <w:tblGrid>
        <w:gridCol w:w="2267"/>
        <w:gridCol w:w="2357"/>
        <w:gridCol w:w="2409"/>
        <w:gridCol w:w="1983"/>
      </w:tblGrid>
      <w:tr w:rsidRPr="00401DD5" w:rsidR="00600A62" w:rsidTr="004D28CA" w14:paraId="5F4D34F9" w14:textId="77777777">
        <w:tc>
          <w:tcPr>
            <w:tcW w:w="2267" w:type="dxa"/>
          </w:tcPr>
          <w:p w:rsidRPr="00401DD5" w:rsidR="00600A62" w:rsidP="004D28CA" w:rsidRDefault="00600A62" w14:paraId="4D62B5B6"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p>
        </w:tc>
        <w:tc>
          <w:tcPr>
            <w:tcW w:w="2357" w:type="dxa"/>
          </w:tcPr>
          <w:p w:rsidRPr="00401DD5" w:rsidR="00600A62" w:rsidP="004D28CA" w:rsidRDefault="00600A62" w14:paraId="5EE1EB85"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Requested Date </w:t>
            </w:r>
          </w:p>
        </w:tc>
        <w:tc>
          <w:tcPr>
            <w:tcW w:w="2409" w:type="dxa"/>
          </w:tcPr>
          <w:p w:rsidRPr="00401DD5" w:rsidR="00600A62" w:rsidP="004D28CA" w:rsidRDefault="00600A62" w14:paraId="1C153671"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Compliance Response </w:t>
            </w:r>
          </w:p>
        </w:tc>
        <w:tc>
          <w:tcPr>
            <w:tcW w:w="1983" w:type="dxa"/>
          </w:tcPr>
          <w:p w:rsidRPr="00401DD5" w:rsidR="00600A62" w:rsidP="004D28CA" w:rsidRDefault="00600A62" w14:paraId="74D660D1"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Status </w:t>
            </w:r>
          </w:p>
        </w:tc>
      </w:tr>
      <w:tr w:rsidRPr="00401DD5" w:rsidR="00600A62" w:rsidTr="004D28CA" w14:paraId="01E05F60" w14:textId="77777777">
        <w:tc>
          <w:tcPr>
            <w:tcW w:w="2267" w:type="dxa"/>
          </w:tcPr>
          <w:p w:rsidRPr="00401DD5" w:rsidR="00600A62" w:rsidP="004D28CA" w:rsidRDefault="00600A62" w14:paraId="2FF628D2" w14:textId="7772AD1B">
            <w:pPr>
              <w:jc w:val="both"/>
              <w:rPr>
                <w:rFonts w:asciiTheme="minorHAnsi" w:hAnsiTheme="minorHAnsi" w:cstheme="minorHAnsi"/>
                <w:lang w:val="en-GB"/>
              </w:rPr>
            </w:pPr>
            <w:r w:rsidRPr="00401DD5">
              <w:rPr>
                <w:rFonts w:asciiTheme="minorHAnsi" w:hAnsiTheme="minorHAnsi" w:cstheme="minorHAnsi"/>
                <w:lang w:val="en-GB"/>
              </w:rPr>
              <w:t xml:space="preserve">&lt;WI No.&gt; of </w:t>
            </w:r>
            <w:r w:rsidRPr="00401DD5" w:rsidR="00E27D2B">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2357" w:type="dxa"/>
          </w:tcPr>
          <w:p w:rsidRPr="00401DD5" w:rsidR="00600A62" w:rsidP="004D28CA" w:rsidRDefault="00600A62" w14:paraId="1188DD81" w14:textId="7FAACD2B">
            <w:pPr>
              <w:jc w:val="both"/>
              <w:rPr>
                <w:rFonts w:asciiTheme="minorHAnsi" w:hAnsiTheme="minorHAnsi" w:cstheme="minorHAnsi"/>
                <w:lang w:val="en-GB"/>
              </w:rPr>
            </w:pPr>
            <w:r w:rsidRPr="00401DD5">
              <w:rPr>
                <w:rFonts w:asciiTheme="minorHAnsi" w:hAnsiTheme="minorHAnsi" w:cstheme="minorHAnsi"/>
                <w:lang w:val="en-GB"/>
              </w:rPr>
              <w:t xml:space="preserve">&lt;Request Date&gt; field from </w:t>
            </w:r>
            <w:r w:rsidRPr="00401DD5" w:rsidR="00E27D2B">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2409" w:type="dxa"/>
          </w:tcPr>
          <w:p w:rsidRPr="00401DD5" w:rsidR="00600A62" w:rsidP="004D28CA" w:rsidRDefault="00600A62" w14:paraId="4AA64FD7" w14:textId="17288D26">
            <w:pPr>
              <w:jc w:val="both"/>
              <w:rPr>
                <w:rFonts w:asciiTheme="minorHAnsi" w:hAnsiTheme="minorHAnsi" w:cstheme="minorHAnsi"/>
                <w:lang w:val="en-GB"/>
              </w:rPr>
            </w:pPr>
            <w:r w:rsidRPr="00401DD5">
              <w:rPr>
                <w:rFonts w:asciiTheme="minorHAnsi" w:hAnsiTheme="minorHAnsi" w:cstheme="minorHAnsi"/>
                <w:lang w:val="en-GB"/>
              </w:rPr>
              <w:t xml:space="preserve">&lt;AML Concern Description&gt; from </w:t>
            </w:r>
            <w:r w:rsidRPr="00401DD5" w:rsidR="00E27D2B">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1983" w:type="dxa"/>
          </w:tcPr>
          <w:p w:rsidRPr="00401DD5" w:rsidR="00600A62" w:rsidP="004D28CA" w:rsidRDefault="00600A62" w14:paraId="6951CADD" w14:textId="77777777">
            <w:pPr>
              <w:jc w:val="both"/>
              <w:rPr>
                <w:rFonts w:asciiTheme="minorHAnsi" w:hAnsiTheme="minorHAnsi" w:cstheme="minorHAnsi"/>
                <w:lang w:val="en-GB"/>
              </w:rPr>
            </w:pPr>
            <w:r w:rsidRPr="00401DD5">
              <w:rPr>
                <w:rFonts w:asciiTheme="minorHAnsi" w:hAnsiTheme="minorHAnsi" w:cstheme="minorHAnsi"/>
                <w:lang w:val="en-GB"/>
              </w:rPr>
              <w:t xml:space="preserve">&lt;WIP&gt; if WI is Open </w:t>
            </w:r>
          </w:p>
        </w:tc>
      </w:tr>
    </w:tbl>
    <w:p w:rsidRPr="00401DD5" w:rsidR="00600A62" w:rsidP="00600A62" w:rsidRDefault="00600A62" w14:paraId="17B7863F" w14:textId="77777777">
      <w:pPr>
        <w:jc w:val="both"/>
        <w:rPr>
          <w:rFonts w:asciiTheme="minorHAnsi" w:hAnsiTheme="minorHAnsi" w:cstheme="minorHAnsi"/>
          <w:lang w:val="en-GB"/>
        </w:rPr>
      </w:pPr>
    </w:p>
    <w:p w:rsidRPr="00401DD5" w:rsidR="00600A62" w:rsidP="00600A62" w:rsidRDefault="00600A62" w14:paraId="76A5E458" w14:textId="77777777">
      <w:pPr>
        <w:jc w:val="both"/>
        <w:rPr>
          <w:rFonts w:asciiTheme="minorHAnsi" w:hAnsiTheme="minorHAnsi" w:cstheme="minorHAnsi"/>
          <w:lang w:val="en-GB"/>
        </w:rPr>
      </w:pPr>
    </w:p>
    <w:p w:rsidRPr="00401DD5" w:rsidR="00F86E10" w:rsidP="00600A62" w:rsidRDefault="00F86E10" w14:paraId="34C1A519" w14:textId="77777777">
      <w:pPr>
        <w:jc w:val="both"/>
        <w:rPr>
          <w:rFonts w:asciiTheme="minorHAnsi" w:hAnsiTheme="minorHAnsi" w:cstheme="minorHAnsi"/>
          <w:lang w:val="en-GB"/>
        </w:rPr>
      </w:pPr>
    </w:p>
    <w:p w:rsidRPr="00401DD5" w:rsidR="00F86E10" w:rsidP="00600A62" w:rsidRDefault="00F86E10" w14:paraId="616CD964" w14:textId="27DCC671">
      <w:pPr>
        <w:jc w:val="both"/>
        <w:rPr>
          <w:rFonts w:asciiTheme="minorHAnsi" w:hAnsiTheme="minorHAnsi" w:cstheme="minorHAnsi"/>
          <w:lang w:val="en-GB"/>
        </w:rPr>
      </w:pPr>
      <w:r w:rsidRPr="00401DD5">
        <w:rPr>
          <w:rFonts w:asciiTheme="minorHAnsi" w:hAnsiTheme="minorHAnsi" w:cstheme="minorHAnsi"/>
          <w:b/>
          <w:bCs/>
          <w:color w:val="FFFFFF" w:themeColor="background1"/>
          <w:sz w:val="28"/>
          <w:szCs w:val="28"/>
          <w:highlight w:val="red"/>
          <w:lang w:val="en-GB"/>
        </w:rPr>
        <w:t>Previous Reference Number Details</w:t>
      </w:r>
    </w:p>
    <w:p w:rsidRPr="00401DD5" w:rsidR="008018BB" w:rsidP="00600A62" w:rsidRDefault="008018BB" w14:paraId="7FBD3F00" w14:textId="77777777">
      <w:pPr>
        <w:jc w:val="both"/>
        <w:rPr>
          <w:rFonts w:asciiTheme="minorHAnsi" w:hAnsiTheme="minorHAnsi" w:cstheme="minorHAnsi"/>
          <w:lang w:val="en-GB"/>
        </w:rPr>
      </w:pPr>
    </w:p>
    <w:p w:rsidRPr="00401DD5" w:rsidR="008018BB" w:rsidP="00600A62" w:rsidRDefault="00F86E10" w14:paraId="62570315" w14:textId="0E1C500C">
      <w:pPr>
        <w:jc w:val="both"/>
        <w:rPr>
          <w:rFonts w:asciiTheme="minorHAnsi" w:hAnsiTheme="minorHAnsi" w:cstheme="minorHAnsi"/>
          <w:b/>
          <w:bCs/>
          <w:sz w:val="28"/>
          <w:szCs w:val="28"/>
          <w:lang w:val="en-GB"/>
        </w:rPr>
      </w:pPr>
      <w:r w:rsidRPr="00401DD5">
        <w:rPr>
          <w:rFonts w:asciiTheme="minorHAnsi" w:hAnsiTheme="minorHAnsi" w:cstheme="minorHAnsi"/>
          <w:b/>
          <w:bCs/>
          <w:sz w:val="28"/>
          <w:szCs w:val="28"/>
          <w:lang w:val="en-GB"/>
        </w:rPr>
        <w:t xml:space="preserve">DC/CCMS </w:t>
      </w:r>
      <w:r w:rsidRPr="00401DD5" w:rsidR="00401DD5">
        <w:rPr>
          <w:rFonts w:asciiTheme="minorHAnsi" w:hAnsiTheme="minorHAnsi" w:cstheme="minorHAnsi"/>
          <w:b/>
          <w:bCs/>
          <w:sz w:val="28"/>
          <w:szCs w:val="28"/>
          <w:lang w:val="en-GB"/>
        </w:rPr>
        <w:t>- All</w:t>
      </w:r>
    </w:p>
    <w:p w:rsidRPr="00401DD5" w:rsidR="00F86E10" w:rsidP="00600A62" w:rsidRDefault="00F86E10" w14:paraId="090D946A" w14:textId="77777777">
      <w:pPr>
        <w:jc w:val="both"/>
        <w:rPr>
          <w:rFonts w:asciiTheme="minorHAnsi" w:hAnsiTheme="minorHAnsi" w:cstheme="minorHAnsi"/>
          <w:lang w:val="en-GB"/>
        </w:rPr>
      </w:pPr>
    </w:p>
    <w:tbl>
      <w:tblPr>
        <w:tblStyle w:val="TableGrid"/>
        <w:tblW w:w="0" w:type="auto"/>
        <w:tblLook w:val="04A0" w:firstRow="1" w:lastRow="0" w:firstColumn="1" w:lastColumn="0" w:noHBand="0" w:noVBand="1"/>
      </w:tblPr>
      <w:tblGrid>
        <w:gridCol w:w="2267"/>
        <w:gridCol w:w="2357"/>
        <w:gridCol w:w="1983"/>
      </w:tblGrid>
      <w:tr w:rsidRPr="00401DD5" w:rsidR="00F86E10" w:rsidTr="00321B02" w14:paraId="2C956DFF" w14:textId="77777777">
        <w:tc>
          <w:tcPr>
            <w:tcW w:w="2267" w:type="dxa"/>
          </w:tcPr>
          <w:p w:rsidRPr="00401DD5" w:rsidR="00F86E10" w:rsidP="00321B02" w:rsidRDefault="00F86E10" w14:paraId="539C0D27"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p>
        </w:tc>
        <w:tc>
          <w:tcPr>
            <w:tcW w:w="2357" w:type="dxa"/>
          </w:tcPr>
          <w:p w:rsidRPr="00401DD5" w:rsidR="00F86E10" w:rsidP="00321B02" w:rsidRDefault="00F86E10" w14:paraId="24B16F34"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Requested Date </w:t>
            </w:r>
          </w:p>
        </w:tc>
        <w:tc>
          <w:tcPr>
            <w:tcW w:w="1983" w:type="dxa"/>
          </w:tcPr>
          <w:p w:rsidRPr="00401DD5" w:rsidR="00F86E10" w:rsidP="00321B02" w:rsidRDefault="00F86E10" w14:paraId="21073553" w14:textId="77777777">
            <w:pPr>
              <w:jc w:val="both"/>
              <w:rPr>
                <w:rFonts w:asciiTheme="minorHAnsi" w:hAnsiTheme="minorHAnsi" w:cstheme="minorHAnsi"/>
                <w:b/>
                <w:bCs/>
                <w:lang w:val="en-GB"/>
              </w:rPr>
            </w:pPr>
            <w:r w:rsidRPr="00401DD5">
              <w:rPr>
                <w:rFonts w:asciiTheme="minorHAnsi" w:hAnsiTheme="minorHAnsi" w:cstheme="minorHAnsi"/>
                <w:b/>
                <w:bCs/>
                <w:lang w:val="en-GB"/>
              </w:rPr>
              <w:t xml:space="preserve">Status </w:t>
            </w:r>
          </w:p>
        </w:tc>
      </w:tr>
      <w:tr w:rsidRPr="00401DD5" w:rsidR="00F86E10" w:rsidTr="00321B02" w14:paraId="5679D924" w14:textId="77777777">
        <w:tc>
          <w:tcPr>
            <w:tcW w:w="2267" w:type="dxa"/>
          </w:tcPr>
          <w:p w:rsidRPr="00401DD5" w:rsidR="00F86E10" w:rsidP="00321B02" w:rsidRDefault="00F86E10" w14:paraId="7BA995FE" w14:textId="77777777">
            <w:pPr>
              <w:jc w:val="both"/>
              <w:rPr>
                <w:rFonts w:asciiTheme="minorHAnsi" w:hAnsiTheme="minorHAnsi" w:cstheme="minorHAnsi"/>
                <w:lang w:val="en-GB"/>
              </w:rPr>
            </w:pPr>
            <w:r w:rsidRPr="00401DD5">
              <w:rPr>
                <w:rFonts w:asciiTheme="minorHAnsi" w:hAnsiTheme="minorHAnsi" w:cstheme="minorHAnsi"/>
                <w:lang w:val="en-GB"/>
              </w:rPr>
              <w:t xml:space="preserve">&lt;WI No.&gt; of previous WI </w:t>
            </w:r>
          </w:p>
        </w:tc>
        <w:tc>
          <w:tcPr>
            <w:tcW w:w="2357" w:type="dxa"/>
          </w:tcPr>
          <w:p w:rsidRPr="00401DD5" w:rsidR="00F86E10" w:rsidP="00321B02" w:rsidRDefault="00F86E10" w14:paraId="33EC209E" w14:textId="77777777">
            <w:pPr>
              <w:jc w:val="both"/>
              <w:rPr>
                <w:rFonts w:asciiTheme="minorHAnsi" w:hAnsiTheme="minorHAnsi" w:cstheme="minorHAnsi"/>
                <w:lang w:val="en-GB"/>
              </w:rPr>
            </w:pPr>
            <w:r w:rsidRPr="00401DD5">
              <w:rPr>
                <w:rFonts w:asciiTheme="minorHAnsi" w:hAnsiTheme="minorHAnsi" w:cstheme="minorHAnsi"/>
                <w:lang w:val="en-GB"/>
              </w:rPr>
              <w:t xml:space="preserve">&lt;Request Date&gt; field from previous WI </w:t>
            </w:r>
          </w:p>
        </w:tc>
        <w:tc>
          <w:tcPr>
            <w:tcW w:w="1983" w:type="dxa"/>
          </w:tcPr>
          <w:p w:rsidRPr="00401DD5" w:rsidR="00F86E10" w:rsidP="00321B02" w:rsidRDefault="00F86E10" w14:paraId="5AF72601" w14:textId="77777777">
            <w:pPr>
              <w:jc w:val="both"/>
              <w:rPr>
                <w:rFonts w:asciiTheme="minorHAnsi" w:hAnsiTheme="minorHAnsi" w:cstheme="minorHAnsi"/>
                <w:lang w:val="en-GB"/>
              </w:rPr>
            </w:pPr>
            <w:r w:rsidRPr="00401DD5">
              <w:rPr>
                <w:rFonts w:asciiTheme="minorHAnsi" w:hAnsiTheme="minorHAnsi" w:cstheme="minorHAnsi"/>
                <w:lang w:val="en-GB"/>
              </w:rPr>
              <w:t xml:space="preserve">&lt;WIP&gt; if WI is Open </w:t>
            </w:r>
          </w:p>
        </w:tc>
      </w:tr>
    </w:tbl>
    <w:p w:rsidRPr="00F86E10" w:rsidR="00F86E10" w:rsidP="00600A62" w:rsidRDefault="00F86E10" w14:paraId="73B07597" w14:textId="77777777">
      <w:pPr>
        <w:jc w:val="both"/>
      </w:pPr>
    </w:p>
    <w:p w:rsidR="00F86E10" w:rsidP="00600A62" w:rsidRDefault="00F86E10" w14:paraId="43C7A5E1" w14:textId="77777777">
      <w:pPr>
        <w:jc w:val="both"/>
        <w:rPr>
          <w:lang w:val="en-GB"/>
        </w:rPr>
      </w:pPr>
    </w:p>
    <w:p w:rsidR="008018BB" w:rsidP="00600A62" w:rsidRDefault="008018BB" w14:paraId="02BACF77" w14:textId="77777777">
      <w:pPr>
        <w:jc w:val="both"/>
        <w:rPr>
          <w:lang w:val="en-GB"/>
        </w:rPr>
      </w:pPr>
    </w:p>
    <w:p w:rsidR="008018BB" w:rsidP="00600A62" w:rsidRDefault="008018BB" w14:paraId="7D50C78A" w14:textId="77777777">
      <w:pPr>
        <w:jc w:val="both"/>
        <w:rPr>
          <w:lang w:val="en-GB"/>
        </w:rPr>
      </w:pPr>
    </w:p>
    <w:p w:rsidR="008018BB" w:rsidP="00600A62" w:rsidRDefault="008018BB" w14:paraId="739B8B5A" w14:textId="77777777">
      <w:pPr>
        <w:jc w:val="both"/>
        <w:rPr>
          <w:lang w:val="en-GB"/>
        </w:rPr>
      </w:pPr>
    </w:p>
    <w:p w:rsidR="008018BB" w:rsidP="00600A62" w:rsidRDefault="008018BB" w14:paraId="314BDFDC" w14:textId="77777777">
      <w:pPr>
        <w:jc w:val="both"/>
        <w:rPr>
          <w:lang w:val="en-GB"/>
        </w:rPr>
      </w:pPr>
    </w:p>
    <w:p w:rsidR="008018BB" w:rsidP="00600A62" w:rsidRDefault="008018BB" w14:paraId="5D2A5B21" w14:textId="77777777">
      <w:pPr>
        <w:jc w:val="both"/>
        <w:rPr>
          <w:lang w:val="en-GB"/>
        </w:rPr>
      </w:pPr>
    </w:p>
    <w:p w:rsidR="008018BB" w:rsidP="00600A62" w:rsidRDefault="008018BB" w14:paraId="657DA574" w14:textId="77777777">
      <w:pPr>
        <w:jc w:val="both"/>
        <w:rPr>
          <w:lang w:val="en-GB"/>
        </w:rPr>
      </w:pPr>
    </w:p>
    <w:p w:rsidR="008018BB" w:rsidP="00600A62" w:rsidRDefault="008018BB" w14:paraId="0124F6D0" w14:textId="77777777">
      <w:pPr>
        <w:jc w:val="both"/>
        <w:rPr>
          <w:lang w:val="en-GB"/>
        </w:rPr>
      </w:pPr>
    </w:p>
    <w:p w:rsidR="008018BB" w:rsidP="00600A62" w:rsidRDefault="008018BB" w14:paraId="59B57C2A" w14:textId="77777777">
      <w:pPr>
        <w:jc w:val="both"/>
        <w:rPr>
          <w:lang w:val="en-GB"/>
        </w:rPr>
      </w:pPr>
    </w:p>
    <w:p w:rsidR="008018BB" w:rsidP="00600A62" w:rsidRDefault="008018BB" w14:paraId="391477AD" w14:textId="77777777">
      <w:pPr>
        <w:jc w:val="both"/>
        <w:rPr>
          <w:lang w:val="en-GB"/>
        </w:rPr>
      </w:pPr>
    </w:p>
    <w:p w:rsidR="00A47A27" w:rsidP="00600A62" w:rsidRDefault="00371207" w14:paraId="026B8B23" w14:textId="72FE976F">
      <w:pPr>
        <w:pStyle w:val="Heading2"/>
      </w:pPr>
      <w:r>
        <w:t xml:space="preserve"> </w:t>
      </w:r>
      <w:r w:rsidR="00062E79">
        <w:t xml:space="preserve"> </w:t>
      </w:r>
      <w:bookmarkStart w:name="_Toc166062055" w:id="473"/>
      <w:r w:rsidR="00600A62">
        <w:t xml:space="preserve">CIF Results </w:t>
      </w:r>
      <w:r w:rsidR="00F65EF5">
        <w:t>- PDF</w:t>
      </w:r>
      <w:bookmarkEnd w:id="473"/>
    </w:p>
    <w:p w:rsidR="00600A62" w:rsidP="00600A62" w:rsidRDefault="00600A62" w14:paraId="7565442E" w14:textId="77777777"/>
    <w:p w:rsidRPr="00401DD5" w:rsidR="008018BB" w:rsidP="008018BB" w:rsidRDefault="008018BB" w14:paraId="479415ED" w14:textId="77777777">
      <w:pPr>
        <w:ind w:left="2880" w:firstLine="720"/>
        <w:rPr>
          <w:rFonts w:asciiTheme="minorHAnsi" w:hAnsiTheme="minorHAnsi" w:cstheme="minorHAnsi"/>
          <w:b/>
          <w:bCs/>
          <w:lang w:val="en-GB"/>
        </w:rPr>
      </w:pPr>
      <w:r w:rsidRPr="00401DD5">
        <w:rPr>
          <w:rFonts w:asciiTheme="minorHAnsi" w:hAnsiTheme="minorHAnsi" w:cstheme="minorHAnsi"/>
          <w:b/>
          <w:bCs/>
          <w:noProof/>
          <w:lang w:eastAsia="en-US"/>
        </w:rPr>
        <mc:AlternateContent>
          <mc:Choice Requires="wps">
            <w:drawing>
              <wp:anchor distT="0" distB="0" distL="114300" distR="114300" simplePos="0" relativeHeight="251661312" behindDoc="0" locked="0" layoutInCell="1" allowOverlap="1" wp14:anchorId="25D4306B" wp14:editId="585230B1">
                <wp:simplePos x="0" y="0"/>
                <wp:positionH relativeFrom="margin">
                  <wp:posOffset>-123826</wp:posOffset>
                </wp:positionH>
                <wp:positionV relativeFrom="paragraph">
                  <wp:posOffset>333374</wp:posOffset>
                </wp:positionV>
                <wp:extent cx="6067425" cy="0"/>
                <wp:effectExtent l="0" t="0" r="0" b="0"/>
                <wp:wrapNone/>
                <wp:docPr id="1826201641" name="Straight Connector 1"/>
                <wp:cNvGraphicFramePr/>
                <a:graphic xmlns:a="http://schemas.openxmlformats.org/drawingml/2006/main">
                  <a:graphicData uri="http://schemas.microsoft.com/office/word/2010/wordprocessingShape">
                    <wps:wsp>
                      <wps:cNvCnPr/>
                      <wps:spPr>
                        <a:xfrm flipV="1">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265C1D6">
              <v:line id="Straight Connector 1"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9.75pt,26.25pt" to="468pt,26.25pt" w14:anchorId="58DB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">
                <v:stroke joinstyle="miter"/>
                <w10:wrap anchorx="margin"/>
              </v:line>
            </w:pict>
          </mc:Fallback>
        </mc:AlternateContent>
      </w:r>
      <w:r w:rsidRPr="00401DD5">
        <w:rPr>
          <w:rFonts w:asciiTheme="minorHAnsi" w:hAnsiTheme="minorHAnsi" w:cstheme="minorHAnsi"/>
          <w:b/>
          <w:bCs/>
          <w:lang w:val="en-GB"/>
        </w:rPr>
        <w:t>CIF Search Results</w:t>
      </w:r>
    </w:p>
    <w:p w:rsidRPr="00401DD5" w:rsidR="008018BB" w:rsidP="008018BB" w:rsidRDefault="008018BB" w14:paraId="171A07EE" w14:textId="77777777">
      <w:pPr>
        <w:rPr>
          <w:rFonts w:asciiTheme="minorHAnsi" w:hAnsiTheme="minorHAnsi" w:cstheme="minorHAnsi"/>
          <w:lang w:val="en-GB"/>
        </w:rPr>
      </w:pPr>
    </w:p>
    <w:p w:rsidRPr="00401DD5" w:rsidR="008018BB" w:rsidP="008018BB" w:rsidRDefault="008018BB" w14:paraId="1CCE997B" w14:textId="77777777">
      <w:pPr>
        <w:jc w:val="both"/>
        <w:rPr>
          <w:rFonts w:asciiTheme="minorHAnsi" w:hAnsiTheme="minorHAnsi" w:cstheme="minorHAnsi"/>
          <w:color w:val="FF0000"/>
          <w:szCs w:val="24"/>
          <w:lang w:val="en-GB"/>
        </w:rPr>
      </w:pPr>
    </w:p>
    <w:p w:rsidRPr="00401DD5" w:rsidR="008018BB" w:rsidP="008018BB" w:rsidRDefault="008018BB" w14:paraId="6029569C" w14:textId="77777777">
      <w:pPr>
        <w:jc w:val="both"/>
        <w:rPr>
          <w:rFonts w:asciiTheme="minorHAnsi" w:hAnsiTheme="minorHAnsi" w:cstheme="minorHAnsi"/>
          <w:color w:val="FF0000"/>
          <w:szCs w:val="24"/>
          <w:lang w:val="en-GB"/>
        </w:rPr>
      </w:pPr>
    </w:p>
    <w:p w:rsidRPr="00401DD5" w:rsidR="008018BB" w:rsidP="008018BB" w:rsidRDefault="008018BB" w14:paraId="5CAEFF57" w14:textId="3CE2B43D">
      <w:pPr>
        <w:jc w:val="both"/>
        <w:rPr>
          <w:rFonts w:asciiTheme="minorHAnsi" w:hAnsiTheme="minorHAnsi" w:cstheme="minorHAnsi"/>
          <w:color w:val="FF0000"/>
          <w:szCs w:val="24"/>
          <w:lang w:val="en-GB"/>
        </w:rPr>
      </w:pPr>
      <w:r w:rsidRPr="00401DD5">
        <w:rPr>
          <w:rFonts w:asciiTheme="minorHAnsi" w:hAnsiTheme="minorHAnsi" w:cstheme="minorHAnsi"/>
          <w:color w:val="FF0000"/>
          <w:szCs w:val="24"/>
          <w:lang w:val="en-GB"/>
        </w:rPr>
        <w:t xml:space="preserve">Rak Bank Logo </w:t>
      </w:r>
      <w:r w:rsidRPr="00401DD5">
        <w:rPr>
          <w:rFonts w:asciiTheme="minorHAnsi" w:hAnsiTheme="minorHAnsi" w:cstheme="minorHAnsi"/>
          <w:color w:val="FF0000"/>
          <w:szCs w:val="24"/>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color w:val="FF0000"/>
          <w:szCs w:val="24"/>
          <w:lang w:val="en-GB"/>
        </w:rPr>
        <w:t xml:space="preserve">Name of PDF </w:t>
      </w:r>
    </w:p>
    <w:p w:rsidRPr="00401DD5" w:rsidR="008018BB" w:rsidP="008018BB" w:rsidRDefault="008018BB" w14:paraId="40868A31" w14:textId="77777777">
      <w:pPr>
        <w:jc w:val="both"/>
        <w:rPr>
          <w:rFonts w:asciiTheme="minorHAnsi" w:hAnsiTheme="minorHAnsi" w:cstheme="minorHAnsi"/>
          <w:lang w:val="en-GB"/>
        </w:rPr>
      </w:pPr>
    </w:p>
    <w:p w:rsidRPr="00401DD5" w:rsidR="008018BB" w:rsidP="008018BB" w:rsidRDefault="008018BB" w14:paraId="04704EA0" w14:textId="77777777">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WI Number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 xml:space="preserve">Reference/Request Number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 xml:space="preserve">   Date of Initiation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 xml:space="preserve">     Request Channel </w:t>
      </w:r>
    </w:p>
    <w:p w:rsidRPr="00401DD5" w:rsidR="008018BB" w:rsidP="008018BB" w:rsidRDefault="008018BB" w14:paraId="6384F4EA" w14:textId="77777777">
      <w:pPr>
        <w:jc w:val="both"/>
        <w:rPr>
          <w:rFonts w:asciiTheme="minorHAnsi" w:hAnsiTheme="minorHAnsi" w:cstheme="minorHAnsi"/>
          <w:b/>
          <w:bCs/>
          <w:sz w:val="22"/>
          <w:szCs w:val="22"/>
          <w:lang w:val="en-GB"/>
        </w:rPr>
      </w:pPr>
    </w:p>
    <w:p w:rsidRPr="00401DD5" w:rsidR="008018BB" w:rsidP="008018BB" w:rsidRDefault="008018BB" w14:paraId="7EB495F6" w14:textId="77777777">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Request Type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 xml:space="preserve">Request Date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 xml:space="preserve">Notice/Case No.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 xml:space="preserve">Authority Name </w:t>
      </w:r>
    </w:p>
    <w:p w:rsidRPr="00401DD5" w:rsidR="008018BB" w:rsidP="008018BB" w:rsidRDefault="008018BB" w14:paraId="70EA0037" w14:textId="77777777">
      <w:pPr>
        <w:jc w:val="both"/>
        <w:rPr>
          <w:rFonts w:asciiTheme="minorHAnsi" w:hAnsiTheme="minorHAnsi" w:cstheme="minorHAnsi"/>
          <w:sz w:val="22"/>
          <w:szCs w:val="22"/>
          <w:lang w:val="en-GB"/>
        </w:rPr>
      </w:pPr>
    </w:p>
    <w:p w:rsidRPr="00401DD5" w:rsidR="008018BB" w:rsidP="008018BB" w:rsidRDefault="008018BB" w14:paraId="5C1735F0" w14:textId="7C126A98">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Letter Reference </w:t>
      </w:r>
      <w:r w:rsidRPr="00401DD5" w:rsidR="00401DD5">
        <w:rPr>
          <w:rFonts w:asciiTheme="minorHAnsi" w:hAnsiTheme="minorHAnsi" w:cstheme="minorHAnsi"/>
          <w:b/>
          <w:bCs/>
          <w:sz w:val="22"/>
          <w:szCs w:val="22"/>
          <w:lang w:val="en-GB"/>
        </w:rPr>
        <w:t>Number (</w:t>
      </w:r>
      <w:r w:rsidRPr="00401DD5" w:rsidR="00D76E73">
        <w:rPr>
          <w:rFonts w:asciiTheme="minorHAnsi" w:hAnsiTheme="minorHAnsi" w:cstheme="minorHAnsi"/>
          <w:b/>
          <w:bCs/>
          <w:sz w:val="22"/>
          <w:szCs w:val="22"/>
          <w:lang w:val="en-GB"/>
        </w:rPr>
        <w:t>DC/</w:t>
      </w:r>
      <w:proofErr w:type="gramStart"/>
      <w:r w:rsidRPr="00401DD5" w:rsidR="00EB2FF5">
        <w:rPr>
          <w:rFonts w:asciiTheme="minorHAnsi" w:hAnsiTheme="minorHAnsi" w:cstheme="minorHAnsi"/>
          <w:b/>
          <w:bCs/>
          <w:sz w:val="22"/>
          <w:szCs w:val="22"/>
          <w:lang w:val="en-GB"/>
        </w:rPr>
        <w:t xml:space="preserve">CCMS)  </w:t>
      </w:r>
      <w:r w:rsidRPr="00401DD5">
        <w:rPr>
          <w:rFonts w:asciiTheme="minorHAnsi" w:hAnsiTheme="minorHAnsi" w:cstheme="minorHAnsi"/>
          <w:b/>
          <w:bCs/>
          <w:sz w:val="22"/>
          <w:szCs w:val="22"/>
          <w:lang w:val="en-GB"/>
        </w:rPr>
        <w:t xml:space="preserve"> </w:t>
      </w:r>
      <w:proofErr w:type="gramEnd"/>
      <w:r w:rsidRPr="00401DD5">
        <w:rPr>
          <w:rFonts w:asciiTheme="minorHAnsi" w:hAnsiTheme="minorHAnsi" w:cstheme="minorHAnsi"/>
          <w:b/>
          <w:bCs/>
          <w:sz w:val="22"/>
          <w:szCs w:val="22"/>
          <w:lang w:val="en-GB"/>
        </w:rPr>
        <w:t xml:space="preserve">      Order Date (Dubai Court/CCMS)</w:t>
      </w:r>
    </w:p>
    <w:p w:rsidRPr="00401DD5" w:rsidR="008018BB" w:rsidP="008018BB" w:rsidRDefault="008018BB" w14:paraId="0799FF4F" w14:textId="77777777">
      <w:pPr>
        <w:jc w:val="both"/>
        <w:rPr>
          <w:rFonts w:asciiTheme="minorHAnsi" w:hAnsiTheme="minorHAnsi" w:cstheme="minorHAnsi"/>
          <w:b/>
          <w:bCs/>
          <w:lang w:val="en-GB"/>
        </w:rPr>
      </w:pPr>
    </w:p>
    <w:p w:rsidRPr="00401DD5" w:rsidR="008018BB" w:rsidP="008018BB" w:rsidRDefault="008018BB" w14:paraId="6F9E32BE" w14:textId="77777777">
      <w:pPr>
        <w:jc w:val="both"/>
        <w:rPr>
          <w:rFonts w:asciiTheme="minorHAnsi" w:hAnsiTheme="minorHAnsi" w:cstheme="minorHAnsi"/>
          <w:b/>
          <w:bCs/>
          <w:color w:val="FFFFFF" w:themeColor="background1"/>
          <w:szCs w:val="24"/>
          <w:highlight w:val="red"/>
          <w:lang w:val="en-GB"/>
        </w:rPr>
      </w:pPr>
    </w:p>
    <w:p w:rsidRPr="00401DD5" w:rsidR="008018BB" w:rsidP="008018BB" w:rsidRDefault="008018BB" w14:paraId="017D310D" w14:textId="6BFD4DCA">
      <w:pPr>
        <w:jc w:val="both"/>
        <w:rPr>
          <w:rFonts w:asciiTheme="minorHAnsi" w:hAnsiTheme="minorHAnsi" w:cstheme="minorHAnsi"/>
          <w:b/>
          <w:bCs/>
          <w:szCs w:val="24"/>
          <w:lang w:val="en-GB"/>
        </w:rPr>
      </w:pPr>
      <w:r w:rsidRPr="00401DD5">
        <w:rPr>
          <w:rFonts w:asciiTheme="minorHAnsi" w:hAnsiTheme="minorHAnsi" w:cstheme="minorHAnsi"/>
          <w:b/>
          <w:bCs/>
          <w:color w:val="FFFFFF" w:themeColor="background1"/>
          <w:szCs w:val="24"/>
          <w:highlight w:val="red"/>
          <w:lang w:val="en-GB"/>
        </w:rPr>
        <w:t>Individual Customer</w:t>
      </w:r>
      <w:r w:rsidRPr="00401DD5">
        <w:rPr>
          <w:rFonts w:asciiTheme="minorHAnsi" w:hAnsiTheme="minorHAnsi" w:cstheme="minorHAnsi"/>
          <w:b/>
          <w:bCs/>
          <w:szCs w:val="24"/>
          <w:lang w:val="en-GB"/>
        </w:rPr>
        <w:t xml:space="preserve"> </w:t>
      </w:r>
    </w:p>
    <w:p w:rsidRPr="00401DD5" w:rsidR="008018BB" w:rsidP="008018BB" w:rsidRDefault="008018BB" w14:paraId="6F34729E" w14:textId="77777777">
      <w:pPr>
        <w:jc w:val="both"/>
        <w:rPr>
          <w:rFonts w:asciiTheme="minorHAnsi" w:hAnsiTheme="minorHAnsi" w:cstheme="minorHAnsi"/>
          <w:b/>
          <w:bCs/>
          <w:lang w:val="en-GB"/>
        </w:rPr>
      </w:pPr>
    </w:p>
    <w:p w:rsidRPr="00401DD5" w:rsidR="008018BB" w:rsidP="008018BB" w:rsidRDefault="008018BB" w14:paraId="3ACF72AD" w14:textId="613FFF5D">
      <w:pPr>
        <w:jc w:val="both"/>
        <w:rPr>
          <w:rFonts w:asciiTheme="minorHAnsi" w:hAnsiTheme="minorHAnsi" w:cstheme="minorHAnsi"/>
          <w:lang w:val="en-GB"/>
        </w:rPr>
      </w:pPr>
      <w:r w:rsidRPr="00401DD5">
        <w:rPr>
          <w:rFonts w:asciiTheme="minorHAnsi" w:hAnsiTheme="minorHAnsi" w:cstheme="minorHAnsi"/>
          <w:b/>
          <w:bCs/>
          <w:lang w:val="en-GB"/>
        </w:rPr>
        <w:t>Customer Details</w:t>
      </w:r>
    </w:p>
    <w:tbl>
      <w:tblPr>
        <w:tblStyle w:val="TableGrid"/>
        <w:tblW w:w="9781" w:type="dxa"/>
        <w:tblInd w:w="-5" w:type="dxa"/>
        <w:tblLook w:val="04A0" w:firstRow="1" w:lastRow="0" w:firstColumn="1" w:lastColumn="0" w:noHBand="0" w:noVBand="1"/>
      </w:tblPr>
      <w:tblGrid>
        <w:gridCol w:w="1275"/>
        <w:gridCol w:w="1127"/>
        <w:gridCol w:w="1073"/>
        <w:gridCol w:w="1218"/>
        <w:gridCol w:w="1417"/>
        <w:gridCol w:w="1411"/>
        <w:gridCol w:w="2260"/>
      </w:tblGrid>
      <w:tr w:rsidRPr="00401DD5" w:rsidR="008018BB" w:rsidTr="004D28CA" w14:paraId="124CCE8C" w14:textId="77777777">
        <w:tc>
          <w:tcPr>
            <w:tcW w:w="1276" w:type="dxa"/>
          </w:tcPr>
          <w:p w:rsidRPr="00401DD5" w:rsidR="008018BB" w:rsidP="004D28CA" w:rsidRDefault="008018BB" w14:paraId="436F1E1B"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130" w:type="dxa"/>
          </w:tcPr>
          <w:p w:rsidRPr="00401DD5" w:rsidR="008018BB" w:rsidP="004D28CA" w:rsidRDefault="008018BB" w14:paraId="18E2CD26"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Date of Birth</w:t>
            </w:r>
          </w:p>
        </w:tc>
        <w:tc>
          <w:tcPr>
            <w:tcW w:w="1053" w:type="dxa"/>
          </w:tcPr>
          <w:p w:rsidRPr="00401DD5" w:rsidR="008018BB" w:rsidP="004D28CA" w:rsidRDefault="008018BB" w14:paraId="4FE4EE64"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Emirates ID</w:t>
            </w:r>
          </w:p>
        </w:tc>
        <w:tc>
          <w:tcPr>
            <w:tcW w:w="1219" w:type="dxa"/>
          </w:tcPr>
          <w:p w:rsidRPr="00401DD5" w:rsidR="008018BB" w:rsidP="004D28CA" w:rsidRDefault="008018BB" w14:paraId="1C9A4607"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Passport</w:t>
            </w:r>
          </w:p>
        </w:tc>
        <w:tc>
          <w:tcPr>
            <w:tcW w:w="1418" w:type="dxa"/>
          </w:tcPr>
          <w:p w:rsidRPr="00401DD5" w:rsidR="008018BB" w:rsidP="004D28CA" w:rsidRDefault="008018BB" w14:paraId="657D29E5"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Nationality</w:t>
            </w:r>
          </w:p>
        </w:tc>
        <w:tc>
          <w:tcPr>
            <w:tcW w:w="1417" w:type="dxa"/>
          </w:tcPr>
          <w:p w:rsidRPr="00401DD5" w:rsidR="008018BB" w:rsidP="004D28CA" w:rsidRDefault="008018BB" w14:paraId="0DBD2E9B"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2268" w:type="dxa"/>
          </w:tcPr>
          <w:p w:rsidRPr="00401DD5" w:rsidR="008018BB" w:rsidP="004D28CA" w:rsidRDefault="008018BB" w14:paraId="2DB19FD1"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Identified</w:t>
            </w:r>
          </w:p>
        </w:tc>
      </w:tr>
      <w:tr w:rsidRPr="00401DD5" w:rsidR="008018BB" w:rsidTr="004D28CA" w14:paraId="2BFC50C6" w14:textId="77777777">
        <w:tc>
          <w:tcPr>
            <w:tcW w:w="1276" w:type="dxa"/>
          </w:tcPr>
          <w:p w:rsidRPr="00401DD5" w:rsidR="008018BB" w:rsidP="004D28CA" w:rsidRDefault="008018BB" w14:paraId="279C9E7D" w14:textId="77777777">
            <w:pPr>
              <w:jc w:val="both"/>
              <w:rPr>
                <w:rFonts w:asciiTheme="minorHAnsi" w:hAnsiTheme="minorHAnsi" w:cstheme="minorHAnsi"/>
                <w:color w:val="FF0000"/>
                <w:lang w:val="en-GB"/>
              </w:rPr>
            </w:pPr>
          </w:p>
        </w:tc>
        <w:tc>
          <w:tcPr>
            <w:tcW w:w="1130" w:type="dxa"/>
          </w:tcPr>
          <w:p w:rsidRPr="00401DD5" w:rsidR="008018BB" w:rsidP="004D28CA" w:rsidRDefault="008018BB" w14:paraId="3E78DBC8" w14:textId="77777777">
            <w:pPr>
              <w:jc w:val="both"/>
              <w:rPr>
                <w:rFonts w:asciiTheme="minorHAnsi" w:hAnsiTheme="minorHAnsi" w:cstheme="minorHAnsi"/>
                <w:color w:val="FF0000"/>
                <w:lang w:val="en-GB"/>
              </w:rPr>
            </w:pPr>
          </w:p>
        </w:tc>
        <w:tc>
          <w:tcPr>
            <w:tcW w:w="1053" w:type="dxa"/>
          </w:tcPr>
          <w:p w:rsidRPr="00401DD5" w:rsidR="008018BB" w:rsidP="004D28CA" w:rsidRDefault="008018BB" w14:paraId="3D944E3D" w14:textId="77777777">
            <w:pPr>
              <w:jc w:val="both"/>
              <w:rPr>
                <w:rFonts w:asciiTheme="minorHAnsi" w:hAnsiTheme="minorHAnsi" w:cstheme="minorHAnsi"/>
                <w:color w:val="FF0000"/>
                <w:lang w:val="en-GB"/>
              </w:rPr>
            </w:pPr>
          </w:p>
        </w:tc>
        <w:tc>
          <w:tcPr>
            <w:tcW w:w="1219" w:type="dxa"/>
          </w:tcPr>
          <w:p w:rsidRPr="00401DD5" w:rsidR="008018BB" w:rsidP="004D28CA" w:rsidRDefault="008018BB" w14:paraId="7D8A580B" w14:textId="77777777">
            <w:pPr>
              <w:jc w:val="both"/>
              <w:rPr>
                <w:rFonts w:asciiTheme="minorHAnsi" w:hAnsiTheme="minorHAnsi" w:cstheme="minorHAnsi"/>
                <w:color w:val="FF0000"/>
                <w:lang w:val="en-GB"/>
              </w:rPr>
            </w:pPr>
          </w:p>
        </w:tc>
        <w:tc>
          <w:tcPr>
            <w:tcW w:w="1418" w:type="dxa"/>
          </w:tcPr>
          <w:p w:rsidRPr="00401DD5" w:rsidR="008018BB" w:rsidP="004D28CA" w:rsidRDefault="008018BB" w14:paraId="3F608EB0" w14:textId="77777777">
            <w:pPr>
              <w:jc w:val="both"/>
              <w:rPr>
                <w:rFonts w:asciiTheme="minorHAnsi" w:hAnsiTheme="minorHAnsi" w:cstheme="minorHAnsi"/>
                <w:color w:val="FF0000"/>
                <w:lang w:val="en-GB"/>
              </w:rPr>
            </w:pPr>
          </w:p>
        </w:tc>
        <w:tc>
          <w:tcPr>
            <w:tcW w:w="1417" w:type="dxa"/>
          </w:tcPr>
          <w:p w:rsidRPr="00401DD5" w:rsidR="008018BB" w:rsidP="004D28CA" w:rsidRDefault="008018BB" w14:paraId="764ED6F7" w14:textId="77777777">
            <w:pPr>
              <w:jc w:val="both"/>
              <w:rPr>
                <w:rFonts w:asciiTheme="minorHAnsi" w:hAnsiTheme="minorHAnsi" w:cstheme="minorHAnsi"/>
                <w:color w:val="FF0000"/>
                <w:lang w:val="en-GB"/>
              </w:rPr>
            </w:pPr>
          </w:p>
        </w:tc>
        <w:tc>
          <w:tcPr>
            <w:tcW w:w="2268" w:type="dxa"/>
          </w:tcPr>
          <w:p w:rsidRPr="00401DD5" w:rsidR="008018BB" w:rsidP="004D28CA" w:rsidRDefault="008018BB" w14:paraId="4999CA8D" w14:textId="77777777">
            <w:pPr>
              <w:jc w:val="both"/>
              <w:rPr>
                <w:rFonts w:asciiTheme="minorHAnsi" w:hAnsiTheme="minorHAnsi" w:cstheme="minorHAnsi"/>
                <w:color w:val="FF0000"/>
                <w:lang w:val="en-GB"/>
              </w:rPr>
            </w:pPr>
          </w:p>
        </w:tc>
      </w:tr>
    </w:tbl>
    <w:p w:rsidRPr="00401DD5" w:rsidR="008018BB" w:rsidP="008018BB" w:rsidRDefault="008018BB" w14:paraId="09B395B3" w14:textId="77777777">
      <w:pPr>
        <w:jc w:val="both"/>
        <w:rPr>
          <w:rFonts w:asciiTheme="minorHAnsi" w:hAnsiTheme="minorHAnsi" w:cstheme="minorHAnsi"/>
          <w:lang w:val="en-GB"/>
        </w:rPr>
      </w:pPr>
    </w:p>
    <w:p w:rsidRPr="00401DD5" w:rsidR="008018BB" w:rsidP="008018BB" w:rsidRDefault="008018BB" w14:paraId="4982985E" w14:textId="77777777">
      <w:pPr>
        <w:jc w:val="both"/>
        <w:rPr>
          <w:rFonts w:asciiTheme="minorHAnsi" w:hAnsiTheme="minorHAnsi" w:cstheme="minorHAnsi"/>
          <w:lang w:val="en-GB"/>
        </w:rPr>
      </w:pPr>
      <w:r w:rsidRPr="00401DD5">
        <w:rPr>
          <w:rFonts w:asciiTheme="minorHAnsi" w:hAnsiTheme="minorHAnsi" w:cstheme="minorHAnsi"/>
          <w:b/>
          <w:bCs/>
          <w:lang w:val="en-GB"/>
        </w:rPr>
        <w:t xml:space="preserve">Related Party Details </w:t>
      </w:r>
    </w:p>
    <w:tbl>
      <w:tblPr>
        <w:tblStyle w:val="TableGrid"/>
        <w:tblW w:w="9351" w:type="dxa"/>
        <w:tblLook w:val="04A0" w:firstRow="1" w:lastRow="0" w:firstColumn="1" w:lastColumn="0" w:noHBand="0" w:noVBand="1"/>
      </w:tblPr>
      <w:tblGrid>
        <w:gridCol w:w="1803"/>
        <w:gridCol w:w="1803"/>
        <w:gridCol w:w="1803"/>
        <w:gridCol w:w="1803"/>
        <w:gridCol w:w="2139"/>
      </w:tblGrid>
      <w:tr w:rsidRPr="00401DD5" w:rsidR="008018BB" w:rsidTr="004D28CA" w14:paraId="11E0686D" w14:textId="77777777">
        <w:tc>
          <w:tcPr>
            <w:tcW w:w="1803" w:type="dxa"/>
          </w:tcPr>
          <w:p w:rsidRPr="00401DD5" w:rsidR="008018BB" w:rsidP="004D28CA" w:rsidRDefault="008018BB" w14:paraId="321C2BA9"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803" w:type="dxa"/>
          </w:tcPr>
          <w:p w:rsidRPr="00401DD5" w:rsidR="008018BB" w:rsidP="004D28CA" w:rsidRDefault="008018BB" w14:paraId="7DC3C03E"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03" w:type="dxa"/>
          </w:tcPr>
          <w:p w:rsidRPr="00401DD5" w:rsidR="008018BB" w:rsidP="004D28CA" w:rsidRDefault="008018BB" w14:paraId="59B30029"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Related CIF ID</w:t>
            </w:r>
          </w:p>
        </w:tc>
        <w:tc>
          <w:tcPr>
            <w:tcW w:w="1803" w:type="dxa"/>
          </w:tcPr>
          <w:p w:rsidRPr="00401DD5" w:rsidR="008018BB" w:rsidP="004D28CA" w:rsidRDefault="008018BB" w14:paraId="431A05A1"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CIF Name</w:t>
            </w:r>
          </w:p>
        </w:tc>
        <w:tc>
          <w:tcPr>
            <w:tcW w:w="2139" w:type="dxa"/>
          </w:tcPr>
          <w:p w:rsidRPr="00401DD5" w:rsidR="008018BB" w:rsidP="004D28CA" w:rsidRDefault="008018BB" w14:paraId="5856B812"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Relationship Type</w:t>
            </w:r>
          </w:p>
        </w:tc>
      </w:tr>
      <w:tr w:rsidRPr="00401DD5" w:rsidR="008018BB" w:rsidTr="004D28CA" w14:paraId="25140DEE" w14:textId="77777777">
        <w:tc>
          <w:tcPr>
            <w:tcW w:w="1803" w:type="dxa"/>
          </w:tcPr>
          <w:p w:rsidRPr="00401DD5" w:rsidR="008018BB" w:rsidP="004D28CA" w:rsidRDefault="008018BB" w14:paraId="6912E7ED" w14:textId="77777777">
            <w:pPr>
              <w:jc w:val="both"/>
              <w:rPr>
                <w:rFonts w:asciiTheme="minorHAnsi" w:hAnsiTheme="minorHAnsi" w:cstheme="minorHAnsi"/>
                <w:color w:val="FF0000"/>
                <w:lang w:val="en-GB"/>
              </w:rPr>
            </w:pPr>
          </w:p>
        </w:tc>
        <w:tc>
          <w:tcPr>
            <w:tcW w:w="1803" w:type="dxa"/>
          </w:tcPr>
          <w:p w:rsidRPr="00401DD5" w:rsidR="008018BB" w:rsidP="004D28CA" w:rsidRDefault="008018BB" w14:paraId="15585022" w14:textId="77777777">
            <w:pPr>
              <w:jc w:val="both"/>
              <w:rPr>
                <w:rFonts w:asciiTheme="minorHAnsi" w:hAnsiTheme="minorHAnsi" w:cstheme="minorHAnsi"/>
                <w:color w:val="FF0000"/>
                <w:lang w:val="en-GB"/>
              </w:rPr>
            </w:pPr>
          </w:p>
        </w:tc>
        <w:tc>
          <w:tcPr>
            <w:tcW w:w="1803" w:type="dxa"/>
          </w:tcPr>
          <w:p w:rsidRPr="00401DD5" w:rsidR="008018BB" w:rsidP="004D28CA" w:rsidRDefault="008018BB" w14:paraId="7806E471" w14:textId="77777777">
            <w:pPr>
              <w:jc w:val="both"/>
              <w:rPr>
                <w:rFonts w:asciiTheme="minorHAnsi" w:hAnsiTheme="minorHAnsi" w:cstheme="minorHAnsi"/>
                <w:color w:val="FF0000"/>
                <w:lang w:val="en-GB"/>
              </w:rPr>
            </w:pPr>
          </w:p>
        </w:tc>
        <w:tc>
          <w:tcPr>
            <w:tcW w:w="1803" w:type="dxa"/>
          </w:tcPr>
          <w:p w:rsidRPr="00401DD5" w:rsidR="008018BB" w:rsidP="004D28CA" w:rsidRDefault="008018BB" w14:paraId="3B76B6D1" w14:textId="77777777">
            <w:pPr>
              <w:jc w:val="both"/>
              <w:rPr>
                <w:rFonts w:asciiTheme="minorHAnsi" w:hAnsiTheme="minorHAnsi" w:cstheme="minorHAnsi"/>
                <w:color w:val="FF0000"/>
                <w:lang w:val="en-GB"/>
              </w:rPr>
            </w:pPr>
          </w:p>
        </w:tc>
        <w:tc>
          <w:tcPr>
            <w:tcW w:w="2139" w:type="dxa"/>
          </w:tcPr>
          <w:p w:rsidRPr="00401DD5" w:rsidR="008018BB" w:rsidP="004D28CA" w:rsidRDefault="008018BB" w14:paraId="54503BD4" w14:textId="77777777">
            <w:pPr>
              <w:jc w:val="both"/>
              <w:rPr>
                <w:rFonts w:asciiTheme="minorHAnsi" w:hAnsiTheme="minorHAnsi" w:cstheme="minorHAnsi"/>
                <w:color w:val="FF0000"/>
                <w:lang w:val="en-GB"/>
              </w:rPr>
            </w:pPr>
          </w:p>
        </w:tc>
      </w:tr>
    </w:tbl>
    <w:p w:rsidRPr="00401DD5" w:rsidR="008018BB" w:rsidP="008018BB" w:rsidRDefault="008018BB" w14:paraId="0D673C1B" w14:textId="77777777">
      <w:pPr>
        <w:jc w:val="both"/>
        <w:rPr>
          <w:rFonts w:asciiTheme="minorHAnsi" w:hAnsiTheme="minorHAnsi" w:cstheme="minorHAnsi"/>
          <w:lang w:val="en-GB"/>
        </w:rPr>
      </w:pPr>
    </w:p>
    <w:p w:rsidRPr="00401DD5" w:rsidR="008018BB" w:rsidP="008018BB" w:rsidRDefault="008018BB" w14:paraId="54A57EC6" w14:textId="77777777">
      <w:pPr>
        <w:jc w:val="both"/>
        <w:rPr>
          <w:rFonts w:asciiTheme="minorHAnsi" w:hAnsiTheme="minorHAnsi" w:cstheme="minorHAnsi"/>
          <w:b/>
          <w:bCs/>
          <w:color w:val="FFFFFF" w:themeColor="background1"/>
          <w:sz w:val="28"/>
          <w:szCs w:val="28"/>
          <w:highlight w:val="red"/>
          <w:lang w:val="en-GB"/>
        </w:rPr>
      </w:pPr>
    </w:p>
    <w:p w:rsidRPr="00401DD5" w:rsidR="008018BB" w:rsidP="008018BB" w:rsidRDefault="008018BB" w14:paraId="4C7986B7" w14:textId="06CF2AB1">
      <w:pPr>
        <w:jc w:val="both"/>
        <w:rPr>
          <w:rFonts w:asciiTheme="minorHAnsi" w:hAnsiTheme="minorHAnsi" w:cstheme="minorHAnsi"/>
          <w:b/>
          <w:bCs/>
          <w:color w:val="FFFFFF" w:themeColor="background1"/>
          <w:sz w:val="28"/>
          <w:szCs w:val="28"/>
          <w:lang w:val="en-GB"/>
        </w:rPr>
      </w:pPr>
      <w:r w:rsidRPr="00401DD5">
        <w:rPr>
          <w:rFonts w:asciiTheme="minorHAnsi" w:hAnsiTheme="minorHAnsi" w:cstheme="minorHAnsi"/>
          <w:b/>
          <w:bCs/>
          <w:color w:val="FFFFFF" w:themeColor="background1"/>
          <w:sz w:val="28"/>
          <w:szCs w:val="28"/>
          <w:highlight w:val="red"/>
          <w:lang w:val="en-GB"/>
        </w:rPr>
        <w:t>Non-Individual Customers</w:t>
      </w:r>
    </w:p>
    <w:p w:rsidRPr="00401DD5" w:rsidR="008018BB" w:rsidP="008018BB" w:rsidRDefault="008018BB" w14:paraId="7B910DE6" w14:textId="77777777">
      <w:pPr>
        <w:jc w:val="both"/>
        <w:rPr>
          <w:rFonts w:asciiTheme="minorHAnsi" w:hAnsiTheme="minorHAnsi" w:cstheme="minorHAnsi"/>
          <w:b/>
          <w:bCs/>
          <w:lang w:val="en-GB"/>
        </w:rPr>
      </w:pPr>
    </w:p>
    <w:p w:rsidRPr="00401DD5" w:rsidR="008018BB" w:rsidP="008018BB" w:rsidRDefault="008018BB" w14:paraId="6D31E914" w14:textId="4A1DFD73">
      <w:pPr>
        <w:jc w:val="both"/>
        <w:rPr>
          <w:rFonts w:asciiTheme="minorHAnsi" w:hAnsiTheme="minorHAnsi" w:cstheme="minorHAnsi"/>
          <w:lang w:val="en-GB"/>
        </w:rPr>
      </w:pPr>
      <w:r w:rsidRPr="00401DD5">
        <w:rPr>
          <w:rFonts w:asciiTheme="minorHAnsi" w:hAnsiTheme="minorHAnsi" w:cstheme="minorHAnsi"/>
          <w:b/>
          <w:bCs/>
          <w:lang w:val="en-GB"/>
        </w:rPr>
        <w:t>Customer Details</w:t>
      </w:r>
    </w:p>
    <w:tbl>
      <w:tblPr>
        <w:tblStyle w:val="TableGrid"/>
        <w:tblW w:w="9214" w:type="dxa"/>
        <w:tblInd w:w="-5" w:type="dxa"/>
        <w:tblLook w:val="04A0" w:firstRow="1" w:lastRow="0" w:firstColumn="1" w:lastColumn="0" w:noHBand="0" w:noVBand="1"/>
      </w:tblPr>
      <w:tblGrid>
        <w:gridCol w:w="1248"/>
        <w:gridCol w:w="1446"/>
        <w:gridCol w:w="1701"/>
        <w:gridCol w:w="1842"/>
        <w:gridCol w:w="1134"/>
        <w:gridCol w:w="1843"/>
      </w:tblGrid>
      <w:tr w:rsidRPr="00401DD5" w:rsidR="008018BB" w:rsidTr="004D28CA" w14:paraId="093F33AC" w14:textId="77777777">
        <w:tc>
          <w:tcPr>
            <w:tcW w:w="1248" w:type="dxa"/>
          </w:tcPr>
          <w:p w:rsidRPr="00401DD5" w:rsidR="008018BB" w:rsidP="004D28CA" w:rsidRDefault="008018BB" w14:paraId="2EC792DC"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Company Name</w:t>
            </w:r>
          </w:p>
        </w:tc>
        <w:tc>
          <w:tcPr>
            <w:tcW w:w="1446" w:type="dxa"/>
          </w:tcPr>
          <w:p w:rsidRPr="00401DD5" w:rsidR="008018BB" w:rsidP="004D28CA" w:rsidRDefault="008018BB" w14:paraId="3959DFA8"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Trade licence No.</w:t>
            </w:r>
          </w:p>
        </w:tc>
        <w:tc>
          <w:tcPr>
            <w:tcW w:w="1701" w:type="dxa"/>
          </w:tcPr>
          <w:p w:rsidRPr="00401DD5" w:rsidR="008018BB" w:rsidP="004D28CA" w:rsidRDefault="008018BB" w14:paraId="47E612C9"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Date of Establishment</w:t>
            </w:r>
          </w:p>
        </w:tc>
        <w:tc>
          <w:tcPr>
            <w:tcW w:w="1842" w:type="dxa"/>
          </w:tcPr>
          <w:p w:rsidRPr="00401DD5" w:rsidR="008018BB" w:rsidP="004D28CA" w:rsidRDefault="008018BB" w14:paraId="606B924B"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TL issuing Authority</w:t>
            </w:r>
          </w:p>
        </w:tc>
        <w:tc>
          <w:tcPr>
            <w:tcW w:w="1134" w:type="dxa"/>
          </w:tcPr>
          <w:p w:rsidRPr="00401DD5" w:rsidR="008018BB" w:rsidP="004D28CA" w:rsidRDefault="008018BB" w14:paraId="19D828F5"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43" w:type="dxa"/>
          </w:tcPr>
          <w:p w:rsidRPr="00401DD5" w:rsidR="008018BB" w:rsidP="004D28CA" w:rsidRDefault="008018BB" w14:paraId="14A7ED16"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Identified</w:t>
            </w:r>
          </w:p>
        </w:tc>
      </w:tr>
      <w:tr w:rsidRPr="00401DD5" w:rsidR="008018BB" w:rsidTr="004D28CA" w14:paraId="77E475D4" w14:textId="77777777">
        <w:tc>
          <w:tcPr>
            <w:tcW w:w="1248" w:type="dxa"/>
          </w:tcPr>
          <w:p w:rsidRPr="00401DD5" w:rsidR="008018BB" w:rsidP="004D28CA" w:rsidRDefault="008018BB" w14:paraId="58ADF652" w14:textId="77777777">
            <w:pPr>
              <w:jc w:val="both"/>
              <w:rPr>
                <w:rFonts w:asciiTheme="minorHAnsi" w:hAnsiTheme="minorHAnsi" w:cstheme="minorHAnsi"/>
                <w:color w:val="FF0000"/>
                <w:lang w:val="en-GB"/>
              </w:rPr>
            </w:pPr>
          </w:p>
        </w:tc>
        <w:tc>
          <w:tcPr>
            <w:tcW w:w="1446" w:type="dxa"/>
          </w:tcPr>
          <w:p w:rsidRPr="00401DD5" w:rsidR="008018BB" w:rsidP="004D28CA" w:rsidRDefault="008018BB" w14:paraId="24CF8168" w14:textId="77777777">
            <w:pPr>
              <w:jc w:val="both"/>
              <w:rPr>
                <w:rFonts w:asciiTheme="minorHAnsi" w:hAnsiTheme="minorHAnsi" w:cstheme="minorHAnsi"/>
                <w:color w:val="FF0000"/>
                <w:lang w:val="en-GB"/>
              </w:rPr>
            </w:pPr>
          </w:p>
        </w:tc>
        <w:tc>
          <w:tcPr>
            <w:tcW w:w="1701" w:type="dxa"/>
          </w:tcPr>
          <w:p w:rsidRPr="00401DD5" w:rsidR="008018BB" w:rsidP="004D28CA" w:rsidRDefault="008018BB" w14:paraId="47A42F8C" w14:textId="77777777">
            <w:pPr>
              <w:jc w:val="both"/>
              <w:rPr>
                <w:rFonts w:asciiTheme="minorHAnsi" w:hAnsiTheme="minorHAnsi" w:cstheme="minorHAnsi"/>
                <w:color w:val="FF0000"/>
                <w:lang w:val="en-GB"/>
              </w:rPr>
            </w:pPr>
          </w:p>
        </w:tc>
        <w:tc>
          <w:tcPr>
            <w:tcW w:w="1842" w:type="dxa"/>
          </w:tcPr>
          <w:p w:rsidRPr="00401DD5" w:rsidR="008018BB" w:rsidP="004D28CA" w:rsidRDefault="008018BB" w14:paraId="00C0F39E" w14:textId="77777777">
            <w:pPr>
              <w:jc w:val="both"/>
              <w:rPr>
                <w:rFonts w:asciiTheme="minorHAnsi" w:hAnsiTheme="minorHAnsi" w:cstheme="minorHAnsi"/>
                <w:color w:val="FF0000"/>
                <w:lang w:val="en-GB"/>
              </w:rPr>
            </w:pPr>
          </w:p>
        </w:tc>
        <w:tc>
          <w:tcPr>
            <w:tcW w:w="1134" w:type="dxa"/>
          </w:tcPr>
          <w:p w:rsidRPr="00401DD5" w:rsidR="008018BB" w:rsidP="004D28CA" w:rsidRDefault="008018BB" w14:paraId="054E9B24" w14:textId="77777777">
            <w:pPr>
              <w:jc w:val="both"/>
              <w:rPr>
                <w:rFonts w:asciiTheme="minorHAnsi" w:hAnsiTheme="minorHAnsi" w:cstheme="minorHAnsi"/>
                <w:color w:val="FF0000"/>
                <w:lang w:val="en-GB"/>
              </w:rPr>
            </w:pPr>
          </w:p>
        </w:tc>
        <w:tc>
          <w:tcPr>
            <w:tcW w:w="1843" w:type="dxa"/>
          </w:tcPr>
          <w:p w:rsidRPr="00401DD5" w:rsidR="008018BB" w:rsidP="004D28CA" w:rsidRDefault="008018BB" w14:paraId="33A26409" w14:textId="77777777">
            <w:pPr>
              <w:jc w:val="both"/>
              <w:rPr>
                <w:rFonts w:asciiTheme="minorHAnsi" w:hAnsiTheme="minorHAnsi" w:cstheme="minorHAnsi"/>
                <w:color w:val="FF0000"/>
                <w:lang w:val="en-GB"/>
              </w:rPr>
            </w:pPr>
          </w:p>
        </w:tc>
      </w:tr>
    </w:tbl>
    <w:p w:rsidRPr="00401DD5" w:rsidR="008018BB" w:rsidP="008018BB" w:rsidRDefault="008018BB" w14:paraId="5DBFF3DE" w14:textId="77777777">
      <w:pPr>
        <w:jc w:val="both"/>
        <w:rPr>
          <w:rFonts w:asciiTheme="minorHAnsi" w:hAnsiTheme="minorHAnsi" w:cstheme="minorHAnsi"/>
          <w:b/>
          <w:bCs/>
          <w:lang w:val="en-GB"/>
        </w:rPr>
      </w:pPr>
    </w:p>
    <w:p w:rsidRPr="00401DD5" w:rsidR="008018BB" w:rsidP="008018BB" w:rsidRDefault="008018BB" w14:paraId="12894EA7" w14:textId="230DA6AD">
      <w:pPr>
        <w:jc w:val="both"/>
        <w:rPr>
          <w:rFonts w:asciiTheme="minorHAnsi" w:hAnsiTheme="minorHAnsi" w:cstheme="minorHAnsi"/>
          <w:lang w:val="en-GB"/>
        </w:rPr>
      </w:pPr>
      <w:r w:rsidRPr="00401DD5">
        <w:rPr>
          <w:rFonts w:asciiTheme="minorHAnsi" w:hAnsiTheme="minorHAnsi" w:cstheme="minorHAnsi"/>
          <w:b/>
          <w:bCs/>
          <w:lang w:val="en-GB"/>
        </w:rPr>
        <w:t>Related Party Details</w:t>
      </w:r>
    </w:p>
    <w:tbl>
      <w:tblPr>
        <w:tblStyle w:val="TableGrid"/>
        <w:tblW w:w="9351" w:type="dxa"/>
        <w:tblLook w:val="04A0" w:firstRow="1" w:lastRow="0" w:firstColumn="1" w:lastColumn="0" w:noHBand="0" w:noVBand="1"/>
      </w:tblPr>
      <w:tblGrid>
        <w:gridCol w:w="1803"/>
        <w:gridCol w:w="1803"/>
        <w:gridCol w:w="1803"/>
        <w:gridCol w:w="1803"/>
        <w:gridCol w:w="2139"/>
      </w:tblGrid>
      <w:tr w:rsidRPr="00401DD5" w:rsidR="008018BB" w:rsidTr="004D28CA" w14:paraId="5A31F68B" w14:textId="77777777">
        <w:tc>
          <w:tcPr>
            <w:tcW w:w="1803" w:type="dxa"/>
          </w:tcPr>
          <w:p w:rsidRPr="00401DD5" w:rsidR="008018BB" w:rsidP="004D28CA" w:rsidRDefault="008018BB" w14:paraId="389B0581"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803" w:type="dxa"/>
          </w:tcPr>
          <w:p w:rsidRPr="00401DD5" w:rsidR="008018BB" w:rsidP="004D28CA" w:rsidRDefault="008018BB" w14:paraId="2E2EFF7B"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03" w:type="dxa"/>
          </w:tcPr>
          <w:p w:rsidRPr="00401DD5" w:rsidR="008018BB" w:rsidP="004D28CA" w:rsidRDefault="008018BB" w14:paraId="5C0BCE73"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Related CIF ID</w:t>
            </w:r>
          </w:p>
        </w:tc>
        <w:tc>
          <w:tcPr>
            <w:tcW w:w="1803" w:type="dxa"/>
          </w:tcPr>
          <w:p w:rsidRPr="00401DD5" w:rsidR="008018BB" w:rsidP="004D28CA" w:rsidRDefault="008018BB" w14:paraId="4BFBF788"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CIF Name</w:t>
            </w:r>
          </w:p>
        </w:tc>
        <w:tc>
          <w:tcPr>
            <w:tcW w:w="2139" w:type="dxa"/>
          </w:tcPr>
          <w:p w:rsidRPr="00401DD5" w:rsidR="008018BB" w:rsidP="004D28CA" w:rsidRDefault="008018BB" w14:paraId="1C53E983" w14:textId="77777777">
            <w:pPr>
              <w:jc w:val="both"/>
              <w:rPr>
                <w:rFonts w:asciiTheme="minorHAnsi" w:hAnsiTheme="minorHAnsi" w:cstheme="minorHAnsi"/>
                <w:color w:val="FF0000"/>
                <w:lang w:val="en-GB"/>
              </w:rPr>
            </w:pPr>
            <w:r w:rsidRPr="00401DD5">
              <w:rPr>
                <w:rFonts w:asciiTheme="minorHAnsi" w:hAnsiTheme="minorHAnsi" w:cstheme="minorHAnsi"/>
                <w:color w:val="FF0000"/>
                <w:lang w:val="en-GB"/>
              </w:rPr>
              <w:t>Relationship Type</w:t>
            </w:r>
          </w:p>
        </w:tc>
      </w:tr>
      <w:tr w:rsidRPr="00401DD5" w:rsidR="008018BB" w:rsidTr="004D28CA" w14:paraId="73E7FCA5" w14:textId="77777777">
        <w:tc>
          <w:tcPr>
            <w:tcW w:w="1803" w:type="dxa"/>
          </w:tcPr>
          <w:p w:rsidRPr="00401DD5" w:rsidR="008018BB" w:rsidP="004D28CA" w:rsidRDefault="008018BB" w14:paraId="49CC15ED" w14:textId="77777777">
            <w:pPr>
              <w:jc w:val="both"/>
              <w:rPr>
                <w:rFonts w:asciiTheme="minorHAnsi" w:hAnsiTheme="minorHAnsi" w:cstheme="minorHAnsi"/>
                <w:color w:val="FF0000"/>
                <w:lang w:val="en-GB"/>
              </w:rPr>
            </w:pPr>
          </w:p>
        </w:tc>
        <w:tc>
          <w:tcPr>
            <w:tcW w:w="1803" w:type="dxa"/>
          </w:tcPr>
          <w:p w:rsidRPr="00401DD5" w:rsidR="008018BB" w:rsidP="004D28CA" w:rsidRDefault="008018BB" w14:paraId="3572005C" w14:textId="77777777">
            <w:pPr>
              <w:jc w:val="both"/>
              <w:rPr>
                <w:rFonts w:asciiTheme="minorHAnsi" w:hAnsiTheme="minorHAnsi" w:cstheme="minorHAnsi"/>
                <w:color w:val="FF0000"/>
                <w:lang w:val="en-GB"/>
              </w:rPr>
            </w:pPr>
          </w:p>
        </w:tc>
        <w:tc>
          <w:tcPr>
            <w:tcW w:w="1803" w:type="dxa"/>
          </w:tcPr>
          <w:p w:rsidRPr="00401DD5" w:rsidR="008018BB" w:rsidP="004D28CA" w:rsidRDefault="008018BB" w14:paraId="7184AC66" w14:textId="77777777">
            <w:pPr>
              <w:jc w:val="both"/>
              <w:rPr>
                <w:rFonts w:asciiTheme="minorHAnsi" w:hAnsiTheme="minorHAnsi" w:cstheme="minorHAnsi"/>
                <w:color w:val="FF0000"/>
                <w:lang w:val="en-GB"/>
              </w:rPr>
            </w:pPr>
          </w:p>
        </w:tc>
        <w:tc>
          <w:tcPr>
            <w:tcW w:w="1803" w:type="dxa"/>
          </w:tcPr>
          <w:p w:rsidRPr="00401DD5" w:rsidR="008018BB" w:rsidP="004D28CA" w:rsidRDefault="008018BB" w14:paraId="09D6C33D" w14:textId="77777777">
            <w:pPr>
              <w:jc w:val="both"/>
              <w:rPr>
                <w:rFonts w:asciiTheme="minorHAnsi" w:hAnsiTheme="minorHAnsi" w:cstheme="minorHAnsi"/>
                <w:color w:val="FF0000"/>
                <w:lang w:val="en-GB"/>
              </w:rPr>
            </w:pPr>
          </w:p>
        </w:tc>
        <w:tc>
          <w:tcPr>
            <w:tcW w:w="2139" w:type="dxa"/>
          </w:tcPr>
          <w:p w:rsidRPr="00401DD5" w:rsidR="008018BB" w:rsidP="004D28CA" w:rsidRDefault="008018BB" w14:paraId="0F0CAA25" w14:textId="77777777">
            <w:pPr>
              <w:jc w:val="both"/>
              <w:rPr>
                <w:rFonts w:asciiTheme="minorHAnsi" w:hAnsiTheme="minorHAnsi" w:cstheme="minorHAnsi"/>
                <w:color w:val="FF0000"/>
                <w:lang w:val="en-GB"/>
              </w:rPr>
            </w:pPr>
          </w:p>
        </w:tc>
      </w:tr>
    </w:tbl>
    <w:p w:rsidRPr="00401DD5" w:rsidR="008018BB" w:rsidP="00600A62" w:rsidRDefault="008018BB" w14:paraId="7BD222F5" w14:textId="77777777">
      <w:pPr>
        <w:rPr>
          <w:rFonts w:asciiTheme="minorHAnsi" w:hAnsiTheme="minorHAnsi" w:cstheme="minorHAnsi"/>
        </w:rPr>
      </w:pPr>
    </w:p>
    <w:p w:rsidRPr="00401DD5" w:rsidR="00A47A27" w:rsidP="00A47A27" w:rsidRDefault="00A47A27" w14:paraId="1D93DF75" w14:textId="77777777">
      <w:pPr>
        <w:spacing w:line="360" w:lineRule="auto"/>
        <w:rPr>
          <w:rFonts w:asciiTheme="minorHAnsi" w:hAnsiTheme="minorHAnsi" w:cstheme="minorHAnsi"/>
        </w:rPr>
      </w:pPr>
    </w:p>
    <w:p w:rsidR="00AD6D29" w:rsidP="00A47A27" w:rsidRDefault="00AD6D29" w14:paraId="0F72FA85" w14:textId="77777777">
      <w:pPr>
        <w:spacing w:line="360" w:lineRule="auto"/>
        <w:rPr>
          <w:rFonts w:asciiTheme="minorHAnsi" w:hAnsiTheme="minorHAnsi" w:cstheme="minorHAnsi"/>
        </w:rPr>
      </w:pPr>
    </w:p>
    <w:p w:rsidRPr="00D7119F" w:rsidR="00D7119F" w:rsidP="00A47A27" w:rsidRDefault="00D7119F" w14:paraId="735296F2" w14:textId="147AA0D2">
      <w:pPr>
        <w:spacing w:line="360" w:lineRule="auto"/>
        <w:rPr>
          <w:rFonts w:asciiTheme="minorHAnsi" w:hAnsiTheme="minorHAnsi" w:cstheme="minorHAnsi"/>
          <w:i/>
          <w:iCs/>
        </w:rPr>
      </w:pPr>
      <w:r w:rsidRPr="00D7119F">
        <w:rPr>
          <w:rFonts w:asciiTheme="minorHAnsi" w:hAnsiTheme="minorHAnsi" w:cstheme="minorHAnsi"/>
          <w:b/>
          <w:bCs/>
          <w:i/>
          <w:iCs/>
        </w:rPr>
        <w:t>Pls</w:t>
      </w:r>
      <w:r>
        <w:rPr>
          <w:rFonts w:asciiTheme="minorHAnsi" w:hAnsiTheme="minorHAnsi" w:cstheme="minorHAnsi"/>
          <w:b/>
          <w:bCs/>
          <w:i/>
          <w:iCs/>
        </w:rPr>
        <w:t>.</w:t>
      </w:r>
      <w:r w:rsidRPr="00D7119F">
        <w:rPr>
          <w:rFonts w:asciiTheme="minorHAnsi" w:hAnsiTheme="minorHAnsi" w:cstheme="minorHAnsi"/>
          <w:b/>
          <w:bCs/>
          <w:i/>
          <w:iCs/>
        </w:rPr>
        <w:t xml:space="preserve"> note</w:t>
      </w:r>
      <w:r>
        <w:rPr>
          <w:rFonts w:asciiTheme="minorHAnsi" w:hAnsiTheme="minorHAnsi" w:cstheme="minorHAnsi"/>
          <w:b/>
          <w:bCs/>
          <w:i/>
          <w:iCs/>
        </w:rPr>
        <w:t>:</w:t>
      </w:r>
      <w:r w:rsidRPr="00D7119F">
        <w:rPr>
          <w:rFonts w:asciiTheme="minorHAnsi" w:hAnsiTheme="minorHAnsi" w:cstheme="minorHAnsi"/>
          <w:i/>
          <w:iCs/>
        </w:rPr>
        <w:t xml:space="preserve"> Related Party Details grid will only be there for FIU/CIR requests and for Signatory Details in DC/CCMS – Other requests template will have only Customer Details Grid.</w:t>
      </w:r>
    </w:p>
    <w:p w:rsidR="00AD6D29" w:rsidP="00A47A27" w:rsidRDefault="00AD6D29" w14:paraId="5AF17FD1" w14:textId="77777777">
      <w:pPr>
        <w:spacing w:line="360" w:lineRule="auto"/>
      </w:pPr>
    </w:p>
    <w:p w:rsidR="00AD6D29" w:rsidP="00A47A27" w:rsidRDefault="00AD6D29" w14:paraId="7F58BFF2" w14:textId="77777777">
      <w:pPr>
        <w:spacing w:line="360" w:lineRule="auto"/>
      </w:pPr>
    </w:p>
    <w:p w:rsidR="00AD6D29" w:rsidP="00A47A27" w:rsidRDefault="00AD6D29" w14:paraId="4CC61268" w14:textId="77777777">
      <w:pPr>
        <w:spacing w:line="360" w:lineRule="auto"/>
      </w:pPr>
    </w:p>
    <w:p w:rsidR="00AD6D29" w:rsidP="00A47A27" w:rsidRDefault="00AD6D29" w14:paraId="1E313564" w14:textId="77777777">
      <w:pPr>
        <w:spacing w:line="360" w:lineRule="auto"/>
      </w:pPr>
    </w:p>
    <w:p w:rsidR="00A47A27" w:rsidP="00A47A27" w:rsidRDefault="00A47A27" w14:paraId="0D161C5D" w14:textId="71A03408">
      <w:pPr>
        <w:pStyle w:val="Heading2"/>
      </w:pPr>
      <w:bookmarkStart w:name="_Toc166062056" w:id="474"/>
      <w:r>
        <w:t>Account Summary – FIU Template</w:t>
      </w:r>
      <w:bookmarkEnd w:id="474"/>
      <w:r>
        <w:t xml:space="preserve"> </w:t>
      </w:r>
    </w:p>
    <w:p w:rsidRPr="00F52FA2" w:rsidR="00A47A27" w:rsidP="00A47A27" w:rsidRDefault="004B668D" w14:paraId="64011A64" w14:textId="1E488666">
      <w:pPr>
        <w:spacing w:line="360" w:lineRule="auto"/>
        <w:rPr>
          <w:rFonts w:asciiTheme="minorHAnsi" w:hAnsiTheme="minorHAnsi" w:cstheme="minorHAnsi"/>
        </w:rPr>
      </w:pPr>
      <w:r w:rsidRPr="00F52FA2">
        <w:rPr>
          <w:rFonts w:asciiTheme="minorHAnsi" w:hAnsiTheme="minorHAnsi" w:cstheme="minorHAnsi"/>
          <w:b/>
          <w:bCs/>
        </w:rPr>
        <w:t>Excel Name -</w:t>
      </w:r>
      <w:r w:rsidRPr="00F52FA2">
        <w:rPr>
          <w:rFonts w:asciiTheme="minorHAnsi" w:hAnsiTheme="minorHAnsi" w:cstheme="minorHAnsi"/>
        </w:rPr>
        <w:t xml:space="preserve"> &lt;Reference Number&gt; - CUSTOMER_EXPOSURE </w:t>
      </w:r>
    </w:p>
    <w:p w:rsidRPr="00F52FA2" w:rsidR="004B668D" w:rsidP="00A47A27" w:rsidRDefault="004B668D" w14:paraId="69F179CA" w14:textId="77777777">
      <w:pPr>
        <w:spacing w:line="360" w:lineRule="auto"/>
        <w:rPr>
          <w:rFonts w:asciiTheme="minorHAnsi" w:hAnsiTheme="minorHAnsi" w:cstheme="minorHAnsi"/>
        </w:rPr>
      </w:pPr>
    </w:p>
    <w:p w:rsidRPr="003A57E1" w:rsidR="004B668D" w:rsidP="00A47A27" w:rsidRDefault="004B668D" w14:paraId="1E20EB0B" w14:textId="3ADBF639">
      <w:pPr>
        <w:spacing w:line="360" w:lineRule="auto"/>
        <w:rPr>
          <w:b/>
          <w:bCs/>
        </w:rPr>
      </w:pPr>
      <w:r w:rsidRPr="003A57E1">
        <w:rPr>
          <w:b/>
          <w:bCs/>
        </w:rPr>
        <w:t>Sheet 1</w:t>
      </w:r>
      <w:r w:rsidRPr="003A57E1" w:rsidR="003A57E1">
        <w:rPr>
          <w:b/>
          <w:bCs/>
        </w:rPr>
        <w:t xml:space="preserve">: Account Summary </w:t>
      </w:r>
    </w:p>
    <w:tbl>
      <w:tblPr>
        <w:tblW w:w="5534" w:type="pct"/>
        <w:tblInd w:w="-572" w:type="dxa"/>
        <w:tblLayout w:type="fixed"/>
        <w:tblLook w:val="04A0" w:firstRow="1" w:lastRow="0" w:firstColumn="1" w:lastColumn="0" w:noHBand="0" w:noVBand="1"/>
      </w:tblPr>
      <w:tblGrid>
        <w:gridCol w:w="709"/>
        <w:gridCol w:w="991"/>
        <w:gridCol w:w="1561"/>
        <w:gridCol w:w="1058"/>
        <w:gridCol w:w="1211"/>
        <w:gridCol w:w="1273"/>
        <w:gridCol w:w="994"/>
        <w:gridCol w:w="1134"/>
        <w:gridCol w:w="1418"/>
      </w:tblGrid>
      <w:tr w:rsidRPr="00B131A9" w:rsidR="00B131A9" w:rsidTr="003A57E1" w14:paraId="2F1D2A45" w14:textId="77777777">
        <w:trPr>
          <w:trHeight w:val="530"/>
        </w:trPr>
        <w:tc>
          <w:tcPr>
            <w:tcW w:w="343"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B131A9" w:rsidR="00B131A9" w:rsidP="00B131A9" w:rsidRDefault="00B131A9" w14:paraId="5B29EE9B" w14:textId="77777777">
            <w:pPr>
              <w:suppressAutoHyphens w:val="0"/>
              <w:spacing w:line="240" w:lineRule="auto"/>
              <w:rPr>
                <w:rFonts w:ascii="Aptos Narrow" w:hAnsi="Aptos Narrow"/>
                <w:b/>
                <w:bCs/>
                <w:color w:val="000000"/>
                <w:sz w:val="20"/>
                <w:lang w:val="en-IN" w:eastAsia="en-IN"/>
              </w:rPr>
            </w:pPr>
            <w:proofErr w:type="gramStart"/>
            <w:r w:rsidRPr="00B131A9">
              <w:rPr>
                <w:rFonts w:ascii="Aptos Narrow" w:hAnsi="Aptos Narrow"/>
                <w:b/>
                <w:bCs/>
                <w:color w:val="000000"/>
                <w:sz w:val="20"/>
                <w:lang w:val="en-IN" w:eastAsia="en-IN"/>
              </w:rPr>
              <w:t>S.No</w:t>
            </w:r>
            <w:proofErr w:type="gramEnd"/>
            <w:r w:rsidRPr="00B131A9">
              <w:rPr>
                <w:rFonts w:ascii="Aptos Narrow" w:hAnsi="Aptos Narrow"/>
                <w:b/>
                <w:bCs/>
                <w:color w:val="000000"/>
                <w:sz w:val="20"/>
                <w:lang w:val="en-IN" w:eastAsia="en-IN"/>
              </w:rPr>
              <w:t xml:space="preserve"> </w:t>
            </w:r>
          </w:p>
        </w:tc>
        <w:tc>
          <w:tcPr>
            <w:tcW w:w="479" w:type="pct"/>
            <w:tcBorders>
              <w:top w:val="single" w:color="auto" w:sz="4" w:space="0"/>
              <w:left w:val="nil"/>
              <w:bottom w:val="single" w:color="auto" w:sz="4" w:space="0"/>
              <w:right w:val="single" w:color="auto" w:sz="4" w:space="0"/>
            </w:tcBorders>
            <w:shd w:val="clear" w:color="auto" w:fill="auto"/>
            <w:vAlign w:val="bottom"/>
            <w:hideMark/>
          </w:tcPr>
          <w:p w:rsidRPr="00B131A9" w:rsidR="00B131A9" w:rsidP="00B131A9" w:rsidRDefault="00B131A9" w14:paraId="72B3A5F1" w14:textId="77777777">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Account Number </w:t>
            </w:r>
          </w:p>
        </w:tc>
        <w:tc>
          <w:tcPr>
            <w:tcW w:w="754" w:type="pct"/>
            <w:tcBorders>
              <w:top w:val="single" w:color="auto" w:sz="4" w:space="0"/>
              <w:left w:val="nil"/>
              <w:bottom w:val="single" w:color="auto" w:sz="4" w:space="0"/>
              <w:right w:val="single" w:color="auto" w:sz="4" w:space="0"/>
            </w:tcBorders>
            <w:shd w:val="clear" w:color="auto" w:fill="auto"/>
            <w:vAlign w:val="bottom"/>
            <w:hideMark/>
          </w:tcPr>
          <w:p w:rsidRPr="00B131A9" w:rsidR="00B131A9" w:rsidP="00B131A9" w:rsidRDefault="00B131A9" w14:paraId="70F2157E" w14:textId="77777777">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Account Name</w:t>
            </w:r>
          </w:p>
        </w:tc>
        <w:tc>
          <w:tcPr>
            <w:tcW w:w="511" w:type="pct"/>
            <w:tcBorders>
              <w:top w:val="single" w:color="auto" w:sz="4" w:space="0"/>
              <w:left w:val="nil"/>
              <w:bottom w:val="single" w:color="auto" w:sz="4" w:space="0"/>
              <w:right w:val="single" w:color="auto" w:sz="4" w:space="0"/>
            </w:tcBorders>
            <w:shd w:val="clear" w:color="auto" w:fill="auto"/>
            <w:vAlign w:val="bottom"/>
            <w:hideMark/>
          </w:tcPr>
          <w:p w:rsidRPr="00B131A9" w:rsidR="00B131A9" w:rsidP="00B131A9" w:rsidRDefault="00B131A9" w14:paraId="122F8839" w14:textId="77777777">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IBAN Number </w:t>
            </w:r>
          </w:p>
        </w:tc>
        <w:tc>
          <w:tcPr>
            <w:tcW w:w="585" w:type="pct"/>
            <w:tcBorders>
              <w:top w:val="single" w:color="auto" w:sz="4" w:space="0"/>
              <w:left w:val="nil"/>
              <w:bottom w:val="single" w:color="auto" w:sz="4" w:space="0"/>
              <w:right w:val="single" w:color="auto" w:sz="4" w:space="0"/>
            </w:tcBorders>
            <w:shd w:val="clear" w:color="auto" w:fill="auto"/>
            <w:vAlign w:val="bottom"/>
            <w:hideMark/>
          </w:tcPr>
          <w:p w:rsidRPr="00B131A9" w:rsidR="00B131A9" w:rsidP="00B131A9" w:rsidRDefault="00B131A9" w14:paraId="4489B984" w14:textId="77777777">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Account Type </w:t>
            </w:r>
          </w:p>
        </w:tc>
        <w:tc>
          <w:tcPr>
            <w:tcW w:w="615" w:type="pct"/>
            <w:tcBorders>
              <w:top w:val="single" w:color="auto" w:sz="4" w:space="0"/>
              <w:left w:val="nil"/>
              <w:bottom w:val="single" w:color="auto" w:sz="4" w:space="0"/>
              <w:right w:val="single" w:color="auto" w:sz="4" w:space="0"/>
            </w:tcBorders>
            <w:shd w:val="clear" w:color="auto" w:fill="auto"/>
            <w:vAlign w:val="bottom"/>
            <w:hideMark/>
          </w:tcPr>
          <w:p w:rsidRPr="00B131A9" w:rsidR="00B131A9" w:rsidP="00B131A9" w:rsidRDefault="00B131A9" w14:paraId="729EC961" w14:textId="77777777">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Currency </w:t>
            </w:r>
          </w:p>
        </w:tc>
        <w:tc>
          <w:tcPr>
            <w:tcW w:w="480" w:type="pct"/>
            <w:tcBorders>
              <w:top w:val="single" w:color="auto" w:sz="4" w:space="0"/>
              <w:left w:val="nil"/>
              <w:bottom w:val="single" w:color="auto" w:sz="4" w:space="0"/>
              <w:right w:val="single" w:color="auto" w:sz="4" w:space="0"/>
            </w:tcBorders>
            <w:shd w:val="clear" w:color="auto" w:fill="auto"/>
            <w:vAlign w:val="bottom"/>
            <w:hideMark/>
          </w:tcPr>
          <w:p w:rsidRPr="00B131A9" w:rsidR="00B131A9" w:rsidP="00B131A9" w:rsidRDefault="00B131A9" w14:paraId="50A07291" w14:textId="77777777">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 Open Date </w:t>
            </w:r>
          </w:p>
        </w:tc>
        <w:tc>
          <w:tcPr>
            <w:tcW w:w="548" w:type="pct"/>
            <w:tcBorders>
              <w:top w:val="single" w:color="auto" w:sz="4" w:space="0"/>
              <w:left w:val="nil"/>
              <w:bottom w:val="single" w:color="auto" w:sz="4" w:space="0"/>
              <w:right w:val="single" w:color="auto" w:sz="4" w:space="0"/>
            </w:tcBorders>
            <w:shd w:val="clear" w:color="auto" w:fill="auto"/>
            <w:vAlign w:val="bottom"/>
            <w:hideMark/>
          </w:tcPr>
          <w:p w:rsidRPr="00B131A9" w:rsidR="00B131A9" w:rsidP="00B131A9" w:rsidRDefault="00B131A9" w14:paraId="365806E8" w14:textId="77777777">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A/C Status</w:t>
            </w:r>
          </w:p>
        </w:tc>
        <w:tc>
          <w:tcPr>
            <w:tcW w:w="685" w:type="pct"/>
            <w:tcBorders>
              <w:top w:val="single" w:color="auto" w:sz="4" w:space="0"/>
              <w:left w:val="nil"/>
              <w:bottom w:val="single" w:color="auto" w:sz="4" w:space="0"/>
              <w:right w:val="single" w:color="auto" w:sz="4" w:space="0"/>
            </w:tcBorders>
            <w:shd w:val="clear" w:color="auto" w:fill="auto"/>
            <w:vAlign w:val="bottom"/>
            <w:hideMark/>
          </w:tcPr>
          <w:p w:rsidRPr="00B131A9" w:rsidR="00B131A9" w:rsidP="00B131A9" w:rsidRDefault="00B131A9" w14:paraId="6A0DD123" w14:textId="77777777">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Current Balance </w:t>
            </w:r>
          </w:p>
        </w:tc>
      </w:tr>
      <w:tr w:rsidRPr="00B131A9" w:rsidR="00B131A9" w:rsidTr="003A57E1" w14:paraId="491565E3" w14:textId="77777777">
        <w:trPr>
          <w:trHeight w:val="530"/>
        </w:trPr>
        <w:tc>
          <w:tcPr>
            <w:tcW w:w="343" w:type="pct"/>
            <w:tcBorders>
              <w:top w:val="nil"/>
              <w:left w:val="single" w:color="auto" w:sz="4" w:space="0"/>
              <w:bottom w:val="single" w:color="auto" w:sz="4" w:space="0"/>
              <w:right w:val="single" w:color="auto" w:sz="4" w:space="0"/>
            </w:tcBorders>
            <w:shd w:val="clear" w:color="auto" w:fill="auto"/>
            <w:vAlign w:val="bottom"/>
            <w:hideMark/>
          </w:tcPr>
          <w:p w:rsidRPr="00B131A9" w:rsidR="00B131A9" w:rsidP="00B131A9" w:rsidRDefault="00B131A9" w14:paraId="0CEB6AE4"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 </w:t>
            </w:r>
          </w:p>
        </w:tc>
        <w:tc>
          <w:tcPr>
            <w:tcW w:w="479" w:type="pct"/>
            <w:tcBorders>
              <w:top w:val="nil"/>
              <w:left w:val="nil"/>
              <w:bottom w:val="single" w:color="auto" w:sz="4" w:space="0"/>
              <w:right w:val="single" w:color="auto" w:sz="4" w:space="0"/>
            </w:tcBorders>
            <w:shd w:val="clear" w:color="auto" w:fill="auto"/>
            <w:vAlign w:val="bottom"/>
            <w:hideMark/>
          </w:tcPr>
          <w:p w:rsidRPr="00B131A9" w:rsidR="00B131A9" w:rsidP="00B131A9" w:rsidRDefault="00B131A9" w14:paraId="3E706DCB"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&lt;Acid&gt;</w:t>
            </w:r>
          </w:p>
        </w:tc>
        <w:tc>
          <w:tcPr>
            <w:tcW w:w="754" w:type="pct"/>
            <w:tcBorders>
              <w:top w:val="nil"/>
              <w:left w:val="nil"/>
              <w:bottom w:val="single" w:color="auto" w:sz="4" w:space="0"/>
              <w:right w:val="single" w:color="auto" w:sz="4" w:space="0"/>
            </w:tcBorders>
            <w:shd w:val="clear" w:color="auto" w:fill="auto"/>
            <w:vAlign w:val="bottom"/>
            <w:hideMark/>
          </w:tcPr>
          <w:p w:rsidRPr="00B131A9" w:rsidR="00B131A9" w:rsidP="00B131A9" w:rsidRDefault="00B131A9" w14:paraId="7A30CABA"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AccountName</w:t>
            </w:r>
            <w:proofErr w:type="spellEnd"/>
            <w:r w:rsidRPr="00B131A9">
              <w:rPr>
                <w:rFonts w:ascii="Aptos Narrow" w:hAnsi="Aptos Narrow"/>
                <w:color w:val="000000"/>
                <w:sz w:val="20"/>
                <w:lang w:val="en-IN" w:eastAsia="en-IN"/>
              </w:rPr>
              <w:t>&gt;</w:t>
            </w:r>
          </w:p>
        </w:tc>
        <w:tc>
          <w:tcPr>
            <w:tcW w:w="511" w:type="pct"/>
            <w:tcBorders>
              <w:top w:val="nil"/>
              <w:left w:val="nil"/>
              <w:bottom w:val="single" w:color="auto" w:sz="4" w:space="0"/>
              <w:right w:val="single" w:color="auto" w:sz="4" w:space="0"/>
            </w:tcBorders>
            <w:shd w:val="clear" w:color="auto" w:fill="auto"/>
            <w:vAlign w:val="bottom"/>
            <w:hideMark/>
          </w:tcPr>
          <w:p w:rsidRPr="00B131A9" w:rsidR="00B131A9" w:rsidP="00B131A9" w:rsidRDefault="00B131A9" w14:paraId="3CDE3470"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Foracid</w:t>
            </w:r>
            <w:proofErr w:type="spellEnd"/>
            <w:r w:rsidRPr="00B131A9">
              <w:rPr>
                <w:rFonts w:ascii="Aptos Narrow" w:hAnsi="Aptos Narrow"/>
                <w:color w:val="000000"/>
                <w:sz w:val="20"/>
                <w:lang w:val="en-IN" w:eastAsia="en-IN"/>
              </w:rPr>
              <w:t>&gt;</w:t>
            </w:r>
          </w:p>
        </w:tc>
        <w:tc>
          <w:tcPr>
            <w:tcW w:w="585" w:type="pct"/>
            <w:tcBorders>
              <w:top w:val="nil"/>
              <w:left w:val="nil"/>
              <w:bottom w:val="single" w:color="auto" w:sz="4" w:space="0"/>
              <w:right w:val="single" w:color="auto" w:sz="4" w:space="0"/>
            </w:tcBorders>
            <w:shd w:val="clear" w:color="auto" w:fill="auto"/>
            <w:vAlign w:val="bottom"/>
            <w:hideMark/>
          </w:tcPr>
          <w:p w:rsidRPr="00B131A9" w:rsidR="00B131A9" w:rsidP="00B131A9" w:rsidRDefault="00B131A9" w14:paraId="338E71B3"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AcctType</w:t>
            </w:r>
            <w:proofErr w:type="spellEnd"/>
            <w:r w:rsidRPr="00B131A9">
              <w:rPr>
                <w:rFonts w:ascii="Aptos Narrow" w:hAnsi="Aptos Narrow"/>
                <w:color w:val="000000"/>
                <w:sz w:val="20"/>
                <w:lang w:val="en-IN" w:eastAsia="en-IN"/>
              </w:rPr>
              <w:t>&gt;</w:t>
            </w:r>
          </w:p>
        </w:tc>
        <w:tc>
          <w:tcPr>
            <w:tcW w:w="615" w:type="pct"/>
            <w:tcBorders>
              <w:top w:val="nil"/>
              <w:left w:val="nil"/>
              <w:bottom w:val="single" w:color="auto" w:sz="4" w:space="0"/>
              <w:right w:val="single" w:color="auto" w:sz="4" w:space="0"/>
            </w:tcBorders>
            <w:shd w:val="clear" w:color="auto" w:fill="auto"/>
            <w:vAlign w:val="bottom"/>
            <w:hideMark/>
          </w:tcPr>
          <w:p w:rsidRPr="00B131A9" w:rsidR="00B131A9" w:rsidP="00B131A9" w:rsidRDefault="00B131A9" w14:paraId="7AAC9EAA"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CrnCode</w:t>
            </w:r>
            <w:proofErr w:type="spellEnd"/>
            <w:r w:rsidRPr="00B131A9">
              <w:rPr>
                <w:rFonts w:ascii="Aptos Narrow" w:hAnsi="Aptos Narrow"/>
                <w:color w:val="000000"/>
                <w:sz w:val="20"/>
                <w:lang w:val="en-IN" w:eastAsia="en-IN"/>
              </w:rPr>
              <w:t>&gt;</w:t>
            </w:r>
          </w:p>
        </w:tc>
        <w:tc>
          <w:tcPr>
            <w:tcW w:w="480" w:type="pct"/>
            <w:tcBorders>
              <w:top w:val="nil"/>
              <w:left w:val="nil"/>
              <w:bottom w:val="single" w:color="auto" w:sz="4" w:space="0"/>
              <w:right w:val="single" w:color="auto" w:sz="4" w:space="0"/>
            </w:tcBorders>
            <w:shd w:val="clear" w:color="auto" w:fill="auto"/>
            <w:vAlign w:val="bottom"/>
            <w:hideMark/>
          </w:tcPr>
          <w:p w:rsidRPr="00B131A9" w:rsidR="00B131A9" w:rsidP="00B131A9" w:rsidRDefault="00B131A9" w14:paraId="4B4FDA44"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AcctOpnDt</w:t>
            </w:r>
            <w:proofErr w:type="spellEnd"/>
            <w:r w:rsidRPr="00B131A9">
              <w:rPr>
                <w:rFonts w:ascii="Aptos Narrow" w:hAnsi="Aptos Narrow"/>
                <w:color w:val="000000"/>
                <w:sz w:val="20"/>
                <w:lang w:val="en-IN" w:eastAsia="en-IN"/>
              </w:rPr>
              <w:t>&gt;</w:t>
            </w:r>
          </w:p>
        </w:tc>
        <w:tc>
          <w:tcPr>
            <w:tcW w:w="548" w:type="pct"/>
            <w:tcBorders>
              <w:top w:val="nil"/>
              <w:left w:val="nil"/>
              <w:bottom w:val="single" w:color="auto" w:sz="4" w:space="0"/>
              <w:right w:val="single" w:color="auto" w:sz="4" w:space="0"/>
            </w:tcBorders>
            <w:shd w:val="clear" w:color="auto" w:fill="auto"/>
            <w:vAlign w:val="bottom"/>
            <w:hideMark/>
          </w:tcPr>
          <w:p w:rsidRPr="00B131A9" w:rsidR="00B131A9" w:rsidP="00B131A9" w:rsidRDefault="00B131A9" w14:paraId="51753BF1"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AcctStatus</w:t>
            </w:r>
            <w:proofErr w:type="spellEnd"/>
            <w:r w:rsidRPr="00B131A9">
              <w:rPr>
                <w:rFonts w:ascii="Aptos Narrow" w:hAnsi="Aptos Narrow"/>
                <w:color w:val="000000"/>
                <w:sz w:val="20"/>
                <w:lang w:val="en-IN" w:eastAsia="en-IN"/>
              </w:rPr>
              <w:t>&gt;</w:t>
            </w:r>
          </w:p>
        </w:tc>
        <w:tc>
          <w:tcPr>
            <w:tcW w:w="685" w:type="pct"/>
            <w:tcBorders>
              <w:top w:val="nil"/>
              <w:left w:val="nil"/>
              <w:bottom w:val="single" w:color="auto" w:sz="4" w:space="0"/>
              <w:right w:val="single" w:color="auto" w:sz="4" w:space="0"/>
            </w:tcBorders>
            <w:shd w:val="clear" w:color="auto" w:fill="auto"/>
            <w:vAlign w:val="bottom"/>
            <w:hideMark/>
          </w:tcPr>
          <w:p w:rsidRPr="00B131A9" w:rsidR="00B131A9" w:rsidP="00B131A9" w:rsidRDefault="00B131A9" w14:paraId="19897335" w14:textId="77777777">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CurrentBal</w:t>
            </w:r>
            <w:proofErr w:type="spellEnd"/>
            <w:r w:rsidRPr="00B131A9">
              <w:rPr>
                <w:rFonts w:ascii="Aptos Narrow" w:hAnsi="Aptos Narrow"/>
                <w:color w:val="000000"/>
                <w:sz w:val="20"/>
                <w:lang w:val="en-IN" w:eastAsia="en-IN"/>
              </w:rPr>
              <w:t>&gt;</w:t>
            </w:r>
          </w:p>
        </w:tc>
      </w:tr>
    </w:tbl>
    <w:p w:rsidR="004B668D" w:rsidP="00A47A27" w:rsidRDefault="004B668D" w14:paraId="29D6FE2C" w14:textId="77777777">
      <w:pPr>
        <w:spacing w:line="360" w:lineRule="auto"/>
      </w:pPr>
    </w:p>
    <w:p w:rsidRPr="003A57E1" w:rsidR="00B131A9" w:rsidP="00BE7B93" w:rsidRDefault="00B131A9" w14:paraId="187E37AF" w14:textId="6917E2E9">
      <w:pPr>
        <w:spacing w:line="360" w:lineRule="auto"/>
        <w:rPr>
          <w:b/>
          <w:bCs/>
        </w:rPr>
      </w:pPr>
      <w:r w:rsidRPr="003A57E1">
        <w:rPr>
          <w:b/>
          <w:bCs/>
        </w:rPr>
        <w:t>Sheet 2</w:t>
      </w:r>
      <w:r w:rsidRPr="003A57E1" w:rsidR="003A57E1">
        <w:rPr>
          <w:b/>
          <w:bCs/>
        </w:rPr>
        <w:t xml:space="preserve">: Account Holder Details </w:t>
      </w:r>
    </w:p>
    <w:tbl>
      <w:tblPr>
        <w:tblW w:w="5610" w:type="pct"/>
        <w:tblInd w:w="-572" w:type="dxa"/>
        <w:tblLook w:val="04A0" w:firstRow="1" w:lastRow="0" w:firstColumn="1" w:lastColumn="0" w:noHBand="0" w:noVBand="1"/>
      </w:tblPr>
      <w:tblGrid>
        <w:gridCol w:w="700"/>
        <w:gridCol w:w="1130"/>
        <w:gridCol w:w="1275"/>
        <w:gridCol w:w="1165"/>
        <w:gridCol w:w="1697"/>
        <w:gridCol w:w="1555"/>
        <w:gridCol w:w="1838"/>
        <w:gridCol w:w="1131"/>
      </w:tblGrid>
      <w:tr w:rsidRPr="00BE7B93" w:rsidR="00BE7B93" w:rsidTr="00BE7B93" w14:paraId="4B0D2029" w14:textId="77777777">
        <w:trPr>
          <w:trHeight w:val="580"/>
        </w:trPr>
        <w:tc>
          <w:tcPr>
            <w:tcW w:w="336"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BE7B93" w:rsidR="00BE7B93" w:rsidP="00BE7B93" w:rsidRDefault="00BE7B93" w14:paraId="1725F4D0" w14:textId="77777777">
            <w:pPr>
              <w:suppressAutoHyphens w:val="0"/>
              <w:spacing w:line="240" w:lineRule="auto"/>
              <w:rPr>
                <w:rFonts w:ascii="Aptos Narrow" w:hAnsi="Aptos Narrow"/>
                <w:b/>
                <w:bCs/>
                <w:color w:val="000000"/>
                <w:sz w:val="20"/>
                <w:lang w:val="en-IN" w:eastAsia="en-IN"/>
              </w:rPr>
            </w:pPr>
            <w:proofErr w:type="gramStart"/>
            <w:r w:rsidRPr="00BE7B93">
              <w:rPr>
                <w:rFonts w:ascii="Aptos Narrow" w:hAnsi="Aptos Narrow"/>
                <w:b/>
                <w:bCs/>
                <w:color w:val="000000"/>
                <w:sz w:val="20"/>
                <w:lang w:val="en-IN" w:eastAsia="en-IN"/>
              </w:rPr>
              <w:t>S.No</w:t>
            </w:r>
            <w:proofErr w:type="gramEnd"/>
            <w:r w:rsidRPr="00BE7B93">
              <w:rPr>
                <w:rFonts w:ascii="Aptos Narrow" w:hAnsi="Aptos Narrow"/>
                <w:b/>
                <w:bCs/>
                <w:color w:val="000000"/>
                <w:sz w:val="20"/>
                <w:lang w:val="en-IN" w:eastAsia="en-IN"/>
              </w:rPr>
              <w:t xml:space="preserve"> </w:t>
            </w:r>
          </w:p>
        </w:tc>
        <w:tc>
          <w:tcPr>
            <w:tcW w:w="541" w:type="pct"/>
            <w:tcBorders>
              <w:top w:val="single" w:color="auto" w:sz="4" w:space="0"/>
              <w:left w:val="nil"/>
              <w:bottom w:val="single" w:color="auto" w:sz="4" w:space="0"/>
              <w:right w:val="single" w:color="auto" w:sz="4" w:space="0"/>
            </w:tcBorders>
            <w:shd w:val="clear" w:color="auto" w:fill="auto"/>
            <w:vAlign w:val="bottom"/>
            <w:hideMark/>
          </w:tcPr>
          <w:p w:rsidRPr="00BE7B93" w:rsidR="00BE7B93" w:rsidP="00BE7B93" w:rsidRDefault="00BE7B93" w14:paraId="262DA056" w14:textId="77777777">
            <w:pPr>
              <w:suppressAutoHyphens w:val="0"/>
              <w:spacing w:line="240" w:lineRule="auto"/>
              <w:rPr>
                <w:rFonts w:ascii="Aptos Narrow" w:hAnsi="Aptos Narrow"/>
                <w:b/>
                <w:bCs/>
                <w:color w:val="000000"/>
                <w:sz w:val="22"/>
                <w:szCs w:val="22"/>
                <w:lang w:val="en-IN" w:eastAsia="en-IN"/>
              </w:rPr>
            </w:pPr>
            <w:proofErr w:type="spellStart"/>
            <w:r w:rsidRPr="00BE7B93">
              <w:rPr>
                <w:rFonts w:ascii="Aptos Narrow" w:hAnsi="Aptos Narrow"/>
                <w:b/>
                <w:bCs/>
                <w:color w:val="000000"/>
                <w:sz w:val="22"/>
                <w:szCs w:val="22"/>
                <w:lang w:val="en-IN" w:eastAsia="en-IN"/>
              </w:rPr>
              <w:t>Acc</w:t>
            </w:r>
            <w:proofErr w:type="spellEnd"/>
            <w:r w:rsidRPr="00BE7B93">
              <w:rPr>
                <w:rFonts w:ascii="Aptos Narrow" w:hAnsi="Aptos Narrow"/>
                <w:b/>
                <w:bCs/>
                <w:color w:val="000000"/>
                <w:sz w:val="22"/>
                <w:szCs w:val="22"/>
                <w:lang w:val="en-IN" w:eastAsia="en-IN"/>
              </w:rPr>
              <w:t xml:space="preserve"> No. / IBAN No. </w:t>
            </w:r>
          </w:p>
        </w:tc>
        <w:tc>
          <w:tcPr>
            <w:tcW w:w="610" w:type="pct"/>
            <w:tcBorders>
              <w:top w:val="single" w:color="auto" w:sz="4" w:space="0"/>
              <w:left w:val="nil"/>
              <w:bottom w:val="single" w:color="auto" w:sz="4" w:space="0"/>
              <w:right w:val="single" w:color="auto" w:sz="4" w:space="0"/>
            </w:tcBorders>
            <w:shd w:val="clear" w:color="auto" w:fill="auto"/>
            <w:vAlign w:val="bottom"/>
            <w:hideMark/>
          </w:tcPr>
          <w:p w:rsidRPr="00BE7B93" w:rsidR="00BE7B93" w:rsidP="00BE7B93" w:rsidRDefault="00BE7B93" w14:paraId="3F6CD5BD" w14:textId="77777777">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Customer Type </w:t>
            </w:r>
          </w:p>
        </w:tc>
        <w:tc>
          <w:tcPr>
            <w:tcW w:w="540" w:type="pct"/>
            <w:tcBorders>
              <w:top w:val="single" w:color="auto" w:sz="4" w:space="0"/>
              <w:left w:val="nil"/>
              <w:bottom w:val="single" w:color="auto" w:sz="4" w:space="0"/>
              <w:right w:val="single" w:color="auto" w:sz="4" w:space="0"/>
            </w:tcBorders>
            <w:shd w:val="clear" w:color="auto" w:fill="auto"/>
            <w:vAlign w:val="bottom"/>
            <w:hideMark/>
          </w:tcPr>
          <w:p w:rsidRPr="00BE7B93" w:rsidR="00BE7B93" w:rsidP="00BE7B93" w:rsidRDefault="00BE7B93" w14:paraId="4D508CF9" w14:textId="798426D5">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Customer Name </w:t>
            </w:r>
            <w:r w:rsidR="00FD1BFE">
              <w:rPr>
                <w:rFonts w:ascii="Aptos Narrow" w:hAnsi="Aptos Narrow"/>
                <w:b/>
                <w:bCs/>
                <w:color w:val="000000"/>
                <w:sz w:val="22"/>
                <w:szCs w:val="22"/>
                <w:lang w:val="en-IN" w:eastAsia="en-IN"/>
              </w:rPr>
              <w:t xml:space="preserve">/Company Name </w:t>
            </w:r>
          </w:p>
        </w:tc>
        <w:tc>
          <w:tcPr>
            <w:tcW w:w="811" w:type="pct"/>
            <w:tcBorders>
              <w:top w:val="single" w:color="auto" w:sz="4" w:space="0"/>
              <w:left w:val="nil"/>
              <w:bottom w:val="single" w:color="auto" w:sz="4" w:space="0"/>
              <w:right w:val="single" w:color="auto" w:sz="4" w:space="0"/>
            </w:tcBorders>
            <w:shd w:val="clear" w:color="auto" w:fill="auto"/>
            <w:vAlign w:val="bottom"/>
            <w:hideMark/>
          </w:tcPr>
          <w:p w:rsidRPr="00BE7B93" w:rsidR="00BE7B93" w:rsidP="00BE7B93" w:rsidRDefault="00BE7B93" w14:paraId="263D1A14" w14:textId="77777777">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Nationality/ LIC Issue Place </w:t>
            </w:r>
          </w:p>
        </w:tc>
        <w:tc>
          <w:tcPr>
            <w:tcW w:w="743" w:type="pct"/>
            <w:tcBorders>
              <w:top w:val="single" w:color="auto" w:sz="4" w:space="0"/>
              <w:left w:val="nil"/>
              <w:bottom w:val="single" w:color="auto" w:sz="4" w:space="0"/>
              <w:right w:val="single" w:color="auto" w:sz="4" w:space="0"/>
            </w:tcBorders>
            <w:shd w:val="clear" w:color="auto" w:fill="auto"/>
            <w:vAlign w:val="bottom"/>
            <w:hideMark/>
          </w:tcPr>
          <w:p w:rsidRPr="00BE7B93" w:rsidR="00BE7B93" w:rsidP="00BE7B93" w:rsidRDefault="00BE7B93" w14:paraId="111E4124" w14:textId="77777777">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Date of Birth / LIC Issue Date</w:t>
            </w:r>
          </w:p>
        </w:tc>
        <w:tc>
          <w:tcPr>
            <w:tcW w:w="878" w:type="pct"/>
            <w:tcBorders>
              <w:top w:val="single" w:color="auto" w:sz="4" w:space="0"/>
              <w:left w:val="nil"/>
              <w:bottom w:val="single" w:color="auto" w:sz="4" w:space="0"/>
              <w:right w:val="single" w:color="auto" w:sz="4" w:space="0"/>
            </w:tcBorders>
            <w:shd w:val="clear" w:color="auto" w:fill="auto"/>
            <w:vAlign w:val="bottom"/>
            <w:hideMark/>
          </w:tcPr>
          <w:p w:rsidRPr="00BE7B93" w:rsidR="00BE7B93" w:rsidP="00BE7B93" w:rsidRDefault="00BE7B93" w14:paraId="50B5CDAE" w14:textId="77777777">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Passport No/ Trade License No. </w:t>
            </w:r>
          </w:p>
        </w:tc>
        <w:tc>
          <w:tcPr>
            <w:tcW w:w="541" w:type="pct"/>
            <w:tcBorders>
              <w:top w:val="single" w:color="auto" w:sz="4" w:space="0"/>
              <w:left w:val="nil"/>
              <w:bottom w:val="single" w:color="auto" w:sz="4" w:space="0"/>
              <w:right w:val="single" w:color="auto" w:sz="4" w:space="0"/>
            </w:tcBorders>
            <w:shd w:val="clear" w:color="auto" w:fill="auto"/>
            <w:vAlign w:val="bottom"/>
            <w:hideMark/>
          </w:tcPr>
          <w:p w:rsidRPr="00BE7B93" w:rsidR="00BE7B93" w:rsidP="00BE7B93" w:rsidRDefault="00BE7B93" w14:paraId="69A0709D" w14:textId="77777777">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Emirates ID</w:t>
            </w:r>
          </w:p>
        </w:tc>
      </w:tr>
      <w:tr w:rsidRPr="00BE7B93" w:rsidR="00BE7B93" w:rsidTr="00BE7B93" w14:paraId="5F2D6D33" w14:textId="77777777">
        <w:trPr>
          <w:trHeight w:val="290"/>
        </w:trPr>
        <w:tc>
          <w:tcPr>
            <w:tcW w:w="336" w:type="pct"/>
            <w:tcBorders>
              <w:top w:val="nil"/>
              <w:left w:val="single" w:color="auto" w:sz="4" w:space="0"/>
              <w:bottom w:val="single" w:color="auto" w:sz="4" w:space="0"/>
              <w:right w:val="single" w:color="auto" w:sz="4" w:space="0"/>
            </w:tcBorders>
            <w:shd w:val="clear" w:color="auto" w:fill="auto"/>
            <w:vAlign w:val="bottom"/>
            <w:hideMark/>
          </w:tcPr>
          <w:p w:rsidRPr="00BE7B93" w:rsidR="00BE7B93" w:rsidP="00BE7B93" w:rsidRDefault="00BE7B93" w14:paraId="519798AA" w14:textId="77777777">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1" w:type="pct"/>
            <w:tcBorders>
              <w:top w:val="nil"/>
              <w:left w:val="nil"/>
              <w:bottom w:val="single" w:color="auto" w:sz="4" w:space="0"/>
              <w:right w:val="single" w:color="auto" w:sz="4" w:space="0"/>
            </w:tcBorders>
            <w:shd w:val="clear" w:color="auto" w:fill="auto"/>
            <w:vAlign w:val="bottom"/>
            <w:hideMark/>
          </w:tcPr>
          <w:p w:rsidRPr="00BE7B93" w:rsidR="00BE7B93" w:rsidP="00BE7B93" w:rsidRDefault="00BE7B93" w14:paraId="3FC88E72" w14:textId="77777777">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610" w:type="pct"/>
            <w:tcBorders>
              <w:top w:val="nil"/>
              <w:left w:val="nil"/>
              <w:bottom w:val="single" w:color="auto" w:sz="4" w:space="0"/>
              <w:right w:val="single" w:color="auto" w:sz="4" w:space="0"/>
            </w:tcBorders>
            <w:shd w:val="clear" w:color="auto" w:fill="auto"/>
            <w:vAlign w:val="bottom"/>
            <w:hideMark/>
          </w:tcPr>
          <w:p w:rsidRPr="00BE7B93" w:rsidR="00BE7B93" w:rsidP="00BE7B93" w:rsidRDefault="00BE7B93" w14:paraId="0C0D7958" w14:textId="77777777">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0" w:type="pct"/>
            <w:tcBorders>
              <w:top w:val="nil"/>
              <w:left w:val="nil"/>
              <w:bottom w:val="single" w:color="auto" w:sz="4" w:space="0"/>
              <w:right w:val="single" w:color="auto" w:sz="4" w:space="0"/>
            </w:tcBorders>
            <w:shd w:val="clear" w:color="auto" w:fill="auto"/>
            <w:vAlign w:val="bottom"/>
            <w:hideMark/>
          </w:tcPr>
          <w:p w:rsidRPr="00BE7B93" w:rsidR="00BE7B93" w:rsidP="00BE7B93" w:rsidRDefault="00BE7B93" w14:paraId="7BF4D4D8" w14:textId="77777777">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811" w:type="pct"/>
            <w:tcBorders>
              <w:top w:val="nil"/>
              <w:left w:val="nil"/>
              <w:bottom w:val="single" w:color="auto" w:sz="4" w:space="0"/>
              <w:right w:val="single" w:color="auto" w:sz="4" w:space="0"/>
            </w:tcBorders>
            <w:shd w:val="clear" w:color="auto" w:fill="auto"/>
            <w:vAlign w:val="bottom"/>
            <w:hideMark/>
          </w:tcPr>
          <w:p w:rsidRPr="00BE7B93" w:rsidR="00BE7B93" w:rsidP="00BE7B93" w:rsidRDefault="00BE7B93" w14:paraId="7A96654A" w14:textId="77777777">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743" w:type="pct"/>
            <w:tcBorders>
              <w:top w:val="nil"/>
              <w:left w:val="nil"/>
              <w:bottom w:val="single" w:color="auto" w:sz="4" w:space="0"/>
              <w:right w:val="single" w:color="auto" w:sz="4" w:space="0"/>
            </w:tcBorders>
            <w:shd w:val="clear" w:color="auto" w:fill="auto"/>
            <w:vAlign w:val="bottom"/>
            <w:hideMark/>
          </w:tcPr>
          <w:p w:rsidRPr="00BE7B93" w:rsidR="00BE7B93" w:rsidP="00BE7B93" w:rsidRDefault="00BE7B93" w14:paraId="76B8CDC7" w14:textId="77777777">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878" w:type="pct"/>
            <w:tcBorders>
              <w:top w:val="nil"/>
              <w:left w:val="nil"/>
              <w:bottom w:val="single" w:color="auto" w:sz="4" w:space="0"/>
              <w:right w:val="single" w:color="auto" w:sz="4" w:space="0"/>
            </w:tcBorders>
            <w:shd w:val="clear" w:color="auto" w:fill="auto"/>
            <w:vAlign w:val="bottom"/>
            <w:hideMark/>
          </w:tcPr>
          <w:p w:rsidRPr="00BE7B93" w:rsidR="00BE7B93" w:rsidP="00BE7B93" w:rsidRDefault="00BE7B93" w14:paraId="2ABB3BE9" w14:textId="77777777">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1" w:type="pct"/>
            <w:tcBorders>
              <w:top w:val="nil"/>
              <w:left w:val="nil"/>
              <w:bottom w:val="single" w:color="auto" w:sz="4" w:space="0"/>
              <w:right w:val="single" w:color="auto" w:sz="4" w:space="0"/>
            </w:tcBorders>
            <w:shd w:val="clear" w:color="auto" w:fill="auto"/>
            <w:vAlign w:val="bottom"/>
            <w:hideMark/>
          </w:tcPr>
          <w:p w:rsidRPr="00BE7B93" w:rsidR="00BE7B93" w:rsidP="00BE7B93" w:rsidRDefault="00BE7B93" w14:paraId="6BF633C8" w14:textId="77777777">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r>
    </w:tbl>
    <w:p w:rsidR="00BE7B93" w:rsidP="00BE7B93" w:rsidRDefault="00BE7B93" w14:paraId="14EE5B06" w14:textId="77777777">
      <w:pPr>
        <w:spacing w:line="360" w:lineRule="auto"/>
      </w:pPr>
    </w:p>
    <w:p w:rsidRPr="003A57E1" w:rsidR="00BE7B93" w:rsidP="003A57E1" w:rsidRDefault="00BE7B93" w14:paraId="12E27CDB" w14:textId="0A9BADF6">
      <w:pPr>
        <w:spacing w:line="360" w:lineRule="auto"/>
        <w:rPr>
          <w:b/>
          <w:bCs/>
        </w:rPr>
      </w:pPr>
      <w:r w:rsidRPr="003A57E1">
        <w:rPr>
          <w:b/>
          <w:bCs/>
        </w:rPr>
        <w:t>Sheet 3</w:t>
      </w:r>
      <w:r w:rsidRPr="003A57E1" w:rsidR="003A57E1">
        <w:rPr>
          <w:b/>
          <w:bCs/>
        </w:rPr>
        <w:t xml:space="preserve">: Signatory Details </w:t>
      </w:r>
    </w:p>
    <w:tbl>
      <w:tblPr>
        <w:tblW w:w="5610" w:type="pct"/>
        <w:tblInd w:w="-572" w:type="dxa"/>
        <w:tblLook w:val="04A0" w:firstRow="1" w:lastRow="0" w:firstColumn="1" w:lastColumn="0" w:noHBand="0" w:noVBand="1"/>
      </w:tblPr>
      <w:tblGrid>
        <w:gridCol w:w="808"/>
        <w:gridCol w:w="1087"/>
        <w:gridCol w:w="1119"/>
        <w:gridCol w:w="1119"/>
        <w:gridCol w:w="1595"/>
        <w:gridCol w:w="1643"/>
        <w:gridCol w:w="1567"/>
        <w:gridCol w:w="1553"/>
      </w:tblGrid>
      <w:tr w:rsidRPr="003A57E1" w:rsidR="003A57E1" w:rsidTr="003A57E1" w14:paraId="4A315105" w14:textId="77777777">
        <w:trPr>
          <w:trHeight w:val="580"/>
        </w:trPr>
        <w:tc>
          <w:tcPr>
            <w:tcW w:w="385" w:type="pct"/>
            <w:tcBorders>
              <w:top w:val="single" w:color="auto" w:sz="4" w:space="0"/>
              <w:left w:val="single" w:color="auto" w:sz="4" w:space="0"/>
              <w:bottom w:val="single" w:color="auto" w:sz="4" w:space="0"/>
              <w:right w:val="single" w:color="auto" w:sz="4" w:space="0"/>
            </w:tcBorders>
            <w:shd w:val="clear" w:color="auto" w:fill="auto"/>
            <w:vAlign w:val="bottom"/>
            <w:hideMark/>
          </w:tcPr>
          <w:p w:rsidRPr="003A57E1" w:rsidR="003A57E1" w:rsidP="003A57E1" w:rsidRDefault="003A57E1" w14:paraId="4A8F104F" w14:textId="77777777">
            <w:pPr>
              <w:suppressAutoHyphens w:val="0"/>
              <w:spacing w:line="240" w:lineRule="auto"/>
              <w:rPr>
                <w:rFonts w:ascii="Aptos Narrow" w:hAnsi="Aptos Narrow"/>
                <w:b/>
                <w:bCs/>
                <w:color w:val="000000"/>
                <w:sz w:val="22"/>
                <w:szCs w:val="22"/>
                <w:lang w:val="en-IN" w:eastAsia="en-IN"/>
              </w:rPr>
            </w:pPr>
            <w:proofErr w:type="gramStart"/>
            <w:r w:rsidRPr="003A57E1">
              <w:rPr>
                <w:rFonts w:ascii="Aptos Narrow" w:hAnsi="Aptos Narrow"/>
                <w:b/>
                <w:bCs/>
                <w:color w:val="000000"/>
                <w:sz w:val="22"/>
                <w:szCs w:val="22"/>
                <w:lang w:val="en-IN" w:eastAsia="en-IN"/>
              </w:rPr>
              <w:t>S.No</w:t>
            </w:r>
            <w:proofErr w:type="gramEnd"/>
          </w:p>
        </w:tc>
        <w:tc>
          <w:tcPr>
            <w:tcW w:w="518" w:type="pct"/>
            <w:tcBorders>
              <w:top w:val="single" w:color="auto" w:sz="4" w:space="0"/>
              <w:left w:val="nil"/>
              <w:bottom w:val="single" w:color="auto" w:sz="4" w:space="0"/>
              <w:right w:val="single" w:color="auto" w:sz="4" w:space="0"/>
            </w:tcBorders>
            <w:shd w:val="clear" w:color="auto" w:fill="auto"/>
            <w:vAlign w:val="bottom"/>
            <w:hideMark/>
          </w:tcPr>
          <w:p w:rsidRPr="003A57E1" w:rsidR="003A57E1" w:rsidP="003A57E1" w:rsidRDefault="003A57E1" w14:paraId="6D71840F" w14:textId="77777777">
            <w:pPr>
              <w:suppressAutoHyphens w:val="0"/>
              <w:spacing w:line="240" w:lineRule="auto"/>
              <w:rPr>
                <w:rFonts w:ascii="Aptos Narrow" w:hAnsi="Aptos Narrow"/>
                <w:b/>
                <w:bCs/>
                <w:color w:val="000000"/>
                <w:sz w:val="22"/>
                <w:szCs w:val="22"/>
                <w:lang w:val="en-IN" w:eastAsia="en-IN"/>
              </w:rPr>
            </w:pPr>
            <w:proofErr w:type="spellStart"/>
            <w:r w:rsidRPr="003A57E1">
              <w:rPr>
                <w:rFonts w:ascii="Aptos Narrow" w:hAnsi="Aptos Narrow"/>
                <w:b/>
                <w:bCs/>
                <w:color w:val="000000"/>
                <w:sz w:val="22"/>
                <w:szCs w:val="22"/>
                <w:lang w:val="en-IN" w:eastAsia="en-IN"/>
              </w:rPr>
              <w:t>Acc</w:t>
            </w:r>
            <w:proofErr w:type="spellEnd"/>
            <w:r w:rsidRPr="003A57E1">
              <w:rPr>
                <w:rFonts w:ascii="Aptos Narrow" w:hAnsi="Aptos Narrow"/>
                <w:b/>
                <w:bCs/>
                <w:color w:val="000000"/>
                <w:sz w:val="22"/>
                <w:szCs w:val="22"/>
                <w:lang w:val="en-IN" w:eastAsia="en-IN"/>
              </w:rPr>
              <w:t xml:space="preserve"> No. /IBAN No. </w:t>
            </w:r>
          </w:p>
        </w:tc>
        <w:tc>
          <w:tcPr>
            <w:tcW w:w="533" w:type="pct"/>
            <w:tcBorders>
              <w:top w:val="single" w:color="auto" w:sz="4" w:space="0"/>
              <w:left w:val="nil"/>
              <w:bottom w:val="single" w:color="auto" w:sz="4" w:space="0"/>
              <w:right w:val="single" w:color="auto" w:sz="4" w:space="0"/>
            </w:tcBorders>
            <w:shd w:val="clear" w:color="auto" w:fill="auto"/>
            <w:vAlign w:val="bottom"/>
            <w:hideMark/>
          </w:tcPr>
          <w:p w:rsidRPr="003A57E1" w:rsidR="003A57E1" w:rsidP="003A57E1" w:rsidRDefault="003A57E1" w14:paraId="36E419BA" w14:textId="77777777">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Customer Type </w:t>
            </w:r>
          </w:p>
        </w:tc>
        <w:tc>
          <w:tcPr>
            <w:tcW w:w="533" w:type="pct"/>
            <w:tcBorders>
              <w:top w:val="single" w:color="auto" w:sz="4" w:space="0"/>
              <w:left w:val="nil"/>
              <w:bottom w:val="single" w:color="auto" w:sz="4" w:space="0"/>
              <w:right w:val="single" w:color="auto" w:sz="4" w:space="0"/>
            </w:tcBorders>
            <w:shd w:val="clear" w:color="auto" w:fill="auto"/>
            <w:vAlign w:val="bottom"/>
            <w:hideMark/>
          </w:tcPr>
          <w:p w:rsidRPr="003A57E1" w:rsidR="003A57E1" w:rsidP="003A57E1" w:rsidRDefault="003A57E1" w14:paraId="67BBCC29" w14:textId="7E275A67">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Customer Name </w:t>
            </w:r>
            <w:r w:rsidR="00FD1BFE">
              <w:rPr>
                <w:rFonts w:ascii="Aptos Narrow" w:hAnsi="Aptos Narrow"/>
                <w:b/>
                <w:bCs/>
                <w:color w:val="000000"/>
                <w:sz w:val="22"/>
                <w:szCs w:val="22"/>
                <w:lang w:val="en-IN" w:eastAsia="en-IN"/>
              </w:rPr>
              <w:t xml:space="preserve">/ Company Name </w:t>
            </w:r>
          </w:p>
        </w:tc>
        <w:tc>
          <w:tcPr>
            <w:tcW w:w="760" w:type="pct"/>
            <w:tcBorders>
              <w:top w:val="single" w:color="auto" w:sz="4" w:space="0"/>
              <w:left w:val="nil"/>
              <w:bottom w:val="single" w:color="auto" w:sz="4" w:space="0"/>
              <w:right w:val="single" w:color="auto" w:sz="4" w:space="0"/>
            </w:tcBorders>
            <w:shd w:val="clear" w:color="auto" w:fill="auto"/>
            <w:vAlign w:val="bottom"/>
            <w:hideMark/>
          </w:tcPr>
          <w:p w:rsidRPr="003A57E1" w:rsidR="003A57E1" w:rsidP="003A57E1" w:rsidRDefault="003A57E1" w14:paraId="2A9427B3" w14:textId="77777777">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Nationality/LIC Issue Place </w:t>
            </w:r>
          </w:p>
        </w:tc>
        <w:tc>
          <w:tcPr>
            <w:tcW w:w="783" w:type="pct"/>
            <w:tcBorders>
              <w:top w:val="single" w:color="auto" w:sz="4" w:space="0"/>
              <w:left w:val="nil"/>
              <w:bottom w:val="single" w:color="auto" w:sz="4" w:space="0"/>
              <w:right w:val="single" w:color="auto" w:sz="4" w:space="0"/>
            </w:tcBorders>
            <w:shd w:val="clear" w:color="auto" w:fill="auto"/>
            <w:vAlign w:val="bottom"/>
            <w:hideMark/>
          </w:tcPr>
          <w:p w:rsidRPr="003A57E1" w:rsidR="003A57E1" w:rsidP="003A57E1" w:rsidRDefault="003A57E1" w14:paraId="10C3B999" w14:textId="77777777">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Date of Birth/ LIC Issue Date </w:t>
            </w:r>
          </w:p>
        </w:tc>
        <w:tc>
          <w:tcPr>
            <w:tcW w:w="747" w:type="pct"/>
            <w:tcBorders>
              <w:top w:val="single" w:color="auto" w:sz="4" w:space="0"/>
              <w:left w:val="nil"/>
              <w:bottom w:val="single" w:color="auto" w:sz="4" w:space="0"/>
              <w:right w:val="single" w:color="auto" w:sz="4" w:space="0"/>
            </w:tcBorders>
            <w:shd w:val="clear" w:color="auto" w:fill="auto"/>
            <w:vAlign w:val="bottom"/>
            <w:hideMark/>
          </w:tcPr>
          <w:p w:rsidRPr="003A57E1" w:rsidR="003A57E1" w:rsidP="003A57E1" w:rsidRDefault="003A57E1" w14:paraId="3FB3E591" w14:textId="77777777">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Passport No. /License No. </w:t>
            </w:r>
          </w:p>
        </w:tc>
        <w:tc>
          <w:tcPr>
            <w:tcW w:w="740" w:type="pct"/>
            <w:tcBorders>
              <w:top w:val="single" w:color="auto" w:sz="4" w:space="0"/>
              <w:left w:val="nil"/>
              <w:bottom w:val="single" w:color="auto" w:sz="4" w:space="0"/>
              <w:right w:val="single" w:color="auto" w:sz="4" w:space="0"/>
            </w:tcBorders>
            <w:shd w:val="clear" w:color="auto" w:fill="auto"/>
            <w:vAlign w:val="bottom"/>
            <w:hideMark/>
          </w:tcPr>
          <w:p w:rsidRPr="003A57E1" w:rsidR="003A57E1" w:rsidP="003A57E1" w:rsidRDefault="003A57E1" w14:paraId="737AD459" w14:textId="77777777">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Emirates ID</w:t>
            </w:r>
          </w:p>
        </w:tc>
      </w:tr>
      <w:tr w:rsidRPr="003A57E1" w:rsidR="003A57E1" w:rsidTr="003A57E1" w14:paraId="37917132" w14:textId="77777777">
        <w:trPr>
          <w:trHeight w:val="290"/>
        </w:trPr>
        <w:tc>
          <w:tcPr>
            <w:tcW w:w="385" w:type="pct"/>
            <w:tcBorders>
              <w:top w:val="nil"/>
              <w:left w:val="single" w:color="auto" w:sz="4" w:space="0"/>
              <w:bottom w:val="single" w:color="auto" w:sz="4" w:space="0"/>
              <w:right w:val="single" w:color="auto" w:sz="4" w:space="0"/>
            </w:tcBorders>
            <w:shd w:val="clear" w:color="auto" w:fill="auto"/>
            <w:vAlign w:val="bottom"/>
            <w:hideMark/>
          </w:tcPr>
          <w:p w:rsidRPr="003A57E1" w:rsidR="003A57E1" w:rsidP="003A57E1" w:rsidRDefault="003A57E1" w14:paraId="60FDFBDD" w14:textId="77777777">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18" w:type="pct"/>
            <w:tcBorders>
              <w:top w:val="nil"/>
              <w:left w:val="nil"/>
              <w:bottom w:val="single" w:color="auto" w:sz="4" w:space="0"/>
              <w:right w:val="single" w:color="auto" w:sz="4" w:space="0"/>
            </w:tcBorders>
            <w:shd w:val="clear" w:color="auto" w:fill="auto"/>
            <w:vAlign w:val="bottom"/>
            <w:hideMark/>
          </w:tcPr>
          <w:p w:rsidRPr="003A57E1" w:rsidR="003A57E1" w:rsidP="003A57E1" w:rsidRDefault="003A57E1" w14:paraId="0AB43F54" w14:textId="77777777">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33" w:type="pct"/>
            <w:tcBorders>
              <w:top w:val="nil"/>
              <w:left w:val="nil"/>
              <w:bottom w:val="single" w:color="auto" w:sz="4" w:space="0"/>
              <w:right w:val="single" w:color="auto" w:sz="4" w:space="0"/>
            </w:tcBorders>
            <w:shd w:val="clear" w:color="auto" w:fill="auto"/>
            <w:vAlign w:val="bottom"/>
            <w:hideMark/>
          </w:tcPr>
          <w:p w:rsidRPr="003A57E1" w:rsidR="003A57E1" w:rsidP="003A57E1" w:rsidRDefault="003A57E1" w14:paraId="3FEE3E86" w14:textId="77777777">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33" w:type="pct"/>
            <w:tcBorders>
              <w:top w:val="nil"/>
              <w:left w:val="nil"/>
              <w:bottom w:val="single" w:color="auto" w:sz="4" w:space="0"/>
              <w:right w:val="single" w:color="auto" w:sz="4" w:space="0"/>
            </w:tcBorders>
            <w:shd w:val="clear" w:color="auto" w:fill="auto"/>
            <w:vAlign w:val="bottom"/>
            <w:hideMark/>
          </w:tcPr>
          <w:p w:rsidRPr="003A57E1" w:rsidR="003A57E1" w:rsidP="003A57E1" w:rsidRDefault="003A57E1" w14:paraId="31E17FAF" w14:textId="77777777">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60" w:type="pct"/>
            <w:tcBorders>
              <w:top w:val="nil"/>
              <w:left w:val="nil"/>
              <w:bottom w:val="single" w:color="auto" w:sz="4" w:space="0"/>
              <w:right w:val="single" w:color="auto" w:sz="4" w:space="0"/>
            </w:tcBorders>
            <w:shd w:val="clear" w:color="auto" w:fill="auto"/>
            <w:vAlign w:val="bottom"/>
            <w:hideMark/>
          </w:tcPr>
          <w:p w:rsidRPr="003A57E1" w:rsidR="003A57E1" w:rsidP="003A57E1" w:rsidRDefault="003A57E1" w14:paraId="32EC30B8" w14:textId="77777777">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83" w:type="pct"/>
            <w:tcBorders>
              <w:top w:val="nil"/>
              <w:left w:val="nil"/>
              <w:bottom w:val="single" w:color="auto" w:sz="4" w:space="0"/>
              <w:right w:val="single" w:color="auto" w:sz="4" w:space="0"/>
            </w:tcBorders>
            <w:shd w:val="clear" w:color="auto" w:fill="auto"/>
            <w:vAlign w:val="bottom"/>
            <w:hideMark/>
          </w:tcPr>
          <w:p w:rsidRPr="003A57E1" w:rsidR="003A57E1" w:rsidP="003A57E1" w:rsidRDefault="003A57E1" w14:paraId="2A15DC03" w14:textId="77777777">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47" w:type="pct"/>
            <w:tcBorders>
              <w:top w:val="nil"/>
              <w:left w:val="nil"/>
              <w:bottom w:val="single" w:color="auto" w:sz="4" w:space="0"/>
              <w:right w:val="single" w:color="auto" w:sz="4" w:space="0"/>
            </w:tcBorders>
            <w:shd w:val="clear" w:color="auto" w:fill="auto"/>
            <w:vAlign w:val="bottom"/>
            <w:hideMark/>
          </w:tcPr>
          <w:p w:rsidRPr="003A57E1" w:rsidR="003A57E1" w:rsidP="003A57E1" w:rsidRDefault="003A57E1" w14:paraId="23A61869" w14:textId="77777777">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40" w:type="pct"/>
            <w:tcBorders>
              <w:top w:val="nil"/>
              <w:left w:val="nil"/>
              <w:bottom w:val="single" w:color="auto" w:sz="4" w:space="0"/>
              <w:right w:val="single" w:color="auto" w:sz="4" w:space="0"/>
            </w:tcBorders>
            <w:shd w:val="clear" w:color="auto" w:fill="auto"/>
            <w:vAlign w:val="bottom"/>
            <w:hideMark/>
          </w:tcPr>
          <w:p w:rsidRPr="003A57E1" w:rsidR="003A57E1" w:rsidP="003A57E1" w:rsidRDefault="003A57E1" w14:paraId="36034C43" w14:textId="77777777">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r>
    </w:tbl>
    <w:p w:rsidR="003A57E1" w:rsidP="003A57E1" w:rsidRDefault="003A57E1" w14:paraId="139678AF" w14:textId="77777777">
      <w:pPr>
        <w:spacing w:line="360" w:lineRule="auto"/>
      </w:pPr>
    </w:p>
    <w:p w:rsidR="00A47A27" w:rsidP="003E592B" w:rsidRDefault="00062E79" w14:paraId="52185471" w14:textId="659EC5D6">
      <w:pPr>
        <w:spacing w:line="360" w:lineRule="auto"/>
      </w:pPr>
      <w:r>
        <w:t xml:space="preserve"> </w:t>
      </w:r>
      <w:r w:rsidR="00A47A27">
        <w:t xml:space="preserve">    </w:t>
      </w:r>
    </w:p>
    <w:p w:rsidR="00A47A27" w:rsidP="00A47A27" w:rsidRDefault="00A47A27" w14:paraId="77643D48" w14:textId="7ABC65B3">
      <w:pPr>
        <w:pStyle w:val="Heading2"/>
      </w:pPr>
      <w:bookmarkStart w:name="_Toc166062057" w:id="475"/>
      <w:r>
        <w:t>Account Summary DC/CCMS Template</w:t>
      </w:r>
      <w:bookmarkEnd w:id="475"/>
      <w:r>
        <w:t xml:space="preserve"> </w:t>
      </w:r>
    </w:p>
    <w:p w:rsidR="009B32B8" w:rsidP="009B32B8" w:rsidRDefault="00047A93" w14:paraId="49CB64BC" w14:textId="77777777">
      <w:pPr>
        <w:spacing w:line="360" w:lineRule="auto"/>
      </w:pPr>
      <w:r>
        <w:rPr>
          <w:b/>
          <w:bCs/>
        </w:rPr>
        <w:t xml:space="preserve">Excel Name- </w:t>
      </w:r>
      <w:r w:rsidR="009B32B8">
        <w:t>&lt;Reference Number&gt; - CUSTOMER_EXPOSURE</w:t>
      </w:r>
    </w:p>
    <w:p w:rsidRPr="009B32B8" w:rsidR="00047A93" w:rsidP="009B32B8" w:rsidRDefault="00A47A27" w14:paraId="5F4FCEFD" w14:textId="2875C9CC">
      <w:pPr>
        <w:spacing w:line="360" w:lineRule="auto"/>
      </w:pPr>
      <w:r w:rsidRPr="00047A93">
        <w:rPr>
          <w:b/>
          <w:bCs/>
        </w:rPr>
        <w:t xml:space="preserve"> </w:t>
      </w:r>
    </w:p>
    <w:p w:rsidRPr="00047A93" w:rsidR="00A47A27" w:rsidP="00047A93" w:rsidRDefault="00047A93" w14:paraId="3269D106" w14:textId="5A8FF250">
      <w:pPr>
        <w:spacing w:line="360" w:lineRule="auto"/>
        <w:rPr>
          <w:b/>
          <w:bCs/>
        </w:rPr>
      </w:pPr>
      <w:r w:rsidRPr="00047A93">
        <w:rPr>
          <w:b/>
          <w:bCs/>
        </w:rPr>
        <w:t xml:space="preserve">Sheet 1: Account Summary </w:t>
      </w:r>
    </w:p>
    <w:tbl>
      <w:tblPr>
        <w:tblW w:w="9600" w:type="dxa"/>
        <w:tblLook w:val="04A0" w:firstRow="1" w:lastRow="0" w:firstColumn="1" w:lastColumn="0" w:noHBand="0" w:noVBand="1"/>
      </w:tblPr>
      <w:tblGrid>
        <w:gridCol w:w="960"/>
        <w:gridCol w:w="960"/>
        <w:gridCol w:w="960"/>
        <w:gridCol w:w="960"/>
        <w:gridCol w:w="977"/>
        <w:gridCol w:w="960"/>
        <w:gridCol w:w="960"/>
        <w:gridCol w:w="960"/>
        <w:gridCol w:w="960"/>
        <w:gridCol w:w="995"/>
      </w:tblGrid>
      <w:tr w:rsidRPr="00047A93" w:rsidR="00047A93" w:rsidTr="00047A93" w14:paraId="27640836" w14:textId="77777777">
        <w:trPr>
          <w:trHeight w:val="53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047A93" w:rsidR="00047A93" w:rsidP="00047A93" w:rsidRDefault="00047A93" w14:paraId="1D489B3D" w14:textId="77777777">
            <w:pPr>
              <w:suppressAutoHyphens w:val="0"/>
              <w:spacing w:line="240" w:lineRule="auto"/>
              <w:rPr>
                <w:rFonts w:ascii="Aptos Narrow" w:hAnsi="Aptos Narrow"/>
                <w:b/>
                <w:bCs/>
                <w:color w:val="000000"/>
                <w:sz w:val="22"/>
                <w:szCs w:val="22"/>
                <w:lang w:val="en-IN" w:eastAsia="en-IN"/>
              </w:rPr>
            </w:pPr>
            <w:proofErr w:type="gramStart"/>
            <w:r w:rsidRPr="00047A93">
              <w:rPr>
                <w:rFonts w:ascii="Aptos Narrow" w:hAnsi="Aptos Narrow"/>
                <w:b/>
                <w:bCs/>
                <w:color w:val="000000"/>
                <w:sz w:val="22"/>
                <w:szCs w:val="22"/>
                <w:lang w:val="en-IN" w:eastAsia="en-IN"/>
              </w:rPr>
              <w:t>S.No</w:t>
            </w:r>
            <w:proofErr w:type="gramEnd"/>
            <w:r w:rsidRPr="00047A93">
              <w:rPr>
                <w:rFonts w:ascii="Aptos Narrow" w:hAnsi="Aptos Narrow"/>
                <w:b/>
                <w:bCs/>
                <w:color w:val="000000"/>
                <w:sz w:val="22"/>
                <w:szCs w:val="22"/>
                <w:lang w:val="en-IN" w:eastAsia="en-IN"/>
              </w:rPr>
              <w:t xml:space="preserve"> </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05783B3F"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Account Number </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70858952"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Account Name</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4DF1F9C9"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Account Type </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57087C8B"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Currency </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7B9EC93E"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 Open Date </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159B4D2E"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 Close Date </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01ECA8B8"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A/C Status</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6F114780"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Current Balance </w:t>
            </w:r>
          </w:p>
        </w:tc>
        <w:tc>
          <w:tcPr>
            <w:tcW w:w="960" w:type="dxa"/>
            <w:tcBorders>
              <w:top w:val="single" w:color="auto" w:sz="4" w:space="0"/>
              <w:left w:val="nil"/>
              <w:bottom w:val="single" w:color="auto" w:sz="4" w:space="0"/>
              <w:right w:val="single" w:color="auto" w:sz="4" w:space="0"/>
            </w:tcBorders>
            <w:shd w:val="clear" w:color="auto" w:fill="auto"/>
            <w:vAlign w:val="bottom"/>
            <w:hideMark/>
          </w:tcPr>
          <w:p w:rsidRPr="00047A93" w:rsidR="00047A93" w:rsidP="00047A93" w:rsidRDefault="00047A93" w14:paraId="04F0DD3C" w14:textId="77777777">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Signatory </w:t>
            </w:r>
          </w:p>
        </w:tc>
      </w:tr>
      <w:tr w:rsidRPr="00047A93" w:rsidR="00047A93" w:rsidTr="00047A93" w14:paraId="451D06E3"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047A93" w:rsidR="00047A93" w:rsidP="00047A93" w:rsidRDefault="00047A93" w14:paraId="439BC90C"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4A7CAB7F"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2BCC14AF"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4F42467B"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3C96AC68"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7B60F5CF"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51C2F2D8"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3EEB30FE"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5FC36906"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color="auto" w:sz="4" w:space="0"/>
              <w:right w:val="single" w:color="auto" w:sz="4" w:space="0"/>
            </w:tcBorders>
            <w:shd w:val="clear" w:color="auto" w:fill="auto"/>
            <w:noWrap/>
            <w:vAlign w:val="bottom"/>
            <w:hideMark/>
          </w:tcPr>
          <w:p w:rsidRPr="00047A93" w:rsidR="00047A93" w:rsidP="00047A93" w:rsidRDefault="00047A93" w14:paraId="66A0E278" w14:textId="77777777">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r>
    </w:tbl>
    <w:p w:rsidR="00047A93" w:rsidP="00047A93" w:rsidRDefault="00047A93" w14:paraId="138AB204" w14:textId="77777777">
      <w:pPr>
        <w:spacing w:line="360" w:lineRule="auto"/>
      </w:pPr>
    </w:p>
    <w:p w:rsidR="00D76E73" w:rsidP="00047A93" w:rsidRDefault="00D76E73" w14:paraId="5DB9AB1C" w14:textId="77777777">
      <w:pPr>
        <w:spacing w:line="360" w:lineRule="auto"/>
      </w:pPr>
    </w:p>
    <w:p w:rsidR="00A47A27" w:rsidP="00A47A27" w:rsidRDefault="00A47A27" w14:paraId="1D58C5B5" w14:textId="39EE9D85">
      <w:pPr>
        <w:pStyle w:val="Heading2"/>
      </w:pPr>
      <w:bookmarkStart w:name="_Toc166062058" w:id="476"/>
      <w:r>
        <w:t>Bulk Processing Excel Templates</w:t>
      </w:r>
      <w:bookmarkEnd w:id="476"/>
      <w:r>
        <w:t xml:space="preserve"> </w:t>
      </w:r>
    </w:p>
    <w:p w:rsidR="00A47A27" w:rsidP="00A47A27" w:rsidRDefault="00A47A27" w14:paraId="196CE58E" w14:textId="77777777"/>
    <w:p w:rsidRPr="00A47A27" w:rsidR="00A47A27" w:rsidP="00A47A27" w:rsidRDefault="00A47A27" w14:paraId="3B1FD21E" w14:textId="69DC8F2A">
      <w:pPr>
        <w:spacing w:line="360" w:lineRule="auto"/>
      </w:pPr>
      <w:r>
        <w:t xml:space="preserve">     </w:t>
      </w:r>
      <w:r w:rsidR="00EB2FF5">
        <w:object w:dxaOrig="1508" w:dyaOrig="984" w14:anchorId="07E6E5DF">
          <v:shape id="_x0000_i1063" style="width:75.3pt;height:49.3pt" o:ole="" type="#_x0000_t75">
            <v:imagedata o:title="" r:id="rId36"/>
          </v:shape>
          <o:OLEObject Type="Link" ProgID="Excel.Sheet.12" ShapeID="_x0000_i1063" DrawAspect="Icon" r:id="rId37" UpdateMode="Always">
            <o:LinkType>EnhancedMetaFile</o:LinkType>
            <o:LockedField>false</o:LockedField>
            <o:FieldCodes>\f 0</o:FieldCodes>
          </o:OLEObject>
        </w:object>
      </w:r>
      <w:r w:rsidR="00EB2FF5">
        <w:t xml:space="preserve">  </w:t>
      </w:r>
      <w:r w:rsidR="00EB2FF5">
        <w:object w:dxaOrig="1508" w:dyaOrig="984" w14:anchorId="2EF67F11">
          <v:shape id="_x0000_i1064" style="width:75.3pt;height:49.3pt" o:ole="" type="#_x0000_t75">
            <v:imagedata o:title="" r:id="rId38"/>
          </v:shape>
          <o:OLEObject Type="Link" ProgID="Excel.Sheet.12" ShapeID="_x0000_i1064" DrawAspect="Icon" r:id="rId39" UpdateMode="Always">
            <o:LinkType>EnhancedMetaFile</o:LinkType>
            <o:LockedField>false</o:LockedField>
            <o:FieldCodes>\f 0</o:FieldCodes>
          </o:OLEObject>
        </w:object>
      </w:r>
      <w:r w:rsidR="00EB2FF5">
        <w:t xml:space="preserve">  </w:t>
      </w:r>
      <w:r w:rsidR="00EB2FF5">
        <w:object w:dxaOrig="1508" w:dyaOrig="984" w14:anchorId="4D6D3DA3">
          <v:shape id="_x0000_i1065" style="width:75.3pt;height:49.3pt" o:ole="" type="#_x0000_t75">
            <v:imagedata o:title="" r:id="rId40"/>
          </v:shape>
          <o:OLEObject Type="Link" ProgID="Excel.Sheet.12" ShapeID="_x0000_i1065" DrawAspect="Icon" r:id="rId41" UpdateMode="Always">
            <o:LinkType>EnhancedMetaFile</o:LinkType>
            <o:LockedField>false</o:LockedField>
            <o:FieldCodes>\f 0</o:FieldCodes>
          </o:OLEObject>
        </w:object>
      </w:r>
    </w:p>
    <w:p w:rsidRPr="001833A8" w:rsidR="00053470" w:rsidP="00053470" w:rsidRDefault="00053470" w14:paraId="11754DA9" w14:textId="77777777">
      <w:pPr>
        <w:rPr>
          <w:rFonts w:asciiTheme="minorHAnsi" w:hAnsiTheme="minorHAnsi" w:cstheme="minorHAnsi"/>
        </w:rPr>
      </w:pPr>
    </w:p>
    <w:p w:rsidR="00053470" w:rsidP="00053470" w:rsidRDefault="00053470" w14:paraId="5F78B84F" w14:textId="06E617D3">
      <w:pPr>
        <w:pStyle w:val="Heading1"/>
        <w:rPr>
          <w:rFonts w:asciiTheme="minorHAnsi" w:hAnsiTheme="minorHAnsi" w:cstheme="minorHAnsi"/>
        </w:rPr>
      </w:pPr>
      <w:bookmarkStart w:name="_Toc166062059" w:id="477"/>
      <w:r w:rsidRPr="001833A8">
        <w:rPr>
          <w:rFonts w:asciiTheme="minorHAnsi" w:hAnsiTheme="minorHAnsi" w:cstheme="minorHAnsi"/>
        </w:rPr>
        <w:t xml:space="preserve">Appendix E: </w:t>
      </w:r>
      <w:r w:rsidR="0048622F">
        <w:rPr>
          <w:rFonts w:asciiTheme="minorHAnsi" w:hAnsiTheme="minorHAnsi" w:cstheme="minorHAnsi"/>
        </w:rPr>
        <w:t>Dubai Court &amp; Customer Communication</w:t>
      </w:r>
      <w:bookmarkEnd w:id="477"/>
      <w:r w:rsidR="00012868">
        <w:rPr>
          <w:rFonts w:asciiTheme="minorHAnsi" w:hAnsiTheme="minorHAnsi" w:cstheme="minorHAnsi"/>
        </w:rPr>
        <w:t xml:space="preserve"> </w:t>
      </w:r>
    </w:p>
    <w:p w:rsidR="00EC6D09" w:rsidP="00EC6D09" w:rsidRDefault="00EC6D09" w14:paraId="4EFE1117" w14:textId="77777777"/>
    <w:p w:rsidR="00A47A27" w:rsidP="00A47A27" w:rsidRDefault="00A47A27" w14:paraId="42C68BFF" w14:textId="00B154FE">
      <w:pPr>
        <w:pStyle w:val="Heading2"/>
      </w:pPr>
      <w:bookmarkStart w:name="_Toc166062060" w:id="478"/>
      <w:r>
        <w:t>Dubai Court Communication</w:t>
      </w:r>
      <w:r w:rsidR="00F52FA2">
        <w:t xml:space="preserve"> (Email + Letters)</w:t>
      </w:r>
      <w:bookmarkEnd w:id="478"/>
    </w:p>
    <w:p w:rsidRPr="00A47A27" w:rsidR="00A47A27" w:rsidP="00A47A27" w:rsidRDefault="00A47A27" w14:paraId="1D28CE74" w14:textId="77777777"/>
    <w:p w:rsidR="00A47A27" w:rsidP="000C1786" w:rsidRDefault="00FA70B1" w14:paraId="463B07C3" w14:textId="1D77638B">
      <w:pPr>
        <w:spacing w:line="360" w:lineRule="auto"/>
      </w:pPr>
      <w:r>
        <w:t xml:space="preserve">       </w:t>
      </w:r>
      <w:r w:rsidR="00EB2FF5">
        <w:object w:dxaOrig="1508" w:dyaOrig="984" w14:anchorId="083299F3">
          <v:shape id="_x0000_i1066" style="width:75.3pt;height:49.3pt" o:ole="" type="#_x0000_t75">
            <v:imagedata o:title="" r:id="rId42"/>
          </v:shape>
          <o:OLEObject Type="Link" ProgID="Word.Document.12" ShapeID="_x0000_i1066" DrawAspect="Icon" r:id="rId43" UpdateMode="Always">
            <o:LinkType>EnhancedMetaFile</o:LinkType>
            <o:LockedField>false</o:LockedField>
            <o:FieldCodes>\f 0</o:FieldCodes>
          </o:OLEObject>
        </w:object>
      </w:r>
    </w:p>
    <w:p w:rsidR="00A47A27" w:rsidP="000C1786" w:rsidRDefault="00A47A27" w14:paraId="2AE97F03" w14:textId="77777777">
      <w:pPr>
        <w:spacing w:line="360" w:lineRule="auto"/>
      </w:pPr>
    </w:p>
    <w:p w:rsidR="00A47A27" w:rsidP="00A47A27" w:rsidRDefault="00A47A27" w14:paraId="3B4B4751" w14:textId="2578681E">
      <w:pPr>
        <w:pStyle w:val="Heading2"/>
      </w:pPr>
      <w:bookmarkStart w:name="_Toc166062061" w:id="479"/>
      <w:r>
        <w:t>Customer Communication</w:t>
      </w:r>
      <w:r w:rsidR="00F52FA2">
        <w:t xml:space="preserve"> </w:t>
      </w:r>
      <w:r w:rsidR="00FA70B1">
        <w:t>(Email</w:t>
      </w:r>
      <w:r w:rsidR="00F52FA2">
        <w:t xml:space="preserve"> + Letters)</w:t>
      </w:r>
      <w:bookmarkEnd w:id="479"/>
    </w:p>
    <w:p w:rsidR="000C1786" w:rsidP="000C1786" w:rsidRDefault="000C1786" w14:paraId="26D8F362" w14:textId="24DAE05D">
      <w:pPr>
        <w:spacing w:line="360" w:lineRule="auto"/>
      </w:pPr>
    </w:p>
    <w:p w:rsidR="009271B7" w:rsidP="000C1786" w:rsidRDefault="009271B7" w14:paraId="5802AFD8" w14:textId="30D4B9A1">
      <w:pPr>
        <w:spacing w:line="360" w:lineRule="auto"/>
      </w:pPr>
      <w:r>
        <w:fldChar w:fldCharType="begin"/>
      </w:r>
      <w:r>
        <w:instrText xml:space="preserve"> LINK </w:instrText>
      </w:r>
      <w:r w:rsidR="00FD6437">
        <w:instrText xml:space="preserve"> "https://newgenindia-my.sharepoint.com/personal/himanshi-chawla_newgensoft_com/Documents/Desktop/Court Order/Customer Letter Templates V1.0.docx"  </w:instrText>
      </w:r>
      <w:r>
        <w:instrText xml:space="preserve">\a \p \f 0 </w:instrText>
      </w:r>
      <w:r>
        <w:fldChar w:fldCharType="separate"/>
      </w:r>
      <w:r w:rsidR="009501BE">
        <w:object w:dxaOrig="1508" w:dyaOrig="984" wp14:anchorId="6742AA8A" w14:anchorId="081103B2">
          <v:shape id="_x0000_i1029" style="width:75.9pt;height:48.75pt" o:ole="" type="#_x0000_t75">
            <v:imagedata o:title="" r:id="rId44"/>
          </v:shape>
        </w:object>
      </w:r>
      <w:r>
        <w:fldChar w:fldCharType="end"/>
      </w:r>
    </w:p>
    <w:p w:rsidR="009271B7" w:rsidP="000C1786" w:rsidRDefault="009271B7" w14:paraId="30024475" w14:textId="77777777">
      <w:pPr>
        <w:spacing w:line="360" w:lineRule="auto"/>
      </w:pPr>
    </w:p>
    <w:p w:rsidR="009271B7" w:rsidP="009271B7" w:rsidRDefault="009271B7" w14:paraId="581F8099" w14:textId="77777777">
      <w:pPr>
        <w:spacing w:line="360" w:lineRule="auto"/>
      </w:pPr>
      <w:r>
        <w:t xml:space="preserve">These are the initial templates received from business, but they are supposed to be modified by business. Once the modified templates are received, then only they will be considered for development. </w:t>
      </w:r>
    </w:p>
    <w:p w:rsidRPr="00EC6D09" w:rsidR="009271B7" w:rsidP="000C1786" w:rsidRDefault="009271B7" w14:paraId="2BF12D61" w14:textId="77777777">
      <w:pPr>
        <w:spacing w:line="360" w:lineRule="auto"/>
      </w:pPr>
    </w:p>
    <w:p w:rsidR="00822FFD" w:rsidP="00773DE9" w:rsidRDefault="00822FFD" w14:paraId="0BD49C4B" w14:textId="442CB465">
      <w:pPr>
        <w:pStyle w:val="Heading1"/>
        <w:tabs>
          <w:tab w:val="left" w:pos="0"/>
        </w:tabs>
        <w:spacing w:line="360" w:lineRule="auto"/>
        <w:rPr>
          <w:rFonts w:asciiTheme="minorHAnsi" w:hAnsiTheme="minorHAnsi" w:cstheme="minorHAnsi"/>
        </w:rPr>
      </w:pPr>
      <w:bookmarkStart w:name="_Toc80018054" w:id="480"/>
      <w:bookmarkStart w:name="_Toc153554699" w:id="481"/>
      <w:bookmarkStart w:name="_Toc156159561" w:id="482"/>
      <w:bookmarkStart w:name="_Toc166062062" w:id="483"/>
      <w:r w:rsidRPr="00956FD8">
        <w:rPr>
          <w:rFonts w:asciiTheme="minorHAnsi" w:hAnsiTheme="minorHAnsi" w:cstheme="minorHAnsi"/>
        </w:rPr>
        <w:t xml:space="preserve">Appendix </w:t>
      </w:r>
      <w:r w:rsidR="00053470">
        <w:rPr>
          <w:rFonts w:asciiTheme="minorHAnsi" w:hAnsiTheme="minorHAnsi" w:cstheme="minorHAnsi"/>
        </w:rPr>
        <w:t>F</w:t>
      </w:r>
      <w:r w:rsidRPr="00956FD8">
        <w:rPr>
          <w:rFonts w:asciiTheme="minorHAnsi" w:hAnsiTheme="minorHAnsi" w:cstheme="minorHAnsi"/>
        </w:rPr>
        <w:t>: Open Items</w:t>
      </w:r>
      <w:bookmarkEnd w:id="480"/>
      <w:bookmarkEnd w:id="481"/>
      <w:bookmarkEnd w:id="482"/>
      <w:bookmarkEnd w:id="483"/>
      <w:r w:rsidR="00C70423">
        <w:rPr>
          <w:rFonts w:asciiTheme="minorHAnsi" w:hAnsiTheme="minorHAnsi" w:cstheme="minorHAnsi"/>
        </w:rPr>
        <w:t xml:space="preserve"> </w:t>
      </w:r>
    </w:p>
    <w:p w:rsidR="009271B7" w:rsidP="009271B7" w:rsidRDefault="000C1786" w14:paraId="3A70B9BD" w14:textId="77777777">
      <w:pPr>
        <w:pStyle w:val="ListParagraph"/>
        <w:numPr>
          <w:ilvl w:val="0"/>
          <w:numId w:val="79"/>
        </w:numPr>
        <w:spacing w:line="360" w:lineRule="auto"/>
      </w:pPr>
      <w:r>
        <w:t xml:space="preserve">Customer Communication </w:t>
      </w:r>
      <w:r w:rsidR="00A47A27">
        <w:t>Email</w:t>
      </w:r>
      <w:r w:rsidR="006B5000">
        <w:t xml:space="preserve"> &amp; Letters</w:t>
      </w:r>
      <w:r w:rsidR="00A47A27">
        <w:t xml:space="preserve"> </w:t>
      </w:r>
      <w:r>
        <w:t xml:space="preserve">Template </w:t>
      </w:r>
    </w:p>
    <w:p w:rsidR="00D0231E" w:rsidP="00D0231E" w:rsidRDefault="00D0231E" w14:paraId="3CC5DE93" w14:textId="77777777">
      <w:pPr>
        <w:suppressAutoHyphens w:val="0"/>
        <w:spacing w:before="120" w:after="120" w:line="360" w:lineRule="auto"/>
        <w:jc w:val="both"/>
        <w:rPr>
          <w:rFonts w:asciiTheme="minorHAnsi" w:hAnsiTheme="minorHAnsi" w:cstheme="minorHAnsi"/>
          <w:sz w:val="20"/>
        </w:rPr>
      </w:pPr>
    </w:p>
    <w:p w:rsidR="00D0231E" w:rsidP="00D0231E" w:rsidRDefault="00D0231E" w14:paraId="056946AF" w14:textId="11EB9709">
      <w:pPr>
        <w:pStyle w:val="Heading1"/>
      </w:pPr>
      <w:bookmarkStart w:name="_Toc166062063" w:id="484"/>
      <w:r>
        <w:t>Addendum</w:t>
      </w:r>
      <w:bookmarkEnd w:id="484"/>
      <w:r>
        <w:t xml:space="preserve"> </w:t>
      </w:r>
    </w:p>
    <w:p w:rsidR="00146620" w:rsidP="00217AC6" w:rsidRDefault="008962FF" w14:paraId="789ED3AE" w14:textId="1F77B6C4">
      <w:pPr>
        <w:pStyle w:val="Heading2"/>
      </w:pPr>
      <w:bookmarkStart w:name="_Toc166062064" w:id="485"/>
      <w:r w:rsidRPr="008962FF">
        <w:t xml:space="preserve">Statement Request </w:t>
      </w:r>
      <w:r>
        <w:t>in DC/CCMS</w:t>
      </w:r>
      <w:bookmarkEnd w:id="485"/>
      <w:r>
        <w:t xml:space="preserve"> </w:t>
      </w:r>
    </w:p>
    <w:p w:rsidRPr="00D83D3F" w:rsidR="00D83D3F" w:rsidP="00D83D3F" w:rsidRDefault="00915B1D" w14:paraId="53B44E65" w14:textId="2C550A38">
      <w:pPr>
        <w:pStyle w:val="ListParagraph"/>
        <w:numPr>
          <w:ilvl w:val="0"/>
          <w:numId w:val="79"/>
        </w:numPr>
        <w:spacing w:line="360" w:lineRule="auto"/>
      </w:pPr>
      <w:r>
        <w:rPr>
          <w:rFonts w:asciiTheme="minorHAnsi" w:hAnsiTheme="minorHAnsi" w:cstheme="minorHAnsi"/>
        </w:rPr>
        <w:t>Users</w:t>
      </w:r>
      <w:r w:rsidR="00FD60FE">
        <w:rPr>
          <w:rFonts w:asciiTheme="minorHAnsi" w:hAnsiTheme="minorHAnsi" w:cstheme="minorHAnsi"/>
        </w:rPr>
        <w:t xml:space="preserve"> will be able </w:t>
      </w:r>
      <w:r w:rsidR="00D83D3F">
        <w:rPr>
          <w:rFonts w:asciiTheme="minorHAnsi" w:hAnsiTheme="minorHAnsi" w:cstheme="minorHAnsi"/>
        </w:rPr>
        <w:t>to create WI in DC/CCMS flow for Statement Reques</w:t>
      </w:r>
      <w:r w:rsidR="00774CED">
        <w:rPr>
          <w:rFonts w:asciiTheme="minorHAnsi" w:hAnsiTheme="minorHAnsi" w:cstheme="minorHAnsi"/>
        </w:rPr>
        <w:t xml:space="preserve">t. </w:t>
      </w:r>
    </w:p>
    <w:p w:rsidRPr="009F68FC" w:rsidR="00D83D3F" w:rsidP="00D83D3F" w:rsidRDefault="00D83D3F" w14:paraId="6ECC63AE" w14:textId="767671FD">
      <w:pPr>
        <w:pStyle w:val="ListParagraph"/>
        <w:numPr>
          <w:ilvl w:val="0"/>
          <w:numId w:val="79"/>
        </w:numPr>
        <w:spacing w:line="360" w:lineRule="auto"/>
      </w:pPr>
      <w:r>
        <w:rPr>
          <w:rFonts w:asciiTheme="minorHAnsi" w:hAnsiTheme="minorHAnsi" w:cstheme="minorHAnsi"/>
        </w:rPr>
        <w:t xml:space="preserve">At Initiation Maker, </w:t>
      </w:r>
      <w:r w:rsidR="0009364E">
        <w:rPr>
          <w:rFonts w:asciiTheme="minorHAnsi" w:hAnsiTheme="minorHAnsi" w:cstheme="minorHAnsi"/>
        </w:rPr>
        <w:t>the user</w:t>
      </w:r>
      <w:r w:rsidR="00915B1D">
        <w:rPr>
          <w:rFonts w:asciiTheme="minorHAnsi" w:hAnsiTheme="minorHAnsi" w:cstheme="minorHAnsi"/>
        </w:rPr>
        <w:t xml:space="preserve"> will be able to select request type as ‘Statement Request’</w:t>
      </w:r>
      <w:r w:rsidR="009F68FC">
        <w:rPr>
          <w:rFonts w:asciiTheme="minorHAnsi" w:hAnsiTheme="minorHAnsi" w:cstheme="minorHAnsi"/>
        </w:rPr>
        <w:t xml:space="preserve">. </w:t>
      </w:r>
    </w:p>
    <w:p w:rsidRPr="005E578F" w:rsidR="009F68FC" w:rsidP="00D83D3F" w:rsidRDefault="0009364E" w14:paraId="6E0667CB" w14:textId="1A06C4A5">
      <w:pPr>
        <w:pStyle w:val="ListParagraph"/>
        <w:numPr>
          <w:ilvl w:val="0"/>
          <w:numId w:val="79"/>
        </w:numPr>
        <w:spacing w:line="360" w:lineRule="auto"/>
      </w:pPr>
      <w:r>
        <w:rPr>
          <w:rFonts w:asciiTheme="minorHAnsi" w:hAnsiTheme="minorHAnsi" w:cstheme="minorHAnsi"/>
        </w:rPr>
        <w:t>Users</w:t>
      </w:r>
      <w:r w:rsidR="009F68FC">
        <w:rPr>
          <w:rFonts w:asciiTheme="minorHAnsi" w:hAnsiTheme="minorHAnsi" w:cstheme="minorHAnsi"/>
        </w:rPr>
        <w:t xml:space="preserve"> will enter </w:t>
      </w:r>
      <w:r>
        <w:rPr>
          <w:rFonts w:asciiTheme="minorHAnsi" w:hAnsiTheme="minorHAnsi" w:cstheme="minorHAnsi"/>
        </w:rPr>
        <w:t xml:space="preserve">customers (Individual / Non-Individual). Dedupe search will </w:t>
      </w:r>
      <w:r w:rsidR="002C1FD3">
        <w:rPr>
          <w:rFonts w:asciiTheme="minorHAnsi" w:hAnsiTheme="minorHAnsi" w:cstheme="minorHAnsi"/>
        </w:rPr>
        <w:t>happen,</w:t>
      </w:r>
      <w:r>
        <w:rPr>
          <w:rFonts w:asciiTheme="minorHAnsi" w:hAnsiTheme="minorHAnsi" w:cstheme="minorHAnsi"/>
        </w:rPr>
        <w:t xml:space="preserve"> and the customer</w:t>
      </w:r>
      <w:r w:rsidR="00BC6CC8">
        <w:rPr>
          <w:rFonts w:asciiTheme="minorHAnsi" w:hAnsiTheme="minorHAnsi" w:cstheme="minorHAnsi"/>
        </w:rPr>
        <w:t xml:space="preserve"> </w:t>
      </w:r>
      <w:r w:rsidR="005E578F">
        <w:rPr>
          <w:rFonts w:asciiTheme="minorHAnsi" w:hAnsiTheme="minorHAnsi" w:cstheme="minorHAnsi"/>
        </w:rPr>
        <w:t xml:space="preserve">will be identified as either RAK Bank or </w:t>
      </w:r>
      <w:r w:rsidR="002C1FD3">
        <w:rPr>
          <w:rFonts w:asciiTheme="minorHAnsi" w:hAnsiTheme="minorHAnsi" w:cstheme="minorHAnsi"/>
        </w:rPr>
        <w:t>Non-RAK</w:t>
      </w:r>
      <w:r w:rsidR="005E578F">
        <w:rPr>
          <w:rFonts w:asciiTheme="minorHAnsi" w:hAnsiTheme="minorHAnsi" w:cstheme="minorHAnsi"/>
        </w:rPr>
        <w:t xml:space="preserve"> Bank customer based on the response received from Dedupe Summary. </w:t>
      </w:r>
    </w:p>
    <w:p w:rsidRPr="00E2731F" w:rsidR="005E578F" w:rsidP="00D83D3F" w:rsidRDefault="00F1391A" w14:paraId="018300AE" w14:textId="5C6CD6EB">
      <w:pPr>
        <w:pStyle w:val="ListParagraph"/>
        <w:numPr>
          <w:ilvl w:val="0"/>
          <w:numId w:val="79"/>
        </w:numPr>
        <w:spacing w:line="360" w:lineRule="auto"/>
      </w:pPr>
      <w:r>
        <w:rPr>
          <w:rFonts w:asciiTheme="minorHAnsi" w:hAnsiTheme="minorHAnsi" w:cstheme="minorHAnsi"/>
        </w:rPr>
        <w:t>Users</w:t>
      </w:r>
      <w:r w:rsidR="00805244">
        <w:rPr>
          <w:rFonts w:asciiTheme="minorHAnsi" w:hAnsiTheme="minorHAnsi" w:cstheme="minorHAnsi"/>
        </w:rPr>
        <w:t xml:space="preserve"> will match the CIFs for RAK Bank Customer and fetch products for them. For Non-RAK Bank customers, fetch product option will </w:t>
      </w:r>
      <w:r w:rsidR="00E2731F">
        <w:rPr>
          <w:rFonts w:asciiTheme="minorHAnsi" w:hAnsiTheme="minorHAnsi" w:cstheme="minorHAnsi"/>
        </w:rPr>
        <w:t xml:space="preserve">be disabled. </w:t>
      </w:r>
    </w:p>
    <w:p w:rsidRPr="004D2962" w:rsidR="006F78C7" w:rsidP="006F78C7" w:rsidRDefault="00E2731F" w14:paraId="18817764" w14:textId="0792DBF3">
      <w:pPr>
        <w:pStyle w:val="ListParagraph"/>
        <w:numPr>
          <w:ilvl w:val="0"/>
          <w:numId w:val="79"/>
        </w:numPr>
        <w:spacing w:line="360" w:lineRule="auto"/>
      </w:pPr>
      <w:r>
        <w:rPr>
          <w:rFonts w:asciiTheme="minorHAnsi" w:hAnsiTheme="minorHAnsi" w:cstheme="minorHAnsi"/>
        </w:rPr>
        <w:t xml:space="preserve">The products fetched </w:t>
      </w:r>
      <w:r w:rsidR="00712482">
        <w:rPr>
          <w:rFonts w:asciiTheme="minorHAnsi" w:hAnsiTheme="minorHAnsi" w:cstheme="minorHAnsi"/>
        </w:rPr>
        <w:t xml:space="preserve">will </w:t>
      </w:r>
      <w:r w:rsidR="006F78C7">
        <w:rPr>
          <w:rFonts w:asciiTheme="minorHAnsi" w:hAnsiTheme="minorHAnsi" w:cstheme="minorHAnsi"/>
        </w:rPr>
        <w:t xml:space="preserve">be displayed in the products detail grid. Post performing these tasks, the initiation maker user will </w:t>
      </w:r>
      <w:r w:rsidR="004D2962">
        <w:rPr>
          <w:rFonts w:asciiTheme="minorHAnsi" w:hAnsiTheme="minorHAnsi" w:cstheme="minorHAnsi"/>
        </w:rPr>
        <w:t xml:space="preserve">submit the WI to Initiation Checker. </w:t>
      </w:r>
    </w:p>
    <w:p w:rsidRPr="008323A6" w:rsidR="004D2962" w:rsidP="006F78C7" w:rsidRDefault="004D2962" w14:paraId="06E51577" w14:textId="0E7CEF0A">
      <w:pPr>
        <w:pStyle w:val="ListParagraph"/>
        <w:numPr>
          <w:ilvl w:val="0"/>
          <w:numId w:val="79"/>
        </w:numPr>
        <w:spacing w:line="360" w:lineRule="auto"/>
      </w:pPr>
      <w:r>
        <w:rPr>
          <w:rFonts w:asciiTheme="minorHAnsi" w:hAnsiTheme="minorHAnsi" w:cstheme="minorHAnsi"/>
        </w:rPr>
        <w:t>On submission of the WI, account summary exce</w:t>
      </w:r>
      <w:r w:rsidR="007F23EF">
        <w:rPr>
          <w:rFonts w:asciiTheme="minorHAnsi" w:hAnsiTheme="minorHAnsi" w:cstheme="minorHAnsi"/>
        </w:rPr>
        <w:t>l</w:t>
      </w:r>
      <w:r w:rsidR="008323A6">
        <w:rPr>
          <w:rFonts w:asciiTheme="minorHAnsi" w:hAnsiTheme="minorHAnsi" w:cstheme="minorHAnsi"/>
        </w:rPr>
        <w:t xml:space="preserve"> will be generated and get attached with the WI. </w:t>
      </w:r>
    </w:p>
    <w:p w:rsidRPr="001C3A01" w:rsidR="008323A6" w:rsidP="006F78C7" w:rsidRDefault="008323A6" w14:paraId="7679074F" w14:textId="1B5F9B8B">
      <w:pPr>
        <w:pStyle w:val="ListParagraph"/>
        <w:numPr>
          <w:ilvl w:val="0"/>
          <w:numId w:val="79"/>
        </w:numPr>
        <w:spacing w:line="360" w:lineRule="auto"/>
      </w:pPr>
      <w:r>
        <w:rPr>
          <w:rFonts w:asciiTheme="minorHAnsi" w:hAnsiTheme="minorHAnsi" w:cstheme="minorHAnsi"/>
        </w:rPr>
        <w:t xml:space="preserve">Initiation Checker user will </w:t>
      </w:r>
      <w:r w:rsidR="0085529D">
        <w:rPr>
          <w:rFonts w:asciiTheme="minorHAnsi" w:hAnsiTheme="minorHAnsi" w:cstheme="minorHAnsi"/>
        </w:rPr>
        <w:t xml:space="preserve">review the WI </w:t>
      </w:r>
      <w:r w:rsidR="001C3A01">
        <w:rPr>
          <w:rFonts w:asciiTheme="minorHAnsi" w:hAnsiTheme="minorHAnsi" w:cstheme="minorHAnsi"/>
        </w:rPr>
        <w:t>and take the following decisions:</w:t>
      </w:r>
    </w:p>
    <w:p w:rsidRPr="001C3A01" w:rsidR="001C3A01" w:rsidP="001C3A01" w:rsidRDefault="001C3A01" w14:paraId="2A4E5018" w14:textId="40E8D5F8">
      <w:pPr>
        <w:pStyle w:val="ListParagraph"/>
        <w:numPr>
          <w:ilvl w:val="1"/>
          <w:numId w:val="79"/>
        </w:numPr>
        <w:spacing w:line="360" w:lineRule="auto"/>
      </w:pPr>
      <w:r>
        <w:rPr>
          <w:rFonts w:asciiTheme="minorHAnsi" w:hAnsiTheme="minorHAnsi" w:cstheme="minorHAnsi"/>
        </w:rPr>
        <w:t xml:space="preserve">Approve </w:t>
      </w:r>
      <w:r w:rsidR="00D7076B">
        <w:rPr>
          <w:rFonts w:asciiTheme="minorHAnsi" w:hAnsiTheme="minorHAnsi" w:cstheme="minorHAnsi"/>
        </w:rPr>
        <w:t>– WI moves to Archival.</w:t>
      </w:r>
    </w:p>
    <w:p w:rsidRPr="001C3A01" w:rsidR="001C3A01" w:rsidP="001C3A01" w:rsidRDefault="001C3A01" w14:paraId="73FF3D47" w14:textId="786E9BFD">
      <w:pPr>
        <w:pStyle w:val="ListParagraph"/>
        <w:numPr>
          <w:ilvl w:val="1"/>
          <w:numId w:val="79"/>
        </w:numPr>
        <w:spacing w:line="360" w:lineRule="auto"/>
      </w:pPr>
      <w:r>
        <w:rPr>
          <w:rFonts w:asciiTheme="minorHAnsi" w:hAnsiTheme="minorHAnsi" w:cstheme="minorHAnsi"/>
        </w:rPr>
        <w:t xml:space="preserve">Discard </w:t>
      </w:r>
      <w:r w:rsidR="00D7076B">
        <w:rPr>
          <w:rFonts w:asciiTheme="minorHAnsi" w:hAnsiTheme="minorHAnsi" w:cstheme="minorHAnsi"/>
        </w:rPr>
        <w:t xml:space="preserve">– WI moves to Exit – Archival </w:t>
      </w:r>
    </w:p>
    <w:p w:rsidRPr="00082649" w:rsidR="001C3A01" w:rsidP="00082649" w:rsidRDefault="001C3A01" w14:paraId="7A826023" w14:textId="51EFE3A8">
      <w:pPr>
        <w:pStyle w:val="ListParagraph"/>
        <w:numPr>
          <w:ilvl w:val="1"/>
          <w:numId w:val="79"/>
        </w:numPr>
        <w:spacing w:line="360" w:lineRule="auto"/>
      </w:pPr>
      <w:r>
        <w:rPr>
          <w:rFonts w:asciiTheme="minorHAnsi" w:hAnsiTheme="minorHAnsi" w:cstheme="minorHAnsi"/>
        </w:rPr>
        <w:t xml:space="preserve">Send Back to Maker </w:t>
      </w:r>
      <w:r w:rsidR="00D7076B">
        <w:rPr>
          <w:rFonts w:asciiTheme="minorHAnsi" w:hAnsiTheme="minorHAnsi" w:cstheme="minorHAnsi"/>
        </w:rPr>
        <w:t>– WI moves to Initiator Maker Return.</w:t>
      </w:r>
    </w:p>
    <w:p w:rsidRPr="003A29EF" w:rsidR="00082649" w:rsidP="00082649" w:rsidRDefault="00082649" w14:paraId="6B9031A3" w14:textId="6D0C09FB">
      <w:pPr>
        <w:pStyle w:val="ListParagraph"/>
        <w:numPr>
          <w:ilvl w:val="0"/>
          <w:numId w:val="79"/>
        </w:numPr>
        <w:spacing w:line="360" w:lineRule="auto"/>
      </w:pPr>
      <w:r>
        <w:rPr>
          <w:rFonts w:asciiTheme="minorHAnsi" w:hAnsiTheme="minorHAnsi" w:cstheme="minorHAnsi"/>
        </w:rPr>
        <w:t xml:space="preserve">On Approve, user will </w:t>
      </w:r>
      <w:r w:rsidR="002D110E">
        <w:rPr>
          <w:rFonts w:asciiTheme="minorHAnsi" w:hAnsiTheme="minorHAnsi" w:cstheme="minorHAnsi"/>
        </w:rPr>
        <w:t>have an optio</w:t>
      </w:r>
      <w:r w:rsidR="00C87796">
        <w:rPr>
          <w:rFonts w:asciiTheme="minorHAnsi" w:hAnsiTheme="minorHAnsi" w:cstheme="minorHAnsi"/>
        </w:rPr>
        <w:t>n</w:t>
      </w:r>
      <w:r w:rsidR="00ED21ED">
        <w:rPr>
          <w:rFonts w:asciiTheme="minorHAnsi" w:hAnsiTheme="minorHAnsi" w:cstheme="minorHAnsi"/>
        </w:rPr>
        <w:t xml:space="preserve"> </w:t>
      </w:r>
      <w:r w:rsidR="00495D76">
        <w:rPr>
          <w:rFonts w:asciiTheme="minorHAnsi" w:hAnsiTheme="minorHAnsi" w:cstheme="minorHAnsi"/>
        </w:rPr>
        <w:t xml:space="preserve">to </w:t>
      </w:r>
      <w:r w:rsidR="00BE0E81">
        <w:rPr>
          <w:rFonts w:asciiTheme="minorHAnsi" w:hAnsiTheme="minorHAnsi" w:cstheme="minorHAnsi"/>
        </w:rPr>
        <w:t>select as ‘</w:t>
      </w:r>
      <w:r w:rsidR="00D33427">
        <w:rPr>
          <w:rFonts w:asciiTheme="minorHAnsi" w:hAnsiTheme="minorHAnsi" w:cstheme="minorHAnsi"/>
        </w:rPr>
        <w:t>Send Email Response’</w:t>
      </w:r>
      <w:r w:rsidR="00BE0E81">
        <w:rPr>
          <w:rFonts w:asciiTheme="minorHAnsi" w:hAnsiTheme="minorHAnsi" w:cstheme="minorHAnsi"/>
        </w:rPr>
        <w:t xml:space="preserve">– On selection document upload </w:t>
      </w:r>
      <w:r w:rsidR="003A29EF">
        <w:rPr>
          <w:rFonts w:asciiTheme="minorHAnsi" w:hAnsiTheme="minorHAnsi" w:cstheme="minorHAnsi"/>
        </w:rPr>
        <w:t xml:space="preserve">for statement request will become mandatory. </w:t>
      </w:r>
    </w:p>
    <w:p w:rsidRPr="00B10B71" w:rsidR="003A29EF" w:rsidP="00082649" w:rsidRDefault="003A29EF" w14:paraId="378BA5A6" w14:textId="02195BB8">
      <w:pPr>
        <w:pStyle w:val="ListParagraph"/>
        <w:numPr>
          <w:ilvl w:val="0"/>
          <w:numId w:val="79"/>
        </w:numPr>
        <w:spacing w:line="360" w:lineRule="auto"/>
      </w:pPr>
      <w:r>
        <w:rPr>
          <w:rFonts w:asciiTheme="minorHAnsi" w:hAnsiTheme="minorHAnsi" w:cstheme="minorHAnsi"/>
        </w:rPr>
        <w:t>The user will upload the statement and click on done, t</w:t>
      </w:r>
      <w:r w:rsidR="002051A3">
        <w:rPr>
          <w:rFonts w:asciiTheme="minorHAnsi" w:hAnsiTheme="minorHAnsi" w:cstheme="minorHAnsi"/>
        </w:rPr>
        <w:t xml:space="preserve">he WI will move to archival and the email response along with </w:t>
      </w:r>
      <w:r w:rsidR="00442461">
        <w:rPr>
          <w:rFonts w:asciiTheme="minorHAnsi" w:hAnsiTheme="minorHAnsi" w:cstheme="minorHAnsi"/>
        </w:rPr>
        <w:t xml:space="preserve">uploaded statement will be triggered to Dubai Court. </w:t>
      </w:r>
    </w:p>
    <w:p w:rsidRPr="00A71B26" w:rsidR="00A12D8B" w:rsidP="00200747" w:rsidRDefault="00B10B71" w14:paraId="203E1459" w14:textId="1C55F744">
      <w:pPr>
        <w:pStyle w:val="ListParagraph"/>
        <w:numPr>
          <w:ilvl w:val="0"/>
          <w:numId w:val="79"/>
        </w:numPr>
        <w:spacing w:line="360" w:lineRule="auto"/>
      </w:pPr>
      <w:r>
        <w:rPr>
          <w:rFonts w:asciiTheme="minorHAnsi" w:hAnsiTheme="minorHAnsi" w:cstheme="minorHAnsi"/>
        </w:rPr>
        <w:t xml:space="preserve">If the user fails to upload the statement, since the max size which can be uploaded </w:t>
      </w:r>
      <w:r w:rsidR="00F6440C">
        <w:rPr>
          <w:rFonts w:asciiTheme="minorHAnsi" w:hAnsiTheme="minorHAnsi" w:cstheme="minorHAnsi"/>
        </w:rPr>
        <w:t>is 10 MB</w:t>
      </w:r>
      <w:r w:rsidR="00D17950">
        <w:rPr>
          <w:rFonts w:asciiTheme="minorHAnsi" w:hAnsiTheme="minorHAnsi" w:cstheme="minorHAnsi"/>
        </w:rPr>
        <w:t xml:space="preserve">, then the ‘Send Email Response’ button will have to </w:t>
      </w:r>
      <w:r w:rsidR="005859CA">
        <w:rPr>
          <w:rFonts w:asciiTheme="minorHAnsi" w:hAnsiTheme="minorHAnsi" w:cstheme="minorHAnsi"/>
        </w:rPr>
        <w:t>be re</w:t>
      </w:r>
      <w:r w:rsidR="00D17950">
        <w:rPr>
          <w:rFonts w:asciiTheme="minorHAnsi" w:hAnsiTheme="minorHAnsi" w:cstheme="minorHAnsi"/>
        </w:rPr>
        <w:t>-checked</w:t>
      </w:r>
      <w:r w:rsidR="00A12D8B">
        <w:rPr>
          <w:rFonts w:asciiTheme="minorHAnsi" w:hAnsiTheme="minorHAnsi" w:cstheme="minorHAnsi"/>
        </w:rPr>
        <w:t xml:space="preserve"> by the user and system will give a pop-up to do so. </w:t>
      </w:r>
      <w:r w:rsidR="005859CA">
        <w:rPr>
          <w:rFonts w:asciiTheme="minorHAnsi" w:hAnsiTheme="minorHAnsi" w:cstheme="minorHAnsi"/>
        </w:rPr>
        <w:t xml:space="preserve">In this case, no email will be triggered to Dubai Court and WI will move to Archival. </w:t>
      </w:r>
    </w:p>
    <w:p w:rsidR="00782EC5" w:rsidP="00A71B26" w:rsidRDefault="00782EC5" w14:paraId="6ADC34D4" w14:textId="77777777">
      <w:pPr>
        <w:spacing w:line="360" w:lineRule="auto"/>
      </w:pPr>
    </w:p>
    <w:p w:rsidR="00782EC5" w:rsidP="00A71B26" w:rsidRDefault="00782EC5" w14:paraId="11A1F8DB" w14:textId="77777777">
      <w:pPr>
        <w:spacing w:line="360" w:lineRule="auto"/>
      </w:pPr>
    </w:p>
    <w:p w:rsidR="00A71B26" w:rsidP="00A71B26" w:rsidRDefault="00A71B26" w14:paraId="5EDF8418" w14:textId="1CA1BDA2">
      <w:pPr>
        <w:pStyle w:val="Heading2"/>
      </w:pPr>
      <w:bookmarkStart w:name="_Toc166062065" w:id="486"/>
      <w:r>
        <w:t>Hold Request Update</w:t>
      </w:r>
      <w:bookmarkEnd w:id="486"/>
    </w:p>
    <w:p w:rsidRPr="004518D9" w:rsidR="001D2738" w:rsidP="004518D9" w:rsidRDefault="002F603E" w14:paraId="10D46A22" w14:textId="69046B95">
      <w:pPr>
        <w:pStyle w:val="ListParagraph"/>
        <w:numPr>
          <w:ilvl w:val="0"/>
          <w:numId w:val="79"/>
        </w:numPr>
        <w:spacing w:line="360" w:lineRule="auto"/>
      </w:pPr>
      <w:r>
        <w:rPr>
          <w:rFonts w:asciiTheme="minorHAnsi" w:hAnsiTheme="minorHAnsi" w:cstheme="minorHAnsi"/>
        </w:rPr>
        <w:t>The</w:t>
      </w:r>
      <w:r w:rsidR="00D620AA">
        <w:rPr>
          <w:rFonts w:asciiTheme="minorHAnsi" w:hAnsiTheme="minorHAnsi" w:cstheme="minorHAnsi"/>
        </w:rPr>
        <w:t xml:space="preserve"> user will be able to select products to perform hold operations as mentioned in above queue descriptions. </w:t>
      </w:r>
    </w:p>
    <w:p w:rsidRPr="00F820DC" w:rsidR="004518D9" w:rsidP="004518D9" w:rsidRDefault="004518D9" w14:paraId="3ECD58DB" w14:textId="32FFAD20">
      <w:pPr>
        <w:pStyle w:val="ListParagraph"/>
        <w:numPr>
          <w:ilvl w:val="0"/>
          <w:numId w:val="79"/>
        </w:numPr>
        <w:spacing w:line="360" w:lineRule="auto"/>
      </w:pPr>
      <w:r>
        <w:rPr>
          <w:rFonts w:asciiTheme="minorHAnsi" w:hAnsiTheme="minorHAnsi" w:cstheme="minorHAnsi"/>
        </w:rPr>
        <w:t>The hold operati</w:t>
      </w:r>
      <w:r w:rsidR="0072428D">
        <w:rPr>
          <w:rFonts w:asciiTheme="minorHAnsi" w:hAnsiTheme="minorHAnsi" w:cstheme="minorHAnsi"/>
        </w:rPr>
        <w:t>on</w:t>
      </w:r>
      <w:r w:rsidR="00F820DC">
        <w:rPr>
          <w:rFonts w:asciiTheme="minorHAnsi" w:hAnsiTheme="minorHAnsi" w:cstheme="minorHAnsi"/>
        </w:rPr>
        <w:t>s in Finacle will be performed for the following account types:</w:t>
      </w:r>
    </w:p>
    <w:p w:rsidRPr="00F820DC" w:rsidR="00F820DC" w:rsidP="00F820DC" w:rsidRDefault="00F820DC" w14:paraId="6C7DEF6E" w14:textId="2F584882">
      <w:pPr>
        <w:pStyle w:val="ListParagraph"/>
        <w:numPr>
          <w:ilvl w:val="1"/>
          <w:numId w:val="79"/>
        </w:numPr>
        <w:spacing w:line="360" w:lineRule="auto"/>
      </w:pPr>
      <w:r>
        <w:rPr>
          <w:rFonts w:asciiTheme="minorHAnsi" w:hAnsiTheme="minorHAnsi" w:cstheme="minorHAnsi"/>
        </w:rPr>
        <w:t>SBA – Savings &amp; Gold</w:t>
      </w:r>
    </w:p>
    <w:p w:rsidRPr="00F820DC" w:rsidR="00F820DC" w:rsidP="00F820DC" w:rsidRDefault="00F820DC" w14:paraId="2F204909" w14:textId="3B7F729E">
      <w:pPr>
        <w:pStyle w:val="ListParagraph"/>
        <w:numPr>
          <w:ilvl w:val="1"/>
          <w:numId w:val="79"/>
        </w:numPr>
        <w:spacing w:line="360" w:lineRule="auto"/>
      </w:pPr>
      <w:r>
        <w:rPr>
          <w:rFonts w:asciiTheme="minorHAnsi" w:hAnsiTheme="minorHAnsi" w:cstheme="minorHAnsi"/>
        </w:rPr>
        <w:t>ODA - Current</w:t>
      </w:r>
    </w:p>
    <w:p w:rsidRPr="00F820DC" w:rsidR="00F820DC" w:rsidP="00F820DC" w:rsidRDefault="00F820DC" w14:paraId="2732E9C3" w14:textId="48327DF7">
      <w:pPr>
        <w:pStyle w:val="ListParagraph"/>
        <w:numPr>
          <w:ilvl w:val="1"/>
          <w:numId w:val="79"/>
        </w:numPr>
        <w:spacing w:line="360" w:lineRule="auto"/>
      </w:pPr>
      <w:r>
        <w:rPr>
          <w:rFonts w:asciiTheme="minorHAnsi" w:hAnsiTheme="minorHAnsi" w:cstheme="minorHAnsi"/>
        </w:rPr>
        <w:t>TDA – Deposits/Conventional FD</w:t>
      </w:r>
    </w:p>
    <w:p w:rsidRPr="00E44C2C" w:rsidR="00F820DC" w:rsidP="00F820DC" w:rsidRDefault="00F820DC" w14:paraId="3DCAF7EA" w14:textId="626BBDE0">
      <w:pPr>
        <w:pStyle w:val="ListParagraph"/>
        <w:numPr>
          <w:ilvl w:val="0"/>
          <w:numId w:val="79"/>
        </w:numPr>
        <w:spacing w:line="360" w:lineRule="auto"/>
      </w:pPr>
      <w:r>
        <w:rPr>
          <w:rFonts w:asciiTheme="minorHAnsi" w:hAnsiTheme="minorHAnsi" w:cstheme="minorHAnsi"/>
        </w:rPr>
        <w:t xml:space="preserve">For Islamic and Investment products, </w:t>
      </w:r>
      <w:r w:rsidR="006C2E59">
        <w:rPr>
          <w:rFonts w:asciiTheme="minorHAnsi" w:hAnsiTheme="minorHAnsi" w:cstheme="minorHAnsi"/>
        </w:rPr>
        <w:t xml:space="preserve">child WI will be created </w:t>
      </w:r>
      <w:r w:rsidR="007E157B">
        <w:rPr>
          <w:rFonts w:asciiTheme="minorHAnsi" w:hAnsiTheme="minorHAnsi" w:cstheme="minorHAnsi"/>
        </w:rPr>
        <w:t xml:space="preserve">as soon as Initiation Checker user </w:t>
      </w:r>
      <w:r w:rsidR="00E44C2C">
        <w:rPr>
          <w:rFonts w:asciiTheme="minorHAnsi" w:hAnsiTheme="minorHAnsi" w:cstheme="minorHAnsi"/>
        </w:rPr>
        <w:t xml:space="preserve">approves the WI. </w:t>
      </w:r>
    </w:p>
    <w:p w:rsidRPr="00E44C2C" w:rsidR="00E44C2C" w:rsidP="00F820DC" w:rsidRDefault="00E44C2C" w14:paraId="3849B639" w14:textId="4CECE113">
      <w:pPr>
        <w:pStyle w:val="ListParagraph"/>
        <w:numPr>
          <w:ilvl w:val="0"/>
          <w:numId w:val="79"/>
        </w:numPr>
        <w:spacing w:line="360" w:lineRule="auto"/>
      </w:pPr>
      <w:r>
        <w:rPr>
          <w:rFonts w:asciiTheme="minorHAnsi" w:hAnsiTheme="minorHAnsi" w:cstheme="minorHAnsi"/>
        </w:rPr>
        <w:t xml:space="preserve">Primary WI will move to System Integration for placing blacklists and hold requests integrations in Finacle. Parallelly, child WIs will move to Islamic OPS and Investment OPS unit (IOPS Maker, Inv OPS Maker). </w:t>
      </w:r>
    </w:p>
    <w:p w:rsidRPr="00E44C2C" w:rsidR="00E44C2C" w:rsidP="00F820DC" w:rsidRDefault="00E44C2C" w14:paraId="6A4EAA1C" w14:textId="7D5C0EF0">
      <w:pPr>
        <w:pStyle w:val="ListParagraph"/>
        <w:numPr>
          <w:ilvl w:val="0"/>
          <w:numId w:val="79"/>
        </w:numPr>
        <w:spacing w:line="360" w:lineRule="auto"/>
      </w:pPr>
      <w:r>
        <w:rPr>
          <w:rFonts w:asciiTheme="minorHAnsi" w:hAnsiTheme="minorHAnsi" w:cstheme="minorHAnsi"/>
        </w:rPr>
        <w:t xml:space="preserve">Primary WI will move to a ‘Hold’ queue on success of system integration and wait for Child WIs to move ahead. </w:t>
      </w:r>
    </w:p>
    <w:p w:rsidRPr="00755FF4" w:rsidR="00E44C2C" w:rsidP="00F820DC" w:rsidRDefault="00E44C2C" w14:paraId="1790F70B" w14:textId="5A94D70E">
      <w:pPr>
        <w:pStyle w:val="ListParagraph"/>
        <w:numPr>
          <w:ilvl w:val="0"/>
          <w:numId w:val="79"/>
        </w:numPr>
        <w:spacing w:line="360" w:lineRule="auto"/>
      </w:pPr>
      <w:r>
        <w:rPr>
          <w:rFonts w:asciiTheme="minorHAnsi" w:hAnsiTheme="minorHAnsi" w:cstheme="minorHAnsi"/>
        </w:rPr>
        <w:t>Once child W</w:t>
      </w:r>
      <w:r w:rsidR="00286D2D">
        <w:rPr>
          <w:rFonts w:asciiTheme="minorHAnsi" w:hAnsiTheme="minorHAnsi" w:cstheme="minorHAnsi"/>
        </w:rPr>
        <w:t xml:space="preserve">Is </w:t>
      </w:r>
      <w:r w:rsidR="00962968">
        <w:rPr>
          <w:rFonts w:asciiTheme="minorHAnsi" w:hAnsiTheme="minorHAnsi" w:cstheme="minorHAnsi"/>
        </w:rPr>
        <w:t xml:space="preserve">are completed, primary WI will be updated with the decision and move to Operations Maker </w:t>
      </w:r>
      <w:r w:rsidR="00336F68">
        <w:rPr>
          <w:rFonts w:asciiTheme="minorHAnsi" w:hAnsiTheme="minorHAnsi" w:cstheme="minorHAnsi"/>
        </w:rPr>
        <w:t>as mentioned in the Operations Maker</w:t>
      </w:r>
      <w:r w:rsidR="006C1D95">
        <w:rPr>
          <w:rFonts w:asciiTheme="minorHAnsi" w:hAnsiTheme="minorHAnsi" w:cstheme="minorHAnsi"/>
        </w:rPr>
        <w:t>.</w:t>
      </w:r>
      <w:r w:rsidR="00915B37">
        <w:rPr>
          <w:rFonts w:asciiTheme="minorHAnsi" w:hAnsiTheme="minorHAnsi" w:cstheme="minorHAnsi"/>
        </w:rPr>
        <w:t xml:space="preserve"> </w:t>
      </w:r>
    </w:p>
    <w:p w:rsidR="00755FF4" w:rsidP="00755FF4" w:rsidRDefault="00755FF4" w14:paraId="5877DAB5" w14:textId="77777777">
      <w:pPr>
        <w:spacing w:line="360" w:lineRule="auto"/>
      </w:pPr>
    </w:p>
    <w:p w:rsidR="00755FF4" w:rsidP="00755FF4" w:rsidRDefault="00AB255C" w14:paraId="15D03E46" w14:textId="42E74D40">
      <w:pPr>
        <w:pStyle w:val="Heading2"/>
      </w:pPr>
      <w:bookmarkStart w:name="_Toc166062066" w:id="487"/>
      <w:r>
        <w:t>Bulk CIR Request – Non-RAK Customer</w:t>
      </w:r>
      <w:bookmarkEnd w:id="487"/>
      <w:r>
        <w:t xml:space="preserve"> </w:t>
      </w:r>
    </w:p>
    <w:p w:rsidRPr="000F6953" w:rsidR="00AB255C" w:rsidP="00793930" w:rsidRDefault="002F6D10" w14:paraId="0806E849" w14:textId="5F3C5D10">
      <w:pPr>
        <w:pStyle w:val="ListParagraph"/>
        <w:numPr>
          <w:ilvl w:val="0"/>
          <w:numId w:val="79"/>
        </w:numPr>
        <w:spacing w:line="360" w:lineRule="auto"/>
      </w:pPr>
      <w:r>
        <w:rPr>
          <w:rFonts w:asciiTheme="minorHAnsi" w:hAnsiTheme="minorHAnsi" w:cstheme="minorHAnsi"/>
        </w:rPr>
        <w:t>Post WI Creation from the excel</w:t>
      </w:r>
      <w:r w:rsidR="00793930">
        <w:rPr>
          <w:rFonts w:asciiTheme="minorHAnsi" w:hAnsiTheme="minorHAnsi" w:cstheme="minorHAnsi"/>
        </w:rPr>
        <w:t xml:space="preserve">, at system check queue by running dedupe summary if the customer is identified as </w:t>
      </w:r>
      <w:r w:rsidR="000F6953">
        <w:rPr>
          <w:rFonts w:asciiTheme="minorHAnsi" w:hAnsiTheme="minorHAnsi" w:cstheme="minorHAnsi"/>
        </w:rPr>
        <w:t>Non-RAK</w:t>
      </w:r>
      <w:r w:rsidR="00793930">
        <w:rPr>
          <w:rFonts w:asciiTheme="minorHAnsi" w:hAnsiTheme="minorHAnsi" w:cstheme="minorHAnsi"/>
        </w:rPr>
        <w:t xml:space="preserve"> Bank Customer, then another check will happen to run Related Shareholder Details Integration to inquire if any CIF is linked to that external customer. </w:t>
      </w:r>
    </w:p>
    <w:p w:rsidRPr="00A46C04" w:rsidR="000F6953" w:rsidP="00793930" w:rsidRDefault="000F6953" w14:paraId="6D1D8014" w14:textId="32DD3994">
      <w:pPr>
        <w:pStyle w:val="ListParagraph"/>
        <w:numPr>
          <w:ilvl w:val="0"/>
          <w:numId w:val="79"/>
        </w:numPr>
        <w:spacing w:line="360" w:lineRule="auto"/>
      </w:pPr>
      <w:r>
        <w:rPr>
          <w:rFonts w:asciiTheme="minorHAnsi" w:hAnsiTheme="minorHAnsi" w:cstheme="minorHAnsi"/>
        </w:rPr>
        <w:t>If shareholders are identified, then t</w:t>
      </w:r>
      <w:r w:rsidR="00410E56">
        <w:rPr>
          <w:rFonts w:asciiTheme="minorHAnsi" w:hAnsiTheme="minorHAnsi" w:cstheme="minorHAnsi"/>
        </w:rPr>
        <w:t>he WI will be routed to</w:t>
      </w:r>
      <w:r w:rsidR="001D5C4B">
        <w:rPr>
          <w:rFonts w:asciiTheme="minorHAnsi" w:hAnsiTheme="minorHAnsi" w:cstheme="minorHAnsi"/>
        </w:rPr>
        <w:t xml:space="preserve"> </w:t>
      </w:r>
      <w:r w:rsidR="006A7818">
        <w:rPr>
          <w:rFonts w:asciiTheme="minorHAnsi" w:hAnsiTheme="minorHAnsi" w:cstheme="minorHAnsi"/>
        </w:rPr>
        <w:t xml:space="preserve">‘Initiation Checker’ queue. </w:t>
      </w:r>
    </w:p>
    <w:p w:rsidRPr="0090610C" w:rsidR="00A46C04" w:rsidP="00793930" w:rsidRDefault="00A46C04" w14:paraId="27B2E9A5" w14:textId="6E6B7381">
      <w:pPr>
        <w:pStyle w:val="ListParagraph"/>
        <w:numPr>
          <w:ilvl w:val="0"/>
          <w:numId w:val="79"/>
        </w:numPr>
        <w:spacing w:line="360" w:lineRule="auto"/>
      </w:pPr>
      <w:r>
        <w:rPr>
          <w:rFonts w:asciiTheme="minorHAnsi" w:hAnsiTheme="minorHAnsi" w:cstheme="minorHAnsi"/>
        </w:rPr>
        <w:t xml:space="preserve">If no shareholders are identified, then the routing will remain same as per section 6 – MVP-3 journey defined. </w:t>
      </w:r>
    </w:p>
    <w:p w:rsidRPr="00A77B7D" w:rsidR="002221F3" w:rsidP="00A77B7D" w:rsidRDefault="002221F3" w14:paraId="4F004113" w14:textId="5544D48C">
      <w:pPr>
        <w:pStyle w:val="ListParagraph"/>
        <w:numPr>
          <w:ilvl w:val="0"/>
          <w:numId w:val="79"/>
        </w:numPr>
        <w:spacing w:line="360" w:lineRule="auto"/>
      </w:pPr>
      <w:proofErr w:type="gramStart"/>
      <w:r>
        <w:rPr>
          <w:rFonts w:asciiTheme="minorHAnsi" w:hAnsiTheme="minorHAnsi" w:cstheme="minorHAnsi"/>
        </w:rPr>
        <w:t>On identifying shareholders, routing of the WI</w:t>
      </w:r>
      <w:proofErr w:type="gramEnd"/>
      <w:r>
        <w:rPr>
          <w:rFonts w:asciiTheme="minorHAnsi" w:hAnsiTheme="minorHAnsi" w:cstheme="minorHAnsi"/>
        </w:rPr>
        <w:t xml:space="preserve"> will be as follows:</w:t>
      </w:r>
    </w:p>
    <w:p w:rsidRPr="002C2D2D" w:rsidR="002C2D2D" w:rsidP="002C2D2D" w:rsidRDefault="00A77B7D" w14:paraId="039E6E95" w14:textId="76CDF0BD">
      <w:pPr>
        <w:pStyle w:val="ListParagraph"/>
        <w:numPr>
          <w:ilvl w:val="1"/>
          <w:numId w:val="79"/>
        </w:numPr>
        <w:spacing w:line="360" w:lineRule="auto"/>
      </w:pPr>
      <w:r>
        <w:rPr>
          <w:rFonts w:asciiTheme="minorHAnsi" w:hAnsiTheme="minorHAnsi" w:cstheme="minorHAnsi"/>
        </w:rPr>
        <w:t>Initiation Checker: WI will move to this queue for the user to match related CIFs/perform customer exposure</w:t>
      </w:r>
      <w:r w:rsidR="002C2D2D">
        <w:rPr>
          <w:rFonts w:asciiTheme="minorHAnsi" w:hAnsiTheme="minorHAnsi" w:cstheme="minorHAnsi"/>
        </w:rPr>
        <w:t>.</w:t>
      </w:r>
    </w:p>
    <w:p w:rsidRPr="001A1927" w:rsidR="002C2D2D" w:rsidP="002C2D2D" w:rsidRDefault="002C2D2D" w14:paraId="794497CF" w14:textId="39440792">
      <w:pPr>
        <w:pStyle w:val="ListParagraph"/>
        <w:numPr>
          <w:ilvl w:val="2"/>
          <w:numId w:val="79"/>
        </w:numPr>
        <w:spacing w:line="360" w:lineRule="auto"/>
      </w:pPr>
      <w:r>
        <w:rPr>
          <w:rFonts w:asciiTheme="minorHAnsi" w:hAnsiTheme="minorHAnsi" w:cstheme="minorHAnsi"/>
        </w:rPr>
        <w:t>On Approval</w:t>
      </w:r>
      <w:r w:rsidR="001A1927">
        <w:rPr>
          <w:rFonts w:asciiTheme="minorHAnsi" w:hAnsiTheme="minorHAnsi" w:cstheme="minorHAnsi"/>
        </w:rPr>
        <w:t xml:space="preserve"> of Initiation Checker: </w:t>
      </w:r>
    </w:p>
    <w:p w:rsidRPr="002C7CDD" w:rsidR="002C7CDD" w:rsidP="002C7CDD" w:rsidRDefault="001A1927" w14:paraId="6222D256" w14:textId="47D72393">
      <w:pPr>
        <w:pStyle w:val="ListParagraph"/>
        <w:numPr>
          <w:ilvl w:val="3"/>
          <w:numId w:val="79"/>
        </w:numPr>
        <w:spacing w:line="360" w:lineRule="auto"/>
      </w:pPr>
      <w:r>
        <w:rPr>
          <w:rFonts w:asciiTheme="minorHAnsi" w:hAnsiTheme="minorHAnsi" w:cstheme="minorHAnsi"/>
        </w:rPr>
        <w:t xml:space="preserve">Inquiry cases will be routed </w:t>
      </w:r>
      <w:proofErr w:type="gramStart"/>
      <w:r w:rsidR="00E763A7">
        <w:rPr>
          <w:rFonts w:asciiTheme="minorHAnsi" w:hAnsiTheme="minorHAnsi" w:cstheme="minorHAnsi"/>
        </w:rPr>
        <w:t>to</w:t>
      </w:r>
      <w:proofErr w:type="gramEnd"/>
      <w:r w:rsidR="00E763A7">
        <w:rPr>
          <w:rFonts w:asciiTheme="minorHAnsi" w:hAnsiTheme="minorHAnsi" w:cstheme="minorHAnsi"/>
        </w:rPr>
        <w:t xml:space="preserve"> </w:t>
      </w:r>
      <w:r w:rsidR="002C7CDD">
        <w:rPr>
          <w:rFonts w:asciiTheme="minorHAnsi" w:hAnsiTheme="minorHAnsi" w:cstheme="minorHAnsi"/>
        </w:rPr>
        <w:t xml:space="preserve">archival. </w:t>
      </w:r>
    </w:p>
    <w:p w:rsidRPr="00000E52" w:rsidR="002C7CDD" w:rsidP="002C7CDD" w:rsidRDefault="002C7CDD" w14:paraId="3FCA0F83" w14:textId="767ECBAA">
      <w:pPr>
        <w:pStyle w:val="ListParagraph"/>
        <w:numPr>
          <w:ilvl w:val="3"/>
          <w:numId w:val="79"/>
        </w:numPr>
        <w:spacing w:line="360" w:lineRule="auto"/>
      </w:pPr>
      <w:r>
        <w:rPr>
          <w:rFonts w:asciiTheme="minorHAnsi" w:hAnsiTheme="minorHAnsi" w:cstheme="minorHAnsi"/>
        </w:rPr>
        <w:t xml:space="preserve">Freeze/ Prohibited cases will be routed to system integration where blacklists will be marked and freeze requests </w:t>
      </w:r>
      <w:r w:rsidR="00000E52">
        <w:rPr>
          <w:rFonts w:asciiTheme="minorHAnsi" w:hAnsiTheme="minorHAnsi" w:cstheme="minorHAnsi"/>
        </w:rPr>
        <w:t xml:space="preserve">will be placed on the products. </w:t>
      </w:r>
    </w:p>
    <w:p w:rsidRPr="00AB255C" w:rsidR="00000E52" w:rsidP="002C7CDD" w:rsidRDefault="00000E52" w14:paraId="45972942" w14:textId="21649C8D">
      <w:pPr>
        <w:pStyle w:val="ListParagraph"/>
        <w:numPr>
          <w:ilvl w:val="3"/>
          <w:numId w:val="79"/>
        </w:numPr>
        <w:spacing w:line="360" w:lineRule="auto"/>
      </w:pPr>
      <w:r>
        <w:rPr>
          <w:rFonts w:asciiTheme="minorHAnsi" w:hAnsiTheme="minorHAnsi" w:cstheme="minorHAnsi"/>
        </w:rPr>
        <w:t xml:space="preserve">If for freeze requests, Islamic Products are identified then </w:t>
      </w:r>
      <w:r w:rsidR="00E763A7">
        <w:rPr>
          <w:rFonts w:asciiTheme="minorHAnsi" w:hAnsiTheme="minorHAnsi" w:cstheme="minorHAnsi"/>
        </w:rPr>
        <w:t xml:space="preserve">Child WI will be created of IOPS Unit. </w:t>
      </w:r>
    </w:p>
    <w:p w:rsidRPr="00AB255C" w:rsidR="00AB255C" w:rsidP="00AB255C" w:rsidRDefault="00AB255C" w14:paraId="45273EF1" w14:textId="77777777"/>
    <w:sectPr w:rsidRPr="00AB255C" w:rsidR="00AB255C" w:rsidSect="00812E40">
      <w:headerReference w:type="even" r:id="rId45"/>
      <w:headerReference w:type="default" r:id="rId46"/>
      <w:footerReference w:type="even" r:id="rId47"/>
      <w:footerReference w:type="default" r:id="rId48"/>
      <w:headerReference w:type="first" r:id="rId49"/>
      <w:footerReference w:type="first" r:id="rId5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ND" w:author="Niranjana Dilip" w:date="2023-12-27T09:27:00Z" w:id="32">
    <w:p w:rsidR="00406FAB" w:rsidP="0005142B" w:rsidRDefault="00406FAB" w14:paraId="78BCE0B9" w14:textId="77777777">
      <w:pPr>
        <w:pStyle w:val="CommentText"/>
      </w:pPr>
      <w:r>
        <w:rPr>
          <w:rStyle w:val="CommentReference"/>
        </w:rPr>
        <w:annotationRef/>
      </w:r>
      <w:r>
        <w:t xml:space="preserve">Are prohibition requests and bulk requests from Central Bank scoped as part of CIR Inquiry? </w:t>
      </w:r>
    </w:p>
  </w:comment>
  <w:comment w:initials="HC" w:author="Himanshi Chawla" w:date="2024-01-12T13:20:00Z" w:id="33">
    <w:p w:rsidR="002D7B2A" w:rsidP="002D7B2A" w:rsidRDefault="002D7B2A" w14:paraId="16993501" w14:textId="77777777">
      <w:pPr>
        <w:pStyle w:val="CommentText"/>
      </w:pPr>
      <w:r>
        <w:rPr>
          <w:rStyle w:val="CommentReference"/>
        </w:rPr>
        <w:annotationRef/>
      </w:r>
      <w:r>
        <w:rPr>
          <w:lang w:val="en-IN"/>
        </w:rPr>
        <w:t xml:space="preserve">Based on recent discussion, this will also be a part. Solutioning has to happen to receive the requests via Excel files with dedicated instructions. </w:t>
      </w:r>
    </w:p>
  </w:comment>
  <w:comment w:initials="VB" w:author="Vinod Balakrishnan" w:date="2024-05-01T07:54:00Z" w:id="34">
    <w:p w:rsidR="00E279C5" w:rsidRDefault="00E279C5" w14:paraId="6717E9C8" w14:textId="51665590">
      <w:pPr>
        <w:pStyle w:val="CommentText"/>
      </w:pPr>
      <w:r>
        <w:rPr>
          <w:rStyle w:val="CommentReference"/>
        </w:rPr>
        <w:annotationRef/>
      </w:r>
      <w:r>
        <w:t>Inquiry, Freeze and Prohibit for Bulk CIR</w:t>
      </w:r>
    </w:p>
  </w:comment>
  <w:comment w:initials="HC" w:author="Himanshi Chawla" w:date="2024-05-03T18:47:00Z" w:id="35">
    <w:p w:rsidR="00A31477" w:rsidP="00A31477" w:rsidRDefault="00A31477" w14:paraId="649A0979" w14:textId="77777777">
      <w:pPr>
        <w:pStyle w:val="CommentText"/>
      </w:pPr>
      <w:r>
        <w:rPr>
          <w:rStyle w:val="CommentReference"/>
        </w:rPr>
        <w:annotationRef/>
      </w:r>
      <w:r>
        <w:rPr>
          <w:lang w:val="en-IN"/>
        </w:rPr>
        <w:t xml:space="preserve">Yes, in the Bulk CIR Journey it is for Inquiry, Freeze and Prohibited. </w:t>
      </w:r>
    </w:p>
  </w:comment>
  <w:comment w:initials="VB" w:author="Vinod Balakrishnan" w:date="2023-12-20T09:21:00Z" w:id="44">
    <w:p w:rsidR="00406FAB" w:rsidRDefault="00406FAB" w14:paraId="10901BE7" w14:textId="62BE939D">
      <w:pPr>
        <w:pStyle w:val="CommentText"/>
      </w:pPr>
      <w:r>
        <w:rPr>
          <w:rStyle w:val="CommentReference"/>
        </w:rPr>
        <w:annotationRef/>
      </w:r>
      <w:r>
        <w:t>As per previous communication, integration error handling for system related issues to be handled by BPM Support team. Please have the document updated accordingly.</w:t>
      </w:r>
    </w:p>
  </w:comment>
  <w:comment w:initials="AA" w:author="Animesh Agrawal" w:date="2023-12-21T11:02:00Z" w:id="45">
    <w:p w:rsidR="00406FAB" w:rsidP="00892440" w:rsidRDefault="00406FAB" w14:paraId="51AECA68" w14:textId="77777777">
      <w:pPr>
        <w:pStyle w:val="CommentText"/>
      </w:pPr>
      <w:r>
        <w:rPr>
          <w:rStyle w:val="CommentReference"/>
        </w:rPr>
        <w:annotationRef/>
      </w:r>
      <w:r w:rsidRPr="00A61D82">
        <w:t>In iBPS, there will be only one queue for Integration Error Handling, however bifurcation for business errors as well as technical errors will be there. Business errors will include if ‘CIF Under Verification’ - these WIs will be only shown to business users on same queue. (Filters will be applied). Technical Errors will be landed to BPM support users on same queue.</w:t>
      </w:r>
      <w:r>
        <w:t xml:space="preserve"> </w:t>
      </w:r>
    </w:p>
  </w:comment>
  <w:comment w:initials="VB" w:author="Vinod Balakrishnan" w:date="2023-12-20T09:24:00Z" w:id="61">
    <w:p w:rsidR="00406FAB" w:rsidRDefault="00406FAB" w14:paraId="5062B5FB" w14:textId="1B2EE906">
      <w:pPr>
        <w:pStyle w:val="CommentText"/>
      </w:pPr>
      <w:r>
        <w:rPr>
          <w:rStyle w:val="CommentReference"/>
        </w:rPr>
        <w:annotationRef/>
      </w:r>
      <w:r>
        <w:t xml:space="preserve">Communication to be available in Bilingual. </w:t>
      </w:r>
    </w:p>
  </w:comment>
  <w:comment w:initials="AA" w:author="Animesh Agrawal" w:date="2023-12-21T11:03:00Z" w:id="62">
    <w:p w:rsidR="00406FAB" w:rsidP="00892440" w:rsidRDefault="00406FAB" w14:paraId="32DC6CDA" w14:textId="77777777">
      <w:pPr>
        <w:pStyle w:val="CommentText"/>
      </w:pPr>
      <w:r>
        <w:rPr>
          <w:rStyle w:val="CommentReference"/>
        </w:rPr>
        <w:annotationRef/>
      </w:r>
      <w:r>
        <w:t xml:space="preserve">Yes, only the Email will be Bilingual. Added another point. </w:t>
      </w:r>
    </w:p>
  </w:comment>
  <w:comment w:initials="AA" w:author="Animesh Agrawal" w:date="2023-12-21T15:27:00Z" w:id="63">
    <w:p w:rsidR="00406FAB" w:rsidP="00251574" w:rsidRDefault="00406FAB" w14:paraId="77ED94DE" w14:textId="77777777">
      <w:pPr>
        <w:pStyle w:val="CommentText"/>
      </w:pPr>
      <w:r>
        <w:rPr>
          <w:rStyle w:val="CommentReference"/>
        </w:rPr>
        <w:annotationRef/>
      </w:r>
      <w:r>
        <w:t>And Letter templates</w:t>
      </w:r>
    </w:p>
  </w:comment>
  <w:comment w:initials="VB" w:author="Vinod Balakrishnan" w:date="2024-01-11T20:53:00Z" w:id="64">
    <w:p w:rsidR="00406FAB" w:rsidRDefault="00406FAB" w14:paraId="5CF91527" w14:textId="6CCAA877">
      <w:pPr>
        <w:pStyle w:val="CommentText"/>
      </w:pPr>
      <w:r>
        <w:rPr>
          <w:rStyle w:val="CommentReference"/>
        </w:rPr>
        <w:annotationRef/>
      </w:r>
      <w:r>
        <w:t>Only email and letter communication is required as part of this change. SMS not required.</w:t>
      </w:r>
    </w:p>
  </w:comment>
  <w:comment w:initials="HC" w:author="Himanshi Chawla" w:date="2024-01-12T12:23:00Z" w:id="65">
    <w:p w:rsidR="007D2BC2" w:rsidP="007D2BC2" w:rsidRDefault="007D2BC2" w14:paraId="1921A99B" w14:textId="77777777">
      <w:pPr>
        <w:pStyle w:val="CommentText"/>
      </w:pPr>
      <w:r>
        <w:rPr>
          <w:rStyle w:val="CommentReference"/>
        </w:rPr>
        <w:annotationRef/>
      </w:r>
      <w:r>
        <w:t xml:space="preserve">Noted. </w:t>
      </w:r>
    </w:p>
  </w:comment>
  <w:comment w:initials="VB" w:author="Vinod Balakrishnan" w:date="2024-01-11T20:55:00Z" w:id="69">
    <w:p w:rsidR="00406FAB" w:rsidRDefault="00406FAB" w14:paraId="3361D366" w14:textId="1F8F2061">
      <w:pPr>
        <w:pStyle w:val="CommentText"/>
      </w:pPr>
      <w:r>
        <w:rPr>
          <w:rStyle w:val="CommentReference"/>
        </w:rPr>
        <w:annotationRef/>
      </w:r>
      <w:r w:rsidRPr="00002CFE">
        <w:rPr>
          <w:highlight w:val="cyan"/>
        </w:rPr>
        <w:t>Work flow to be rechecked and validated as separate journeys are required based on the channel (FIU/CIR) and request type (Enquiry/Freeze, etc)</w:t>
      </w:r>
    </w:p>
  </w:comment>
  <w:comment w:initials="HC" w:author="Himanshi Chawla" w:date="2024-01-14T21:37:00Z" w:id="70">
    <w:p w:rsidR="00CC1439" w:rsidP="00CC1439" w:rsidRDefault="00CC1439" w14:paraId="441E1FE1" w14:textId="77777777">
      <w:pPr>
        <w:pStyle w:val="CommentText"/>
      </w:pPr>
      <w:r>
        <w:rPr>
          <w:rStyle w:val="CommentReference"/>
        </w:rPr>
        <w:annotationRef/>
      </w:r>
      <w:r>
        <w:rPr>
          <w:lang w:val="en-IN"/>
        </w:rPr>
        <w:t xml:space="preserve">Attaching the updated workflow specific to FIU/CIR requests flow only. </w:t>
      </w:r>
    </w:p>
  </w:comment>
  <w:comment w:initials="VB" w:author="Vinod Balakrishnan" w:date="2023-12-20T10:38:00Z" w:id="71">
    <w:p w:rsidR="00406FAB" w:rsidRDefault="00406FAB" w14:paraId="4A8A6256" w14:textId="3A64CF21">
      <w:pPr>
        <w:pStyle w:val="CommentText"/>
      </w:pPr>
      <w:r>
        <w:rPr>
          <w:rStyle w:val="CommentReference"/>
        </w:rPr>
        <w:annotationRef/>
      </w:r>
      <w:r>
        <w:t>Decision to be available as reject (discard for cases instruction details are not clear from the authority)</w:t>
      </w:r>
    </w:p>
  </w:comment>
  <w:comment w:initials="AA" w:author="Animesh Agrawal" w:date="2023-12-21T11:05:00Z" w:id="72">
    <w:p w:rsidR="00406FAB" w:rsidP="00892440" w:rsidRDefault="00406FAB" w14:paraId="476DE568" w14:textId="77777777">
      <w:pPr>
        <w:pStyle w:val="CommentText"/>
      </w:pPr>
      <w:r>
        <w:rPr>
          <w:rStyle w:val="CommentReference"/>
        </w:rPr>
        <w:annotationRef/>
      </w:r>
      <w:r>
        <w:t xml:space="preserve">Okay, noted ! Initiation Checker will have an option to discard the case, WI will move to Archival post that. </w:t>
      </w:r>
    </w:p>
  </w:comment>
  <w:comment w:initials="VB" w:author="Vinod Balakrishnan" w:date="2023-12-20T09:30:00Z" w:id="74">
    <w:p w:rsidR="00406FAB" w:rsidRDefault="00406FAB" w14:paraId="0DBA2DAE" w14:textId="6DED554F">
      <w:pPr>
        <w:pStyle w:val="CommentText"/>
      </w:pPr>
      <w:r>
        <w:rPr>
          <w:rStyle w:val="CommentReference"/>
        </w:rPr>
        <w:annotationRef/>
      </w:r>
      <w:r>
        <w:t>This is not as per diagram remarks provided.</w:t>
      </w:r>
    </w:p>
  </w:comment>
  <w:comment w:initials="AA" w:author="Animesh Agrawal" w:date="2023-12-21T15:29:00Z" w:id="75">
    <w:p w:rsidR="00406FAB" w:rsidP="008D6EB7" w:rsidRDefault="00406FAB" w14:paraId="3106C076" w14:textId="77777777">
      <w:pPr>
        <w:pStyle w:val="CommentText"/>
      </w:pPr>
      <w:r>
        <w:rPr>
          <w:rStyle w:val="CommentReference"/>
        </w:rPr>
        <w:annotationRef/>
      </w:r>
      <w:r>
        <w:t>Noted.</w:t>
      </w:r>
    </w:p>
  </w:comment>
  <w:comment w:initials="ND" w:author="Niranjana Dilip" w:date="2023-12-27T09:38:00Z" w:id="76">
    <w:p w:rsidR="00406FAB" w:rsidP="0005142B" w:rsidRDefault="00406FAB" w14:paraId="58A39183" w14:textId="77777777">
      <w:pPr>
        <w:pStyle w:val="CommentText"/>
      </w:pPr>
      <w:r>
        <w:rPr>
          <w:rStyle w:val="CommentReference"/>
        </w:rPr>
        <w:annotationRef/>
      </w:r>
      <w:r>
        <w:t>Difference between Compliance Referral Maker/Checker and Compliance Maker/Checker queue is unclear. As per current process, GC does not have a referral maker/checker queue for CIR. Please elaborate</w:t>
      </w:r>
    </w:p>
  </w:comment>
  <w:comment w:initials="AA" w:author="Animesh Agrawal" w:date="2024-01-04T10:33:00Z" w:id="77">
    <w:p w:rsidR="00406FAB" w:rsidP="00E1488D" w:rsidRDefault="00406FAB" w14:paraId="2E3F88F9" w14:textId="77777777">
      <w:pPr>
        <w:pStyle w:val="CommentText"/>
      </w:pPr>
      <w:r>
        <w:rPr>
          <w:rStyle w:val="CommentReference"/>
        </w:rPr>
        <w:annotationRef/>
      </w:r>
      <w:r>
        <w:t>Compliance Referral Maker /Checker are the queues before system integration queue (Before placing Freeze/Un-Freeze and blacklists). In Compliance Referral queues user can only provide the remarks for the queries raised by initiation ops team.</w:t>
      </w:r>
      <w:r>
        <w:br/>
      </w:r>
      <w:r>
        <w:t xml:space="preserve">Compliance Maker/Checker is different from Referral as WI will move to Compliance Maker queue after system integration (After placing Freeze/Unfreeze and blacklists). Compliance Maker can give their response and can mention if there is any AML concern or not. </w:t>
      </w:r>
    </w:p>
  </w:comment>
  <w:comment w:initials="AA" w:author="Animesh Agrawal" w:date="2023-12-21T11:07:00Z" w:id="78">
    <w:p w:rsidR="00406FAB" w:rsidP="00134FD1" w:rsidRDefault="00406FAB" w14:paraId="1A2600F1" w14:textId="45F2C671">
      <w:pPr>
        <w:pStyle w:val="CommentText"/>
      </w:pPr>
      <w:r>
        <w:rPr>
          <w:rStyle w:val="CommentReference"/>
        </w:rPr>
        <w:annotationRef/>
      </w:r>
      <w:r>
        <w:t xml:space="preserve">Memopad placement/removal &amp; Freeze/Unfreeze to be handled manually by the user out of the system. </w:t>
      </w:r>
    </w:p>
  </w:comment>
  <w:comment w:initials="ND" w:author="Niranjana Dilip" w:date="2023-12-27T09:42:00Z" w:id="84">
    <w:p w:rsidR="00406FAB" w:rsidP="0005142B" w:rsidRDefault="00406FAB" w14:paraId="6092EB7B" w14:textId="77777777">
      <w:pPr>
        <w:pStyle w:val="CommentText"/>
      </w:pPr>
      <w:r>
        <w:rPr>
          <w:rStyle w:val="CommentReference"/>
        </w:rPr>
        <w:annotationRef/>
      </w:r>
      <w:r>
        <w:t>Considering the timeline provided by FIU differs for different requests, user should mandatorily be able to enter the timeline in the WI and the same should be available for tracking in the dashboard</w:t>
      </w:r>
    </w:p>
  </w:comment>
  <w:comment w:initials="AA" w:author="Animesh Agrawal" w:date="2024-01-04T10:29:00Z" w:id="85">
    <w:p w:rsidR="00406FAB" w:rsidP="00E1488D" w:rsidRDefault="00406FAB" w14:paraId="2A2D8738" w14:textId="77777777">
      <w:pPr>
        <w:pStyle w:val="CommentText"/>
      </w:pPr>
      <w:r>
        <w:rPr>
          <w:rStyle w:val="CommentReference"/>
        </w:rPr>
        <w:annotationRef/>
      </w:r>
      <w:r>
        <w:t>Due Date field is available on the form, which will indicate the timeline in the WI. This field will be available at the user dashboard, where user can sort the list of WIs based on timelines.</w:t>
      </w:r>
    </w:p>
  </w:comment>
  <w:comment w:initials="VB" w:author="Vinod Balakrishnan" w:date="2023-12-20T09:43:00Z" w:id="86">
    <w:p w:rsidR="00406FAB" w:rsidRDefault="00406FAB" w14:paraId="24AC9DCD" w14:textId="4A4F316F">
      <w:pPr>
        <w:pStyle w:val="CommentText"/>
      </w:pPr>
      <w:r>
        <w:rPr>
          <w:rStyle w:val="CommentReference"/>
        </w:rPr>
        <w:annotationRef/>
      </w:r>
      <w:r>
        <w:t>How will the work item be archived for such cases. Under which customer details.</w:t>
      </w:r>
    </w:p>
  </w:comment>
  <w:comment w:initials="AA" w:author="Animesh Agrawal" w:date="2023-12-21T11:12:00Z" w:id="87">
    <w:p w:rsidR="00406FAB" w:rsidP="00C43C1C" w:rsidRDefault="00406FAB" w14:paraId="4A880E33" w14:textId="77777777">
      <w:pPr>
        <w:pStyle w:val="CommentText"/>
      </w:pPr>
      <w:r>
        <w:rPr>
          <w:rStyle w:val="CommentReference"/>
        </w:rPr>
        <w:annotationRef/>
      </w:r>
      <w:r>
        <w:t xml:space="preserve">Work-item archival will take place with respect to WI Number and Reference Number. It will be WI specific since we have multiple customers in single WI only. </w:t>
      </w:r>
    </w:p>
  </w:comment>
  <w:comment w:initials="HC" w:author="Himanshi Chawla" w:date="2024-05-06T18:09:00Z" w:id="88">
    <w:p w:rsidR="00DF2F60" w:rsidP="00DF2F60" w:rsidRDefault="00DF2F60" w14:paraId="22E40779" w14:textId="77777777">
      <w:pPr>
        <w:pStyle w:val="CommentText"/>
      </w:pPr>
      <w:r>
        <w:rPr>
          <w:rStyle w:val="CommentReference"/>
        </w:rPr>
        <w:annotationRef/>
      </w:r>
      <w:r>
        <w:rPr>
          <w:lang w:val="en-IN"/>
        </w:rPr>
        <w:t xml:space="preserve">No Report - Only Advance Search to be provided basis CIF ID </w:t>
      </w:r>
    </w:p>
  </w:comment>
  <w:comment w:initials="VB" w:author="Vinod Balakrishnan" w:date="2024-05-01T08:10:00Z" w:id="89">
    <w:p w:rsidR="00B4376A" w:rsidRDefault="00B4376A" w14:paraId="4E03C144" w14:textId="06CCD651">
      <w:pPr>
        <w:pStyle w:val="CommentText"/>
      </w:pPr>
      <w:r>
        <w:rPr>
          <w:rStyle w:val="CommentReference"/>
        </w:rPr>
        <w:annotationRef/>
      </w:r>
      <w:r>
        <w:t>Search to be performed based on all the details entered.</w:t>
      </w:r>
    </w:p>
  </w:comment>
  <w:comment w:initials="HC" w:author="Himanshi Chawla" w:date="2024-05-03T18:54:00Z" w:id="90">
    <w:p w:rsidR="00FD1764" w:rsidP="00FD1764" w:rsidRDefault="00FD1764" w14:paraId="7AAC6F93" w14:textId="77777777">
      <w:pPr>
        <w:pStyle w:val="CommentText"/>
      </w:pPr>
      <w:r>
        <w:rPr>
          <w:rStyle w:val="CommentReference"/>
        </w:rPr>
        <w:annotationRef/>
      </w:r>
      <w:r>
        <w:rPr>
          <w:lang w:val="en-IN"/>
        </w:rPr>
        <w:t xml:space="preserve">Search will be based on all fields but doc type will be mandatory because of the Integration Call. For eg. In case of Individual Customer either passport or emirates id - one out of both will be mandatory. Similarly, in case of Non Individual Trade License will be mandatory. But yes, search will be performed with the combination of all the fields entered by the user. </w:t>
      </w:r>
    </w:p>
  </w:comment>
  <w:comment w:initials="VB" w:author="Vinod Balakrishnan" w:date="2024-05-01T08:11:00Z" w:id="91">
    <w:p w:rsidR="00F522AD" w:rsidRDefault="00F522AD" w14:paraId="72630865" w14:textId="0CB0B167">
      <w:pPr>
        <w:pStyle w:val="CommentText"/>
      </w:pPr>
      <w:r>
        <w:rPr>
          <w:rStyle w:val="CommentReference"/>
        </w:rPr>
        <w:annotationRef/>
      </w:r>
      <w:r>
        <w:t>Clarification required as we enter same field for multiple customers</w:t>
      </w:r>
    </w:p>
  </w:comment>
  <w:comment w:initials="HC" w:author="Himanshi Chawla" w:date="2024-05-03T19:04:00Z" w:id="92">
    <w:p w:rsidR="00C26890" w:rsidP="00C26890" w:rsidRDefault="00C26890" w14:paraId="315CBEA5" w14:textId="77777777">
      <w:pPr>
        <w:pStyle w:val="CommentText"/>
      </w:pPr>
      <w:r>
        <w:rPr>
          <w:rStyle w:val="CommentReference"/>
        </w:rPr>
        <w:annotationRef/>
      </w:r>
      <w:r>
        <w:rPr>
          <w:lang w:val="en-IN"/>
        </w:rPr>
        <w:t xml:space="preserve">Here the fields mentioned are passport number / emirates id / trade license no. - these values will be considered as unique for all customers. If the user has entered emirates id for one customer as 1234, now while adding another customer if the user enters emirates id 1234 again, system won’t allow that. Error message/ pop-up will be given to the user. </w:t>
      </w:r>
    </w:p>
  </w:comment>
  <w:comment w:initials="VB" w:author="Vinod Balakrishnan" w:date="2023-12-20T10:13:00Z" w:id="93">
    <w:p w:rsidR="00406FAB" w:rsidP="002819B1" w:rsidRDefault="00406FAB" w14:paraId="5233C785" w14:textId="467A9262">
      <w:pPr>
        <w:pStyle w:val="CommentText"/>
      </w:pPr>
      <w:r>
        <w:rPr>
          <w:rStyle w:val="CommentReference"/>
        </w:rPr>
        <w:annotationRef/>
      </w:r>
      <w:r>
        <w:t>Related party to be fetched similar to logic applied in the crystal report “Related party report with additional param”</w:t>
      </w:r>
    </w:p>
  </w:comment>
  <w:comment w:initials="AA" w:author="Animesh Agrawal" w:date="2023-12-21T11:13:00Z" w:id="94">
    <w:p w:rsidR="00406FAB" w:rsidP="00C43C1C" w:rsidRDefault="00406FAB" w14:paraId="7D66C20A" w14:textId="77777777">
      <w:pPr>
        <w:pStyle w:val="CommentText"/>
      </w:pPr>
      <w:r>
        <w:rPr>
          <w:rStyle w:val="CommentReference"/>
        </w:rPr>
        <w:annotationRef/>
      </w:r>
      <w:r>
        <w:t xml:space="preserve">This is an open point with Architecture team. </w:t>
      </w:r>
    </w:p>
  </w:comment>
  <w:comment w:initials="VB" w:author="Vinod Balakrishnan" w:date="2023-12-20T09:45:00Z" w:id="95">
    <w:p w:rsidR="00406FAB" w:rsidP="00FD56C0" w:rsidRDefault="00406FAB" w14:paraId="5110F283" w14:textId="5BAFA4A2">
      <w:pPr>
        <w:pStyle w:val="CommentText"/>
      </w:pPr>
      <w:r>
        <w:rPr>
          <w:rStyle w:val="CommentReference"/>
        </w:rPr>
        <w:annotationRef/>
      </w:r>
      <w:r>
        <w:t>System validation to be available to ensure users fetch the products for all the selected main CIF’s. For Related party CIF fetch product details option to be made non-mandatory however system to trigger alert.</w:t>
      </w:r>
    </w:p>
  </w:comment>
  <w:comment w:initials="AA" w:author="Animesh Agrawal" w:date="2023-12-21T11:15:00Z" w:id="96">
    <w:p w:rsidR="00406FAB" w:rsidP="00C43C1C" w:rsidRDefault="00406FAB" w14:paraId="51E84907" w14:textId="77777777">
      <w:pPr>
        <w:pStyle w:val="CommentText"/>
      </w:pPr>
      <w:r>
        <w:rPr>
          <w:rStyle w:val="CommentReference"/>
        </w:rPr>
        <w:annotationRef/>
      </w:r>
      <w:r>
        <w:t>Noted!</w:t>
      </w:r>
    </w:p>
  </w:comment>
  <w:comment w:initials="VB" w:author="Vinod Balakrishnan" w:date="2023-12-20T18:43:00Z" w:id="97">
    <w:p w:rsidR="00406FAB" w:rsidRDefault="00406FAB" w14:paraId="34805031" w14:textId="68EC252B">
      <w:pPr>
        <w:pStyle w:val="CommentText"/>
      </w:pPr>
      <w:r>
        <w:rPr>
          <w:rStyle w:val="CommentReference"/>
        </w:rPr>
        <w:annotationRef/>
      </w:r>
      <w:r w:rsidRPr="00F63C5B">
        <w:rPr>
          <w:highlight w:val="green"/>
        </w:rPr>
        <w:t>Freeze for individual and Freeze for individual and related party to be detailed</w:t>
      </w:r>
    </w:p>
  </w:comment>
  <w:comment w:initials="AA" w:author="Animesh Agrawal" w:date="2023-12-21T15:52:00Z" w:id="98">
    <w:p w:rsidR="00406FAB" w:rsidP="008A3318" w:rsidRDefault="00406FAB" w14:paraId="30CAE149" w14:textId="77777777">
      <w:pPr>
        <w:pStyle w:val="CommentText"/>
      </w:pPr>
      <w:r>
        <w:rPr>
          <w:rStyle w:val="CommentReference"/>
        </w:rPr>
        <w:annotationRef/>
      </w:r>
      <w:r>
        <w:t>Blacklist should happen for all the CIFs, Freeze has to be happened for selected CIFs and related party CIFs.</w:t>
      </w:r>
    </w:p>
  </w:comment>
  <w:comment w:initials="ND" w:author="Niranjana Dilip" w:date="2023-12-27T09:46:00Z" w:id="108">
    <w:p w:rsidR="00406FAB" w:rsidP="0005142B" w:rsidRDefault="00406FAB" w14:paraId="2689339C" w14:textId="77777777">
      <w:pPr>
        <w:pStyle w:val="CommentText"/>
      </w:pPr>
      <w:r>
        <w:rPr>
          <w:rStyle w:val="CommentReference"/>
        </w:rPr>
        <w:annotationRef/>
      </w:r>
      <w:r>
        <w:t>Audit trail of the changes made to any WI or record to be available for all queues including the type of change, user name, date &amp; timestamp etc.</w:t>
      </w:r>
    </w:p>
  </w:comment>
  <w:comment w:initials="AA" w:author="Animesh Agrawal" w:date="2024-01-04T10:26:00Z" w:id="109">
    <w:p w:rsidR="00406FAB" w:rsidP="00E1488D" w:rsidRDefault="00406FAB" w14:paraId="77B4EA97" w14:textId="77777777">
      <w:pPr>
        <w:pStyle w:val="CommentText"/>
      </w:pPr>
      <w:r>
        <w:rPr>
          <w:rStyle w:val="CommentReference"/>
        </w:rPr>
        <w:annotationRef/>
      </w:r>
      <w:r>
        <w:t>Decision &amp; Remarks history table will be available for all the users to view the remarks given and decisions taken by other users.</w:t>
      </w:r>
      <w:r>
        <w:br/>
      </w:r>
      <w:r>
        <w:t>Audit trail will also be available as a product feature, where user can view timestamps of other users.</w:t>
      </w:r>
    </w:p>
  </w:comment>
  <w:comment w:initials="VB" w:author="Vinod Balakrishnan" w:date="2023-12-20T19:10:00Z" w:id="138">
    <w:p w:rsidR="00406FAB" w:rsidP="009739CA" w:rsidRDefault="00406FAB" w14:paraId="3F9D6CA3" w14:textId="5FCBAD55">
      <w:pPr>
        <w:pStyle w:val="CommentText"/>
      </w:pPr>
      <w:r>
        <w:rPr>
          <w:rStyle w:val="CommentReference"/>
        </w:rPr>
        <w:annotationRef/>
      </w:r>
      <w:r>
        <w:t>Internal and External blacklist to be updated only for FIU inquiry. In case of CIU inquiry blacklist update not required.</w:t>
      </w:r>
    </w:p>
    <w:p w:rsidR="00406FAB" w:rsidP="009739CA" w:rsidRDefault="00406FAB" w14:paraId="629B1158" w14:textId="77777777">
      <w:pPr>
        <w:pStyle w:val="CommentText"/>
      </w:pPr>
    </w:p>
    <w:p w:rsidR="00406FAB" w:rsidP="009739CA" w:rsidRDefault="00406FAB" w14:paraId="208D2D7F" w14:textId="49DDF209">
      <w:pPr>
        <w:pStyle w:val="CommentText"/>
      </w:pPr>
      <w:r>
        <w:t>Below are the blacklist details to be captured:</w:t>
      </w:r>
    </w:p>
    <w:p w:rsidR="00406FAB" w:rsidP="009739CA" w:rsidRDefault="00406FAB" w14:paraId="6F4B0206" w14:textId="6B5FF047">
      <w:pPr>
        <w:pStyle w:val="CommentText"/>
      </w:pPr>
      <w:r>
        <w:t>Blacklist reason code “FIU/CIR”</w:t>
      </w:r>
    </w:p>
    <w:p w:rsidR="00406FAB" w:rsidP="009739CA" w:rsidRDefault="00406FAB" w14:paraId="5A91D3C5" w14:textId="05AAE632">
      <w:pPr>
        <w:pStyle w:val="CommentText"/>
      </w:pPr>
      <w:r>
        <w:t>Blacklist remarks “AS PER FIU/CIR Reference no dated DD/MM/YYYY</w:t>
      </w:r>
    </w:p>
    <w:p w:rsidR="00406FAB" w:rsidP="009739CA" w:rsidRDefault="00406FAB" w14:paraId="084DB4C7" w14:textId="154EC329">
      <w:pPr>
        <w:pStyle w:val="CommentText"/>
      </w:pPr>
      <w:r>
        <w:t>Blacklist status Active</w:t>
      </w:r>
    </w:p>
    <w:p w:rsidR="00406FAB" w:rsidP="009739CA" w:rsidRDefault="00406FAB" w14:paraId="71F54125" w14:textId="59670E5B">
      <w:pPr>
        <w:pStyle w:val="CommentText"/>
      </w:pPr>
      <w:r>
        <w:t>CB Circular No: FIU/CIR reference no.</w:t>
      </w:r>
    </w:p>
    <w:p w:rsidR="00406FAB" w:rsidP="009739CA" w:rsidRDefault="00406FAB" w14:paraId="37A1E8A7" w14:textId="7DEE2F60">
      <w:pPr>
        <w:pStyle w:val="CommentText"/>
      </w:pPr>
      <w:r>
        <w:t>CB Circular Date: Request date</w:t>
      </w:r>
    </w:p>
    <w:p w:rsidR="00406FAB" w:rsidP="009739CA" w:rsidRDefault="00406FAB" w14:paraId="63172206" w14:textId="77777777">
      <w:pPr>
        <w:pStyle w:val="CommentText"/>
      </w:pPr>
    </w:p>
    <w:p w:rsidR="00406FAB" w:rsidP="00632E48" w:rsidRDefault="00406FAB" w14:paraId="09A1CA46" w14:textId="4387DFE8">
      <w:pPr>
        <w:pStyle w:val="CommentText"/>
      </w:pPr>
      <w:r>
        <w:t>For external blacklist customer/company name, identity/trade license details, date of birth/date of establishment, to be captured.</w:t>
      </w:r>
    </w:p>
  </w:comment>
  <w:comment w:initials="AA" w:author="Animesh Agrawal" w:date="2023-12-21T15:53:00Z" w:id="139">
    <w:p w:rsidR="00406FAB" w:rsidP="008A3318" w:rsidRDefault="00406FAB" w14:paraId="41B7135F" w14:textId="77777777">
      <w:pPr>
        <w:pStyle w:val="CommentText"/>
      </w:pPr>
      <w:r>
        <w:rPr>
          <w:rStyle w:val="CommentReference"/>
        </w:rPr>
        <w:annotationRef/>
      </w:r>
      <w:r>
        <w:t>Noted.</w:t>
      </w:r>
    </w:p>
  </w:comment>
  <w:comment w:initials="VB" w:author="Vinod Balakrishnan" w:date="2023-12-20T19:18:00Z" w:id="140">
    <w:p w:rsidR="00406FAB" w:rsidRDefault="00406FAB" w14:paraId="3D2CF5B7" w14:textId="301ED964">
      <w:pPr>
        <w:pStyle w:val="CommentText"/>
      </w:pPr>
      <w:r>
        <w:rPr>
          <w:rStyle w:val="CommentReference"/>
        </w:rPr>
        <w:annotationRef/>
      </w:r>
      <w:r w:rsidRPr="00002CFE">
        <w:rPr>
          <w:highlight w:val="cyan"/>
        </w:rPr>
        <w:t>Email to compliance queue should trigger only for non-customer. For customer work item will get moved to compliance queue</w:t>
      </w:r>
    </w:p>
  </w:comment>
  <w:comment w:initials="HC" w:author="Himanshi Chawla" w:date="2024-01-12T12:26:00Z" w:id="141">
    <w:p w:rsidR="007D2BC2" w:rsidP="007D2BC2" w:rsidRDefault="007D2BC2" w14:paraId="439E1FBB" w14:textId="77777777">
      <w:pPr>
        <w:pStyle w:val="CommentText"/>
      </w:pPr>
      <w:r>
        <w:rPr>
          <w:rStyle w:val="CommentReference"/>
        </w:rPr>
        <w:annotationRef/>
      </w:r>
      <w:r>
        <w:t xml:space="preserve">Yes, For Customer Identified as ‘Non RAK Bank Customers’, Email to a dedicated email id/group email id will be triggered for Compliance. </w:t>
      </w:r>
    </w:p>
  </w:comment>
  <w:comment w:initials="HC" w:author="Himanshi Chawla" w:date="2024-01-14T22:28:00Z" w:id="142">
    <w:p w:rsidR="007A6DEF" w:rsidP="007A6DEF" w:rsidRDefault="007A6DEF" w14:paraId="3A82CA9A" w14:textId="77777777">
      <w:pPr>
        <w:pStyle w:val="CommentText"/>
      </w:pPr>
      <w:r>
        <w:rPr>
          <w:rStyle w:val="CommentReference"/>
        </w:rPr>
        <w:annotationRef/>
      </w:r>
      <w:r>
        <w:rPr>
          <w:lang w:val="en-IN"/>
        </w:rPr>
        <w:t xml:space="preserve">For Customers Identified as ‘RAK Bank Customers’, no email trigger will be there to any unit and the journey will flow as per workflow. (Freeze requests to move to Compliance, Unfreeze requests to move to Operations). </w:t>
      </w:r>
    </w:p>
  </w:comment>
  <w:comment w:initials="VB" w:author="Vinod Balakrishnan" w:date="2023-12-20T19:20:00Z" w:id="143">
    <w:p w:rsidRPr="00002CFE" w:rsidR="00406FAB" w:rsidP="0056561A" w:rsidRDefault="00406FAB" w14:paraId="2A86A2C7" w14:textId="04EF7EA2">
      <w:pPr>
        <w:pStyle w:val="CommentText"/>
        <w:rPr>
          <w:highlight w:val="cyan"/>
        </w:rPr>
      </w:pPr>
      <w:r>
        <w:rPr>
          <w:rStyle w:val="CommentReference"/>
        </w:rPr>
        <w:annotationRef/>
      </w:r>
      <w:r w:rsidRPr="00002CFE">
        <w:rPr>
          <w:highlight w:val="cyan"/>
        </w:rPr>
        <w:t>Products under related party CIF to be frozen based on the instruction from Central Bank. Blacklist to be updated for the main CIF and related party CIF for all freeze instructions received through FIU and CIR</w:t>
      </w:r>
    </w:p>
    <w:p w:rsidRPr="00002CFE" w:rsidR="00406FAB" w:rsidP="0056561A" w:rsidRDefault="00406FAB" w14:paraId="157A1110" w14:textId="77777777">
      <w:pPr>
        <w:pStyle w:val="CommentText"/>
        <w:rPr>
          <w:highlight w:val="cyan"/>
        </w:rPr>
      </w:pPr>
    </w:p>
    <w:p w:rsidRPr="00002CFE" w:rsidR="00406FAB" w:rsidP="00D7297C" w:rsidRDefault="00406FAB" w14:paraId="06ED4FE2" w14:textId="4FEEEE3E">
      <w:pPr>
        <w:pStyle w:val="CommentText"/>
        <w:rPr>
          <w:highlight w:val="cyan"/>
        </w:rPr>
      </w:pPr>
      <w:r w:rsidRPr="00002CFE">
        <w:rPr>
          <w:highlight w:val="cyan"/>
        </w:rPr>
        <w:t>CASA accounts and Fixed deposits (conventional) to be frozen under freeze reason code  FIU/CIR with the freeze remarks “As per FIU/CIR reference no. dated dd/mmy/yy Authority name case no”.</w:t>
      </w:r>
    </w:p>
    <w:p w:rsidRPr="00002CFE" w:rsidR="00406FAB" w:rsidP="00D7297C" w:rsidRDefault="00406FAB" w14:paraId="1C369F16" w14:textId="77777777">
      <w:pPr>
        <w:pStyle w:val="CommentText"/>
        <w:rPr>
          <w:highlight w:val="cyan"/>
        </w:rPr>
      </w:pPr>
    </w:p>
    <w:p w:rsidR="00406FAB" w:rsidP="00D7297C" w:rsidRDefault="00406FAB" w14:paraId="7681CB4E" w14:textId="3DA10E21">
      <w:pPr>
        <w:pStyle w:val="CommentText"/>
      </w:pPr>
      <w:r w:rsidRPr="00002CFE">
        <w:rPr>
          <w:highlight w:val="cyan"/>
        </w:rPr>
        <w:t>Freeze to be place on the Investments, Cards with the remarks “As per FIU/CIR reference no. dated dd/mmy/yy Authority name case no”.</w:t>
      </w:r>
    </w:p>
  </w:comment>
  <w:comment w:initials="HC" w:author="Himanshi Chawla" w:date="2024-01-12T12:28:00Z" w:id="144">
    <w:p w:rsidR="0011103B" w:rsidP="0011103B" w:rsidRDefault="007D2BC2" w14:paraId="03AB6D81" w14:textId="77777777">
      <w:pPr>
        <w:pStyle w:val="CommentText"/>
      </w:pPr>
      <w:r>
        <w:rPr>
          <w:rStyle w:val="CommentReference"/>
        </w:rPr>
        <w:annotationRef/>
      </w:r>
      <w:r w:rsidR="0011103B">
        <w:t xml:space="preserve">Noted. Freeze Reason code will be auto filled based on the request type. For FIU, the freeze reason code will be set as ‘052’ and for CIR, the freeze reason code will be set as ‘053’. This is as per the clarification by Natesh over email. While triggering the Freeze call, Freeze Remarks will be sent as per the above statements. </w:t>
      </w:r>
    </w:p>
  </w:comment>
  <w:comment w:initials="VB" w:author="Vinod Balakrishnan" w:date="2024-05-01T08:22:00Z" w:id="145">
    <w:p w:rsidR="00A53DA5" w:rsidRDefault="00A53DA5" w14:paraId="35BDBF9B" w14:textId="0E006AB0">
      <w:pPr>
        <w:pStyle w:val="CommentText"/>
      </w:pPr>
      <w:r>
        <w:rPr>
          <w:rStyle w:val="CommentReference"/>
        </w:rPr>
        <w:annotationRef/>
      </w:r>
      <w:r>
        <w:t>Remarks along with Reason code</w:t>
      </w:r>
    </w:p>
  </w:comment>
  <w:comment w:initials="HC" w:author="Himanshi Chawla" w:date="2024-05-03T19:06:00Z" w:id="146">
    <w:p w:rsidR="003332A8" w:rsidP="003332A8" w:rsidRDefault="003332A8" w14:paraId="1D796888" w14:textId="77777777">
      <w:pPr>
        <w:pStyle w:val="CommentText"/>
      </w:pPr>
      <w:r>
        <w:rPr>
          <w:rStyle w:val="CommentReference"/>
        </w:rPr>
        <w:annotationRef/>
      </w:r>
      <w:r>
        <w:rPr>
          <w:lang w:val="en-IN"/>
        </w:rPr>
        <w:t xml:space="preserve">Noted </w:t>
      </w:r>
    </w:p>
  </w:comment>
  <w:comment w:initials="VB" w:author="Vinod Balakrishnan" w:date="2024-05-01T08:22:00Z" w:id="147">
    <w:p w:rsidR="00A53DA5" w:rsidRDefault="00A53DA5" w14:paraId="08E9CBBE" w14:textId="5849179E">
      <w:pPr>
        <w:pStyle w:val="CommentText"/>
      </w:pPr>
      <w:r>
        <w:rPr>
          <w:rStyle w:val="CommentReference"/>
        </w:rPr>
        <w:annotationRef/>
      </w:r>
      <w:r>
        <w:t>Remarks along with Reason code</w:t>
      </w:r>
    </w:p>
  </w:comment>
  <w:comment w:initials="HC" w:author="Himanshi Chawla" w:date="2024-05-03T19:06:00Z" w:id="148">
    <w:p w:rsidR="003332A8" w:rsidP="003332A8" w:rsidRDefault="003332A8" w14:paraId="1558A51B" w14:textId="77777777">
      <w:pPr>
        <w:pStyle w:val="CommentText"/>
      </w:pPr>
      <w:r>
        <w:rPr>
          <w:rStyle w:val="CommentReference"/>
        </w:rPr>
        <w:annotationRef/>
      </w:r>
      <w:r>
        <w:rPr>
          <w:lang w:val="en-IN"/>
        </w:rPr>
        <w:t xml:space="preserve">Noted. </w:t>
      </w:r>
    </w:p>
  </w:comment>
  <w:comment w:initials="VB" w:author="Vinod Balakrishnan" w:date="2024-05-01T08:22:00Z" w:id="149">
    <w:p w:rsidR="00A53DA5" w:rsidRDefault="00A53DA5" w14:paraId="6C418375" w14:textId="1E18FE81">
      <w:pPr>
        <w:pStyle w:val="CommentText"/>
      </w:pPr>
      <w:r>
        <w:rPr>
          <w:rStyle w:val="CommentReference"/>
        </w:rPr>
        <w:annotationRef/>
      </w:r>
      <w:r>
        <w:t>Remarks along with Reason code</w:t>
      </w:r>
    </w:p>
  </w:comment>
  <w:comment w:initials="HC" w:author="Himanshi Chawla" w:date="2024-05-03T19:07:00Z" w:id="150">
    <w:p w:rsidR="003332A8" w:rsidP="003332A8" w:rsidRDefault="003332A8" w14:paraId="16372511" w14:textId="77777777">
      <w:pPr>
        <w:pStyle w:val="CommentText"/>
      </w:pPr>
      <w:r>
        <w:rPr>
          <w:rStyle w:val="CommentReference"/>
        </w:rPr>
        <w:annotationRef/>
      </w:r>
      <w:r>
        <w:rPr>
          <w:lang w:val="en-IN"/>
        </w:rPr>
        <w:t xml:space="preserve">Noted. </w:t>
      </w:r>
    </w:p>
  </w:comment>
  <w:comment w:initials="VB" w:author="Vinod Balakrishnan" w:date="2024-05-01T08:23:00Z" w:id="151">
    <w:p w:rsidR="00A53DA5" w:rsidRDefault="00A53DA5" w14:paraId="360B1131" w14:textId="3C84BD0D">
      <w:pPr>
        <w:pStyle w:val="CommentText"/>
      </w:pPr>
      <w:r>
        <w:rPr>
          <w:rStyle w:val="CommentReference"/>
        </w:rPr>
        <w:annotationRef/>
      </w:r>
      <w:r>
        <w:t>Remarks along with Reason code</w:t>
      </w:r>
    </w:p>
  </w:comment>
  <w:comment w:initials="HC" w:author="Himanshi Chawla" w:date="2024-05-03T19:07:00Z" w:id="152">
    <w:p w:rsidR="003332A8" w:rsidP="003332A8" w:rsidRDefault="003332A8" w14:paraId="270DE087" w14:textId="77777777">
      <w:pPr>
        <w:pStyle w:val="CommentText"/>
      </w:pPr>
      <w:r>
        <w:rPr>
          <w:rStyle w:val="CommentReference"/>
        </w:rPr>
        <w:annotationRef/>
      </w:r>
      <w:r>
        <w:rPr>
          <w:lang w:val="en-IN"/>
        </w:rPr>
        <w:t>Noted</w:t>
      </w:r>
    </w:p>
  </w:comment>
  <w:comment w:initials="VB" w:author="Vinod Balakrishnan" w:date="2023-12-20T19:26:00Z" w:id="153">
    <w:p w:rsidR="00406FAB" w:rsidP="00632E48" w:rsidRDefault="00406FAB" w14:paraId="66F09757" w14:textId="6A733817">
      <w:pPr>
        <w:pStyle w:val="CommentText"/>
      </w:pPr>
      <w:r>
        <w:rPr>
          <w:rStyle w:val="CommentReference"/>
        </w:rPr>
        <w:annotationRef/>
      </w:r>
      <w:r w:rsidRPr="00002CFE">
        <w:rPr>
          <w:highlight w:val="cyan"/>
        </w:rPr>
        <w:t>Blacklist should not be removed but remarks to be updated as “Cancelled as per FIU/CIR reference number dated DD/MM/YYYY”, reason code to be modified to Improved profile and status to be modified to inactive</w:t>
      </w:r>
    </w:p>
  </w:comment>
  <w:comment w:initials="HC" w:author="Himanshi Chawla" w:date="2024-01-12T12:30:00Z" w:id="154">
    <w:p w:rsidR="00AE645A" w:rsidP="00AE645A" w:rsidRDefault="007D2BC2" w14:paraId="3AAC27B3" w14:textId="77777777">
      <w:pPr>
        <w:pStyle w:val="CommentText"/>
      </w:pPr>
      <w:r>
        <w:rPr>
          <w:rStyle w:val="CommentReference"/>
        </w:rPr>
        <w:annotationRef/>
      </w:r>
      <w:r w:rsidR="00AE645A">
        <w:t xml:space="preserve">Pls confirm if the Unfreeze Reason Codes are supposed to be the same as Freeze Reason Codes (052 - FIU, 053 - CIR)? </w:t>
      </w:r>
    </w:p>
  </w:comment>
  <w:comment w:initials="VB" w:author="Vinod Balakrishnan" w:date="2023-12-20T19:23:00Z" w:id="155">
    <w:p w:rsidRPr="002D7B2A" w:rsidR="00406FAB" w:rsidP="00632E48" w:rsidRDefault="00406FAB" w14:paraId="46CC978A" w14:textId="50EE1C81">
      <w:pPr>
        <w:pStyle w:val="CommentText"/>
        <w:rPr>
          <w:lang w:val="en-IN"/>
        </w:rPr>
      </w:pPr>
      <w:r>
        <w:rPr>
          <w:rStyle w:val="CommentReference"/>
        </w:rPr>
        <w:annotationRef/>
      </w:r>
      <w:r>
        <w:t>Blacklist should not be removed but remarks to get updated as “Cancelled as per FIU/CIR reference number dated DD/MM/YYYY, and status to be amended to inactive</w:t>
      </w:r>
    </w:p>
  </w:comment>
  <w:comment w:initials="VB" w:author="Vinod Balakrishnan" w:date="2023-12-20T20:25:00Z" w:id="156">
    <w:p w:rsidR="00406FAB" w:rsidRDefault="00406FAB" w14:paraId="52DADAAD" w14:textId="77777777">
      <w:pPr>
        <w:pStyle w:val="CommentText"/>
      </w:pPr>
      <w:r>
        <w:t>WI should reflect all the product and freeze details for user to select the freeze to be removed</w:t>
      </w:r>
      <w:r>
        <w:rPr>
          <w:rStyle w:val="CommentReference"/>
        </w:rPr>
        <w:annotationRef/>
      </w:r>
    </w:p>
    <w:p w:rsidR="00406FAB" w:rsidRDefault="00406FAB" w14:paraId="7F5FD581" w14:textId="77777777">
      <w:pPr>
        <w:pStyle w:val="CommentText"/>
      </w:pPr>
    </w:p>
    <w:p w:rsidR="00406FAB" w:rsidRDefault="00406FAB" w14:paraId="29B0FF42" w14:textId="01BAB4A0">
      <w:pPr>
        <w:pStyle w:val="CommentText"/>
      </w:pPr>
      <w:r>
        <w:t>Unfreeze  remarks to be updated as “Cancelled as per FIU/CIR reference no. dated DD/MM/YYYY</w:t>
      </w:r>
    </w:p>
  </w:comment>
  <w:comment w:initials="AA" w:author="Animesh Agrawal" w:date="2023-12-21T11:20:00Z" w:id="157">
    <w:p w:rsidR="00406FAB" w:rsidP="00C43C1C" w:rsidRDefault="00406FAB" w14:paraId="1BD83902" w14:textId="77777777">
      <w:pPr>
        <w:pStyle w:val="CommentText"/>
      </w:pPr>
      <w:r>
        <w:rPr>
          <w:rStyle w:val="CommentReference"/>
        </w:rPr>
        <w:annotationRef/>
      </w:r>
      <w:r>
        <w:t xml:space="preserve">Okay, user will be able to select the products which needs to be unfreezed. </w:t>
      </w:r>
    </w:p>
  </w:comment>
  <w:comment w:initials="VB" w:author="Vinod Balakrishnan" w:date="2023-12-20T20:23:00Z" w:id="158">
    <w:p w:rsidR="00406FAB" w:rsidRDefault="00406FAB" w14:paraId="741EEEA3" w14:textId="4E38B363">
      <w:pPr>
        <w:pStyle w:val="CommentText"/>
      </w:pPr>
      <w:r>
        <w:rPr>
          <w:rStyle w:val="CommentReference"/>
        </w:rPr>
        <w:annotationRef/>
      </w:r>
      <w:r>
        <w:t>One parallel WI to be created and moved to IOPS Maker</w:t>
      </w:r>
    </w:p>
  </w:comment>
  <w:comment w:initials="AA" w:author="Animesh Agrawal" w:date="2023-12-21T11:22:00Z" w:id="159">
    <w:p w:rsidR="00406FAB" w:rsidP="00C43C1C" w:rsidRDefault="00406FAB" w14:paraId="1A40DE78" w14:textId="77777777">
      <w:pPr>
        <w:pStyle w:val="CommentText"/>
      </w:pPr>
      <w:r>
        <w:rPr>
          <w:rStyle w:val="CommentReference"/>
        </w:rPr>
        <w:annotationRef/>
      </w:r>
      <w:r>
        <w:t xml:space="preserve">Yes, ideally one child WI will be created for IOPS along with the parent WI moving to Compliance Maker in case of Freeze and Operations Maker in case of Unfreeze. </w:t>
      </w:r>
    </w:p>
  </w:comment>
  <w:comment w:initials="VB" w:author="Vinod Balakrishnan" w:date="2023-12-20T20:34:00Z" w:id="160">
    <w:p w:rsidR="00406FAB" w:rsidRDefault="00406FAB" w14:paraId="3D1561B0" w14:textId="1B332DE9">
      <w:pPr>
        <w:pStyle w:val="CommentText"/>
      </w:pPr>
      <w:r>
        <w:rPr>
          <w:rStyle w:val="CommentReference"/>
        </w:rPr>
        <w:annotationRef/>
      </w:r>
      <w:r>
        <w:t>What is the time frame between the total execution.</w:t>
      </w:r>
    </w:p>
  </w:comment>
  <w:comment w:initials="AA" w:author="Animesh Agrawal" w:date="2023-12-25T09:55:00Z" w:id="161">
    <w:p w:rsidR="00406FAB" w:rsidP="00BD69C8" w:rsidRDefault="00406FAB" w14:paraId="3C020C7E" w14:textId="77777777">
      <w:pPr>
        <w:pStyle w:val="CommentText"/>
      </w:pPr>
      <w:r>
        <w:rPr>
          <w:rStyle w:val="CommentReference"/>
        </w:rPr>
        <w:annotationRef/>
      </w:r>
      <w:r>
        <w:t>In every 15 minutes, system will try to execute the integration calls for 5 times</w:t>
      </w:r>
    </w:p>
  </w:comment>
  <w:comment w:initials="VB" w:author="Vinod Balakrishnan" w:date="2023-12-20T20:43:00Z" w:id="176">
    <w:p w:rsidR="00406FAB" w:rsidRDefault="00406FAB" w14:paraId="57D552CC" w14:textId="49BEA436">
      <w:pPr>
        <w:pStyle w:val="CommentText"/>
      </w:pPr>
      <w:r>
        <w:rPr>
          <w:rStyle w:val="CommentReference"/>
        </w:rPr>
        <w:annotationRef/>
      </w:r>
      <w:r>
        <w:t>In addition field to be available for data input for compliance maker</w:t>
      </w:r>
    </w:p>
  </w:comment>
  <w:comment w:initials="AA" w:author="Animesh Agrawal" w:date="2023-12-21T11:23:00Z" w:id="177">
    <w:p w:rsidR="00406FAB" w:rsidP="0061393C" w:rsidRDefault="00406FAB" w14:paraId="3991FAFB" w14:textId="77777777">
      <w:pPr>
        <w:pStyle w:val="CommentText"/>
      </w:pPr>
      <w:r>
        <w:rPr>
          <w:rStyle w:val="CommentReference"/>
        </w:rPr>
        <w:annotationRef/>
      </w:r>
      <w:r>
        <w:t xml:space="preserve">There will be a unique Remarks field for all the users to add their comments. Is there any other field user requires? </w:t>
      </w:r>
    </w:p>
  </w:comment>
  <w:comment w:initials="AA" w:author="Animesh Agrawal" w:date="2024-01-03T16:21:00Z" w:id="178">
    <w:p w:rsidR="00406FAB" w:rsidP="00F96CA9" w:rsidRDefault="00406FAB" w14:paraId="0479AD31" w14:textId="77777777">
      <w:pPr>
        <w:pStyle w:val="CommentText"/>
      </w:pPr>
      <w:r>
        <w:rPr>
          <w:rStyle w:val="CommentReference"/>
        </w:rPr>
        <w:annotationRef/>
      </w:r>
      <w:r>
        <w:t>Fields added in the field list.</w:t>
      </w:r>
    </w:p>
  </w:comment>
  <w:comment w:initials="VB" w:author="Vinod Balakrishnan" w:date="2024-01-11T21:02:00Z" w:id="179">
    <w:p w:rsidR="00406FAB" w:rsidRDefault="00406FAB" w14:paraId="27B2C9C6" w14:textId="10A2DB30">
      <w:pPr>
        <w:pStyle w:val="CommentText"/>
      </w:pPr>
      <w:r>
        <w:rPr>
          <w:rStyle w:val="CommentReference"/>
        </w:rPr>
        <w:annotationRef/>
      </w:r>
      <w:r>
        <w:t>As discussed and agreed, below mentioned three fields required for Compliance input which can be modified only at the Compliance queue</w:t>
      </w:r>
    </w:p>
    <w:p w:rsidR="00406FAB" w:rsidRDefault="00406FAB" w14:paraId="053716F8" w14:textId="77777777">
      <w:pPr>
        <w:pStyle w:val="CommentText"/>
      </w:pPr>
    </w:p>
    <w:p w:rsidR="00406FAB" w:rsidRDefault="00406FAB" w14:paraId="2D78EE3A" w14:textId="710FFFF6">
      <w:pPr>
        <w:pStyle w:val="CommentText"/>
      </w:pPr>
      <w:r>
        <w:t>Compliance response:</w:t>
      </w:r>
    </w:p>
    <w:p w:rsidR="00406FAB" w:rsidRDefault="00406FAB" w14:paraId="0DDB7063" w14:textId="4E6B5630">
      <w:pPr>
        <w:pStyle w:val="CommentText"/>
      </w:pPr>
      <w:r>
        <w:t>AML Concern:</w:t>
      </w:r>
    </w:p>
    <w:p w:rsidR="00406FAB" w:rsidRDefault="00406FAB" w14:paraId="06D64396" w14:textId="58B9D756">
      <w:pPr>
        <w:pStyle w:val="CommentText"/>
      </w:pPr>
      <w:r>
        <w:t>AML Concern Description:</w:t>
      </w:r>
    </w:p>
  </w:comment>
  <w:comment w:initials="HC" w:author="Himanshi Chawla" w:date="2024-01-14T22:50:00Z" w:id="180">
    <w:p w:rsidR="00D05B52" w:rsidP="00D05B52" w:rsidRDefault="00D05B52" w14:paraId="1B30A21A" w14:textId="77777777">
      <w:pPr>
        <w:pStyle w:val="CommentText"/>
      </w:pPr>
      <w:r>
        <w:rPr>
          <w:rStyle w:val="CommentReference"/>
        </w:rPr>
        <w:annotationRef/>
      </w:r>
      <w:r>
        <w:rPr>
          <w:lang w:val="en-IN"/>
        </w:rPr>
        <w:t>These three fields have been added in the Field List -&gt; CBI&amp;CO Process Data Capture Sheet attached in Appendix B</w:t>
      </w:r>
    </w:p>
  </w:comment>
  <w:comment w:initials="VB" w:author="Vinod Balakrishnan" w:date="2023-12-20T20:50:00Z" w:id="212">
    <w:p w:rsidR="00406FAB" w:rsidRDefault="00406FAB" w14:paraId="60582073" w14:textId="7CA6F7DB">
      <w:pPr>
        <w:pStyle w:val="CommentText"/>
      </w:pPr>
      <w:r>
        <w:rPr>
          <w:rStyle w:val="CommentReference"/>
        </w:rPr>
        <w:annotationRef/>
      </w:r>
      <w:r>
        <w:t xml:space="preserve">All active and closed product details to be fetched and provided as per the fields provided in the BRD </w:t>
      </w:r>
    </w:p>
  </w:comment>
  <w:comment w:initials="AA" w:author="Animesh Agrawal" w:date="2023-12-21T11:25:00Z" w:id="213">
    <w:p w:rsidR="00406FAB" w:rsidP="0061393C" w:rsidRDefault="00406FAB" w14:paraId="43D0AF63" w14:textId="77777777">
      <w:pPr>
        <w:pStyle w:val="CommentText"/>
      </w:pPr>
      <w:r>
        <w:rPr>
          <w:rStyle w:val="CommentReference"/>
        </w:rPr>
        <w:annotationRef/>
      </w:r>
      <w:r>
        <w:t xml:space="preserve">Yes, both active and closed product details will be fetched and displayed. </w:t>
      </w:r>
    </w:p>
  </w:comment>
  <w:comment w:initials="HC" w:author="Himanshi Chawla" w:date="2024-05-07T10:40:00Z" w:id="227">
    <w:p w:rsidR="00183470" w:rsidP="00183470" w:rsidRDefault="00C81EE9" w14:paraId="09405F46" w14:textId="77777777">
      <w:pPr>
        <w:pStyle w:val="CommentText"/>
      </w:pPr>
      <w:r>
        <w:rPr>
          <w:rStyle w:val="CommentReference"/>
        </w:rPr>
        <w:annotationRef/>
      </w:r>
      <w:r w:rsidR="00183470">
        <w:rPr>
          <w:lang w:val="en-IN"/>
        </w:rPr>
        <w:t>Refer Addendum - Section 16 for Statement Request Flow</w:t>
      </w:r>
    </w:p>
  </w:comment>
  <w:comment w:initials="HC" w:author="Himanshi Chawla" w:date="2024-03-14T16:55:00Z" w:id="228">
    <w:p w:rsidR="00475A6B" w:rsidP="00475A6B" w:rsidRDefault="00475A6B" w14:paraId="0F9AEED8" w14:textId="4D312EC0">
      <w:pPr>
        <w:pStyle w:val="CommentText"/>
      </w:pPr>
      <w:r>
        <w:rPr>
          <w:rStyle w:val="CommentReference"/>
        </w:rPr>
        <w:annotationRef/>
      </w:r>
      <w:r>
        <w:rPr>
          <w:lang w:val="en-IN"/>
        </w:rPr>
        <w:t xml:space="preserve">Out of scope for the current project plan as advised by the projects team. Will be taken up separately. </w:t>
      </w:r>
    </w:p>
  </w:comment>
  <w:comment w:initials="VB" w:author="Vinod Balakrishnan" w:date="2024-05-01T10:31:00Z" w:id="231">
    <w:p w:rsidR="00C25648" w:rsidP="00C25648" w:rsidRDefault="00C25648" w14:paraId="205DBD01" w14:textId="6D4A7C7D">
      <w:pPr>
        <w:pStyle w:val="CommentText"/>
      </w:pPr>
      <w:r>
        <w:rPr>
          <w:rStyle w:val="CommentReference"/>
        </w:rPr>
        <w:annotationRef/>
      </w:r>
      <w:r>
        <w:t xml:space="preserve">Correct email ID is </w:t>
      </w:r>
      <w:hyperlink w:history="1" r:id="rId1">
        <w:r w:rsidRPr="006417EC">
          <w:rPr>
            <w:rStyle w:val="Hyperlink"/>
          </w:rPr>
          <w:t>ecourtnot@dc.gov.ae</w:t>
        </w:r>
      </w:hyperlink>
      <w:r>
        <w:t xml:space="preserve"> </w:t>
      </w:r>
    </w:p>
  </w:comment>
  <w:comment w:initials="HC" w:author="Himanshi Chawla" w:date="2024-05-03T19:10:00Z" w:id="232">
    <w:p w:rsidR="006A6DF8" w:rsidP="006A6DF8" w:rsidRDefault="006A6DF8" w14:paraId="68404B8E" w14:textId="77777777">
      <w:pPr>
        <w:pStyle w:val="CommentText"/>
      </w:pPr>
      <w:r>
        <w:rPr>
          <w:rStyle w:val="CommentReference"/>
        </w:rPr>
        <w:annotationRef/>
      </w:r>
      <w:r>
        <w:rPr>
          <w:lang w:val="en-IN"/>
        </w:rPr>
        <w:t xml:space="preserve">Noted. </w:t>
      </w:r>
    </w:p>
  </w:comment>
  <w:comment w:initials="VB" w:author="Vinod Balakrishnan" w:date="2024-05-01T10:33:00Z" w:id="233">
    <w:p w:rsidR="00C25648" w:rsidRDefault="00C25648" w14:paraId="5D96BEB2" w14:textId="50F061FF">
      <w:pPr>
        <w:pStyle w:val="CommentText"/>
      </w:pPr>
      <w:r>
        <w:rPr>
          <w:rStyle w:val="CommentReference"/>
        </w:rPr>
        <w:annotationRef/>
      </w:r>
      <w:r>
        <w:t>How will the user identify such cases?</w:t>
      </w:r>
    </w:p>
  </w:comment>
  <w:comment w:initials="HC" w:author="Himanshi Chawla" w:date="2024-05-06T12:43:00Z" w:id="234">
    <w:p w:rsidR="002C7E15" w:rsidP="002C7E15" w:rsidRDefault="002C7E15" w14:paraId="476BAAD9" w14:textId="77777777">
      <w:pPr>
        <w:pStyle w:val="CommentText"/>
      </w:pPr>
      <w:r>
        <w:rPr>
          <w:rStyle w:val="CommentReference"/>
        </w:rPr>
        <w:annotationRef/>
      </w:r>
      <w:r>
        <w:rPr>
          <w:lang w:val="en-IN"/>
        </w:rPr>
        <w:t xml:space="preserve">The Emails for which WI is not created, that will remain in the inbox folder. The one’s which are processed - they move to a processed folder. </w:t>
      </w:r>
    </w:p>
  </w:comment>
  <w:comment w:initials="VB" w:author="Vinod Balakrishnan" w:date="2024-05-01T10:35:00Z" w:id="235">
    <w:p w:rsidR="00C25648" w:rsidRDefault="00C25648" w14:paraId="70C257F0" w14:textId="0FEC6283">
      <w:pPr>
        <w:pStyle w:val="CommentText"/>
      </w:pPr>
      <w:r>
        <w:rPr>
          <w:rStyle w:val="CommentReference"/>
        </w:rPr>
        <w:annotationRef/>
      </w:r>
      <w:r>
        <w:t>User should be able to create manual work items for such cases</w:t>
      </w:r>
    </w:p>
  </w:comment>
  <w:comment w:initials="HC" w:author="Himanshi Chawla" w:date="2024-05-06T09:57:00Z" w:id="236">
    <w:p w:rsidR="00C121C8" w:rsidP="00C121C8" w:rsidRDefault="00C121C8" w14:paraId="342A1828" w14:textId="77777777">
      <w:pPr>
        <w:pStyle w:val="CommentText"/>
      </w:pPr>
      <w:r>
        <w:rPr>
          <w:rStyle w:val="CommentReference"/>
        </w:rPr>
        <w:annotationRef/>
      </w:r>
      <w:r>
        <w:rPr>
          <w:lang w:val="en-IN"/>
        </w:rPr>
        <w:t xml:space="preserve">Yes, the option to create a WI manually for Dubai Court will be available at ‘Initiation_Maker’ and the flow will remain same. </w:t>
      </w:r>
    </w:p>
  </w:comment>
  <w:comment w:initials="VB" w:author="Vinod Balakrishnan" w:date="2024-05-01T16:56:00Z" w:id="239">
    <w:p w:rsidR="003F31ED" w:rsidP="003F31ED" w:rsidRDefault="003F31ED" w14:paraId="7D095EC5" w14:textId="429914BF">
      <w:pPr>
        <w:pStyle w:val="CommentText"/>
      </w:pPr>
      <w:r>
        <w:rPr>
          <w:rStyle w:val="CommentReference"/>
        </w:rPr>
        <w:annotationRef/>
      </w:r>
      <w:r>
        <w:t xml:space="preserve">Response to Dubai Court to be sent to email ID </w:t>
      </w:r>
      <w:hyperlink w:history="1" r:id="rId2">
        <w:r w:rsidRPr="006417EC">
          <w:rPr>
            <w:rStyle w:val="Hyperlink"/>
          </w:rPr>
          <w:t>courtsmail@dc.gov.ae</w:t>
        </w:r>
      </w:hyperlink>
      <w:r>
        <w:t xml:space="preserve"> </w:t>
      </w:r>
    </w:p>
  </w:comment>
  <w:comment w:initials="HC" w:author="Himanshi Chawla" w:date="2024-05-06T09:58:00Z" w:id="240">
    <w:p w:rsidR="00FE76AB" w:rsidP="00FE76AB" w:rsidRDefault="00FE76AB" w14:paraId="598365B5" w14:textId="77777777">
      <w:pPr>
        <w:pStyle w:val="CommentText"/>
      </w:pPr>
      <w:r>
        <w:rPr>
          <w:rStyle w:val="CommentReference"/>
        </w:rPr>
        <w:annotationRef/>
      </w:r>
      <w:r>
        <w:rPr>
          <w:lang w:val="en-IN"/>
        </w:rPr>
        <w:t xml:space="preserve">Noted. </w:t>
      </w:r>
    </w:p>
  </w:comment>
  <w:comment w:initials="HC" w:author="Himanshi Chawla" w:date="2024-03-14T17:11:00Z" w:id="242">
    <w:p w:rsidR="00C21E6B" w:rsidP="00C21E6B" w:rsidRDefault="00C21E6B" w14:paraId="23F6EC9C" w14:textId="3FA4CD7F">
      <w:pPr>
        <w:pStyle w:val="CommentText"/>
      </w:pPr>
      <w:r>
        <w:rPr>
          <w:rStyle w:val="CommentReference"/>
        </w:rPr>
        <w:annotationRef/>
      </w:r>
      <w:r>
        <w:rPr>
          <w:lang w:val="en-IN"/>
        </w:rPr>
        <w:t xml:space="preserve">Statement Request is out of scope for the current project plan. Will be taken up separately. </w:t>
      </w:r>
    </w:p>
  </w:comment>
  <w:comment w:initials="VB" w:author="Vinod Balakrishnan" w:date="2024-05-01T10:41:00Z" w:id="243">
    <w:p w:rsidR="00B37B58" w:rsidRDefault="00B37B58" w14:paraId="03F0CFE1" w14:textId="3393A35B">
      <w:pPr>
        <w:pStyle w:val="CommentText"/>
      </w:pPr>
      <w:r>
        <w:rPr>
          <w:rStyle w:val="CommentReference"/>
        </w:rPr>
        <w:annotationRef/>
      </w:r>
      <w:r>
        <w:t>Option to Create WI for statement request type should be available. Generating the statement will be a manual process.</w:t>
      </w:r>
    </w:p>
  </w:comment>
  <w:comment w:initials="HC" w:author="Himanshi Chawla" w:date="2024-05-07T10:29:00Z" w:id="244">
    <w:p w:rsidR="00327438" w:rsidP="00327438" w:rsidRDefault="00327438" w14:paraId="5ABA2A3E" w14:textId="77777777">
      <w:pPr>
        <w:pStyle w:val="CommentText"/>
      </w:pPr>
      <w:r>
        <w:rPr>
          <w:rStyle w:val="CommentReference"/>
        </w:rPr>
        <w:annotationRef/>
      </w:r>
      <w:r>
        <w:rPr>
          <w:lang w:val="en-IN"/>
        </w:rPr>
        <w:t>Refer Addendum- - Section 16 of this RS</w:t>
      </w:r>
    </w:p>
  </w:comment>
  <w:comment w:initials="VB" w:author="Vinod Balakrishnan" w:date="2024-05-01T10:48:00Z" w:id="246">
    <w:p w:rsidR="006440B3" w:rsidRDefault="006440B3" w14:paraId="3F5B94B9" w14:textId="0E06C97A">
      <w:pPr>
        <w:pStyle w:val="CommentText"/>
      </w:pPr>
      <w:r>
        <w:rPr>
          <w:rStyle w:val="CommentReference"/>
        </w:rPr>
        <w:annotationRef/>
      </w:r>
      <w:r>
        <w:t>Response letter to get generated for Dubai Court as well as CCMS for all request types</w:t>
      </w:r>
    </w:p>
  </w:comment>
  <w:comment w:initials="HC" w:author="Himanshi Chawla" w:date="2024-05-06T12:51:00Z" w:id="247">
    <w:p w:rsidR="00D31241" w:rsidP="00D31241" w:rsidRDefault="00D31241" w14:paraId="6C8AFC22" w14:textId="77777777">
      <w:pPr>
        <w:pStyle w:val="CommentText"/>
      </w:pPr>
      <w:r>
        <w:rPr>
          <w:rStyle w:val="CommentReference"/>
        </w:rPr>
        <w:annotationRef/>
      </w:r>
      <w:r>
        <w:rPr>
          <w:lang w:val="en-IN"/>
        </w:rPr>
        <w:t xml:space="preserve">Ok, noted. In case of CCMS only letter to be generated. In case of Dubai Court - letter to be generated and sent along with email. </w:t>
      </w:r>
    </w:p>
  </w:comment>
  <w:comment w:initials="VB" w:author="Vinod Balakrishnan" w:date="2024-05-01T10:52:00Z" w:id="249">
    <w:p w:rsidR="0083263F" w:rsidP="00DB11B0" w:rsidRDefault="0083263F" w14:paraId="006579C9" w14:textId="68019D5E">
      <w:pPr>
        <w:pStyle w:val="CommentText"/>
      </w:pPr>
      <w:r>
        <w:t xml:space="preserve">WI to be </w:t>
      </w:r>
      <w:r>
        <w:rPr>
          <w:rStyle w:val="CommentReference"/>
        </w:rPr>
        <w:annotationRef/>
      </w:r>
      <w:r w:rsidR="00DB11B0">
        <w:t xml:space="preserve">routed to </w:t>
      </w:r>
      <w:r w:rsidRPr="00DB11B0">
        <w:rPr>
          <w:b/>
          <w:bCs/>
        </w:rPr>
        <w:t>PC_</w:t>
      </w:r>
      <w:r w:rsidRPr="00DB11B0" w:rsidR="00DB11B0">
        <w:rPr>
          <w:b/>
          <w:bCs/>
        </w:rPr>
        <w:t>OPS_</w:t>
      </w:r>
      <w:r w:rsidRPr="00DB11B0">
        <w:rPr>
          <w:b/>
          <w:bCs/>
        </w:rPr>
        <w:t>Document</w:t>
      </w:r>
      <w:r w:rsidRPr="00DB11B0" w:rsidR="00DB11B0">
        <w:rPr>
          <w:b/>
          <w:bCs/>
        </w:rPr>
        <w:t>_</w:t>
      </w:r>
      <w:r w:rsidRPr="00DB11B0">
        <w:rPr>
          <w:b/>
          <w:bCs/>
        </w:rPr>
        <w:t>Checker</w:t>
      </w:r>
    </w:p>
  </w:comment>
  <w:comment w:initials="HC" w:author="Himanshi Chawla" w:date="2024-05-08T12:01:00Z" w:id="250">
    <w:p w:rsidR="00B86F90" w:rsidP="00B86F90" w:rsidRDefault="00B86F90" w14:paraId="28FEC760" w14:textId="77777777">
      <w:pPr>
        <w:pStyle w:val="CommentText"/>
      </w:pPr>
      <w:r>
        <w:rPr>
          <w:rStyle w:val="CommentReference"/>
        </w:rPr>
        <w:annotationRef/>
      </w:r>
      <w:r>
        <w:rPr>
          <w:lang w:val="en-IN"/>
        </w:rPr>
        <w:t xml:space="preserve">Natesh to initiate discussion for PC Process changes. </w:t>
      </w:r>
    </w:p>
  </w:comment>
  <w:comment w:initials="VB" w:author="Vinod Balakrishnan" w:date="2024-05-01T10:56:00Z" w:id="251">
    <w:p w:rsidR="00DB11B0" w:rsidRDefault="00DB11B0" w14:paraId="1D9E979D" w14:textId="103D9825">
      <w:pPr>
        <w:pStyle w:val="CommentText"/>
      </w:pPr>
      <w:r>
        <w:rPr>
          <w:rStyle w:val="CommentReference"/>
        </w:rPr>
        <w:annotationRef/>
      </w:r>
      <w:r>
        <w:t>PC_OPS_Document_Checker</w:t>
      </w:r>
    </w:p>
  </w:comment>
  <w:comment w:initials="HC" w:author="Himanshi Chawla" w:date="2024-05-08T12:01:00Z" w:id="252">
    <w:p w:rsidR="00B86F90" w:rsidP="00B86F90" w:rsidRDefault="00B86F90" w14:paraId="2C713E2B" w14:textId="77777777">
      <w:pPr>
        <w:pStyle w:val="CommentText"/>
      </w:pPr>
      <w:r>
        <w:rPr>
          <w:rStyle w:val="CommentReference"/>
        </w:rPr>
        <w:annotationRef/>
      </w:r>
      <w:r>
        <w:rPr>
          <w:lang w:val="en-IN"/>
        </w:rPr>
        <w:t>Natesh to initiate discussion for PC Process changes.</w:t>
      </w:r>
    </w:p>
  </w:comment>
  <w:comment w:initials="VB" w:author="Vinod Balakrishnan" w:date="2024-05-01T11:00:00Z" w:id="254">
    <w:p w:rsidR="00E95DF3" w:rsidRDefault="00E95DF3" w14:paraId="022759B0" w14:textId="791E1D43">
      <w:pPr>
        <w:pStyle w:val="CommentText"/>
      </w:pPr>
      <w:r>
        <w:rPr>
          <w:rStyle w:val="CommentReference"/>
        </w:rPr>
        <w:annotationRef/>
      </w:r>
      <w:r>
        <w:t>PC_OPS_Document_Checker</w:t>
      </w:r>
    </w:p>
  </w:comment>
  <w:comment w:initials="HC" w:author="Himanshi Chawla" w:date="2024-05-08T12:01:00Z" w:id="255">
    <w:p w:rsidR="00B86F90" w:rsidP="00B86F90" w:rsidRDefault="00B86F90" w14:paraId="441990EF" w14:textId="77777777">
      <w:pPr>
        <w:pStyle w:val="CommentText"/>
      </w:pPr>
      <w:r>
        <w:rPr>
          <w:rStyle w:val="CommentReference"/>
        </w:rPr>
        <w:annotationRef/>
      </w:r>
      <w:r>
        <w:rPr>
          <w:lang w:val="en-IN"/>
        </w:rPr>
        <w:t>Natesh to initiate discussion for PC Process changes.</w:t>
      </w:r>
    </w:p>
  </w:comment>
  <w:comment w:initials="VB" w:author="Vinod Balakrishnan" w:date="2024-05-01T11:00:00Z" w:id="256">
    <w:p w:rsidR="00E95DF3" w:rsidRDefault="00E95DF3" w14:paraId="07A859B8" w14:textId="39FD28EC">
      <w:pPr>
        <w:pStyle w:val="CommentText"/>
      </w:pPr>
      <w:r>
        <w:rPr>
          <w:rStyle w:val="CommentReference"/>
        </w:rPr>
        <w:annotationRef/>
      </w:r>
      <w:r>
        <w:t>PC_OPS Document checker</w:t>
      </w:r>
    </w:p>
  </w:comment>
  <w:comment w:initials="HC" w:author="Himanshi Chawla" w:date="2024-05-08T12:01:00Z" w:id="257">
    <w:p w:rsidR="00B86F90" w:rsidP="00B86F90" w:rsidRDefault="00B86F90" w14:paraId="36FD2978" w14:textId="77777777">
      <w:pPr>
        <w:pStyle w:val="CommentText"/>
      </w:pPr>
      <w:r>
        <w:rPr>
          <w:rStyle w:val="CommentReference"/>
        </w:rPr>
        <w:annotationRef/>
      </w:r>
      <w:r>
        <w:rPr>
          <w:lang w:val="en-IN"/>
        </w:rPr>
        <w:t>Natesh to initiate discussion for PC Process changes.</w:t>
      </w:r>
    </w:p>
  </w:comment>
  <w:comment w:initials="HC" w:author="Himanshi Chawla" w:date="2024-05-07T10:43:00Z" w:id="259">
    <w:p w:rsidR="00F66269" w:rsidP="00F66269" w:rsidRDefault="00CC1FAB" w14:paraId="56E637CD" w14:textId="77777777">
      <w:pPr>
        <w:pStyle w:val="CommentText"/>
      </w:pPr>
      <w:r>
        <w:rPr>
          <w:rStyle w:val="CommentReference"/>
        </w:rPr>
        <w:annotationRef/>
      </w:r>
      <w:r w:rsidR="00F66269">
        <w:rPr>
          <w:lang w:val="en-IN"/>
        </w:rPr>
        <w:t xml:space="preserve">Refer queue description- Operations Maker for updated statement. </w:t>
      </w:r>
    </w:p>
  </w:comment>
  <w:comment w:initials="HC" w:author="Himanshi Chawla" w:date="2024-05-07T16:33:00Z" w:id="262">
    <w:p w:rsidR="00245402" w:rsidP="00245402" w:rsidRDefault="00245402" w14:paraId="10E967B1" w14:textId="6D3B25E7">
      <w:pPr>
        <w:pStyle w:val="CommentText"/>
      </w:pPr>
      <w:r>
        <w:rPr>
          <w:rStyle w:val="CommentReference"/>
        </w:rPr>
        <w:annotationRef/>
      </w:r>
      <w:r>
        <w:rPr>
          <w:lang w:val="en-IN"/>
        </w:rPr>
        <w:t xml:space="preserve">Updated for Islamic &amp; Investment Holds. </w:t>
      </w:r>
    </w:p>
  </w:comment>
  <w:comment w:initials="VB" w:author="Vinod Balakrishnan" w:date="2024-05-03T14:16:00Z" w:id="268">
    <w:p w:rsidR="00FE2AF9" w:rsidRDefault="00FE2AF9" w14:paraId="73049008" w14:textId="073795CC">
      <w:pPr>
        <w:pStyle w:val="CommentText"/>
      </w:pPr>
      <w:r>
        <w:rPr>
          <w:rStyle w:val="CommentReference"/>
        </w:rPr>
        <w:annotationRef/>
      </w:r>
      <w:r>
        <w:t>Not clear. Please clarify.</w:t>
      </w:r>
    </w:p>
  </w:comment>
  <w:comment w:initials="HC" w:author="Himanshi Chawla" w:date="2024-05-06T12:58:00Z" w:id="269">
    <w:p w:rsidR="00D039F7" w:rsidP="00D039F7" w:rsidRDefault="00997B74" w14:paraId="71087A1E" w14:textId="77777777">
      <w:pPr>
        <w:pStyle w:val="CommentText"/>
      </w:pPr>
      <w:r>
        <w:rPr>
          <w:rStyle w:val="CommentReference"/>
        </w:rPr>
        <w:annotationRef/>
      </w:r>
      <w:r w:rsidR="00D039F7">
        <w:rPr>
          <w:lang w:val="en-IN"/>
        </w:rPr>
        <w:t xml:space="preserve">Since the Wis for these requests are moving from Initiation Maker to checker and gets archived. The account summary excel gets generated at this queue only. For other requests, it will be generated at Operations Maker. </w:t>
      </w:r>
    </w:p>
  </w:comment>
  <w:comment w:initials="VB" w:author="Vinod Balakrishnan" w:date="2024-05-03T14:20:00Z" w:id="270">
    <w:p w:rsidR="00855BE7" w:rsidRDefault="00855BE7" w14:paraId="777B7FF3" w14:textId="5BDD62F8">
      <w:pPr>
        <w:pStyle w:val="CommentText"/>
      </w:pPr>
      <w:r>
        <w:rPr>
          <w:rStyle w:val="CommentReference"/>
        </w:rPr>
        <w:annotationRef/>
      </w:r>
      <w:r>
        <w:t>Details to Court should be as per the letter template</w:t>
      </w:r>
    </w:p>
  </w:comment>
  <w:comment w:initials="HC" w:author="Himanshi Chawla" w:date="2024-05-06T10:04:00Z" w:id="271">
    <w:p w:rsidR="00D528CE" w:rsidP="00D528CE" w:rsidRDefault="00D528CE" w14:paraId="1C7F32E4" w14:textId="77777777">
      <w:pPr>
        <w:pStyle w:val="CommentText"/>
      </w:pPr>
      <w:r>
        <w:rPr>
          <w:rStyle w:val="CommentReference"/>
        </w:rPr>
        <w:annotationRef/>
      </w:r>
      <w:r>
        <w:rPr>
          <w:lang w:val="en-IN"/>
        </w:rPr>
        <w:t xml:space="preserve">Yes. It will be as per letters in Dubai Court Communication word file. Appendix E, 14.1 </w:t>
      </w:r>
    </w:p>
  </w:comment>
  <w:comment w:initials="VB" w:author="Vinod Balakrishnan" w:date="2024-05-03T14:20:00Z" w:id="272">
    <w:p w:rsidR="00855BE7" w:rsidRDefault="00855BE7" w14:paraId="795FAB2F" w14:textId="5F78EF20">
      <w:pPr>
        <w:pStyle w:val="CommentText"/>
      </w:pPr>
      <w:r>
        <w:rPr>
          <w:rStyle w:val="CommentReference"/>
        </w:rPr>
        <w:annotationRef/>
      </w:r>
      <w:r>
        <w:t>Details to Court should be as per the letter template</w:t>
      </w:r>
    </w:p>
  </w:comment>
  <w:comment w:initials="HC" w:author="Himanshi Chawla" w:date="2024-05-06T10:07:00Z" w:id="273">
    <w:p w:rsidR="00D776E3" w:rsidP="00D776E3" w:rsidRDefault="00D776E3" w14:paraId="371BE737" w14:textId="77777777">
      <w:pPr>
        <w:pStyle w:val="CommentText"/>
      </w:pPr>
      <w:r>
        <w:rPr>
          <w:rStyle w:val="CommentReference"/>
        </w:rPr>
        <w:annotationRef/>
      </w:r>
      <w:r>
        <w:rPr>
          <w:lang w:val="en-IN"/>
        </w:rPr>
        <w:t>Yes. It will be as per letters in Dubai Court Communication word file. Appendix E, 14.1</w:t>
      </w:r>
    </w:p>
  </w:comment>
  <w:comment w:initials="VB" w:author="Vinod Balakrishnan" w:date="2024-05-03T14:22:00Z" w:id="274">
    <w:p w:rsidR="008B67FF" w:rsidRDefault="008B67FF" w14:paraId="667F6384" w14:textId="4C180011">
      <w:pPr>
        <w:pStyle w:val="CommentText"/>
      </w:pPr>
      <w:r>
        <w:rPr>
          <w:rStyle w:val="CommentReference"/>
        </w:rPr>
        <w:annotationRef/>
      </w:r>
      <w:r>
        <w:t>System to fetch card &amp; loan outstanding.</w:t>
      </w:r>
    </w:p>
  </w:comment>
  <w:comment w:initials="HC" w:author="Himanshi Chawla" w:date="2024-05-08T14:31:00Z" w:id="275">
    <w:p w:rsidR="00F4770B" w:rsidP="00F4770B" w:rsidRDefault="00F4770B" w14:paraId="0A56B741" w14:textId="77777777">
      <w:pPr>
        <w:pStyle w:val="CommentText"/>
      </w:pPr>
      <w:r>
        <w:rPr>
          <w:rStyle w:val="CommentReference"/>
        </w:rPr>
        <w:annotationRef/>
      </w:r>
      <w:r>
        <w:rPr>
          <w:lang w:val="en-IN"/>
        </w:rPr>
        <w:t xml:space="preserve">Loan outstanding will be shown in the account balance field which is common for all products. However, for card outstanding there will be a separate field in the product details grid due to another API to get real time value. </w:t>
      </w:r>
    </w:p>
  </w:comment>
  <w:comment w:initials="HC" w:author="Himanshi Chawla" w:date="2024-04-04T19:23:00Z" w:id="276">
    <w:p w:rsidR="00EA284F" w:rsidP="00EA284F" w:rsidRDefault="00EA284F" w14:paraId="0BA5F954" w14:textId="2C2BBA38">
      <w:pPr>
        <w:pStyle w:val="CommentText"/>
      </w:pPr>
      <w:r>
        <w:rPr>
          <w:rStyle w:val="CommentReference"/>
        </w:rPr>
        <w:annotationRef/>
      </w:r>
      <w:r>
        <w:rPr>
          <w:lang w:val="en-IN"/>
        </w:rPr>
        <w:t xml:space="preserve">Finacle to provide the new reason codes for Permanent Hold and Temporary Hold for the identification. </w:t>
      </w:r>
    </w:p>
  </w:comment>
  <w:comment w:initials="VB" w:author="Vinod Balakrishnan" w:date="2024-05-03T15:09:00Z" w:id="280">
    <w:p w:rsidR="00C47FC0" w:rsidRDefault="00C47FC0" w14:paraId="4CCA695E" w14:textId="1BF6E564">
      <w:pPr>
        <w:pStyle w:val="CommentText"/>
      </w:pPr>
      <w:r>
        <w:rPr>
          <w:rStyle w:val="CommentReference"/>
        </w:rPr>
        <w:annotationRef/>
      </w:r>
      <w:r>
        <w:t>CCMS functionality to be outlined</w:t>
      </w:r>
    </w:p>
  </w:comment>
  <w:comment w:initials="HC" w:author="Himanshi Chawla" w:date="2024-05-07T12:33:00Z" w:id="281">
    <w:p w:rsidR="00D4242F" w:rsidP="00D4242F" w:rsidRDefault="00D4242F" w14:paraId="4852C37E" w14:textId="77777777">
      <w:pPr>
        <w:pStyle w:val="CommentText"/>
      </w:pPr>
      <w:r>
        <w:rPr>
          <w:rStyle w:val="CommentReference"/>
        </w:rPr>
        <w:annotationRef/>
      </w:r>
      <w:r>
        <w:rPr>
          <w:lang w:val="en-IN"/>
        </w:rPr>
        <w:t xml:space="preserve">Added in the table. </w:t>
      </w:r>
    </w:p>
  </w:comment>
  <w:comment w:initials="VB" w:author="Vinod Balakrishnan" w:date="2024-05-03T15:07:00Z" w:id="282">
    <w:p w:rsidR="00804EFF" w:rsidRDefault="00804EFF" w14:paraId="1FC80037" w14:textId="5B4E6DA7">
      <w:pPr>
        <w:pStyle w:val="CommentText"/>
      </w:pPr>
      <w:r>
        <w:rPr>
          <w:rStyle w:val="CommentReference"/>
        </w:rPr>
        <w:annotationRef/>
      </w:r>
      <w:r>
        <w:t>Need clarity on the Deceased - Transfer</w:t>
      </w:r>
    </w:p>
  </w:comment>
  <w:comment w:initials="HC" w:author="Himanshi Chawla" w:date="2024-05-06T10:53:00Z" w:id="283">
    <w:p w:rsidR="00085AFB" w:rsidP="00085AFB" w:rsidRDefault="00085AFB" w14:paraId="4AADC220" w14:textId="77777777">
      <w:pPr>
        <w:pStyle w:val="CommentText"/>
      </w:pPr>
      <w:r>
        <w:rPr>
          <w:rStyle w:val="CommentReference"/>
        </w:rPr>
        <w:annotationRef/>
      </w:r>
      <w:r>
        <w:t xml:space="preserve">For Deceased - Transfer, on approval of Initiation Checker, system will create a WI in PC Process by passing the CIF Details. System will check if child WI for Islamic, Inv, Cards to be created. If yes, child WIs will move to respective Child queues and parent WI will move to a ‘Hold’ queue where it will wait for the Child WIs to get completed. Once Child WIs are completed, the parent WI along with updated decisions from Child WIs will move to Operations Maker. </w:t>
      </w:r>
    </w:p>
  </w:comment>
  <w:comment w:initials="VB" w:author="Vinod Balakrishnan" w:date="2024-05-03T15:12:00Z" w:id="284">
    <w:p w:rsidR="006022D2" w:rsidRDefault="006022D2" w14:paraId="0F60DEC2" w14:textId="6362D9FA">
      <w:pPr>
        <w:pStyle w:val="CommentText"/>
      </w:pPr>
      <w:r>
        <w:rPr>
          <w:rStyle w:val="CommentReference"/>
        </w:rPr>
        <w:annotationRef/>
      </w:r>
      <w:r>
        <w:t>Preview functionality to be available for all letter types.</w:t>
      </w:r>
    </w:p>
  </w:comment>
  <w:comment w:initials="HC" w:author="Himanshi Chawla" w:date="2024-05-06T13:05:00Z" w:id="285">
    <w:p w:rsidR="00012E20" w:rsidP="00012E20" w:rsidRDefault="00012E20" w14:paraId="30180127" w14:textId="77777777">
      <w:pPr>
        <w:pStyle w:val="CommentText"/>
      </w:pPr>
      <w:r>
        <w:rPr>
          <w:rStyle w:val="CommentReference"/>
        </w:rPr>
        <w:annotationRef/>
      </w:r>
      <w:r>
        <w:rPr>
          <w:lang w:val="en-IN"/>
        </w:rPr>
        <w:t xml:space="preserve">The Wis getting archived from this queue will have preview functionality here. The other requests, getting archived from Operations Checker will have preview functionality at Operations Checker queue. </w:t>
      </w:r>
    </w:p>
  </w:comment>
  <w:comment w:initials="VB" w:author="Vinod Balakrishnan" w:date="2024-05-03T15:13:00Z" w:id="286">
    <w:p w:rsidR="006022D2" w:rsidRDefault="006022D2" w14:paraId="381E6C18" w14:textId="2343B71C">
      <w:pPr>
        <w:pStyle w:val="CommentText"/>
      </w:pPr>
      <w:r>
        <w:rPr>
          <w:rStyle w:val="CommentReference"/>
        </w:rPr>
        <w:annotationRef/>
      </w:r>
      <w:r>
        <w:t>Court letter to be generated for CCMS as well.</w:t>
      </w:r>
    </w:p>
  </w:comment>
  <w:comment w:initials="HC" w:author="Himanshi Chawla" w:date="2024-05-06T13:05:00Z" w:id="287">
    <w:p w:rsidR="00012E20" w:rsidP="00012E20" w:rsidRDefault="00012E20" w14:paraId="21E701F0" w14:textId="77777777">
      <w:pPr>
        <w:pStyle w:val="CommentText"/>
      </w:pPr>
      <w:r>
        <w:rPr>
          <w:rStyle w:val="CommentReference"/>
        </w:rPr>
        <w:annotationRef/>
      </w:r>
      <w:r>
        <w:rPr>
          <w:lang w:val="en-IN"/>
        </w:rPr>
        <w:t xml:space="preserve">Ok, Noted. </w:t>
      </w:r>
    </w:p>
  </w:comment>
  <w:comment w:initials="VB" w:author="Vinod Balakrishnan" w:date="2024-05-03T15:17:00Z" w:id="294">
    <w:p w:rsidR="00195624" w:rsidP="00195624" w:rsidRDefault="00195624" w14:paraId="6270F919" w14:textId="6A73DD81">
      <w:pPr>
        <w:pStyle w:val="CommentText"/>
      </w:pPr>
      <w:r>
        <w:rPr>
          <w:rStyle w:val="CommentReference"/>
        </w:rPr>
        <w:annotationRef/>
      </w:r>
      <w:r>
        <w:t>System to place hold/update hold on the accounts if balance is not available/partially available.</w:t>
      </w:r>
    </w:p>
  </w:comment>
  <w:comment w:initials="HC" w:author="Himanshi Chawla" w:date="2024-05-06T13:08:00Z" w:id="295">
    <w:p w:rsidR="00DE557E" w:rsidP="00DE557E" w:rsidRDefault="00DE557E" w14:paraId="093748EA" w14:textId="77777777">
      <w:pPr>
        <w:pStyle w:val="CommentText"/>
      </w:pPr>
      <w:r>
        <w:rPr>
          <w:rStyle w:val="CommentReference"/>
        </w:rPr>
        <w:annotationRef/>
      </w:r>
      <w:r>
        <w:rPr>
          <w:lang w:val="en-IN"/>
        </w:rPr>
        <w:t xml:space="preserve">Mentioned in Track_PO queue. </w:t>
      </w:r>
    </w:p>
  </w:comment>
  <w:comment w:initials="VB" w:author="Vinod Balakrishnan" w:date="2024-05-03T15:23:00Z" w:id="299">
    <w:p w:rsidR="00942172" w:rsidRDefault="00942172" w14:paraId="5A5FB795" w14:textId="44925F1A">
      <w:pPr>
        <w:pStyle w:val="CommentText"/>
      </w:pPr>
      <w:r>
        <w:rPr>
          <w:rStyle w:val="CommentReference"/>
        </w:rPr>
        <w:annotationRef/>
      </w:r>
      <w:r>
        <w:t>Hold request to be included in this. For example if hold to be placed in the Islamic FD</w:t>
      </w:r>
    </w:p>
  </w:comment>
  <w:comment w:initials="HC" w:author="Himanshi Chawla" w:date="2024-05-07T12:41:00Z" w:id="300">
    <w:p w:rsidR="006F0F1B" w:rsidP="006F0F1B" w:rsidRDefault="006F0F1B" w14:paraId="0D239B54" w14:textId="77777777">
      <w:pPr>
        <w:pStyle w:val="CommentText"/>
      </w:pPr>
      <w:r>
        <w:rPr>
          <w:rStyle w:val="CommentReference"/>
        </w:rPr>
        <w:annotationRef/>
      </w:r>
      <w:r>
        <w:rPr>
          <w:lang w:val="en-IN"/>
        </w:rPr>
        <w:t>Added in d.) point</w:t>
      </w:r>
    </w:p>
  </w:comment>
  <w:comment w:initials="VB" w:author="Vinod Balakrishnan" w:date="2024-05-03T15:24:00Z" w:id="304">
    <w:p w:rsidR="00D80160" w:rsidRDefault="00D80160" w14:paraId="76B01F8B" w14:textId="13304EF1">
      <w:pPr>
        <w:pStyle w:val="CommentText"/>
      </w:pPr>
      <w:r>
        <w:rPr>
          <w:rStyle w:val="CommentReference"/>
        </w:rPr>
        <w:annotationRef/>
      </w:r>
      <w:r>
        <w:t>To include Hold request type: For Islamic FD hold</w:t>
      </w:r>
    </w:p>
  </w:comment>
  <w:comment w:initials="HC" w:author="Himanshi Chawla" w:date="2024-05-07T12:41:00Z" w:id="305">
    <w:p w:rsidR="006F0F1B" w:rsidP="006F0F1B" w:rsidRDefault="006F0F1B" w14:paraId="7C75B3A2" w14:textId="77777777">
      <w:pPr>
        <w:pStyle w:val="CommentText"/>
      </w:pPr>
      <w:r>
        <w:rPr>
          <w:rStyle w:val="CommentReference"/>
        </w:rPr>
        <w:annotationRef/>
      </w:r>
      <w:r>
        <w:rPr>
          <w:lang w:val="en-IN"/>
        </w:rPr>
        <w:t>Added in c.) point</w:t>
      </w:r>
    </w:p>
  </w:comment>
  <w:comment w:initials="VB" w:author="Vinod Balakrishnan" w:date="2024-05-03T15:27:00Z" w:id="311">
    <w:p w:rsidR="00A81E27" w:rsidRDefault="00A81E27" w14:paraId="382FDBBC" w14:textId="41CCFF6B">
      <w:pPr>
        <w:pStyle w:val="CommentText"/>
      </w:pPr>
      <w:r>
        <w:rPr>
          <w:rStyle w:val="CommentReference"/>
        </w:rPr>
        <w:annotationRef/>
      </w:r>
      <w:r>
        <w:t xml:space="preserve">To be renamed as Inv </w:t>
      </w:r>
      <w:r w:rsidRPr="00A81E27">
        <w:rPr>
          <w:b/>
          <w:bCs/>
        </w:rPr>
        <w:t>OPS</w:t>
      </w:r>
      <w:r>
        <w:t xml:space="preserve"> Maker</w:t>
      </w:r>
    </w:p>
  </w:comment>
  <w:comment w:initials="HC" w:author="Himanshi Chawla" w:date="2024-05-07T12:42:00Z" w:id="312">
    <w:p w:rsidR="00253B71" w:rsidP="00253B71" w:rsidRDefault="00253B71" w14:paraId="37F74C1B" w14:textId="77777777">
      <w:pPr>
        <w:pStyle w:val="CommentText"/>
      </w:pPr>
      <w:r>
        <w:rPr>
          <w:rStyle w:val="CommentReference"/>
        </w:rPr>
        <w:annotationRef/>
      </w:r>
      <w:r>
        <w:rPr>
          <w:lang w:val="en-IN"/>
        </w:rPr>
        <w:t xml:space="preserve">Ok, noted. </w:t>
      </w:r>
    </w:p>
  </w:comment>
  <w:comment w:initials="VB" w:author="Vinod Balakrishnan" w:date="2024-05-03T15:28:00Z" w:id="314">
    <w:p w:rsidR="00A81E27" w:rsidP="00A81E27" w:rsidRDefault="00A81E27" w14:paraId="5B132B34" w14:textId="1272E76E">
      <w:pPr>
        <w:pStyle w:val="CommentText"/>
      </w:pPr>
      <w:r>
        <w:rPr>
          <w:rStyle w:val="CommentReference"/>
        </w:rPr>
        <w:annotationRef/>
      </w:r>
      <w:r>
        <w:t>Hold request type to be added - for placing hold on the investments</w:t>
      </w:r>
    </w:p>
  </w:comment>
  <w:comment w:initials="HC" w:author="Himanshi Chawla" w:date="2024-05-07T12:43:00Z" w:id="315">
    <w:p w:rsidR="00253B71" w:rsidP="00253B71" w:rsidRDefault="00253B71" w14:paraId="4655D688" w14:textId="77777777">
      <w:pPr>
        <w:pStyle w:val="CommentText"/>
      </w:pPr>
      <w:r>
        <w:rPr>
          <w:rStyle w:val="CommentReference"/>
        </w:rPr>
        <w:annotationRef/>
      </w:r>
      <w:r>
        <w:rPr>
          <w:lang w:val="en-IN"/>
        </w:rPr>
        <w:t>Added in c.) point</w:t>
      </w:r>
    </w:p>
  </w:comment>
  <w:comment w:initials="VB" w:author="Vinod Balakrishnan" w:date="2024-05-03T15:30:00Z" w:id="318">
    <w:p w:rsidR="00A81E27" w:rsidRDefault="00A81E27" w14:paraId="45060124" w14:textId="341F5D51">
      <w:pPr>
        <w:pStyle w:val="CommentText"/>
      </w:pPr>
      <w:r>
        <w:rPr>
          <w:rStyle w:val="CommentReference"/>
        </w:rPr>
        <w:annotationRef/>
      </w:r>
      <w:r>
        <w:t>To be renamed as Inv OPS Checker</w:t>
      </w:r>
    </w:p>
  </w:comment>
  <w:comment w:initials="HC" w:author="Himanshi Chawla" w:date="2024-05-07T12:43:00Z" w:id="319">
    <w:p w:rsidR="00253B71" w:rsidP="00253B71" w:rsidRDefault="00253B71" w14:paraId="115D0385" w14:textId="77777777">
      <w:pPr>
        <w:pStyle w:val="CommentText"/>
      </w:pPr>
      <w:r>
        <w:rPr>
          <w:rStyle w:val="CommentReference"/>
        </w:rPr>
        <w:annotationRef/>
      </w:r>
      <w:r>
        <w:rPr>
          <w:lang w:val="en-IN"/>
        </w:rPr>
        <w:t xml:space="preserve">Ok, noted. </w:t>
      </w:r>
    </w:p>
  </w:comment>
  <w:comment w:initials="VB" w:author="Vinod Balakrishnan" w:date="2024-05-03T15:32:00Z" w:id="324">
    <w:p w:rsidR="0096457E" w:rsidRDefault="0096457E" w14:paraId="3B809BFD" w14:textId="41352FBB">
      <w:pPr>
        <w:pStyle w:val="CommentText"/>
      </w:pPr>
      <w:r>
        <w:rPr>
          <w:rStyle w:val="CommentReference"/>
        </w:rPr>
        <w:annotationRef/>
      </w:r>
      <w:r>
        <w:t>To be removed</w:t>
      </w:r>
    </w:p>
  </w:comment>
  <w:comment w:initials="HC" w:author="Himanshi Chawla" w:date="2024-05-07T16:51:00Z" w:id="325">
    <w:p w:rsidR="00480469" w:rsidP="00480469" w:rsidRDefault="00480469" w14:paraId="4E59829E" w14:textId="77777777">
      <w:pPr>
        <w:pStyle w:val="CommentText"/>
      </w:pPr>
      <w:r>
        <w:rPr>
          <w:rStyle w:val="CommentReference"/>
        </w:rPr>
        <w:annotationRef/>
      </w:r>
      <w:r>
        <w:rPr>
          <w:lang w:val="en-IN"/>
        </w:rPr>
        <w:t>Ok</w:t>
      </w:r>
    </w:p>
  </w:comment>
  <w:comment w:initials="VB" w:author="Vinod Balakrishnan" w:date="2024-05-03T15:34:00Z" w:id="335">
    <w:p w:rsidR="00656637" w:rsidRDefault="00656637" w14:paraId="17C556A2" w14:textId="62425DC7">
      <w:pPr>
        <w:pStyle w:val="CommentText"/>
      </w:pPr>
      <w:r>
        <w:rPr>
          <w:rStyle w:val="CommentReference"/>
        </w:rPr>
        <w:annotationRef/>
      </w:r>
      <w:r>
        <w:t>Clarification required on the deletion functionality. How will Financial User identify the decision details</w:t>
      </w:r>
    </w:p>
  </w:comment>
  <w:comment w:initials="HC" w:author="Himanshi Chawla" w:date="2024-05-07T12:45:00Z" w:id="336">
    <w:p w:rsidR="00866716" w:rsidP="00866716" w:rsidRDefault="00866716" w14:paraId="0519A682" w14:textId="77777777">
      <w:pPr>
        <w:pStyle w:val="CommentText"/>
      </w:pPr>
      <w:r>
        <w:rPr>
          <w:rStyle w:val="CommentReference"/>
        </w:rPr>
        <w:annotationRef/>
      </w:r>
      <w:r>
        <w:rPr>
          <w:lang w:val="en-IN"/>
        </w:rPr>
        <w:t>As discussed, the child WI being a temporary WI gets deleted once it is processed completely and the decision taken by the respective units gets updated in the primary WI - combines to move ahead in the flow.</w:t>
      </w:r>
    </w:p>
  </w:comment>
  <w:comment w:initials="VB" w:author="Vinod Balakrishnan" w:date="2024-05-03T15:39:00Z" w:id="340">
    <w:p w:rsidR="005636CF" w:rsidRDefault="005636CF" w14:paraId="54925C56" w14:textId="7C12EB88">
      <w:pPr>
        <w:pStyle w:val="CommentText"/>
      </w:pPr>
      <w:r>
        <w:rPr>
          <w:rStyle w:val="CommentReference"/>
        </w:rPr>
        <w:annotationRef/>
      </w:r>
      <w:r>
        <w:t>Clarification required</w:t>
      </w:r>
    </w:p>
  </w:comment>
  <w:comment w:initials="HC" w:author="Himanshi Chawla" w:date="2024-05-07T12:46:00Z" w:id="341">
    <w:p w:rsidR="001D2402" w:rsidP="001D2402" w:rsidRDefault="001D2402" w14:paraId="2C89CD18" w14:textId="77777777">
      <w:pPr>
        <w:pStyle w:val="CommentText"/>
      </w:pPr>
      <w:r>
        <w:rPr>
          <w:rStyle w:val="CommentReference"/>
        </w:rPr>
        <w:annotationRef/>
      </w:r>
      <w:r>
        <w:rPr>
          <w:lang w:val="en-IN"/>
        </w:rPr>
        <w:t xml:space="preserve">As discussed, for Deceased - Transfer request, if on Initiation Checker approval no Child WI has to be created, then the WI routes  to Operations Maker directly. </w:t>
      </w:r>
    </w:p>
  </w:comment>
  <w:comment w:initials="VB" w:author="Vinod Balakrishnan" w:date="2024-05-03T15:44:00Z" w:id="342">
    <w:p w:rsidR="00725AF2" w:rsidP="00725AF2" w:rsidRDefault="00725AF2" w14:paraId="3DC7F5F4" w14:textId="392B7331">
      <w:pPr>
        <w:pStyle w:val="CommentText"/>
      </w:pPr>
      <w:r>
        <w:rPr>
          <w:rStyle w:val="CommentReference"/>
        </w:rPr>
        <w:annotationRef/>
      </w:r>
      <w:r>
        <w:t>This is due to the system functionality not being able to have one Remittance initiated from multiple accounts.</w:t>
      </w:r>
    </w:p>
  </w:comment>
  <w:comment w:initials="VB" w:author="Vinod Balakrishnan" w:date="2024-05-03T15:48:00Z" w:id="346">
    <w:p w:rsidR="00C46160" w:rsidRDefault="00C46160" w14:paraId="5AA34850" w14:textId="4873CCFA">
      <w:pPr>
        <w:pStyle w:val="CommentText"/>
      </w:pPr>
      <w:r>
        <w:rPr>
          <w:rStyle w:val="CommentReference"/>
        </w:rPr>
        <w:annotationRef/>
      </w:r>
      <w:r>
        <w:t>Reword to “Please confirm to initiate transfer”</w:t>
      </w:r>
    </w:p>
  </w:comment>
  <w:comment w:initials="HC" w:author="Himanshi Chawla" w:date="2024-05-06T11:16:00Z" w:id="347">
    <w:p w:rsidR="001511C2" w:rsidP="001511C2" w:rsidRDefault="001511C2" w14:paraId="68899CE3" w14:textId="77777777">
      <w:pPr>
        <w:pStyle w:val="CommentText"/>
      </w:pPr>
      <w:r>
        <w:rPr>
          <w:rStyle w:val="CommentReference"/>
        </w:rPr>
        <w:annotationRef/>
      </w:r>
      <w:r>
        <w:rPr>
          <w:lang w:val="en-IN"/>
        </w:rPr>
        <w:t xml:space="preserve">Ok, Noted. </w:t>
      </w:r>
    </w:p>
  </w:comment>
  <w:comment w:initials="VB" w:author="Vinod Balakrishnan" w:date="2024-05-03T15:52:00Z" w:id="348">
    <w:p w:rsidR="001F27AA" w:rsidRDefault="001F27AA" w14:paraId="4BB918D9" w14:textId="4B5CA74D">
      <w:pPr>
        <w:pStyle w:val="CommentText"/>
      </w:pPr>
      <w:r>
        <w:rPr>
          <w:rStyle w:val="CommentReference"/>
        </w:rPr>
        <w:annotationRef/>
      </w:r>
      <w:r>
        <w:t>Court letter to be generated for CCMS and Dubai Court</w:t>
      </w:r>
    </w:p>
  </w:comment>
  <w:comment w:initials="HC" w:author="Himanshi Chawla" w:date="2024-05-07T12:49:00Z" w:id="349">
    <w:p w:rsidR="00263E9D" w:rsidP="00263E9D" w:rsidRDefault="00263E9D" w14:paraId="21A98B12" w14:textId="77777777">
      <w:pPr>
        <w:pStyle w:val="CommentText"/>
      </w:pPr>
      <w:r>
        <w:rPr>
          <w:rStyle w:val="CommentReference"/>
        </w:rPr>
        <w:annotationRef/>
      </w:r>
      <w:r>
        <w:rPr>
          <w:lang w:val="en-IN"/>
        </w:rPr>
        <w:t xml:space="preserve">Ok, noted. For CCMS only letter to be generated but for Dubai Court - Letter generation as well as email trigger to Dubai Court will happen. </w:t>
      </w:r>
    </w:p>
  </w:comment>
  <w:comment w:initials="VB" w:author="Vinod Balakrishnan" w:date="2024-05-03T15:54:00Z" w:id="350">
    <w:p w:rsidR="001A733F" w:rsidRDefault="001A733F" w14:paraId="1848153C" w14:textId="34F142FC">
      <w:pPr>
        <w:pStyle w:val="CommentText"/>
      </w:pPr>
      <w:r>
        <w:rPr>
          <w:rStyle w:val="CommentReference"/>
        </w:rPr>
        <w:annotationRef/>
      </w:r>
      <w:r>
        <w:t>Transfer (Not cancellation)</w:t>
      </w:r>
    </w:p>
  </w:comment>
  <w:comment w:initials="HC" w:author="Himanshi Chawla" w:date="2024-05-06T11:17:00Z" w:id="351">
    <w:p w:rsidR="005B3088" w:rsidP="005B3088" w:rsidRDefault="005B3088" w14:paraId="4E74221B" w14:textId="77777777">
      <w:pPr>
        <w:pStyle w:val="CommentText"/>
      </w:pPr>
      <w:r>
        <w:rPr>
          <w:rStyle w:val="CommentReference"/>
        </w:rPr>
        <w:annotationRef/>
      </w:r>
      <w:r>
        <w:rPr>
          <w:lang w:val="en-IN"/>
        </w:rPr>
        <w:t xml:space="preserve">Yes, noted. </w:t>
      </w:r>
    </w:p>
  </w:comment>
  <w:comment w:initials="VB" w:author="Vinod Balakrishnan" w:date="2024-05-03T15:57:00Z" w:id="361">
    <w:p w:rsidR="001A733F" w:rsidRDefault="001A733F" w14:paraId="36E43515" w14:textId="2E2003F8">
      <w:pPr>
        <w:pStyle w:val="CommentText"/>
      </w:pPr>
      <w:r>
        <w:rPr>
          <w:rStyle w:val="CommentReference"/>
        </w:rPr>
        <w:annotationRef/>
      </w:r>
      <w:r>
        <w:t>IT support team to be aligned and clear TAT to be defined</w:t>
      </w:r>
    </w:p>
  </w:comment>
  <w:comment w:initials="HC" w:author="Himanshi Chawla" w:date="2024-05-06T13:32:00Z" w:id="362">
    <w:p w:rsidR="00982827" w:rsidP="00982827" w:rsidRDefault="001F628D" w14:paraId="18CFA96A" w14:textId="77777777">
      <w:pPr>
        <w:pStyle w:val="CommentText"/>
      </w:pPr>
      <w:r>
        <w:rPr>
          <w:rStyle w:val="CommentReference"/>
        </w:rPr>
        <w:annotationRef/>
      </w:r>
      <w:r w:rsidR="00982827">
        <w:rPr>
          <w:lang w:val="en-IN"/>
        </w:rPr>
        <w:t xml:space="preserve">Ranjan to align IT Team and get the confirmation. </w:t>
      </w:r>
    </w:p>
  </w:comment>
  <w:comment w:initials="VB" w:author="Vinod Balakrishnan" w:date="2024-05-03T16:03:00Z" w:id="369">
    <w:p w:rsidR="0086755F" w:rsidP="00C85C8D" w:rsidRDefault="0086755F" w14:paraId="01089E90" w14:textId="2AFF339D">
      <w:pPr>
        <w:pStyle w:val="CommentText"/>
      </w:pPr>
      <w:r>
        <w:rPr>
          <w:rStyle w:val="CommentReference"/>
        </w:rPr>
        <w:annotationRef/>
      </w:r>
      <w:r w:rsidR="00C85C8D">
        <w:t xml:space="preserve">Passport number, Nationality,  Trade License number, County of Incorporation, Requested Authority (TL Issuing authority) &amp; </w:t>
      </w:r>
      <w:r>
        <w:t>Account balance to be included</w:t>
      </w:r>
    </w:p>
  </w:comment>
  <w:comment w:initials="HC" w:author="Himanshi Chawla" w:date="2024-05-06T13:36:00Z" w:id="370">
    <w:p w:rsidR="000E2A79" w:rsidP="000E2A79" w:rsidRDefault="000E2A79" w14:paraId="2F9464B4" w14:textId="77777777">
      <w:pPr>
        <w:pStyle w:val="CommentText"/>
      </w:pPr>
      <w:r>
        <w:rPr>
          <w:rStyle w:val="CommentReference"/>
        </w:rPr>
        <w:annotationRef/>
      </w:r>
      <w:r>
        <w:rPr>
          <w:lang w:val="en-IN"/>
        </w:rPr>
        <w:t xml:space="preserve">Ok, noted. </w:t>
      </w:r>
    </w:p>
  </w:comment>
  <w:comment w:initials="VB" w:author="Vinod Balakrishnan" w:date="2024-05-03T16:08:00Z" w:id="371">
    <w:p w:rsidR="00C85C8D" w:rsidRDefault="00C85C8D" w14:paraId="1E7ABBBD" w14:textId="2435C57E">
      <w:pPr>
        <w:pStyle w:val="CommentText"/>
      </w:pPr>
      <w:r>
        <w:rPr>
          <w:rStyle w:val="CommentReference"/>
        </w:rPr>
        <w:annotationRef/>
      </w:r>
      <w:r>
        <w:t>Related party CIF to be included</w:t>
      </w:r>
    </w:p>
  </w:comment>
  <w:comment w:initials="HC" w:author="Himanshi Chawla" w:date="2024-05-07T12:51:00Z" w:id="372">
    <w:p w:rsidR="00370BCF" w:rsidP="00370BCF" w:rsidRDefault="00370BCF" w14:paraId="0014D6E5" w14:textId="77777777">
      <w:pPr>
        <w:pStyle w:val="CommentText"/>
      </w:pPr>
      <w:r>
        <w:rPr>
          <w:rStyle w:val="CommentReference"/>
        </w:rPr>
        <w:annotationRef/>
      </w:r>
      <w:r>
        <w:rPr>
          <w:lang w:val="en-IN"/>
        </w:rPr>
        <w:t xml:space="preserve">Ok, noted. </w:t>
      </w:r>
    </w:p>
  </w:comment>
  <w:comment w:initials="VB" w:author="Vinod Balakrishnan" w:date="2024-05-03T16:07:00Z" w:id="373">
    <w:p w:rsidR="00C85C8D" w:rsidRDefault="00C85C8D" w14:paraId="6CC44BE2" w14:textId="0C0BFF19">
      <w:pPr>
        <w:pStyle w:val="CommentText"/>
      </w:pPr>
      <w:r>
        <w:rPr>
          <w:rStyle w:val="CommentReference"/>
        </w:rPr>
        <w:annotationRef/>
      </w:r>
      <w:r>
        <w:t>Requested Authority (TL Issuing authority) to be included</w:t>
      </w:r>
    </w:p>
  </w:comment>
  <w:comment w:initials="HC" w:author="Himanshi Chawla" w:date="2024-05-07T12:52:00Z" w:id="374">
    <w:p w:rsidR="00600023" w:rsidP="00600023" w:rsidRDefault="00600023" w14:paraId="6683B105" w14:textId="77777777">
      <w:pPr>
        <w:pStyle w:val="CommentText"/>
      </w:pPr>
      <w:r>
        <w:rPr>
          <w:rStyle w:val="CommentReference"/>
        </w:rPr>
        <w:annotationRef/>
      </w:r>
      <w:r>
        <w:rPr>
          <w:lang w:val="en-IN"/>
        </w:rPr>
        <w:t xml:space="preserve">Ok, noted. </w:t>
      </w:r>
    </w:p>
  </w:comment>
  <w:comment w:initials="VB" w:author="Vinod Balakrishnan" w:date="2024-05-03T16:12:00Z" w:id="378">
    <w:p w:rsidR="00244C55" w:rsidRDefault="00244C55" w14:paraId="542B7264" w14:textId="6315FCEB">
      <w:pPr>
        <w:pStyle w:val="CommentText"/>
      </w:pPr>
      <w:r>
        <w:rPr>
          <w:rStyle w:val="CommentReference"/>
        </w:rPr>
        <w:annotationRef/>
      </w:r>
      <w:r>
        <w:t>EID, Passport</w:t>
      </w:r>
    </w:p>
  </w:comment>
  <w:comment w:initials="HC" w:author="Himanshi Chawla" w:date="2024-05-07T13:32:00Z" w:id="379">
    <w:p w:rsidR="00972BAB" w:rsidP="00972BAB" w:rsidRDefault="00972BAB" w14:paraId="7604E695" w14:textId="77777777">
      <w:pPr>
        <w:pStyle w:val="CommentText"/>
      </w:pPr>
      <w:r>
        <w:rPr>
          <w:rStyle w:val="CommentReference"/>
        </w:rPr>
        <w:annotationRef/>
      </w:r>
      <w:r>
        <w:rPr>
          <w:lang w:val="en-IN"/>
        </w:rPr>
        <w:t>Added</w:t>
      </w:r>
    </w:p>
  </w:comment>
  <w:comment w:initials="VB" w:author="Vinod Balakrishnan" w:date="2024-05-03T16:18:00Z" w:id="386">
    <w:p w:rsidR="00244C55" w:rsidRDefault="00244C55" w14:paraId="7538F363" w14:textId="7C304C65">
      <w:pPr>
        <w:pStyle w:val="CommentText"/>
      </w:pPr>
      <w:r>
        <w:rPr>
          <w:rStyle w:val="CommentReference"/>
        </w:rPr>
        <w:annotationRef/>
      </w:r>
      <w:r>
        <w:t>Related party CIF any to be blacklisted</w:t>
      </w:r>
    </w:p>
  </w:comment>
  <w:comment w:initials="HC" w:author="Himanshi Chawla" w:date="2024-05-07T13:34:00Z" w:id="387">
    <w:p w:rsidR="00277941" w:rsidP="00277941" w:rsidRDefault="00277941" w14:paraId="6FBC5D44" w14:textId="77777777">
      <w:pPr>
        <w:pStyle w:val="CommentText"/>
      </w:pPr>
      <w:r>
        <w:rPr>
          <w:rStyle w:val="CommentReference"/>
        </w:rPr>
        <w:annotationRef/>
      </w:r>
      <w:r>
        <w:rPr>
          <w:lang w:val="en-IN"/>
        </w:rPr>
        <w:t>Added.</w:t>
      </w:r>
    </w:p>
  </w:comment>
  <w:comment w:initials="VB" w:author="Vinod Balakrishnan" w:date="2024-05-03T16:18:00Z" w:id="388">
    <w:p w:rsidR="00244C55" w:rsidRDefault="00244C55" w14:paraId="436D0B4E" w14:textId="0D04EF27">
      <w:pPr>
        <w:pStyle w:val="CommentText"/>
      </w:pPr>
      <w:r>
        <w:rPr>
          <w:rStyle w:val="CommentReference"/>
        </w:rPr>
        <w:annotationRef/>
      </w:r>
      <w:r>
        <w:t>Related party CIF any to be blacklisted</w:t>
      </w:r>
    </w:p>
  </w:comment>
  <w:comment w:initials="HC" w:author="Himanshi Chawla" w:date="2024-05-07T13:34:00Z" w:id="389">
    <w:p w:rsidR="00297985" w:rsidP="00297985" w:rsidRDefault="00297985" w14:paraId="693A2EA8" w14:textId="77777777">
      <w:pPr>
        <w:pStyle w:val="CommentText"/>
      </w:pPr>
      <w:r>
        <w:rPr>
          <w:rStyle w:val="CommentReference"/>
        </w:rPr>
        <w:annotationRef/>
      </w:r>
      <w:r>
        <w:rPr>
          <w:lang w:val="en-IN"/>
        </w:rPr>
        <w:t>Added.</w:t>
      </w:r>
    </w:p>
  </w:comment>
  <w:comment w:initials="VB" w:author="Vinod Balakrishnan" w:date="2024-05-03T16:20:00Z" w:id="397">
    <w:p w:rsidR="006C568F" w:rsidRDefault="006C568F" w14:paraId="02B117AB" w14:textId="1F7D9785">
      <w:pPr>
        <w:pStyle w:val="CommentText"/>
      </w:pPr>
      <w:r>
        <w:rPr>
          <w:rStyle w:val="CommentReference"/>
        </w:rPr>
        <w:annotationRef/>
      </w:r>
      <w:r>
        <w:t>Inv OPS Maker &amp; Inv OPS Checker queue to be included for freeze request type</w:t>
      </w:r>
    </w:p>
  </w:comment>
  <w:comment w:initials="HC" w:author="Himanshi Chawla" w:date="2024-05-06T14:03:00Z" w:id="398">
    <w:p w:rsidR="00A57C58" w:rsidP="00A57C58" w:rsidRDefault="00A57C58" w14:paraId="0C4C2AFB" w14:textId="77777777">
      <w:pPr>
        <w:pStyle w:val="CommentText"/>
      </w:pPr>
      <w:r>
        <w:rPr>
          <w:rStyle w:val="CommentReference"/>
        </w:rPr>
        <w:annotationRef/>
      </w:r>
      <w:r>
        <w:rPr>
          <w:lang w:val="en-IN"/>
        </w:rPr>
        <w:t xml:space="preserve">As discussed, not required.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BCE0B9" w15:done="0"/>
  <w15:commentEx w15:paraId="16993501" w15:paraIdParent="78BCE0B9" w15:done="0"/>
  <w15:commentEx w15:paraId="6717E9C8" w15:done="0"/>
  <w15:commentEx w15:paraId="649A0979" w15:paraIdParent="6717E9C8" w15:done="0"/>
  <w15:commentEx w15:paraId="10901BE7" w15:done="0"/>
  <w15:commentEx w15:paraId="51AECA68" w15:paraIdParent="10901BE7" w15:done="0"/>
  <w15:commentEx w15:paraId="5062B5FB" w15:done="0"/>
  <w15:commentEx w15:paraId="32DC6CDA" w15:paraIdParent="5062B5FB" w15:done="0"/>
  <w15:commentEx w15:paraId="77ED94DE" w15:paraIdParent="5062B5FB" w15:done="0"/>
  <w15:commentEx w15:paraId="5CF91527" w15:done="0"/>
  <w15:commentEx w15:paraId="1921A99B" w15:paraIdParent="5CF91527" w15:done="0"/>
  <w15:commentEx w15:paraId="3361D366" w15:done="0"/>
  <w15:commentEx w15:paraId="441E1FE1" w15:paraIdParent="3361D366" w15:done="0"/>
  <w15:commentEx w15:paraId="4A8A6256" w15:done="0"/>
  <w15:commentEx w15:paraId="476DE568" w15:paraIdParent="4A8A6256" w15:done="0"/>
  <w15:commentEx w15:paraId="0DBA2DAE" w15:done="0"/>
  <w15:commentEx w15:paraId="3106C076" w15:paraIdParent="0DBA2DAE" w15:done="0"/>
  <w15:commentEx w15:paraId="58A39183" w15:done="0"/>
  <w15:commentEx w15:paraId="2E3F88F9" w15:paraIdParent="58A39183" w15:done="0"/>
  <w15:commentEx w15:paraId="1A2600F1" w15:done="0"/>
  <w15:commentEx w15:paraId="6092EB7B" w15:done="0"/>
  <w15:commentEx w15:paraId="2A2D8738" w15:paraIdParent="6092EB7B" w15:done="0"/>
  <w15:commentEx w15:paraId="24AC9DCD" w15:done="0"/>
  <w15:commentEx w15:paraId="4A880E33" w15:paraIdParent="24AC9DCD" w15:done="0"/>
  <w15:commentEx w15:paraId="22E40779" w15:done="0"/>
  <w15:commentEx w15:paraId="4E03C144" w15:done="0"/>
  <w15:commentEx w15:paraId="7AAC6F93" w15:paraIdParent="4E03C144" w15:done="0"/>
  <w15:commentEx w15:paraId="72630865" w15:done="0"/>
  <w15:commentEx w15:paraId="315CBEA5" w15:paraIdParent="72630865" w15:done="0"/>
  <w15:commentEx w15:paraId="5233C785" w15:done="0"/>
  <w15:commentEx w15:paraId="7D66C20A" w15:paraIdParent="5233C785" w15:done="0"/>
  <w15:commentEx w15:paraId="5110F283" w15:done="0"/>
  <w15:commentEx w15:paraId="51E84907" w15:paraIdParent="5110F283" w15:done="0"/>
  <w15:commentEx w15:paraId="34805031" w15:done="0"/>
  <w15:commentEx w15:paraId="30CAE149" w15:paraIdParent="34805031" w15:done="0"/>
  <w15:commentEx w15:paraId="2689339C" w15:done="0"/>
  <w15:commentEx w15:paraId="77B4EA97" w15:paraIdParent="2689339C" w15:done="0"/>
  <w15:commentEx w15:paraId="09A1CA46" w15:done="0"/>
  <w15:commentEx w15:paraId="41B7135F" w15:paraIdParent="09A1CA46" w15:done="0"/>
  <w15:commentEx w15:paraId="3D2CF5B7" w15:done="0"/>
  <w15:commentEx w15:paraId="439E1FBB" w15:paraIdParent="3D2CF5B7" w15:done="0"/>
  <w15:commentEx w15:paraId="3A82CA9A" w15:paraIdParent="3D2CF5B7" w15:done="0"/>
  <w15:commentEx w15:paraId="7681CB4E" w15:done="0"/>
  <w15:commentEx w15:paraId="03AB6D81" w15:paraIdParent="7681CB4E" w15:done="0"/>
  <w15:commentEx w15:paraId="35BDBF9B" w15:done="0"/>
  <w15:commentEx w15:paraId="1D796888" w15:paraIdParent="35BDBF9B" w15:done="0"/>
  <w15:commentEx w15:paraId="08E9CBBE" w15:done="0"/>
  <w15:commentEx w15:paraId="1558A51B" w15:paraIdParent="08E9CBBE" w15:done="0"/>
  <w15:commentEx w15:paraId="6C418375" w15:done="0"/>
  <w15:commentEx w15:paraId="16372511" w15:paraIdParent="6C418375" w15:done="0"/>
  <w15:commentEx w15:paraId="360B1131" w15:done="0"/>
  <w15:commentEx w15:paraId="270DE087" w15:paraIdParent="360B1131" w15:done="0"/>
  <w15:commentEx w15:paraId="66F09757" w15:done="0"/>
  <w15:commentEx w15:paraId="3AAC27B3" w15:paraIdParent="66F09757" w15:done="0"/>
  <w15:commentEx w15:paraId="46CC978A" w15:done="0"/>
  <w15:commentEx w15:paraId="29B0FF42" w15:done="0"/>
  <w15:commentEx w15:paraId="1BD83902" w15:paraIdParent="29B0FF42" w15:done="0"/>
  <w15:commentEx w15:paraId="741EEEA3" w15:done="0"/>
  <w15:commentEx w15:paraId="1A40DE78" w15:paraIdParent="741EEEA3" w15:done="0"/>
  <w15:commentEx w15:paraId="3D1561B0" w15:done="0"/>
  <w15:commentEx w15:paraId="3C020C7E" w15:paraIdParent="3D1561B0" w15:done="0"/>
  <w15:commentEx w15:paraId="57D552CC" w15:done="0"/>
  <w15:commentEx w15:paraId="3991FAFB" w15:paraIdParent="57D552CC" w15:done="0"/>
  <w15:commentEx w15:paraId="0479AD31" w15:paraIdParent="57D552CC" w15:done="0"/>
  <w15:commentEx w15:paraId="06D64396" w15:paraIdParent="57D552CC" w15:done="0"/>
  <w15:commentEx w15:paraId="1B30A21A" w15:paraIdParent="57D552CC" w15:done="0"/>
  <w15:commentEx w15:paraId="60582073" w15:done="0"/>
  <w15:commentEx w15:paraId="43D0AF63" w15:paraIdParent="60582073" w15:done="0"/>
  <w15:commentEx w15:paraId="09405F46" w15:done="0"/>
  <w15:commentEx w15:paraId="0F9AEED8" w15:done="0"/>
  <w15:commentEx w15:paraId="205DBD01" w15:done="0"/>
  <w15:commentEx w15:paraId="68404B8E" w15:paraIdParent="205DBD01" w15:done="0"/>
  <w15:commentEx w15:paraId="5D96BEB2" w15:done="0"/>
  <w15:commentEx w15:paraId="476BAAD9" w15:paraIdParent="5D96BEB2" w15:done="0"/>
  <w15:commentEx w15:paraId="70C257F0" w15:done="0"/>
  <w15:commentEx w15:paraId="342A1828" w15:paraIdParent="70C257F0" w15:done="0"/>
  <w15:commentEx w15:paraId="7D095EC5" w15:done="0"/>
  <w15:commentEx w15:paraId="598365B5" w15:paraIdParent="7D095EC5" w15:done="0"/>
  <w15:commentEx w15:paraId="23F6EC9C" w15:done="0"/>
  <w15:commentEx w15:paraId="03F0CFE1" w15:done="0"/>
  <w15:commentEx w15:paraId="5ABA2A3E" w15:paraIdParent="03F0CFE1" w15:done="0"/>
  <w15:commentEx w15:paraId="3F5B94B9" w15:done="0"/>
  <w15:commentEx w15:paraId="6C8AFC22" w15:paraIdParent="3F5B94B9" w15:done="0"/>
  <w15:commentEx w15:paraId="006579C9" w15:done="0"/>
  <w15:commentEx w15:paraId="28FEC760" w15:paraIdParent="006579C9" w15:done="0"/>
  <w15:commentEx w15:paraId="1D9E979D" w15:done="0"/>
  <w15:commentEx w15:paraId="2C713E2B" w15:paraIdParent="1D9E979D" w15:done="0"/>
  <w15:commentEx w15:paraId="022759B0" w15:done="0"/>
  <w15:commentEx w15:paraId="441990EF" w15:paraIdParent="022759B0" w15:done="0"/>
  <w15:commentEx w15:paraId="07A859B8" w15:done="0"/>
  <w15:commentEx w15:paraId="36FD2978" w15:paraIdParent="07A859B8" w15:done="0"/>
  <w15:commentEx w15:paraId="56E637CD" w15:done="0"/>
  <w15:commentEx w15:paraId="10E967B1" w15:done="0"/>
  <w15:commentEx w15:paraId="73049008" w15:done="0"/>
  <w15:commentEx w15:paraId="71087A1E" w15:paraIdParent="73049008" w15:done="0"/>
  <w15:commentEx w15:paraId="777B7FF3" w15:done="0"/>
  <w15:commentEx w15:paraId="1C7F32E4" w15:paraIdParent="777B7FF3" w15:done="0"/>
  <w15:commentEx w15:paraId="795FAB2F" w15:done="0"/>
  <w15:commentEx w15:paraId="371BE737" w15:paraIdParent="795FAB2F" w15:done="0"/>
  <w15:commentEx w15:paraId="667F6384" w15:done="0"/>
  <w15:commentEx w15:paraId="0A56B741" w15:paraIdParent="667F6384" w15:done="0"/>
  <w15:commentEx w15:paraId="0BA5F954" w15:done="0"/>
  <w15:commentEx w15:paraId="4CCA695E" w15:done="0"/>
  <w15:commentEx w15:paraId="4852C37E" w15:paraIdParent="4CCA695E" w15:done="0"/>
  <w15:commentEx w15:paraId="1FC80037" w15:done="0"/>
  <w15:commentEx w15:paraId="4AADC220" w15:paraIdParent="1FC80037" w15:done="0"/>
  <w15:commentEx w15:paraId="0F60DEC2" w15:done="0"/>
  <w15:commentEx w15:paraId="30180127" w15:paraIdParent="0F60DEC2" w15:done="0"/>
  <w15:commentEx w15:paraId="381E6C18" w15:done="0"/>
  <w15:commentEx w15:paraId="21E701F0" w15:paraIdParent="381E6C18" w15:done="0"/>
  <w15:commentEx w15:paraId="6270F919" w15:done="0"/>
  <w15:commentEx w15:paraId="093748EA" w15:paraIdParent="6270F919" w15:done="0"/>
  <w15:commentEx w15:paraId="5A5FB795" w15:done="0"/>
  <w15:commentEx w15:paraId="0D239B54" w15:paraIdParent="5A5FB795" w15:done="0"/>
  <w15:commentEx w15:paraId="76B01F8B" w15:done="0"/>
  <w15:commentEx w15:paraId="7C75B3A2" w15:paraIdParent="76B01F8B" w15:done="0"/>
  <w15:commentEx w15:paraId="382FDBBC" w15:done="0"/>
  <w15:commentEx w15:paraId="37F74C1B" w15:paraIdParent="382FDBBC" w15:done="0"/>
  <w15:commentEx w15:paraId="5B132B34" w15:done="0"/>
  <w15:commentEx w15:paraId="4655D688" w15:paraIdParent="5B132B34" w15:done="0"/>
  <w15:commentEx w15:paraId="45060124" w15:done="0"/>
  <w15:commentEx w15:paraId="115D0385" w15:paraIdParent="45060124" w15:done="0"/>
  <w15:commentEx w15:paraId="3B809BFD" w15:done="0"/>
  <w15:commentEx w15:paraId="4E59829E" w15:paraIdParent="3B809BFD" w15:done="0"/>
  <w15:commentEx w15:paraId="17C556A2" w15:done="0"/>
  <w15:commentEx w15:paraId="0519A682" w15:paraIdParent="17C556A2" w15:done="0"/>
  <w15:commentEx w15:paraId="54925C56" w15:done="0"/>
  <w15:commentEx w15:paraId="2C89CD18" w15:paraIdParent="54925C56" w15:done="0"/>
  <w15:commentEx w15:paraId="3DC7F5F4" w15:done="0"/>
  <w15:commentEx w15:paraId="5AA34850" w15:done="0"/>
  <w15:commentEx w15:paraId="68899CE3" w15:paraIdParent="5AA34850" w15:done="0"/>
  <w15:commentEx w15:paraId="4BB918D9" w15:done="0"/>
  <w15:commentEx w15:paraId="21A98B12" w15:paraIdParent="4BB918D9" w15:done="0"/>
  <w15:commentEx w15:paraId="1848153C" w15:done="0"/>
  <w15:commentEx w15:paraId="4E74221B" w15:paraIdParent="1848153C" w15:done="0"/>
  <w15:commentEx w15:paraId="36E43515" w15:done="0"/>
  <w15:commentEx w15:paraId="18CFA96A" w15:paraIdParent="36E43515" w15:done="0"/>
  <w15:commentEx w15:paraId="01089E90" w15:done="0"/>
  <w15:commentEx w15:paraId="2F9464B4" w15:paraIdParent="01089E90" w15:done="0"/>
  <w15:commentEx w15:paraId="1E7ABBBD" w15:done="0"/>
  <w15:commentEx w15:paraId="0014D6E5" w15:paraIdParent="1E7ABBBD" w15:done="0"/>
  <w15:commentEx w15:paraId="6CC44BE2" w15:done="0"/>
  <w15:commentEx w15:paraId="6683B105" w15:paraIdParent="6CC44BE2" w15:done="0"/>
  <w15:commentEx w15:paraId="542B7264" w15:done="0"/>
  <w15:commentEx w15:paraId="7604E695" w15:paraIdParent="542B7264" w15:done="0"/>
  <w15:commentEx w15:paraId="7538F363" w15:done="0"/>
  <w15:commentEx w15:paraId="6FBC5D44" w15:paraIdParent="7538F363" w15:done="0"/>
  <w15:commentEx w15:paraId="436D0B4E" w15:done="0"/>
  <w15:commentEx w15:paraId="693A2EA8" w15:paraIdParent="436D0B4E" w15:done="0"/>
  <w15:commentEx w15:paraId="02B117AB" w15:done="0"/>
  <w15:commentEx w15:paraId="0C4C2AFB" w15:paraIdParent="02B11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E827C4" w16cex:dateUtc="2024-01-04T06:16:00Z"/>
  <w16cex:commentExtensible w16cex:durableId="06958A66" w16cex:dateUtc="2024-01-12T07:50:00Z"/>
  <w16cex:commentExtensible w16cex:durableId="5B563E99" w16cex:dateUtc="2024-05-03T13:17:00Z"/>
  <w16cex:commentExtensible w16cex:durableId="2BFF75D6" w16cex:dateUtc="2023-12-21T07:02:00Z"/>
  <w16cex:commentExtensible w16cex:durableId="0F3CBFF0" w16cex:dateUtc="2023-12-21T07:03:00Z"/>
  <w16cex:commentExtensible w16cex:durableId="2102EFCE" w16cex:dateUtc="2023-12-21T11:27:00Z"/>
  <w16cex:commentExtensible w16cex:durableId="657618E9" w16cex:dateUtc="2024-01-12T06:53:00Z"/>
  <w16cex:commentExtensible w16cex:durableId="7E86E45A" w16cex:dateUtc="2024-01-14T16:07:00Z"/>
  <w16cex:commentExtensible w16cex:durableId="3A833D3B" w16cex:dateUtc="2023-12-21T07:05:00Z"/>
  <w16cex:commentExtensible w16cex:durableId="1F93F9EC" w16cex:dateUtc="2023-12-21T11:29:00Z"/>
  <w16cex:commentExtensible w16cex:durableId="73DD518B" w16cex:dateUtc="2024-01-04T06:19:00Z"/>
  <w16cex:commentExtensible w16cex:durableId="6DAF984C" w16cex:dateUtc="2024-01-04T06:33:00Z"/>
  <w16cex:commentExtensible w16cex:durableId="7666FF91" w16cex:dateUtc="2023-12-21T07:07:00Z"/>
  <w16cex:commentExtensible w16cex:durableId="0828CD86" w16cex:dateUtc="2024-01-04T06:21:00Z"/>
  <w16cex:commentExtensible w16cex:durableId="6FE0C66F" w16cex:dateUtc="2024-01-04T06:29:00Z"/>
  <w16cex:commentExtensible w16cex:durableId="3D9DF8EE" w16cex:dateUtc="2023-12-21T07:12:00Z"/>
  <w16cex:commentExtensible w16cex:durableId="49B4A454" w16cex:dateUtc="2024-05-06T12:39:00Z"/>
  <w16cex:commentExtensible w16cex:durableId="47386C88" w16cex:dateUtc="2024-05-03T13:24:00Z"/>
  <w16cex:commentExtensible w16cex:durableId="246277E3" w16cex:dateUtc="2024-05-03T13:34:00Z"/>
  <w16cex:commentExtensible w16cex:durableId="22DAA5EB" w16cex:dateUtc="2023-12-21T07:13:00Z"/>
  <w16cex:commentExtensible w16cex:durableId="3FD64FD3" w16cex:dateUtc="2023-12-21T07:15:00Z"/>
  <w16cex:commentExtensible w16cex:durableId="1551421A" w16cex:dateUtc="2023-12-21T11:52:00Z"/>
  <w16cex:commentExtensible w16cex:durableId="759F9C13" w16cex:dateUtc="2024-01-04T06:21:00Z"/>
  <w16cex:commentExtensible w16cex:durableId="201983C1" w16cex:dateUtc="2024-01-04T06:26:00Z"/>
  <w16cex:commentExtensible w16cex:durableId="2C40805A" w16cex:dateUtc="2023-12-21T11:53:00Z"/>
  <w16cex:commentExtensible w16cex:durableId="27601F86" w16cex:dateUtc="2024-01-12T06:56:00Z"/>
  <w16cex:commentExtensible w16cex:durableId="1878AE42" w16cex:dateUtc="2024-01-14T16:58:00Z"/>
  <w16cex:commentExtensible w16cex:durableId="55C8C7E1" w16cex:dateUtc="2024-01-12T06:58:00Z"/>
  <w16cex:commentExtensible w16cex:durableId="0C34CE3D" w16cex:dateUtc="2024-05-03T13:36:00Z"/>
  <w16cex:commentExtensible w16cex:durableId="2CDE5D6B" w16cex:dateUtc="2024-05-03T13:36:00Z"/>
  <w16cex:commentExtensible w16cex:durableId="208F5CCC" w16cex:dateUtc="2024-05-03T13:37:00Z"/>
  <w16cex:commentExtensible w16cex:durableId="60B79229" w16cex:dateUtc="2024-05-03T13:37:00Z"/>
  <w16cex:commentExtensible w16cex:durableId="06D0E7A2" w16cex:dateUtc="2024-01-12T07:00:00Z"/>
  <w16cex:commentExtensible w16cex:durableId="6D83727E" w16cex:dateUtc="2023-12-21T07:20:00Z"/>
  <w16cex:commentExtensible w16cex:durableId="263A96F0" w16cex:dateUtc="2023-12-21T07:22:00Z"/>
  <w16cex:commentExtensible w16cex:durableId="1AA400CD" w16cex:dateUtc="2023-12-25T05:55:00Z"/>
  <w16cex:commentExtensible w16cex:durableId="31CF2451" w16cex:dateUtc="2023-12-21T07:23:00Z"/>
  <w16cex:commentExtensible w16cex:durableId="2DBEA0D4" w16cex:dateUtc="2024-01-03T12:21:00Z"/>
  <w16cex:commentExtensible w16cex:durableId="5ED55646" w16cex:dateUtc="2024-01-14T17:20:00Z"/>
  <w16cex:commentExtensible w16cex:durableId="1C494195" w16cex:dateUtc="2023-12-21T07:25:00Z"/>
  <w16cex:commentExtensible w16cex:durableId="7C180F03" w16cex:dateUtc="2024-05-07T05:10:00Z"/>
  <w16cex:commentExtensible w16cex:durableId="3DD4621E" w16cex:dateUtc="2024-03-14T11:25:00Z"/>
  <w16cex:commentExtensible w16cex:durableId="079655FF" w16cex:dateUtc="2024-05-03T13:40:00Z"/>
  <w16cex:commentExtensible w16cex:durableId="511147A1" w16cex:dateUtc="2024-05-06T07:13:00Z"/>
  <w16cex:commentExtensible w16cex:durableId="0090B8F8" w16cex:dateUtc="2024-05-06T04:27:00Z"/>
  <w16cex:commentExtensible w16cex:durableId="515F4260" w16cex:dateUtc="2024-05-06T04:28:00Z"/>
  <w16cex:commentExtensible w16cex:durableId="6A955AA8" w16cex:dateUtc="2024-03-14T11:41:00Z"/>
  <w16cex:commentExtensible w16cex:durableId="12F2096F" w16cex:dateUtc="2024-05-07T04:59:00Z"/>
  <w16cex:commentExtensible w16cex:durableId="1F7A682E" w16cex:dateUtc="2024-05-06T07:21:00Z"/>
  <w16cex:commentExtensible w16cex:durableId="770DF63A" w16cex:dateUtc="2024-05-08T06:31:00Z"/>
  <w16cex:commentExtensible w16cex:durableId="76980A6D" w16cex:dateUtc="2024-05-08T06:31:00Z"/>
  <w16cex:commentExtensible w16cex:durableId="323A0C08" w16cex:dateUtc="2024-05-08T06:31:00Z"/>
  <w16cex:commentExtensible w16cex:durableId="0937D48A" w16cex:dateUtc="2024-05-08T06:31:00Z"/>
  <w16cex:commentExtensible w16cex:durableId="4CB13FA1" w16cex:dateUtc="2024-05-07T05:13:00Z"/>
  <w16cex:commentExtensible w16cex:durableId="35871394" w16cex:dateUtc="2024-05-07T11:03:00Z"/>
  <w16cex:commentExtensible w16cex:durableId="3F98B73B" w16cex:dateUtc="2024-05-06T07:28:00Z"/>
  <w16cex:commentExtensible w16cex:durableId="1CC6DC1F" w16cex:dateUtc="2024-05-06T04:34:00Z"/>
  <w16cex:commentExtensible w16cex:durableId="74276B68" w16cex:dateUtc="2024-05-06T04:37:00Z"/>
  <w16cex:commentExtensible w16cex:durableId="3129CBF7" w16cex:dateUtc="2024-05-08T09:01:00Z"/>
  <w16cex:commentExtensible w16cex:durableId="6FFE1FC6" w16cex:dateUtc="2024-04-04T13:53:00Z"/>
  <w16cex:commentExtensible w16cex:durableId="5805186B" w16cex:dateUtc="2024-05-07T07:03:00Z"/>
  <w16cex:commentExtensible w16cex:durableId="6F2F59A7" w16cex:dateUtc="2024-05-06T05:23:00Z"/>
  <w16cex:commentExtensible w16cex:durableId="181FB9AD" w16cex:dateUtc="2024-05-06T07:35:00Z"/>
  <w16cex:commentExtensible w16cex:durableId="1F0D139F" w16cex:dateUtc="2024-05-06T07:35:00Z"/>
  <w16cex:commentExtensible w16cex:durableId="427BE24D" w16cex:dateUtc="2024-05-06T07:38:00Z"/>
  <w16cex:commentExtensible w16cex:durableId="102BE9BD" w16cex:dateUtc="2024-05-07T07:11:00Z"/>
  <w16cex:commentExtensible w16cex:durableId="6760F8BF" w16cex:dateUtc="2024-05-07T07:11:00Z"/>
  <w16cex:commentExtensible w16cex:durableId="7F1FB3BA" w16cex:dateUtc="2024-05-07T07:12:00Z"/>
  <w16cex:commentExtensible w16cex:durableId="4AE386A9" w16cex:dateUtc="2024-05-07T07:13:00Z"/>
  <w16cex:commentExtensible w16cex:durableId="2A732639" w16cex:dateUtc="2024-05-07T07:13:00Z"/>
  <w16cex:commentExtensible w16cex:durableId="3C7B46A3" w16cex:dateUtc="2024-05-07T11:21:00Z"/>
  <w16cex:commentExtensible w16cex:durableId="22FEA479" w16cex:dateUtc="2024-05-07T07:15:00Z"/>
  <w16cex:commentExtensible w16cex:durableId="58D85012" w16cex:dateUtc="2024-05-07T07:16:00Z"/>
  <w16cex:commentExtensible w16cex:durableId="559D026B" w16cex:dateUtc="2024-05-06T05:46:00Z"/>
  <w16cex:commentExtensible w16cex:durableId="0B2B1D5B" w16cex:dateUtc="2024-05-07T07:19:00Z"/>
  <w16cex:commentExtensible w16cex:durableId="2F75CE76" w16cex:dateUtc="2024-05-06T05:47:00Z"/>
  <w16cex:commentExtensible w16cex:durableId="140B7668" w16cex:dateUtc="2024-05-06T08:02:00Z"/>
  <w16cex:commentExtensible w16cex:durableId="5AA760D3" w16cex:dateUtc="2024-05-06T08:06:00Z"/>
  <w16cex:commentExtensible w16cex:durableId="22481E80" w16cex:dateUtc="2024-05-07T07:21:00Z"/>
  <w16cex:commentExtensible w16cex:durableId="5D59B0F9" w16cex:dateUtc="2024-05-07T07:22:00Z"/>
  <w16cex:commentExtensible w16cex:durableId="636AABE6" w16cex:dateUtc="2024-05-07T08:02:00Z"/>
  <w16cex:commentExtensible w16cex:durableId="4A343D70" w16cex:dateUtc="2024-05-07T08:04:00Z"/>
  <w16cex:commentExtensible w16cex:durableId="223B21DA" w16cex:dateUtc="2024-05-07T08:04:00Z"/>
  <w16cex:commentExtensible w16cex:durableId="2AF73DAB" w16cex:dateUtc="2024-05-06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BCE0B9" w16cid:durableId="79E827C4"/>
  <w16cid:commentId w16cid:paraId="16993501" w16cid:durableId="06958A66"/>
  <w16cid:commentId w16cid:paraId="6717E9C8" w16cid:durableId="16AEFFEF"/>
  <w16cid:commentId w16cid:paraId="649A0979" w16cid:durableId="5B563E99"/>
  <w16cid:commentId w16cid:paraId="10901BE7" w16cid:durableId="2185CE0F"/>
  <w16cid:commentId w16cid:paraId="51AECA68" w16cid:durableId="2BFF75D6"/>
  <w16cid:commentId w16cid:paraId="5062B5FB" w16cid:durableId="122C560A"/>
  <w16cid:commentId w16cid:paraId="32DC6CDA" w16cid:durableId="0F3CBFF0"/>
  <w16cid:commentId w16cid:paraId="77ED94DE" w16cid:durableId="2102EFCE"/>
  <w16cid:commentId w16cid:paraId="5CF91527" w16cid:durableId="74F8A983"/>
  <w16cid:commentId w16cid:paraId="1921A99B" w16cid:durableId="657618E9"/>
  <w16cid:commentId w16cid:paraId="3361D366" w16cid:durableId="78D6F56A"/>
  <w16cid:commentId w16cid:paraId="441E1FE1" w16cid:durableId="7E86E45A"/>
  <w16cid:commentId w16cid:paraId="4A8A6256" w16cid:durableId="73C7CAC3"/>
  <w16cid:commentId w16cid:paraId="476DE568" w16cid:durableId="3A833D3B"/>
  <w16cid:commentId w16cid:paraId="0DBA2DAE" w16cid:durableId="57EC0B27"/>
  <w16cid:commentId w16cid:paraId="3106C076" w16cid:durableId="1F93F9EC"/>
  <w16cid:commentId w16cid:paraId="58A39183" w16cid:durableId="73DD518B"/>
  <w16cid:commentId w16cid:paraId="2E3F88F9" w16cid:durableId="6DAF984C"/>
  <w16cid:commentId w16cid:paraId="1A2600F1" w16cid:durableId="7666FF91"/>
  <w16cid:commentId w16cid:paraId="6092EB7B" w16cid:durableId="0828CD86"/>
  <w16cid:commentId w16cid:paraId="2A2D8738" w16cid:durableId="6FE0C66F"/>
  <w16cid:commentId w16cid:paraId="24AC9DCD" w16cid:durableId="396520A7"/>
  <w16cid:commentId w16cid:paraId="4A880E33" w16cid:durableId="3D9DF8EE"/>
  <w16cid:commentId w16cid:paraId="22E40779" w16cid:durableId="49B4A454"/>
  <w16cid:commentId w16cid:paraId="4E03C144" w16cid:durableId="0D95C442"/>
  <w16cid:commentId w16cid:paraId="7AAC6F93" w16cid:durableId="47386C88"/>
  <w16cid:commentId w16cid:paraId="72630865" w16cid:durableId="25F0FFBC"/>
  <w16cid:commentId w16cid:paraId="315CBEA5" w16cid:durableId="246277E3"/>
  <w16cid:commentId w16cid:paraId="5233C785" w16cid:durableId="3965BFA6"/>
  <w16cid:commentId w16cid:paraId="7D66C20A" w16cid:durableId="22DAA5EB"/>
  <w16cid:commentId w16cid:paraId="5110F283" w16cid:durableId="6458C245"/>
  <w16cid:commentId w16cid:paraId="51E84907" w16cid:durableId="3FD64FD3"/>
  <w16cid:commentId w16cid:paraId="34805031" w16cid:durableId="38EEBAB1"/>
  <w16cid:commentId w16cid:paraId="30CAE149" w16cid:durableId="1551421A"/>
  <w16cid:commentId w16cid:paraId="2689339C" w16cid:durableId="759F9C13"/>
  <w16cid:commentId w16cid:paraId="77B4EA97" w16cid:durableId="201983C1"/>
  <w16cid:commentId w16cid:paraId="09A1CA46" w16cid:durableId="3555C43B"/>
  <w16cid:commentId w16cid:paraId="41B7135F" w16cid:durableId="2C40805A"/>
  <w16cid:commentId w16cid:paraId="3D2CF5B7" w16cid:durableId="696BEF92"/>
  <w16cid:commentId w16cid:paraId="439E1FBB" w16cid:durableId="27601F86"/>
  <w16cid:commentId w16cid:paraId="3A82CA9A" w16cid:durableId="1878AE42"/>
  <w16cid:commentId w16cid:paraId="7681CB4E" w16cid:durableId="3C75FEBA"/>
  <w16cid:commentId w16cid:paraId="03AB6D81" w16cid:durableId="55C8C7E1"/>
  <w16cid:commentId w16cid:paraId="35BDBF9B" w16cid:durableId="101E66BB"/>
  <w16cid:commentId w16cid:paraId="1D796888" w16cid:durableId="0C34CE3D"/>
  <w16cid:commentId w16cid:paraId="08E9CBBE" w16cid:durableId="1DD95B95"/>
  <w16cid:commentId w16cid:paraId="1558A51B" w16cid:durableId="2CDE5D6B"/>
  <w16cid:commentId w16cid:paraId="6C418375" w16cid:durableId="3539EAB5"/>
  <w16cid:commentId w16cid:paraId="16372511" w16cid:durableId="208F5CCC"/>
  <w16cid:commentId w16cid:paraId="360B1131" w16cid:durableId="3D875018"/>
  <w16cid:commentId w16cid:paraId="270DE087" w16cid:durableId="60B79229"/>
  <w16cid:commentId w16cid:paraId="66F09757" w16cid:durableId="694F1C87"/>
  <w16cid:commentId w16cid:paraId="3AAC27B3" w16cid:durableId="06D0E7A2"/>
  <w16cid:commentId w16cid:paraId="46CC978A" w16cid:durableId="2A19DDAB"/>
  <w16cid:commentId w16cid:paraId="29B0FF42" w16cid:durableId="225BBF35"/>
  <w16cid:commentId w16cid:paraId="1BD83902" w16cid:durableId="6D83727E"/>
  <w16cid:commentId w16cid:paraId="741EEEA3" w16cid:durableId="1038CDB8"/>
  <w16cid:commentId w16cid:paraId="1A40DE78" w16cid:durableId="263A96F0"/>
  <w16cid:commentId w16cid:paraId="3D1561B0" w16cid:durableId="7C4FF283"/>
  <w16cid:commentId w16cid:paraId="3C020C7E" w16cid:durableId="1AA400CD"/>
  <w16cid:commentId w16cid:paraId="57D552CC" w16cid:durableId="700DFC60"/>
  <w16cid:commentId w16cid:paraId="3991FAFB" w16cid:durableId="31CF2451"/>
  <w16cid:commentId w16cid:paraId="0479AD31" w16cid:durableId="2DBEA0D4"/>
  <w16cid:commentId w16cid:paraId="06D64396" w16cid:durableId="5E042251"/>
  <w16cid:commentId w16cid:paraId="1B30A21A" w16cid:durableId="5ED55646"/>
  <w16cid:commentId w16cid:paraId="60582073" w16cid:durableId="6861A0C7"/>
  <w16cid:commentId w16cid:paraId="43D0AF63" w16cid:durableId="1C494195"/>
  <w16cid:commentId w16cid:paraId="09405F46" w16cid:durableId="7C180F03"/>
  <w16cid:commentId w16cid:paraId="0F9AEED8" w16cid:durableId="3DD4621E"/>
  <w16cid:commentId w16cid:paraId="205DBD01" w16cid:durableId="30FA4ABE"/>
  <w16cid:commentId w16cid:paraId="68404B8E" w16cid:durableId="079655FF"/>
  <w16cid:commentId w16cid:paraId="5D96BEB2" w16cid:durableId="6456C2D7"/>
  <w16cid:commentId w16cid:paraId="476BAAD9" w16cid:durableId="511147A1"/>
  <w16cid:commentId w16cid:paraId="70C257F0" w16cid:durableId="248545AE"/>
  <w16cid:commentId w16cid:paraId="342A1828" w16cid:durableId="0090B8F8"/>
  <w16cid:commentId w16cid:paraId="7D095EC5" w16cid:durableId="3339C31A"/>
  <w16cid:commentId w16cid:paraId="598365B5" w16cid:durableId="515F4260"/>
  <w16cid:commentId w16cid:paraId="23F6EC9C" w16cid:durableId="6A955AA8"/>
  <w16cid:commentId w16cid:paraId="03F0CFE1" w16cid:durableId="04DC4A97"/>
  <w16cid:commentId w16cid:paraId="5ABA2A3E" w16cid:durableId="12F2096F"/>
  <w16cid:commentId w16cid:paraId="3F5B94B9" w16cid:durableId="05A3FB7B"/>
  <w16cid:commentId w16cid:paraId="6C8AFC22" w16cid:durableId="1F7A682E"/>
  <w16cid:commentId w16cid:paraId="006579C9" w16cid:durableId="484CCB12"/>
  <w16cid:commentId w16cid:paraId="28FEC760" w16cid:durableId="770DF63A"/>
  <w16cid:commentId w16cid:paraId="1D9E979D" w16cid:durableId="456C5B4E"/>
  <w16cid:commentId w16cid:paraId="2C713E2B" w16cid:durableId="76980A6D"/>
  <w16cid:commentId w16cid:paraId="022759B0" w16cid:durableId="49654251"/>
  <w16cid:commentId w16cid:paraId="441990EF" w16cid:durableId="323A0C08"/>
  <w16cid:commentId w16cid:paraId="07A859B8" w16cid:durableId="6FDAB2E2"/>
  <w16cid:commentId w16cid:paraId="36FD2978" w16cid:durableId="0937D48A"/>
  <w16cid:commentId w16cid:paraId="56E637CD" w16cid:durableId="4CB13FA1"/>
  <w16cid:commentId w16cid:paraId="10E967B1" w16cid:durableId="35871394"/>
  <w16cid:commentId w16cid:paraId="73049008" w16cid:durableId="0425DDE7"/>
  <w16cid:commentId w16cid:paraId="71087A1E" w16cid:durableId="3F98B73B"/>
  <w16cid:commentId w16cid:paraId="777B7FF3" w16cid:durableId="7FDDFBA6"/>
  <w16cid:commentId w16cid:paraId="1C7F32E4" w16cid:durableId="1CC6DC1F"/>
  <w16cid:commentId w16cid:paraId="795FAB2F" w16cid:durableId="4E477218"/>
  <w16cid:commentId w16cid:paraId="371BE737" w16cid:durableId="74276B68"/>
  <w16cid:commentId w16cid:paraId="667F6384" w16cid:durableId="309E86A8"/>
  <w16cid:commentId w16cid:paraId="0A56B741" w16cid:durableId="3129CBF7"/>
  <w16cid:commentId w16cid:paraId="0BA5F954" w16cid:durableId="6FFE1FC6"/>
  <w16cid:commentId w16cid:paraId="4CCA695E" w16cid:durableId="77A3668E"/>
  <w16cid:commentId w16cid:paraId="4852C37E" w16cid:durableId="5805186B"/>
  <w16cid:commentId w16cid:paraId="1FC80037" w16cid:durableId="551DEF20"/>
  <w16cid:commentId w16cid:paraId="4AADC220" w16cid:durableId="6F2F59A7"/>
  <w16cid:commentId w16cid:paraId="0F60DEC2" w16cid:durableId="0D09FB89"/>
  <w16cid:commentId w16cid:paraId="30180127" w16cid:durableId="181FB9AD"/>
  <w16cid:commentId w16cid:paraId="381E6C18" w16cid:durableId="7AF6601C"/>
  <w16cid:commentId w16cid:paraId="21E701F0" w16cid:durableId="1F0D139F"/>
  <w16cid:commentId w16cid:paraId="6270F919" w16cid:durableId="21399998"/>
  <w16cid:commentId w16cid:paraId="093748EA" w16cid:durableId="427BE24D"/>
  <w16cid:commentId w16cid:paraId="5A5FB795" w16cid:durableId="7CC5FA37"/>
  <w16cid:commentId w16cid:paraId="0D239B54" w16cid:durableId="102BE9BD"/>
  <w16cid:commentId w16cid:paraId="76B01F8B" w16cid:durableId="5E5C4275"/>
  <w16cid:commentId w16cid:paraId="7C75B3A2" w16cid:durableId="6760F8BF"/>
  <w16cid:commentId w16cid:paraId="382FDBBC" w16cid:durableId="1D9D8ABC"/>
  <w16cid:commentId w16cid:paraId="37F74C1B" w16cid:durableId="7F1FB3BA"/>
  <w16cid:commentId w16cid:paraId="5B132B34" w16cid:durableId="1A5B5033"/>
  <w16cid:commentId w16cid:paraId="4655D688" w16cid:durableId="4AE386A9"/>
  <w16cid:commentId w16cid:paraId="45060124" w16cid:durableId="7B29F130"/>
  <w16cid:commentId w16cid:paraId="115D0385" w16cid:durableId="2A732639"/>
  <w16cid:commentId w16cid:paraId="3B809BFD" w16cid:durableId="4523F1E4"/>
  <w16cid:commentId w16cid:paraId="4E59829E" w16cid:durableId="3C7B46A3"/>
  <w16cid:commentId w16cid:paraId="17C556A2" w16cid:durableId="4B10A9C8"/>
  <w16cid:commentId w16cid:paraId="0519A682" w16cid:durableId="22FEA479"/>
  <w16cid:commentId w16cid:paraId="54925C56" w16cid:durableId="74C0E8D9"/>
  <w16cid:commentId w16cid:paraId="2C89CD18" w16cid:durableId="58D85012"/>
  <w16cid:commentId w16cid:paraId="3DC7F5F4" w16cid:durableId="2680A3DC"/>
  <w16cid:commentId w16cid:paraId="5AA34850" w16cid:durableId="4F950938"/>
  <w16cid:commentId w16cid:paraId="68899CE3" w16cid:durableId="559D026B"/>
  <w16cid:commentId w16cid:paraId="4BB918D9" w16cid:durableId="782CF97E"/>
  <w16cid:commentId w16cid:paraId="21A98B12" w16cid:durableId="0B2B1D5B"/>
  <w16cid:commentId w16cid:paraId="1848153C" w16cid:durableId="007DA596"/>
  <w16cid:commentId w16cid:paraId="4E74221B" w16cid:durableId="2F75CE76"/>
  <w16cid:commentId w16cid:paraId="36E43515" w16cid:durableId="54292DE1"/>
  <w16cid:commentId w16cid:paraId="18CFA96A" w16cid:durableId="140B7668"/>
  <w16cid:commentId w16cid:paraId="01089E90" w16cid:durableId="4352B11C"/>
  <w16cid:commentId w16cid:paraId="2F9464B4" w16cid:durableId="5AA760D3"/>
  <w16cid:commentId w16cid:paraId="1E7ABBBD" w16cid:durableId="42DB941D"/>
  <w16cid:commentId w16cid:paraId="0014D6E5" w16cid:durableId="22481E80"/>
  <w16cid:commentId w16cid:paraId="6CC44BE2" w16cid:durableId="0BBC81B2"/>
  <w16cid:commentId w16cid:paraId="6683B105" w16cid:durableId="5D59B0F9"/>
  <w16cid:commentId w16cid:paraId="542B7264" w16cid:durableId="51108442"/>
  <w16cid:commentId w16cid:paraId="7604E695" w16cid:durableId="636AABE6"/>
  <w16cid:commentId w16cid:paraId="7538F363" w16cid:durableId="30171267"/>
  <w16cid:commentId w16cid:paraId="6FBC5D44" w16cid:durableId="4A343D70"/>
  <w16cid:commentId w16cid:paraId="436D0B4E" w16cid:durableId="5FAF0ECD"/>
  <w16cid:commentId w16cid:paraId="693A2EA8" w16cid:durableId="223B21DA"/>
  <w16cid:commentId w16cid:paraId="02B117AB" w16cid:durableId="45BC988C"/>
  <w16cid:commentId w16cid:paraId="0C4C2AFB" w16cid:durableId="2AF73D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2E40" w:rsidRDefault="00812E40" w14:paraId="770C3A1F" w14:textId="77777777">
      <w:pPr>
        <w:spacing w:line="240" w:lineRule="auto"/>
      </w:pPr>
      <w:r>
        <w:separator/>
      </w:r>
    </w:p>
  </w:endnote>
  <w:endnote w:type="continuationSeparator" w:id="0">
    <w:p w:rsidR="00812E40" w:rsidRDefault="00812E40" w14:paraId="556E1698" w14:textId="77777777">
      <w:pPr>
        <w:spacing w:line="240" w:lineRule="auto"/>
      </w:pPr>
      <w:r>
        <w:continuationSeparator/>
      </w:r>
    </w:p>
  </w:endnote>
  <w:endnote w:type="continuationNotice" w:id="1">
    <w:p w:rsidR="00812E40" w:rsidRDefault="00812E40" w14:paraId="08B2C4A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382369630"/>
      <w:lock w:val="contentLocked"/>
      <w:placeholder>
        <w:docPart w:val="DefaultPlaceholder_1081868574"/>
      </w:placeholder>
    </w:sdtPr>
    <w:sdtEndPr/>
    <w:sdtContent>
      <w:p w:rsidR="00406FAB" w:rsidP="00552071" w:rsidRDefault="00406FAB" w14:paraId="06F39573" w14:textId="011EEA28">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FAB" w:rsidP="00552071" w:rsidRDefault="00406FAB" w14:paraId="5B32E4F9" w14:textId="62F391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813409187"/>
      <w:lock w:val="contentLocked"/>
      <w:placeholder>
        <w:docPart w:val="DefaultPlaceholder_1081868574"/>
      </w:placeholder>
    </w:sdtPr>
    <w:sdtEndPr/>
    <w:sdtContent>
      <w:p w:rsidR="00406FAB" w:rsidP="00552071" w:rsidRDefault="00406FAB" w14:paraId="213A3D4D" w14:textId="31339FBA">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FAB" w:rsidRDefault="00406FAB" w14:paraId="535E8DB4"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FAB" w:rsidP="00CF18C5" w:rsidRDefault="00406FAB" w14:paraId="570A128E" w14:textId="77777777">
    <w:pPr>
      <w:jc w:val="right"/>
    </w:pPr>
    <w:r>
      <w:t xml:space="preserve">Page </w:t>
    </w:r>
    <w:r>
      <w:fldChar w:fldCharType="begin"/>
    </w:r>
    <w:r>
      <w:instrText xml:space="preserve"> PAGE </w:instrText>
    </w:r>
    <w:r>
      <w:fldChar w:fldCharType="separate"/>
    </w:r>
    <w:r w:rsidR="00422FAC">
      <w:rPr>
        <w:noProof/>
      </w:rPr>
      <w:t>133</w:t>
    </w:r>
    <w:r>
      <w:rPr>
        <w:noProof/>
      </w:rPr>
      <w:fldChar w:fldCharType="end"/>
    </w:r>
    <w:r>
      <w:t xml:space="preserve"> of </w:t>
    </w:r>
    <w:r>
      <w:rPr>
        <w:noProof/>
      </w:rPr>
      <w:fldChar w:fldCharType="begin"/>
    </w:r>
    <w:r>
      <w:rPr>
        <w:noProof/>
      </w:rPr>
      <w:instrText xml:space="preserve"> NUMPAGES  </w:instrText>
    </w:r>
    <w:r>
      <w:rPr>
        <w:noProof/>
      </w:rPr>
      <w:fldChar w:fldCharType="separate"/>
    </w:r>
    <w:r w:rsidR="00422FAC">
      <w:rPr>
        <w:noProof/>
      </w:rPr>
      <w:t>137</w:t>
    </w:r>
    <w:r>
      <w:rPr>
        <w:noProof/>
      </w:rPr>
      <w:fldChar w:fldCharType="end"/>
    </w:r>
  </w:p>
  <w:p w:rsidR="00406FAB" w:rsidRDefault="00406FAB" w14:paraId="3876B1B8"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FAB" w:rsidRDefault="00406FAB" w14:paraId="0115C8B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2E40" w:rsidRDefault="00812E40" w14:paraId="07C52005" w14:textId="77777777">
      <w:pPr>
        <w:spacing w:line="240" w:lineRule="auto"/>
      </w:pPr>
      <w:r>
        <w:separator/>
      </w:r>
    </w:p>
  </w:footnote>
  <w:footnote w:type="continuationSeparator" w:id="0">
    <w:p w:rsidR="00812E40" w:rsidRDefault="00812E40" w14:paraId="73755341" w14:textId="77777777">
      <w:pPr>
        <w:spacing w:line="240" w:lineRule="auto"/>
      </w:pPr>
      <w:r>
        <w:continuationSeparator/>
      </w:r>
    </w:p>
  </w:footnote>
  <w:footnote w:type="continuationNotice" w:id="1">
    <w:p w:rsidR="00812E40" w:rsidRDefault="00812E40" w14:paraId="06072A7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65309727"/>
      <w:lock w:val="contentLocked"/>
      <w:placeholder>
        <w:docPart w:val="DefaultPlaceholder_1081868574"/>
      </w:placeholder>
    </w:sdtPr>
    <w:sdtEndPr/>
    <w:sdtContent>
      <w:p w:rsidR="00406FAB" w:rsidP="00552071" w:rsidRDefault="00406FAB" w14:paraId="5FE3636A" w14:textId="5675CC45">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FAB" w:rsidP="00552071" w:rsidRDefault="00406FAB" w14:paraId="438FFB46" w14:textId="122A728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1103407824"/>
      <w:lock w:val="contentLocked"/>
      <w:placeholder>
        <w:docPart w:val="DefaultPlaceholder_1081868574"/>
      </w:placeholder>
    </w:sdtPr>
    <w:sdtEndPr/>
    <w:sdtContent>
      <w:p w:rsidR="00406FAB" w:rsidP="00552071" w:rsidRDefault="00406FAB" w14:paraId="3BF28BF3" w14:textId="499623DA">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FAB" w:rsidRDefault="00406FAB" w14:paraId="1591668A"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FAB" w:rsidP="00552071" w:rsidRDefault="00406FAB" w14:paraId="4C5B02C2" w14:textId="0177909D">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6FAB" w:rsidRDefault="00406FAB" w14:paraId="7DFE5D4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8B0D6B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rPr>
        <w:rFonts w:hint="default" w:ascii="Calibri" w:hAnsi="Calibri"/>
        <w:b/>
        <w:bCs/>
        <w:sz w:val="28"/>
        <w:szCs w:val="28"/>
      </w:rPr>
    </w:lvl>
    <w:lvl w:ilvl="2">
      <w:start w:val="1"/>
      <w:numFmt w:val="decimal"/>
      <w:pStyle w:val="Heading3"/>
      <w:lvlText w:val="%1.%2.%3"/>
      <w:lvlJc w:val="left"/>
      <w:pPr>
        <w:tabs>
          <w:tab w:val="num" w:pos="180"/>
        </w:tabs>
        <w:ind w:left="18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322469"/>
    <w:multiLevelType w:val="hybridMultilevel"/>
    <w:tmpl w:val="9918D014"/>
    <w:lvl w:ilvl="0" w:tplc="FFFFFFFF">
      <w:start w:val="9"/>
      <w:numFmt w:val="bullet"/>
      <w:lvlText w:val="-"/>
      <w:lvlJc w:val="left"/>
      <w:pPr>
        <w:ind w:left="720" w:hanging="360"/>
      </w:pPr>
      <w:rPr>
        <w:rFonts w:hint="default" w:ascii="Times" w:hAnsi="Times" w:eastAsia="Times New Roman" w:cs="Time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9">
      <w:start w:val="1"/>
      <w:numFmt w:val="bullet"/>
      <w:lvlText w:val=""/>
      <w:lvlJc w:val="left"/>
      <w:pPr>
        <w:ind w:left="2880" w:hanging="360"/>
      </w:pPr>
      <w:rPr>
        <w:rFonts w:hint="default" w:ascii="Wingdings" w:hAnsi="Wingding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DE7425"/>
    <w:multiLevelType w:val="hybridMultilevel"/>
    <w:tmpl w:val="1B3C2E24"/>
    <w:lvl w:ilvl="0" w:tplc="F7702B38">
      <w:start w:val="9"/>
      <w:numFmt w:val="bullet"/>
      <w:lvlText w:val="-"/>
      <w:lvlJc w:val="left"/>
      <w:pPr>
        <w:ind w:left="720" w:hanging="360"/>
      </w:pPr>
      <w:rPr>
        <w:rFonts w:hint="default" w:ascii="Times" w:hAnsi="Times" w:eastAsia="Times New Roman" w:cs="Time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8E2945"/>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040FC"/>
    <w:multiLevelType w:val="hybridMultilevel"/>
    <w:tmpl w:val="98A0AE52"/>
    <w:lvl w:ilvl="0" w:tplc="40090005">
      <w:start w:val="1"/>
      <w:numFmt w:val="bullet"/>
      <w:lvlText w:val=""/>
      <w:lvlJc w:val="left"/>
      <w:pPr>
        <w:ind w:left="2880" w:hanging="360"/>
      </w:pPr>
      <w:rPr>
        <w:rFonts w:hint="default" w:ascii="Wingdings" w:hAnsi="Wingdings"/>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5" w15:restartNumberingAfterBreak="0">
    <w:nsid w:val="08387E0E"/>
    <w:multiLevelType w:val="hybridMultilevel"/>
    <w:tmpl w:val="4B1E3C92"/>
    <w:lvl w:ilvl="0" w:tplc="F7702B38">
      <w:start w:val="9"/>
      <w:numFmt w:val="bullet"/>
      <w:lvlText w:val="-"/>
      <w:lvlJc w:val="left"/>
      <w:pPr>
        <w:ind w:left="720" w:hanging="360"/>
      </w:pPr>
      <w:rPr>
        <w:rFonts w:hint="default" w:ascii="Times" w:hAnsi="Times" w:eastAsia="Times New Roman" w:cs="Times"/>
      </w:rPr>
    </w:lvl>
    <w:lvl w:ilvl="1" w:tplc="4009000F">
      <w:start w:val="1"/>
      <w:numFmt w:val="decimal"/>
      <w:lvlText w:val="%2."/>
      <w:lvlJc w:val="left"/>
      <w:pPr>
        <w:ind w:left="720" w:hanging="360"/>
      </w:p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09652959"/>
    <w:multiLevelType w:val="hybridMultilevel"/>
    <w:tmpl w:val="7BA01036"/>
    <w:lvl w:ilvl="0" w:tplc="8880362A">
      <w:start w:val="22"/>
      <w:numFmt w:val="bullet"/>
      <w:lvlText w:val="-"/>
      <w:lvlJc w:val="left"/>
      <w:pPr>
        <w:ind w:left="720" w:hanging="360"/>
      </w:pPr>
      <w:rPr>
        <w:rFonts w:hint="default" w:ascii="Calibri" w:hAnsi="Calibri" w:eastAsia="Times New Roman" w:cs="Calibr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0B001F73"/>
    <w:multiLevelType w:val="hybridMultilevel"/>
    <w:tmpl w:val="8FDC4E2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0D854DD2"/>
    <w:multiLevelType w:val="hybridMultilevel"/>
    <w:tmpl w:val="81A047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187FE3"/>
    <w:multiLevelType w:val="hybridMultilevel"/>
    <w:tmpl w:val="EEA495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8925A83"/>
    <w:multiLevelType w:val="hybridMultilevel"/>
    <w:tmpl w:val="E662E668"/>
    <w:lvl w:ilvl="0" w:tplc="04090001">
      <w:start w:val="1"/>
      <w:numFmt w:val="bullet"/>
      <w:lvlText w:val=""/>
      <w:lvlJc w:val="left"/>
      <w:pPr>
        <w:ind w:left="2070" w:hanging="360"/>
      </w:pPr>
      <w:rPr>
        <w:rFonts w:hint="default" w:ascii="Symbol" w:hAnsi="Symbol"/>
      </w:rPr>
    </w:lvl>
    <w:lvl w:ilvl="1" w:tplc="04090003">
      <w:start w:val="1"/>
      <w:numFmt w:val="bullet"/>
      <w:lvlText w:val="o"/>
      <w:lvlJc w:val="left"/>
      <w:pPr>
        <w:ind w:left="2790" w:hanging="360"/>
      </w:pPr>
      <w:rPr>
        <w:rFonts w:hint="default" w:ascii="Courier New" w:hAnsi="Courier New" w:cs="Courier New"/>
      </w:rPr>
    </w:lvl>
    <w:lvl w:ilvl="2" w:tplc="04090005" w:tentative="1">
      <w:start w:val="1"/>
      <w:numFmt w:val="bullet"/>
      <w:lvlText w:val=""/>
      <w:lvlJc w:val="left"/>
      <w:pPr>
        <w:ind w:left="3510" w:hanging="360"/>
      </w:pPr>
      <w:rPr>
        <w:rFonts w:hint="default" w:ascii="Wingdings" w:hAnsi="Wingdings"/>
      </w:rPr>
    </w:lvl>
    <w:lvl w:ilvl="3" w:tplc="04090001" w:tentative="1">
      <w:start w:val="1"/>
      <w:numFmt w:val="bullet"/>
      <w:lvlText w:val=""/>
      <w:lvlJc w:val="left"/>
      <w:pPr>
        <w:ind w:left="4230" w:hanging="360"/>
      </w:pPr>
      <w:rPr>
        <w:rFonts w:hint="default" w:ascii="Symbol" w:hAnsi="Symbol"/>
      </w:rPr>
    </w:lvl>
    <w:lvl w:ilvl="4" w:tplc="04090003" w:tentative="1">
      <w:start w:val="1"/>
      <w:numFmt w:val="bullet"/>
      <w:lvlText w:val="o"/>
      <w:lvlJc w:val="left"/>
      <w:pPr>
        <w:ind w:left="4950" w:hanging="360"/>
      </w:pPr>
      <w:rPr>
        <w:rFonts w:hint="default" w:ascii="Courier New" w:hAnsi="Courier New" w:cs="Courier New"/>
      </w:rPr>
    </w:lvl>
    <w:lvl w:ilvl="5" w:tplc="04090005" w:tentative="1">
      <w:start w:val="1"/>
      <w:numFmt w:val="bullet"/>
      <w:lvlText w:val=""/>
      <w:lvlJc w:val="left"/>
      <w:pPr>
        <w:ind w:left="5670" w:hanging="360"/>
      </w:pPr>
      <w:rPr>
        <w:rFonts w:hint="default" w:ascii="Wingdings" w:hAnsi="Wingdings"/>
      </w:rPr>
    </w:lvl>
    <w:lvl w:ilvl="6" w:tplc="04090001" w:tentative="1">
      <w:start w:val="1"/>
      <w:numFmt w:val="bullet"/>
      <w:lvlText w:val=""/>
      <w:lvlJc w:val="left"/>
      <w:pPr>
        <w:ind w:left="6390" w:hanging="360"/>
      </w:pPr>
      <w:rPr>
        <w:rFonts w:hint="default" w:ascii="Symbol" w:hAnsi="Symbol"/>
      </w:rPr>
    </w:lvl>
    <w:lvl w:ilvl="7" w:tplc="04090003" w:tentative="1">
      <w:start w:val="1"/>
      <w:numFmt w:val="bullet"/>
      <w:lvlText w:val="o"/>
      <w:lvlJc w:val="left"/>
      <w:pPr>
        <w:ind w:left="7110" w:hanging="360"/>
      </w:pPr>
      <w:rPr>
        <w:rFonts w:hint="default" w:ascii="Courier New" w:hAnsi="Courier New" w:cs="Courier New"/>
      </w:rPr>
    </w:lvl>
    <w:lvl w:ilvl="8" w:tplc="04090005" w:tentative="1">
      <w:start w:val="1"/>
      <w:numFmt w:val="bullet"/>
      <w:lvlText w:val=""/>
      <w:lvlJc w:val="left"/>
      <w:pPr>
        <w:ind w:left="7830" w:hanging="360"/>
      </w:pPr>
      <w:rPr>
        <w:rFonts w:hint="default" w:ascii="Wingdings" w:hAnsi="Wingdings"/>
      </w:rPr>
    </w:lvl>
  </w:abstractNum>
  <w:abstractNum w:abstractNumId="11" w15:restartNumberingAfterBreak="0">
    <w:nsid w:val="18D425B5"/>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DC1CC1"/>
    <w:multiLevelType w:val="hybridMultilevel"/>
    <w:tmpl w:val="E17CF7FE"/>
    <w:lvl w:ilvl="0" w:tplc="FFFFFFFF">
      <w:start w:val="9"/>
      <w:numFmt w:val="bullet"/>
      <w:lvlText w:val="-"/>
      <w:lvlJc w:val="left"/>
      <w:pPr>
        <w:ind w:left="720" w:hanging="360"/>
      </w:pPr>
      <w:rPr>
        <w:rFonts w:hint="default" w:ascii="Times" w:hAnsi="Times" w:eastAsia="Times New Roman" w:cs="Times"/>
      </w:rPr>
    </w:lvl>
    <w:lvl w:ilvl="1" w:tplc="FFFFFFFF">
      <w:start w:val="1"/>
      <w:numFmt w:val="decimal"/>
      <w:lvlText w:val="%2."/>
      <w:lvlJc w:val="left"/>
      <w:pPr>
        <w:ind w:left="720" w:hanging="360"/>
      </w:pPr>
    </w:lvl>
    <w:lvl w:ilvl="2" w:tplc="860E570C">
      <w:numFmt w:val="bullet"/>
      <w:lvlText w:val="-"/>
      <w:lvlJc w:val="left"/>
      <w:pPr>
        <w:ind w:left="720" w:hanging="360"/>
      </w:pPr>
      <w:rPr>
        <w:rFonts w:hint="default" w:ascii="Aptos" w:hAnsi="Aptos" w:eastAsiaTheme="minorHAnsi" w:cstheme="minorBidi"/>
      </w:rPr>
    </w:lvl>
    <w:lvl w:ilvl="3" w:tplc="FFFFFFFF">
      <w:start w:val="1"/>
      <w:numFmt w:val="decimal"/>
      <w:lvlText w:val="%4."/>
      <w:lvlJc w:val="left"/>
      <w:pPr>
        <w:ind w:left="720" w:hanging="360"/>
      </w:p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1F8449EC"/>
    <w:multiLevelType w:val="hybridMultilevel"/>
    <w:tmpl w:val="EF4E14F8"/>
    <w:lvl w:ilvl="0" w:tplc="FFFFFFFF">
      <w:start w:val="9"/>
      <w:numFmt w:val="bullet"/>
      <w:lvlText w:val="-"/>
      <w:lvlJc w:val="left"/>
      <w:pPr>
        <w:ind w:left="720" w:hanging="360"/>
      </w:pPr>
      <w:rPr>
        <w:rFonts w:hint="default" w:ascii="Times" w:hAnsi="Times" w:eastAsia="Times New Roman" w:cs="Times"/>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860E570C">
      <w:numFmt w:val="bullet"/>
      <w:lvlText w:val="-"/>
      <w:lvlJc w:val="left"/>
      <w:pPr>
        <w:ind w:left="720" w:hanging="360"/>
      </w:pPr>
      <w:rPr>
        <w:rFonts w:hint="default" w:ascii="Aptos" w:hAnsi="Aptos" w:eastAsiaTheme="minorHAnsi" w:cstheme="minorBidi"/>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4" w15:restartNumberingAfterBreak="0">
    <w:nsid w:val="22C469E2"/>
    <w:multiLevelType w:val="hybridMultilevel"/>
    <w:tmpl w:val="15E2CCAE"/>
    <w:lvl w:ilvl="0" w:tplc="AC32A5B8">
      <w:numFmt w:val="bullet"/>
      <w:lvlText w:val="-"/>
      <w:lvlJc w:val="left"/>
      <w:pPr>
        <w:ind w:left="1800" w:hanging="360"/>
      </w:pPr>
      <w:rPr>
        <w:rFonts w:hint="default" w:ascii="Calibri" w:hAnsi="Calibri" w:eastAsia="Times New Roman" w:cs="Calibri"/>
      </w:rPr>
    </w:lvl>
    <w:lvl w:ilvl="1" w:tplc="40090003">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5" w15:restartNumberingAfterBreak="0">
    <w:nsid w:val="24587C52"/>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293159"/>
    <w:multiLevelType w:val="hybridMultilevel"/>
    <w:tmpl w:val="81A047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63060A"/>
    <w:multiLevelType w:val="hybridMultilevel"/>
    <w:tmpl w:val="DE3AD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8117C9"/>
    <w:multiLevelType w:val="hybridMultilevel"/>
    <w:tmpl w:val="7DE67C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177A83"/>
    <w:multiLevelType w:val="hybridMultilevel"/>
    <w:tmpl w:val="671613D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2D7F1A72"/>
    <w:multiLevelType w:val="hybridMultilevel"/>
    <w:tmpl w:val="5574A896"/>
    <w:lvl w:ilvl="0" w:tplc="FFFFFFFF">
      <w:start w:val="9"/>
      <w:numFmt w:val="bullet"/>
      <w:lvlText w:val="-"/>
      <w:lvlJc w:val="left"/>
      <w:pPr>
        <w:ind w:left="720" w:hanging="360"/>
      </w:pPr>
      <w:rPr>
        <w:rFonts w:hint="default" w:ascii="Times" w:hAnsi="Times" w:eastAsia="Times New Roman" w:cs="Times"/>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40090013">
      <w:start w:val="1"/>
      <w:numFmt w:val="upperRoman"/>
      <w:lvlText w:val="%4."/>
      <w:lvlJc w:val="right"/>
      <w:pPr>
        <w:ind w:left="720" w:hanging="360"/>
      </w:pPr>
    </w:lvl>
    <w:lvl w:ilvl="4" w:tplc="FFFFFFFF">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2ED155A5"/>
    <w:multiLevelType w:val="hybridMultilevel"/>
    <w:tmpl w:val="224AC720"/>
    <w:lvl w:ilvl="0" w:tplc="7C5684FC">
      <w:start w:val="1"/>
      <w:numFmt w:val="bullet"/>
      <w:lvlText w:val="-"/>
      <w:lvlJc w:val="left"/>
      <w:pPr>
        <w:ind w:left="1800" w:hanging="360"/>
      </w:pPr>
      <w:rPr>
        <w:rFonts w:hint="default" w:ascii="Calibri" w:hAnsi="Calibri" w:eastAsia="Times New Roman" w:cs="Calibri"/>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2" w15:restartNumberingAfterBreak="0">
    <w:nsid w:val="359A1E39"/>
    <w:multiLevelType w:val="hybridMultilevel"/>
    <w:tmpl w:val="64CC853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36EA72F0"/>
    <w:multiLevelType w:val="hybridMultilevel"/>
    <w:tmpl w:val="2270894C"/>
    <w:lvl w:ilvl="0" w:tplc="4009000D">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3A5D38D2"/>
    <w:multiLevelType w:val="hybridMultilevel"/>
    <w:tmpl w:val="AFA25C94"/>
    <w:lvl w:ilvl="0" w:tplc="FFFFFFFF">
      <w:start w:val="9"/>
      <w:numFmt w:val="bullet"/>
      <w:lvlText w:val="-"/>
      <w:lvlJc w:val="left"/>
      <w:pPr>
        <w:ind w:left="720" w:hanging="360"/>
      </w:pPr>
      <w:rPr>
        <w:rFonts w:hint="default" w:ascii="Times" w:hAnsi="Times" w:eastAsia="Times New Roman" w:cs="Times"/>
      </w:rPr>
    </w:lvl>
    <w:lvl w:ilvl="1" w:tplc="FFFFFFFF">
      <w:start w:val="1"/>
      <w:numFmt w:val="decimal"/>
      <w:lvlText w:val="%2."/>
      <w:lvlJc w:val="left"/>
      <w:pPr>
        <w:ind w:left="720" w:hanging="360"/>
      </w:pPr>
    </w:lvl>
    <w:lvl w:ilvl="2" w:tplc="FFFFFFFF">
      <w:start w:val="1"/>
      <w:numFmt w:val="bullet"/>
      <w:lvlText w:val=""/>
      <w:lvlJc w:val="left"/>
      <w:pPr>
        <w:ind w:left="720" w:hanging="360"/>
      </w:pPr>
      <w:rPr>
        <w:rFonts w:hint="default" w:ascii="Symbol" w:hAnsi="Symbol"/>
      </w:rPr>
    </w:lvl>
    <w:lvl w:ilvl="3" w:tplc="40090005">
      <w:start w:val="1"/>
      <w:numFmt w:val="bullet"/>
      <w:lvlText w:val=""/>
      <w:lvlJc w:val="left"/>
      <w:pPr>
        <w:ind w:left="2160" w:hanging="360"/>
      </w:pPr>
      <w:rPr>
        <w:rFonts w:hint="default" w:ascii="Wingdings" w:hAnsi="Wingdings"/>
      </w:rPr>
    </w:lvl>
    <w:lvl w:ilvl="4" w:tplc="FFFFFFFF">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5" w15:restartNumberingAfterBreak="0">
    <w:nsid w:val="3C1A7088"/>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FD7C48"/>
    <w:multiLevelType w:val="hybridMultilevel"/>
    <w:tmpl w:val="5B38C736"/>
    <w:lvl w:ilvl="0" w:tplc="FFFFFFFF">
      <w:start w:val="9"/>
      <w:numFmt w:val="bullet"/>
      <w:lvlText w:val="-"/>
      <w:lvlJc w:val="left"/>
      <w:pPr>
        <w:ind w:left="720" w:hanging="360"/>
      </w:pPr>
      <w:rPr>
        <w:rFonts w:hint="default" w:ascii="Times" w:hAnsi="Times" w:eastAsia="Times New Roman" w:cs="Times"/>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4009000F">
      <w:start w:val="1"/>
      <w:numFmt w:val="decimal"/>
      <w:lvlText w:val="%4."/>
      <w:lvlJc w:val="left"/>
      <w:pPr>
        <w:ind w:left="720" w:hanging="360"/>
      </w:p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7" w15:restartNumberingAfterBreak="0">
    <w:nsid w:val="3E365888"/>
    <w:multiLevelType w:val="hybridMultilevel"/>
    <w:tmpl w:val="D8EA0FC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05B31AE"/>
    <w:multiLevelType w:val="hybridMultilevel"/>
    <w:tmpl w:val="30384174"/>
    <w:lvl w:ilvl="0" w:tplc="40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884CE2"/>
    <w:multiLevelType w:val="hybridMultilevel"/>
    <w:tmpl w:val="8CF2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F62C9"/>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8A7056"/>
    <w:multiLevelType w:val="hybridMultilevel"/>
    <w:tmpl w:val="AAC866E6"/>
    <w:lvl w:ilvl="0" w:tplc="FFFFFFFF">
      <w:start w:val="9"/>
      <w:numFmt w:val="bullet"/>
      <w:lvlText w:val="-"/>
      <w:lvlJc w:val="left"/>
      <w:pPr>
        <w:ind w:left="720" w:hanging="360"/>
      </w:pPr>
      <w:rPr>
        <w:rFonts w:hint="default" w:ascii="Times" w:hAnsi="Times" w:eastAsia="Times New Roman" w:cs="Times"/>
      </w:rPr>
    </w:lvl>
    <w:lvl w:ilvl="1" w:tplc="FFFFFFFF">
      <w:start w:val="1"/>
      <w:numFmt w:val="decimal"/>
      <w:lvlText w:val="%2."/>
      <w:lvlJc w:val="left"/>
      <w:pPr>
        <w:ind w:left="720" w:hanging="360"/>
      </w:pPr>
    </w:lvl>
    <w:lvl w:ilvl="2" w:tplc="FFFFFFFF">
      <w:numFmt w:val="bullet"/>
      <w:lvlText w:val="-"/>
      <w:lvlJc w:val="left"/>
      <w:pPr>
        <w:ind w:left="720" w:hanging="360"/>
      </w:pPr>
      <w:rPr>
        <w:rFonts w:hint="default" w:ascii="Aptos" w:hAnsi="Aptos" w:eastAsiaTheme="minorHAnsi" w:cstheme="minorBidi"/>
      </w:rPr>
    </w:lvl>
    <w:lvl w:ilvl="3" w:tplc="40090001">
      <w:start w:val="1"/>
      <w:numFmt w:val="bullet"/>
      <w:lvlText w:val=""/>
      <w:lvlJc w:val="left"/>
      <w:pPr>
        <w:ind w:left="72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2" w15:restartNumberingAfterBreak="0">
    <w:nsid w:val="45EA69E7"/>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E439E1"/>
    <w:multiLevelType w:val="hybridMultilevel"/>
    <w:tmpl w:val="330A8AD8"/>
    <w:lvl w:ilvl="0" w:tplc="860E570C">
      <w:numFmt w:val="bullet"/>
      <w:lvlText w:val="-"/>
      <w:lvlJc w:val="left"/>
      <w:pPr>
        <w:ind w:left="720" w:hanging="360"/>
      </w:pPr>
      <w:rPr>
        <w:rFonts w:hint="default" w:ascii="Aptos" w:hAnsi="Aptos" w:eastAsiaTheme="minorHAnsi" w:cstheme="minorBidi"/>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4" w15:restartNumberingAfterBreak="0">
    <w:nsid w:val="4BF10FB0"/>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C0067E5"/>
    <w:multiLevelType w:val="hybridMultilevel"/>
    <w:tmpl w:val="FD2AB6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50B73CAF"/>
    <w:multiLevelType w:val="hybridMultilevel"/>
    <w:tmpl w:val="C2166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412C0E"/>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7B62054"/>
    <w:multiLevelType w:val="hybridMultilevel"/>
    <w:tmpl w:val="E7E4B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D63E63"/>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096D98"/>
    <w:multiLevelType w:val="hybridMultilevel"/>
    <w:tmpl w:val="60B808C6"/>
    <w:lvl w:ilvl="0" w:tplc="40090005">
      <w:start w:val="1"/>
      <w:numFmt w:val="bullet"/>
      <w:lvlText w:val=""/>
      <w:lvlJc w:val="left"/>
      <w:pPr>
        <w:ind w:left="1800" w:hanging="360"/>
      </w:pPr>
      <w:rPr>
        <w:rFonts w:hint="default" w:ascii="Wingdings" w:hAnsi="Wingdings"/>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41" w15:restartNumberingAfterBreak="0">
    <w:nsid w:val="62D55FB6"/>
    <w:multiLevelType w:val="hybridMultilevel"/>
    <w:tmpl w:val="3AA8CEA8"/>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2" w15:restartNumberingAfterBreak="0">
    <w:nsid w:val="64803F02"/>
    <w:multiLevelType w:val="hybridMultilevel"/>
    <w:tmpl w:val="6C6A83B8"/>
    <w:lvl w:ilvl="0" w:tplc="40090001">
      <w:start w:val="1"/>
      <w:numFmt w:val="bullet"/>
      <w:lvlText w:val=""/>
      <w:lvlJc w:val="left"/>
      <w:pPr>
        <w:ind w:left="770" w:hanging="360"/>
      </w:pPr>
      <w:rPr>
        <w:rFonts w:hint="default" w:ascii="Symbol" w:hAnsi="Symbol"/>
      </w:rPr>
    </w:lvl>
    <w:lvl w:ilvl="1" w:tplc="40090003" w:tentative="1">
      <w:start w:val="1"/>
      <w:numFmt w:val="bullet"/>
      <w:lvlText w:val="o"/>
      <w:lvlJc w:val="left"/>
      <w:pPr>
        <w:ind w:left="1490" w:hanging="360"/>
      </w:pPr>
      <w:rPr>
        <w:rFonts w:hint="default" w:ascii="Courier New" w:hAnsi="Courier New" w:cs="Courier New"/>
      </w:rPr>
    </w:lvl>
    <w:lvl w:ilvl="2" w:tplc="40090005" w:tentative="1">
      <w:start w:val="1"/>
      <w:numFmt w:val="bullet"/>
      <w:lvlText w:val=""/>
      <w:lvlJc w:val="left"/>
      <w:pPr>
        <w:ind w:left="2210" w:hanging="360"/>
      </w:pPr>
      <w:rPr>
        <w:rFonts w:hint="default" w:ascii="Wingdings" w:hAnsi="Wingdings"/>
      </w:rPr>
    </w:lvl>
    <w:lvl w:ilvl="3" w:tplc="40090001" w:tentative="1">
      <w:start w:val="1"/>
      <w:numFmt w:val="bullet"/>
      <w:lvlText w:val=""/>
      <w:lvlJc w:val="left"/>
      <w:pPr>
        <w:ind w:left="2930" w:hanging="360"/>
      </w:pPr>
      <w:rPr>
        <w:rFonts w:hint="default" w:ascii="Symbol" w:hAnsi="Symbol"/>
      </w:rPr>
    </w:lvl>
    <w:lvl w:ilvl="4" w:tplc="40090003" w:tentative="1">
      <w:start w:val="1"/>
      <w:numFmt w:val="bullet"/>
      <w:lvlText w:val="o"/>
      <w:lvlJc w:val="left"/>
      <w:pPr>
        <w:ind w:left="3650" w:hanging="360"/>
      </w:pPr>
      <w:rPr>
        <w:rFonts w:hint="default" w:ascii="Courier New" w:hAnsi="Courier New" w:cs="Courier New"/>
      </w:rPr>
    </w:lvl>
    <w:lvl w:ilvl="5" w:tplc="40090005" w:tentative="1">
      <w:start w:val="1"/>
      <w:numFmt w:val="bullet"/>
      <w:lvlText w:val=""/>
      <w:lvlJc w:val="left"/>
      <w:pPr>
        <w:ind w:left="4370" w:hanging="360"/>
      </w:pPr>
      <w:rPr>
        <w:rFonts w:hint="default" w:ascii="Wingdings" w:hAnsi="Wingdings"/>
      </w:rPr>
    </w:lvl>
    <w:lvl w:ilvl="6" w:tplc="40090001" w:tentative="1">
      <w:start w:val="1"/>
      <w:numFmt w:val="bullet"/>
      <w:lvlText w:val=""/>
      <w:lvlJc w:val="left"/>
      <w:pPr>
        <w:ind w:left="5090" w:hanging="360"/>
      </w:pPr>
      <w:rPr>
        <w:rFonts w:hint="default" w:ascii="Symbol" w:hAnsi="Symbol"/>
      </w:rPr>
    </w:lvl>
    <w:lvl w:ilvl="7" w:tplc="40090003" w:tentative="1">
      <w:start w:val="1"/>
      <w:numFmt w:val="bullet"/>
      <w:lvlText w:val="o"/>
      <w:lvlJc w:val="left"/>
      <w:pPr>
        <w:ind w:left="5810" w:hanging="360"/>
      </w:pPr>
      <w:rPr>
        <w:rFonts w:hint="default" w:ascii="Courier New" w:hAnsi="Courier New" w:cs="Courier New"/>
      </w:rPr>
    </w:lvl>
    <w:lvl w:ilvl="8" w:tplc="40090005" w:tentative="1">
      <w:start w:val="1"/>
      <w:numFmt w:val="bullet"/>
      <w:lvlText w:val=""/>
      <w:lvlJc w:val="left"/>
      <w:pPr>
        <w:ind w:left="6530" w:hanging="360"/>
      </w:pPr>
      <w:rPr>
        <w:rFonts w:hint="default" w:ascii="Wingdings" w:hAnsi="Wingdings"/>
      </w:rPr>
    </w:lvl>
  </w:abstractNum>
  <w:abstractNum w:abstractNumId="43" w15:restartNumberingAfterBreak="0">
    <w:nsid w:val="650F2FCA"/>
    <w:multiLevelType w:val="hybridMultilevel"/>
    <w:tmpl w:val="81A047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7296924"/>
    <w:multiLevelType w:val="hybridMultilevel"/>
    <w:tmpl w:val="CAC46E2C"/>
    <w:lvl w:ilvl="0" w:tplc="40090005">
      <w:start w:val="1"/>
      <w:numFmt w:val="bullet"/>
      <w:lvlText w:val=""/>
      <w:lvlJc w:val="left"/>
      <w:pPr>
        <w:ind w:left="2160" w:hanging="360"/>
      </w:pPr>
      <w:rPr>
        <w:rFonts w:hint="default" w:ascii="Wingdings" w:hAnsi="Wingdings"/>
      </w:rPr>
    </w:lvl>
    <w:lvl w:ilvl="1" w:tplc="40090003">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45" w15:restartNumberingAfterBreak="0">
    <w:nsid w:val="67C66C31"/>
    <w:multiLevelType w:val="hybridMultilevel"/>
    <w:tmpl w:val="CCF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793CE1"/>
    <w:multiLevelType w:val="hybridMultilevel"/>
    <w:tmpl w:val="8DF67D46"/>
    <w:lvl w:ilvl="0" w:tplc="4009000F">
      <w:start w:val="1"/>
      <w:numFmt w:val="decimal"/>
      <w:lvlText w:val="%1."/>
      <w:lvlJc w:val="left"/>
      <w:pPr>
        <w:ind w:left="900" w:hanging="360"/>
      </w:pPr>
    </w:lvl>
    <w:lvl w:ilvl="1" w:tplc="40090019">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7" w15:restartNumberingAfterBreak="0">
    <w:nsid w:val="6CD45EB4"/>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D7E543C"/>
    <w:multiLevelType w:val="hybridMultilevel"/>
    <w:tmpl w:val="74380A2C"/>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9" w15:restartNumberingAfterBreak="0">
    <w:nsid w:val="6F98600F"/>
    <w:multiLevelType w:val="hybridMultilevel"/>
    <w:tmpl w:val="B74676F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0" w15:restartNumberingAfterBreak="0">
    <w:nsid w:val="72545F4A"/>
    <w:multiLevelType w:val="hybridMultilevel"/>
    <w:tmpl w:val="BC325AD0"/>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1" w15:restartNumberingAfterBreak="0">
    <w:nsid w:val="72F33183"/>
    <w:multiLevelType w:val="hybridMultilevel"/>
    <w:tmpl w:val="4F0E43C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2" w15:restartNumberingAfterBreak="0">
    <w:nsid w:val="7309797A"/>
    <w:multiLevelType w:val="hybridMultilevel"/>
    <w:tmpl w:val="12B865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3B13152"/>
    <w:multiLevelType w:val="multilevel"/>
    <w:tmpl w:val="8ED641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74106ACE"/>
    <w:multiLevelType w:val="hybridMultilevel"/>
    <w:tmpl w:val="8108A2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5" w15:restartNumberingAfterBreak="0">
    <w:nsid w:val="74D73543"/>
    <w:multiLevelType w:val="hybridMultilevel"/>
    <w:tmpl w:val="C558405A"/>
    <w:lvl w:ilvl="0" w:tplc="F7702B38">
      <w:start w:val="9"/>
      <w:numFmt w:val="bullet"/>
      <w:lvlText w:val="-"/>
      <w:lvlJc w:val="left"/>
      <w:pPr>
        <w:ind w:left="720" w:hanging="360"/>
      </w:pPr>
      <w:rPr>
        <w:rFonts w:hint="default" w:ascii="Times" w:hAnsi="Times" w:eastAsia="Times New Roman" w:cs="Time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A8E674D"/>
    <w:multiLevelType w:val="hybridMultilevel"/>
    <w:tmpl w:val="97D8C6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106308"/>
    <w:multiLevelType w:val="hybridMultilevel"/>
    <w:tmpl w:val="DBCCD002"/>
    <w:lvl w:ilvl="0" w:tplc="F7702B38">
      <w:start w:val="9"/>
      <w:numFmt w:val="bullet"/>
      <w:lvlText w:val="-"/>
      <w:lvlJc w:val="left"/>
      <w:pPr>
        <w:ind w:left="720" w:hanging="360"/>
      </w:pPr>
      <w:rPr>
        <w:rFonts w:hint="default" w:ascii="Times" w:hAnsi="Times" w:eastAsia="Times New Roman" w:cs="Time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C040121"/>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C9A030E"/>
    <w:multiLevelType w:val="hybridMultilevel"/>
    <w:tmpl w:val="A62C59C2"/>
    <w:lvl w:ilvl="0" w:tplc="40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0" w15:restartNumberingAfterBreak="0">
    <w:nsid w:val="7DE80E54"/>
    <w:multiLevelType w:val="hybridMultilevel"/>
    <w:tmpl w:val="E7E28D84"/>
    <w:lvl w:ilvl="0" w:tplc="FFFFFFFF">
      <w:start w:val="9"/>
      <w:numFmt w:val="bullet"/>
      <w:lvlText w:val="-"/>
      <w:lvlJc w:val="left"/>
      <w:pPr>
        <w:ind w:left="720" w:hanging="360"/>
      </w:pPr>
      <w:rPr>
        <w:rFonts w:hint="default" w:ascii="Times" w:hAnsi="Times" w:eastAsia="Times New Roman" w:cs="Times"/>
      </w:rPr>
    </w:lvl>
    <w:lvl w:ilvl="1" w:tplc="FFFFFFFF">
      <w:start w:val="1"/>
      <w:numFmt w:val="decimal"/>
      <w:lvlText w:val="%2."/>
      <w:lvlJc w:val="left"/>
      <w:pPr>
        <w:ind w:left="720" w:hanging="360"/>
      </w:pPr>
    </w:lvl>
    <w:lvl w:ilvl="2" w:tplc="4009000F">
      <w:start w:val="1"/>
      <w:numFmt w:val="decimal"/>
      <w:lvlText w:val="%3."/>
      <w:lvlJc w:val="left"/>
      <w:pPr>
        <w:ind w:left="720" w:hanging="360"/>
      </w:pPr>
    </w:lvl>
    <w:lvl w:ilvl="3" w:tplc="FFFFFFFF">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1" w15:restartNumberingAfterBreak="0">
    <w:nsid w:val="7E491DB4"/>
    <w:multiLevelType w:val="hybridMultilevel"/>
    <w:tmpl w:val="AF2EF4E6"/>
    <w:lvl w:ilvl="0" w:tplc="338036B2">
      <w:start w:val="9"/>
      <w:numFmt w:val="bullet"/>
      <w:lvlText w:val="-"/>
      <w:lvlJc w:val="left"/>
      <w:pPr>
        <w:ind w:left="720" w:hanging="360"/>
      </w:pPr>
      <w:rPr>
        <w:rFonts w:hint="default" w:ascii="Calibri" w:hAnsi="Calibri" w:eastAsia="Times New Roman" w:cs="Calibr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2" w15:restartNumberingAfterBreak="0">
    <w:nsid w:val="7EBB2A10"/>
    <w:multiLevelType w:val="hybridMultilevel"/>
    <w:tmpl w:val="AF12E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F566451"/>
    <w:multiLevelType w:val="hybridMultilevel"/>
    <w:tmpl w:val="D5A47A60"/>
    <w:lvl w:ilvl="0" w:tplc="FFFFFFFF">
      <w:start w:val="9"/>
      <w:numFmt w:val="bullet"/>
      <w:lvlText w:val="-"/>
      <w:lvlJc w:val="left"/>
      <w:pPr>
        <w:ind w:left="720" w:hanging="360"/>
      </w:pPr>
      <w:rPr>
        <w:rFonts w:hint="default" w:ascii="Times" w:hAnsi="Times" w:eastAsia="Times New Roman" w:cs="Times"/>
      </w:rPr>
    </w:lvl>
    <w:lvl w:ilvl="1" w:tplc="FFFFFFFF">
      <w:start w:val="1"/>
      <w:numFmt w:val="decimal"/>
      <w:lvlText w:val="%2."/>
      <w:lvlJc w:val="left"/>
      <w:pPr>
        <w:ind w:left="720" w:hanging="360"/>
      </w:pPr>
    </w:lvl>
    <w:lvl w:ilvl="2" w:tplc="40090001">
      <w:start w:val="1"/>
      <w:numFmt w:val="bullet"/>
      <w:lvlText w:val=""/>
      <w:lvlJc w:val="left"/>
      <w:pPr>
        <w:ind w:left="720" w:hanging="360"/>
      </w:pPr>
      <w:rPr>
        <w:rFonts w:hint="default" w:ascii="Symbol" w:hAnsi="Symbol"/>
      </w:rPr>
    </w:lvl>
    <w:lvl w:ilvl="3" w:tplc="FFFFFFFF">
      <w:start w:val="1"/>
      <w:numFmt w:val="upperRoman"/>
      <w:lvlText w:val="%4."/>
      <w:lvlJc w:val="right"/>
      <w:pPr>
        <w:ind w:left="720" w:hanging="360"/>
      </w:pPr>
    </w:lvl>
    <w:lvl w:ilvl="4" w:tplc="FFFFFFFF">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2059548233">
    <w:abstractNumId w:val="0"/>
  </w:num>
  <w:num w:numId="2" w16cid:durableId="1424910832">
    <w:abstractNumId w:val="27"/>
  </w:num>
  <w:num w:numId="3" w16cid:durableId="1814373490">
    <w:abstractNumId w:val="22"/>
  </w:num>
  <w:num w:numId="4" w16cid:durableId="1061514823">
    <w:abstractNumId w:val="45"/>
  </w:num>
  <w:num w:numId="5" w16cid:durableId="1625965553">
    <w:abstractNumId w:val="9"/>
  </w:num>
  <w:num w:numId="6" w16cid:durableId="2144422522">
    <w:abstractNumId w:val="8"/>
  </w:num>
  <w:num w:numId="7" w16cid:durableId="176384632">
    <w:abstractNumId w:val="16"/>
  </w:num>
  <w:num w:numId="8" w16cid:durableId="824472854">
    <w:abstractNumId w:val="10"/>
  </w:num>
  <w:num w:numId="9" w16cid:durableId="214048946">
    <w:abstractNumId w:val="29"/>
  </w:num>
  <w:num w:numId="10" w16cid:durableId="1107700717">
    <w:abstractNumId w:val="59"/>
  </w:num>
  <w:num w:numId="11" w16cid:durableId="1751467686">
    <w:abstractNumId w:val="36"/>
  </w:num>
  <w:num w:numId="12" w16cid:durableId="240331870">
    <w:abstractNumId w:val="56"/>
  </w:num>
  <w:num w:numId="13" w16cid:durableId="1711564587">
    <w:abstractNumId w:val="34"/>
  </w:num>
  <w:num w:numId="14" w16cid:durableId="468667549">
    <w:abstractNumId w:val="37"/>
  </w:num>
  <w:num w:numId="15" w16cid:durableId="869029444">
    <w:abstractNumId w:val="11"/>
  </w:num>
  <w:num w:numId="16" w16cid:durableId="2080638690">
    <w:abstractNumId w:val="58"/>
  </w:num>
  <w:num w:numId="17" w16cid:durableId="2141917171">
    <w:abstractNumId w:val="39"/>
  </w:num>
  <w:num w:numId="18" w16cid:durableId="1000356022">
    <w:abstractNumId w:val="47"/>
  </w:num>
  <w:num w:numId="19" w16cid:durableId="522137057">
    <w:abstractNumId w:val="32"/>
  </w:num>
  <w:num w:numId="20" w16cid:durableId="719090904">
    <w:abstractNumId w:val="3"/>
  </w:num>
  <w:num w:numId="21" w16cid:durableId="1725982518">
    <w:abstractNumId w:val="25"/>
  </w:num>
  <w:num w:numId="22" w16cid:durableId="2104111052">
    <w:abstractNumId w:val="53"/>
  </w:num>
  <w:num w:numId="23" w16cid:durableId="46478286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9984830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6692083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923591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263021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890000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147412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86970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658334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4033243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5911508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2299282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7037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9719124">
    <w:abstractNumId w:val="27"/>
  </w:num>
  <w:num w:numId="37" w16cid:durableId="13253587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20831408">
    <w:abstractNumId w:val="15"/>
  </w:num>
  <w:num w:numId="39" w16cid:durableId="627472324">
    <w:abstractNumId w:val="43"/>
  </w:num>
  <w:num w:numId="40" w16cid:durableId="2106224966">
    <w:abstractNumId w:val="30"/>
  </w:num>
  <w:num w:numId="41" w16cid:durableId="1093743318">
    <w:abstractNumId w:val="61"/>
  </w:num>
  <w:num w:numId="42" w16cid:durableId="2109688587">
    <w:abstractNumId w:val="5"/>
  </w:num>
  <w:num w:numId="43" w16cid:durableId="96607796">
    <w:abstractNumId w:val="42"/>
  </w:num>
  <w:num w:numId="44" w16cid:durableId="1391536931">
    <w:abstractNumId w:val="49"/>
  </w:num>
  <w:num w:numId="45" w16cid:durableId="885146859">
    <w:abstractNumId w:val="54"/>
  </w:num>
  <w:num w:numId="46" w16cid:durableId="1568761081">
    <w:abstractNumId w:val="2"/>
  </w:num>
  <w:num w:numId="47" w16cid:durableId="1037848581">
    <w:abstractNumId w:val="60"/>
  </w:num>
  <w:num w:numId="48" w16cid:durableId="1204364116">
    <w:abstractNumId w:val="20"/>
  </w:num>
  <w:num w:numId="49" w16cid:durableId="1937664562">
    <w:abstractNumId w:val="52"/>
  </w:num>
  <w:num w:numId="50" w16cid:durableId="539778659">
    <w:abstractNumId w:val="18"/>
  </w:num>
  <w:num w:numId="51" w16cid:durableId="1711418465">
    <w:abstractNumId w:val="26"/>
  </w:num>
  <w:num w:numId="52" w16cid:durableId="597252455">
    <w:abstractNumId w:val="63"/>
  </w:num>
  <w:num w:numId="53" w16cid:durableId="193229816">
    <w:abstractNumId w:val="24"/>
  </w:num>
  <w:num w:numId="54" w16cid:durableId="189225154">
    <w:abstractNumId w:val="48"/>
  </w:num>
  <w:num w:numId="55" w16cid:durableId="1897278407">
    <w:abstractNumId w:val="41"/>
  </w:num>
  <w:num w:numId="56" w16cid:durableId="1515071973">
    <w:abstractNumId w:val="57"/>
  </w:num>
  <w:num w:numId="57" w16cid:durableId="626355583">
    <w:abstractNumId w:val="17"/>
  </w:num>
  <w:num w:numId="58" w16cid:durableId="29840079">
    <w:abstractNumId w:val="55"/>
  </w:num>
  <w:num w:numId="59" w16cid:durableId="2027949111">
    <w:abstractNumId w:val="50"/>
  </w:num>
  <w:num w:numId="60" w16cid:durableId="262149455">
    <w:abstractNumId w:val="1"/>
  </w:num>
  <w:num w:numId="61" w16cid:durableId="399060555">
    <w:abstractNumId w:val="62"/>
  </w:num>
  <w:num w:numId="62" w16cid:durableId="302394082">
    <w:abstractNumId w:val="21"/>
  </w:num>
  <w:num w:numId="63" w16cid:durableId="187180157">
    <w:abstractNumId w:val="46"/>
  </w:num>
  <w:num w:numId="64" w16cid:durableId="86390773">
    <w:abstractNumId w:val="14"/>
  </w:num>
  <w:num w:numId="65" w16cid:durableId="2127036607">
    <w:abstractNumId w:val="13"/>
  </w:num>
  <w:num w:numId="66" w16cid:durableId="1170370376">
    <w:abstractNumId w:val="6"/>
  </w:num>
  <w:num w:numId="67" w16cid:durableId="1779451035">
    <w:abstractNumId w:val="12"/>
  </w:num>
  <w:num w:numId="68" w16cid:durableId="1838617558">
    <w:abstractNumId w:val="31"/>
  </w:num>
  <w:num w:numId="69" w16cid:durableId="1685401390">
    <w:abstractNumId w:val="7"/>
  </w:num>
  <w:num w:numId="70" w16cid:durableId="1720398456">
    <w:abstractNumId w:val="4"/>
  </w:num>
  <w:num w:numId="71" w16cid:durableId="1274747783">
    <w:abstractNumId w:val="40"/>
  </w:num>
  <w:num w:numId="72" w16cid:durableId="1333341402">
    <w:abstractNumId w:val="44"/>
  </w:num>
  <w:num w:numId="73" w16cid:durableId="76942594">
    <w:abstractNumId w:val="35"/>
  </w:num>
  <w:num w:numId="74" w16cid:durableId="192616770">
    <w:abstractNumId w:val="38"/>
  </w:num>
  <w:num w:numId="75" w16cid:durableId="792331581">
    <w:abstractNumId w:val="19"/>
  </w:num>
  <w:num w:numId="76" w16cid:durableId="361562991">
    <w:abstractNumId w:val="51"/>
  </w:num>
  <w:num w:numId="77" w16cid:durableId="1102840735">
    <w:abstractNumId w:val="28"/>
  </w:num>
  <w:num w:numId="78" w16cid:durableId="1373773903">
    <w:abstractNumId w:val="23"/>
  </w:num>
  <w:num w:numId="79" w16cid:durableId="17509939">
    <w:abstractNumId w:val="33"/>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ranjana Dilip">
    <w15:presenceInfo w15:providerId="AD" w15:userId="S-1-5-21-1241872456-1058172877-1847928074-153143"/>
  </w15:person>
  <w15:person w15:author="Himanshi Chawla">
    <w15:presenceInfo w15:providerId="AD" w15:userId="S::himanshi-chawla@newgensoft.com::6097b1a2-fc6b-4863-b33a-d586594a4280"/>
  </w15:person>
  <w15:person w15:author="Vinod Balakrishnan">
    <w15:presenceInfo w15:providerId="AD" w15:userId="S-1-5-21-1241872456-1058172877-1847928074-64103"/>
  </w15:person>
  <w15:person w15:author="Animesh Agrawal">
    <w15:presenceInfo w15:providerId="AD" w15:userId="S::animesh.agrawal@newgensoft.com::57fe3503-0995-43a4-8b00-1f61c5553bd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FEA"/>
    <w:rsid w:val="00000A4F"/>
    <w:rsid w:val="00000E52"/>
    <w:rsid w:val="000013FF"/>
    <w:rsid w:val="00001A94"/>
    <w:rsid w:val="00001FB4"/>
    <w:rsid w:val="000021B4"/>
    <w:rsid w:val="00002AA6"/>
    <w:rsid w:val="00002CFE"/>
    <w:rsid w:val="00002FF5"/>
    <w:rsid w:val="000030A7"/>
    <w:rsid w:val="000032E3"/>
    <w:rsid w:val="0000467C"/>
    <w:rsid w:val="00004912"/>
    <w:rsid w:val="00005747"/>
    <w:rsid w:val="00005B28"/>
    <w:rsid w:val="0000739D"/>
    <w:rsid w:val="0001094A"/>
    <w:rsid w:val="00010F6A"/>
    <w:rsid w:val="00012868"/>
    <w:rsid w:val="00012BFB"/>
    <w:rsid w:val="00012CB0"/>
    <w:rsid w:val="00012E20"/>
    <w:rsid w:val="00013598"/>
    <w:rsid w:val="000144AF"/>
    <w:rsid w:val="0001502A"/>
    <w:rsid w:val="00015EC3"/>
    <w:rsid w:val="0001645A"/>
    <w:rsid w:val="000166E6"/>
    <w:rsid w:val="00016E49"/>
    <w:rsid w:val="00016EAB"/>
    <w:rsid w:val="0001750B"/>
    <w:rsid w:val="00017B53"/>
    <w:rsid w:val="000202F9"/>
    <w:rsid w:val="00020FC9"/>
    <w:rsid w:val="00023927"/>
    <w:rsid w:val="00024BFE"/>
    <w:rsid w:val="00025A2F"/>
    <w:rsid w:val="000263ED"/>
    <w:rsid w:val="00026DBA"/>
    <w:rsid w:val="0002705E"/>
    <w:rsid w:val="000277A0"/>
    <w:rsid w:val="00030986"/>
    <w:rsid w:val="0003338C"/>
    <w:rsid w:val="00033F69"/>
    <w:rsid w:val="00034C0B"/>
    <w:rsid w:val="000361C9"/>
    <w:rsid w:val="0003642B"/>
    <w:rsid w:val="0003683C"/>
    <w:rsid w:val="00037702"/>
    <w:rsid w:val="0004049C"/>
    <w:rsid w:val="00042798"/>
    <w:rsid w:val="00043441"/>
    <w:rsid w:val="00043987"/>
    <w:rsid w:val="00043AD6"/>
    <w:rsid w:val="00043B87"/>
    <w:rsid w:val="00044C4E"/>
    <w:rsid w:val="00044CF5"/>
    <w:rsid w:val="000457A9"/>
    <w:rsid w:val="00046011"/>
    <w:rsid w:val="000464B1"/>
    <w:rsid w:val="00047A93"/>
    <w:rsid w:val="00047DD1"/>
    <w:rsid w:val="00050B54"/>
    <w:rsid w:val="0005142B"/>
    <w:rsid w:val="0005187E"/>
    <w:rsid w:val="00051CBE"/>
    <w:rsid w:val="00051D7A"/>
    <w:rsid w:val="00053470"/>
    <w:rsid w:val="00053BFD"/>
    <w:rsid w:val="00055178"/>
    <w:rsid w:val="000554D2"/>
    <w:rsid w:val="000568FB"/>
    <w:rsid w:val="00056F1F"/>
    <w:rsid w:val="000573C4"/>
    <w:rsid w:val="0006001C"/>
    <w:rsid w:val="00061360"/>
    <w:rsid w:val="0006273B"/>
    <w:rsid w:val="00062E79"/>
    <w:rsid w:val="00063289"/>
    <w:rsid w:val="0006379E"/>
    <w:rsid w:val="00063EAC"/>
    <w:rsid w:val="00064ADC"/>
    <w:rsid w:val="00064E57"/>
    <w:rsid w:val="00065407"/>
    <w:rsid w:val="000657B3"/>
    <w:rsid w:val="0006637E"/>
    <w:rsid w:val="000672C0"/>
    <w:rsid w:val="000675A2"/>
    <w:rsid w:val="000677E7"/>
    <w:rsid w:val="00070E6C"/>
    <w:rsid w:val="00071177"/>
    <w:rsid w:val="000714C8"/>
    <w:rsid w:val="0007168A"/>
    <w:rsid w:val="00071987"/>
    <w:rsid w:val="000720CE"/>
    <w:rsid w:val="0007244A"/>
    <w:rsid w:val="00072A22"/>
    <w:rsid w:val="0007362F"/>
    <w:rsid w:val="00073E0B"/>
    <w:rsid w:val="00074B17"/>
    <w:rsid w:val="000755B9"/>
    <w:rsid w:val="00076DC6"/>
    <w:rsid w:val="0007718A"/>
    <w:rsid w:val="0007757A"/>
    <w:rsid w:val="00080651"/>
    <w:rsid w:val="000807B7"/>
    <w:rsid w:val="00080F81"/>
    <w:rsid w:val="00081791"/>
    <w:rsid w:val="00082649"/>
    <w:rsid w:val="00085073"/>
    <w:rsid w:val="000855F3"/>
    <w:rsid w:val="00085AFB"/>
    <w:rsid w:val="00085CED"/>
    <w:rsid w:val="00086E6E"/>
    <w:rsid w:val="00087589"/>
    <w:rsid w:val="000878A7"/>
    <w:rsid w:val="0008798B"/>
    <w:rsid w:val="000879F1"/>
    <w:rsid w:val="00087D4D"/>
    <w:rsid w:val="00090259"/>
    <w:rsid w:val="00090786"/>
    <w:rsid w:val="00091047"/>
    <w:rsid w:val="00091A71"/>
    <w:rsid w:val="0009364E"/>
    <w:rsid w:val="00095CC8"/>
    <w:rsid w:val="00096E8D"/>
    <w:rsid w:val="00097174"/>
    <w:rsid w:val="00097594"/>
    <w:rsid w:val="00097628"/>
    <w:rsid w:val="000A024F"/>
    <w:rsid w:val="000A1448"/>
    <w:rsid w:val="000A1BC5"/>
    <w:rsid w:val="000A27A1"/>
    <w:rsid w:val="000A490C"/>
    <w:rsid w:val="000A5AB0"/>
    <w:rsid w:val="000B1B27"/>
    <w:rsid w:val="000B20E7"/>
    <w:rsid w:val="000B2CEE"/>
    <w:rsid w:val="000B30A9"/>
    <w:rsid w:val="000B36C9"/>
    <w:rsid w:val="000B4660"/>
    <w:rsid w:val="000B5273"/>
    <w:rsid w:val="000B52AA"/>
    <w:rsid w:val="000B5947"/>
    <w:rsid w:val="000B5BFC"/>
    <w:rsid w:val="000B6621"/>
    <w:rsid w:val="000B7D5D"/>
    <w:rsid w:val="000C0951"/>
    <w:rsid w:val="000C0A78"/>
    <w:rsid w:val="000C1786"/>
    <w:rsid w:val="000C2237"/>
    <w:rsid w:val="000C2402"/>
    <w:rsid w:val="000C2E40"/>
    <w:rsid w:val="000C4BF4"/>
    <w:rsid w:val="000C782D"/>
    <w:rsid w:val="000C7DDD"/>
    <w:rsid w:val="000C7E71"/>
    <w:rsid w:val="000D1588"/>
    <w:rsid w:val="000D17DA"/>
    <w:rsid w:val="000D17FF"/>
    <w:rsid w:val="000D1EA4"/>
    <w:rsid w:val="000D1F87"/>
    <w:rsid w:val="000D21F5"/>
    <w:rsid w:val="000D23E2"/>
    <w:rsid w:val="000D316D"/>
    <w:rsid w:val="000D3518"/>
    <w:rsid w:val="000D37F8"/>
    <w:rsid w:val="000D4A0C"/>
    <w:rsid w:val="000D52AD"/>
    <w:rsid w:val="000D5A9E"/>
    <w:rsid w:val="000D65DB"/>
    <w:rsid w:val="000E0235"/>
    <w:rsid w:val="000E08BB"/>
    <w:rsid w:val="000E188B"/>
    <w:rsid w:val="000E1D0E"/>
    <w:rsid w:val="000E1E7C"/>
    <w:rsid w:val="000E272D"/>
    <w:rsid w:val="000E2A79"/>
    <w:rsid w:val="000E364B"/>
    <w:rsid w:val="000E3D19"/>
    <w:rsid w:val="000E4662"/>
    <w:rsid w:val="000E5A89"/>
    <w:rsid w:val="000E5C8D"/>
    <w:rsid w:val="000E5E21"/>
    <w:rsid w:val="000E5F57"/>
    <w:rsid w:val="000E6036"/>
    <w:rsid w:val="000F1900"/>
    <w:rsid w:val="000F1F17"/>
    <w:rsid w:val="000F24D0"/>
    <w:rsid w:val="000F2ABC"/>
    <w:rsid w:val="000F3475"/>
    <w:rsid w:val="000F51C2"/>
    <w:rsid w:val="000F56B4"/>
    <w:rsid w:val="000F56E4"/>
    <w:rsid w:val="000F62F2"/>
    <w:rsid w:val="000F6953"/>
    <w:rsid w:val="000F79A7"/>
    <w:rsid w:val="001002A4"/>
    <w:rsid w:val="001010DB"/>
    <w:rsid w:val="001048ED"/>
    <w:rsid w:val="001060BA"/>
    <w:rsid w:val="0010681A"/>
    <w:rsid w:val="00106AA4"/>
    <w:rsid w:val="0011095C"/>
    <w:rsid w:val="0011103B"/>
    <w:rsid w:val="001124B9"/>
    <w:rsid w:val="0011316B"/>
    <w:rsid w:val="001155FF"/>
    <w:rsid w:val="00116659"/>
    <w:rsid w:val="001177E7"/>
    <w:rsid w:val="00120B71"/>
    <w:rsid w:val="00123D24"/>
    <w:rsid w:val="0012467B"/>
    <w:rsid w:val="00124ADF"/>
    <w:rsid w:val="00124CB4"/>
    <w:rsid w:val="0012577A"/>
    <w:rsid w:val="00126004"/>
    <w:rsid w:val="0012750E"/>
    <w:rsid w:val="001275E9"/>
    <w:rsid w:val="00131327"/>
    <w:rsid w:val="00131F16"/>
    <w:rsid w:val="00132A49"/>
    <w:rsid w:val="00133C17"/>
    <w:rsid w:val="00134317"/>
    <w:rsid w:val="00134FD1"/>
    <w:rsid w:val="00136408"/>
    <w:rsid w:val="00137449"/>
    <w:rsid w:val="0014486C"/>
    <w:rsid w:val="001464FE"/>
    <w:rsid w:val="00146620"/>
    <w:rsid w:val="001476B3"/>
    <w:rsid w:val="00150564"/>
    <w:rsid w:val="001511C2"/>
    <w:rsid w:val="00151A9E"/>
    <w:rsid w:val="00151BAE"/>
    <w:rsid w:val="00152AD9"/>
    <w:rsid w:val="00152D70"/>
    <w:rsid w:val="00153978"/>
    <w:rsid w:val="00153A96"/>
    <w:rsid w:val="00153ECE"/>
    <w:rsid w:val="0015429E"/>
    <w:rsid w:val="0015447F"/>
    <w:rsid w:val="00154F01"/>
    <w:rsid w:val="00156220"/>
    <w:rsid w:val="001579E9"/>
    <w:rsid w:val="00160566"/>
    <w:rsid w:val="00160CDB"/>
    <w:rsid w:val="0016362B"/>
    <w:rsid w:val="00163F50"/>
    <w:rsid w:val="00164566"/>
    <w:rsid w:val="00165CDD"/>
    <w:rsid w:val="00166CF8"/>
    <w:rsid w:val="00166D2B"/>
    <w:rsid w:val="00170125"/>
    <w:rsid w:val="00171BF2"/>
    <w:rsid w:val="00173AAD"/>
    <w:rsid w:val="0017403B"/>
    <w:rsid w:val="0017441F"/>
    <w:rsid w:val="001751E4"/>
    <w:rsid w:val="001755B9"/>
    <w:rsid w:val="001766FE"/>
    <w:rsid w:val="00176E16"/>
    <w:rsid w:val="00176E54"/>
    <w:rsid w:val="001833A8"/>
    <w:rsid w:val="00183470"/>
    <w:rsid w:val="00183E68"/>
    <w:rsid w:val="00184D56"/>
    <w:rsid w:val="00185464"/>
    <w:rsid w:val="0018636F"/>
    <w:rsid w:val="00186746"/>
    <w:rsid w:val="0018690E"/>
    <w:rsid w:val="001869C3"/>
    <w:rsid w:val="0019034F"/>
    <w:rsid w:val="00190AC2"/>
    <w:rsid w:val="00191637"/>
    <w:rsid w:val="00193C4C"/>
    <w:rsid w:val="00193DA5"/>
    <w:rsid w:val="0019419E"/>
    <w:rsid w:val="001948CB"/>
    <w:rsid w:val="00194EBD"/>
    <w:rsid w:val="00195624"/>
    <w:rsid w:val="001967FE"/>
    <w:rsid w:val="001971DA"/>
    <w:rsid w:val="00197BBE"/>
    <w:rsid w:val="00197CED"/>
    <w:rsid w:val="001A1156"/>
    <w:rsid w:val="001A1927"/>
    <w:rsid w:val="001A1983"/>
    <w:rsid w:val="001A1F32"/>
    <w:rsid w:val="001A3D8E"/>
    <w:rsid w:val="001A41E1"/>
    <w:rsid w:val="001A5573"/>
    <w:rsid w:val="001A63DA"/>
    <w:rsid w:val="001A733F"/>
    <w:rsid w:val="001A7602"/>
    <w:rsid w:val="001A7DD0"/>
    <w:rsid w:val="001B0237"/>
    <w:rsid w:val="001B03E6"/>
    <w:rsid w:val="001B0821"/>
    <w:rsid w:val="001B0AC1"/>
    <w:rsid w:val="001B1A70"/>
    <w:rsid w:val="001B1CFC"/>
    <w:rsid w:val="001B424F"/>
    <w:rsid w:val="001B4D85"/>
    <w:rsid w:val="001B5886"/>
    <w:rsid w:val="001B685B"/>
    <w:rsid w:val="001B689B"/>
    <w:rsid w:val="001B73CB"/>
    <w:rsid w:val="001B75FD"/>
    <w:rsid w:val="001C0089"/>
    <w:rsid w:val="001C172C"/>
    <w:rsid w:val="001C1F30"/>
    <w:rsid w:val="001C22BE"/>
    <w:rsid w:val="001C2542"/>
    <w:rsid w:val="001C2C6A"/>
    <w:rsid w:val="001C2EF6"/>
    <w:rsid w:val="001C3A01"/>
    <w:rsid w:val="001C40F3"/>
    <w:rsid w:val="001C4D15"/>
    <w:rsid w:val="001C546F"/>
    <w:rsid w:val="001C6CDB"/>
    <w:rsid w:val="001C7BDC"/>
    <w:rsid w:val="001D20F6"/>
    <w:rsid w:val="001D2402"/>
    <w:rsid w:val="001D2738"/>
    <w:rsid w:val="001D2976"/>
    <w:rsid w:val="001D2C3A"/>
    <w:rsid w:val="001D3014"/>
    <w:rsid w:val="001D451B"/>
    <w:rsid w:val="001D4D2A"/>
    <w:rsid w:val="001D570B"/>
    <w:rsid w:val="001D5C4B"/>
    <w:rsid w:val="001D612B"/>
    <w:rsid w:val="001D6326"/>
    <w:rsid w:val="001D64D9"/>
    <w:rsid w:val="001D6AF7"/>
    <w:rsid w:val="001D7001"/>
    <w:rsid w:val="001D722E"/>
    <w:rsid w:val="001E00E1"/>
    <w:rsid w:val="001E1567"/>
    <w:rsid w:val="001E2CFB"/>
    <w:rsid w:val="001E5A05"/>
    <w:rsid w:val="001E5A6C"/>
    <w:rsid w:val="001E64EE"/>
    <w:rsid w:val="001E68BC"/>
    <w:rsid w:val="001E6AF9"/>
    <w:rsid w:val="001E7378"/>
    <w:rsid w:val="001F0640"/>
    <w:rsid w:val="001F0B30"/>
    <w:rsid w:val="001F10F1"/>
    <w:rsid w:val="001F13F7"/>
    <w:rsid w:val="001F152B"/>
    <w:rsid w:val="001F1B9E"/>
    <w:rsid w:val="001F20ED"/>
    <w:rsid w:val="001F21B1"/>
    <w:rsid w:val="001F22F9"/>
    <w:rsid w:val="001F27AA"/>
    <w:rsid w:val="001F2AA5"/>
    <w:rsid w:val="001F366D"/>
    <w:rsid w:val="001F36BC"/>
    <w:rsid w:val="001F3B0A"/>
    <w:rsid w:val="001F3EDA"/>
    <w:rsid w:val="001F40E7"/>
    <w:rsid w:val="001F51B7"/>
    <w:rsid w:val="001F57A5"/>
    <w:rsid w:val="001F5C37"/>
    <w:rsid w:val="001F628D"/>
    <w:rsid w:val="001F6666"/>
    <w:rsid w:val="001F66E2"/>
    <w:rsid w:val="001F6BEA"/>
    <w:rsid w:val="001F7057"/>
    <w:rsid w:val="001F7359"/>
    <w:rsid w:val="001F7473"/>
    <w:rsid w:val="00200747"/>
    <w:rsid w:val="0020084E"/>
    <w:rsid w:val="00201394"/>
    <w:rsid w:val="002027EC"/>
    <w:rsid w:val="00202815"/>
    <w:rsid w:val="0020289E"/>
    <w:rsid w:val="00203A71"/>
    <w:rsid w:val="002051A3"/>
    <w:rsid w:val="00207538"/>
    <w:rsid w:val="0020764E"/>
    <w:rsid w:val="00207D77"/>
    <w:rsid w:val="002100E3"/>
    <w:rsid w:val="00210E7B"/>
    <w:rsid w:val="002115C4"/>
    <w:rsid w:val="002120A9"/>
    <w:rsid w:val="002136CB"/>
    <w:rsid w:val="00213750"/>
    <w:rsid w:val="00213CA6"/>
    <w:rsid w:val="00215E52"/>
    <w:rsid w:val="00215EB7"/>
    <w:rsid w:val="00216249"/>
    <w:rsid w:val="0021631D"/>
    <w:rsid w:val="002174B7"/>
    <w:rsid w:val="00217AC6"/>
    <w:rsid w:val="002204B7"/>
    <w:rsid w:val="00221AFD"/>
    <w:rsid w:val="00221B87"/>
    <w:rsid w:val="00221E5E"/>
    <w:rsid w:val="002221F3"/>
    <w:rsid w:val="002224BB"/>
    <w:rsid w:val="00223E79"/>
    <w:rsid w:val="0022429B"/>
    <w:rsid w:val="00224DD8"/>
    <w:rsid w:val="00225CB5"/>
    <w:rsid w:val="002268E6"/>
    <w:rsid w:val="00226C7D"/>
    <w:rsid w:val="002279C8"/>
    <w:rsid w:val="00230970"/>
    <w:rsid w:val="002309AF"/>
    <w:rsid w:val="00230D0C"/>
    <w:rsid w:val="002325D0"/>
    <w:rsid w:val="0023366C"/>
    <w:rsid w:val="0023374C"/>
    <w:rsid w:val="002345AF"/>
    <w:rsid w:val="00234946"/>
    <w:rsid w:val="00234C6E"/>
    <w:rsid w:val="00234CD0"/>
    <w:rsid w:val="002351A6"/>
    <w:rsid w:val="00235517"/>
    <w:rsid w:val="0023621F"/>
    <w:rsid w:val="00237864"/>
    <w:rsid w:val="00240CC1"/>
    <w:rsid w:val="00240F9E"/>
    <w:rsid w:val="00241EFA"/>
    <w:rsid w:val="00242D50"/>
    <w:rsid w:val="00242DF0"/>
    <w:rsid w:val="00244C55"/>
    <w:rsid w:val="00245402"/>
    <w:rsid w:val="00245634"/>
    <w:rsid w:val="00247360"/>
    <w:rsid w:val="00247AF7"/>
    <w:rsid w:val="0025003C"/>
    <w:rsid w:val="0025014B"/>
    <w:rsid w:val="00251574"/>
    <w:rsid w:val="0025235A"/>
    <w:rsid w:val="0025271E"/>
    <w:rsid w:val="00253B71"/>
    <w:rsid w:val="0025462D"/>
    <w:rsid w:val="00255F8C"/>
    <w:rsid w:val="00256B47"/>
    <w:rsid w:val="002600BC"/>
    <w:rsid w:val="00260239"/>
    <w:rsid w:val="002603FF"/>
    <w:rsid w:val="00261444"/>
    <w:rsid w:val="00262C32"/>
    <w:rsid w:val="002637DB"/>
    <w:rsid w:val="00263D7A"/>
    <w:rsid w:val="00263E9D"/>
    <w:rsid w:val="002641D3"/>
    <w:rsid w:val="00265836"/>
    <w:rsid w:val="00265E0D"/>
    <w:rsid w:val="00272D68"/>
    <w:rsid w:val="00274AED"/>
    <w:rsid w:val="002763E5"/>
    <w:rsid w:val="00276FD1"/>
    <w:rsid w:val="00277941"/>
    <w:rsid w:val="002810E0"/>
    <w:rsid w:val="002819B1"/>
    <w:rsid w:val="00282129"/>
    <w:rsid w:val="00282BDF"/>
    <w:rsid w:val="00283452"/>
    <w:rsid w:val="00283958"/>
    <w:rsid w:val="002860E6"/>
    <w:rsid w:val="00286D2D"/>
    <w:rsid w:val="002872DE"/>
    <w:rsid w:val="00287EAE"/>
    <w:rsid w:val="00290E71"/>
    <w:rsid w:val="002910C4"/>
    <w:rsid w:val="00291A8E"/>
    <w:rsid w:val="00293B82"/>
    <w:rsid w:val="00294809"/>
    <w:rsid w:val="00294875"/>
    <w:rsid w:val="00295634"/>
    <w:rsid w:val="00295697"/>
    <w:rsid w:val="00296638"/>
    <w:rsid w:val="002967CF"/>
    <w:rsid w:val="002977C9"/>
    <w:rsid w:val="00297985"/>
    <w:rsid w:val="002A07AC"/>
    <w:rsid w:val="002A1557"/>
    <w:rsid w:val="002A17F8"/>
    <w:rsid w:val="002A2177"/>
    <w:rsid w:val="002A3946"/>
    <w:rsid w:val="002A3E48"/>
    <w:rsid w:val="002A54EA"/>
    <w:rsid w:val="002A6AAC"/>
    <w:rsid w:val="002A721E"/>
    <w:rsid w:val="002A7FB3"/>
    <w:rsid w:val="002B1176"/>
    <w:rsid w:val="002B2D5B"/>
    <w:rsid w:val="002B3A7E"/>
    <w:rsid w:val="002B4267"/>
    <w:rsid w:val="002B5982"/>
    <w:rsid w:val="002B5E1A"/>
    <w:rsid w:val="002B628F"/>
    <w:rsid w:val="002B69B7"/>
    <w:rsid w:val="002B6A0D"/>
    <w:rsid w:val="002B7C84"/>
    <w:rsid w:val="002C06DA"/>
    <w:rsid w:val="002C0789"/>
    <w:rsid w:val="002C1FD3"/>
    <w:rsid w:val="002C21A7"/>
    <w:rsid w:val="002C2D2D"/>
    <w:rsid w:val="002C4623"/>
    <w:rsid w:val="002C5725"/>
    <w:rsid w:val="002C622E"/>
    <w:rsid w:val="002C7CDD"/>
    <w:rsid w:val="002C7E15"/>
    <w:rsid w:val="002D05FA"/>
    <w:rsid w:val="002D0873"/>
    <w:rsid w:val="002D110E"/>
    <w:rsid w:val="002D1555"/>
    <w:rsid w:val="002D16C3"/>
    <w:rsid w:val="002D32AC"/>
    <w:rsid w:val="002D4F6A"/>
    <w:rsid w:val="002D5003"/>
    <w:rsid w:val="002D541D"/>
    <w:rsid w:val="002D6B28"/>
    <w:rsid w:val="002D7499"/>
    <w:rsid w:val="002D7847"/>
    <w:rsid w:val="002D7B2A"/>
    <w:rsid w:val="002E102E"/>
    <w:rsid w:val="002E1362"/>
    <w:rsid w:val="002E2F50"/>
    <w:rsid w:val="002E3CAE"/>
    <w:rsid w:val="002E421E"/>
    <w:rsid w:val="002E46FE"/>
    <w:rsid w:val="002E4974"/>
    <w:rsid w:val="002E5C71"/>
    <w:rsid w:val="002E666D"/>
    <w:rsid w:val="002F004E"/>
    <w:rsid w:val="002F0CEF"/>
    <w:rsid w:val="002F1941"/>
    <w:rsid w:val="002F19CB"/>
    <w:rsid w:val="002F22A2"/>
    <w:rsid w:val="002F24A4"/>
    <w:rsid w:val="002F2FDD"/>
    <w:rsid w:val="002F3120"/>
    <w:rsid w:val="002F36B6"/>
    <w:rsid w:val="002F3D47"/>
    <w:rsid w:val="002F42A3"/>
    <w:rsid w:val="002F42E7"/>
    <w:rsid w:val="002F481B"/>
    <w:rsid w:val="002F4FA3"/>
    <w:rsid w:val="002F568A"/>
    <w:rsid w:val="002F5795"/>
    <w:rsid w:val="002F603E"/>
    <w:rsid w:val="002F6D10"/>
    <w:rsid w:val="002F6F3D"/>
    <w:rsid w:val="002F718C"/>
    <w:rsid w:val="002F7421"/>
    <w:rsid w:val="002F7BCB"/>
    <w:rsid w:val="002F7EDA"/>
    <w:rsid w:val="00300067"/>
    <w:rsid w:val="0030194F"/>
    <w:rsid w:val="00301DB8"/>
    <w:rsid w:val="003022B3"/>
    <w:rsid w:val="00302CEA"/>
    <w:rsid w:val="00302FAF"/>
    <w:rsid w:val="0030460D"/>
    <w:rsid w:val="00304994"/>
    <w:rsid w:val="00307048"/>
    <w:rsid w:val="003078DB"/>
    <w:rsid w:val="00307D0B"/>
    <w:rsid w:val="00310148"/>
    <w:rsid w:val="003118A6"/>
    <w:rsid w:val="00311D3E"/>
    <w:rsid w:val="0031296B"/>
    <w:rsid w:val="0031317C"/>
    <w:rsid w:val="003171CF"/>
    <w:rsid w:val="00320A6C"/>
    <w:rsid w:val="00320C4E"/>
    <w:rsid w:val="00320CE3"/>
    <w:rsid w:val="0032147E"/>
    <w:rsid w:val="00321FBB"/>
    <w:rsid w:val="0032216F"/>
    <w:rsid w:val="00322E91"/>
    <w:rsid w:val="00323CE4"/>
    <w:rsid w:val="00324BE0"/>
    <w:rsid w:val="0032710E"/>
    <w:rsid w:val="00327312"/>
    <w:rsid w:val="00327438"/>
    <w:rsid w:val="00327F16"/>
    <w:rsid w:val="00331037"/>
    <w:rsid w:val="0033148E"/>
    <w:rsid w:val="00333248"/>
    <w:rsid w:val="003332A8"/>
    <w:rsid w:val="00335448"/>
    <w:rsid w:val="003368A1"/>
    <w:rsid w:val="00336F68"/>
    <w:rsid w:val="00337AA8"/>
    <w:rsid w:val="00340DBA"/>
    <w:rsid w:val="00341AB2"/>
    <w:rsid w:val="00341BEB"/>
    <w:rsid w:val="00341FAA"/>
    <w:rsid w:val="00343E15"/>
    <w:rsid w:val="00343ED5"/>
    <w:rsid w:val="003458C2"/>
    <w:rsid w:val="00346BDF"/>
    <w:rsid w:val="00346D0E"/>
    <w:rsid w:val="003477A7"/>
    <w:rsid w:val="003510C1"/>
    <w:rsid w:val="00351981"/>
    <w:rsid w:val="00352BBE"/>
    <w:rsid w:val="00352D4F"/>
    <w:rsid w:val="003535DE"/>
    <w:rsid w:val="003539EA"/>
    <w:rsid w:val="00354599"/>
    <w:rsid w:val="00355476"/>
    <w:rsid w:val="00355DB8"/>
    <w:rsid w:val="00356188"/>
    <w:rsid w:val="003564BC"/>
    <w:rsid w:val="00356887"/>
    <w:rsid w:val="00357E60"/>
    <w:rsid w:val="00360E22"/>
    <w:rsid w:val="003611C8"/>
    <w:rsid w:val="00361939"/>
    <w:rsid w:val="00363D05"/>
    <w:rsid w:val="00363F59"/>
    <w:rsid w:val="00364488"/>
    <w:rsid w:val="00366D59"/>
    <w:rsid w:val="003677A4"/>
    <w:rsid w:val="00370BCF"/>
    <w:rsid w:val="00371207"/>
    <w:rsid w:val="00371D82"/>
    <w:rsid w:val="00371ED9"/>
    <w:rsid w:val="0037214E"/>
    <w:rsid w:val="003735F4"/>
    <w:rsid w:val="00373A4F"/>
    <w:rsid w:val="00373E18"/>
    <w:rsid w:val="00373ECA"/>
    <w:rsid w:val="0037484F"/>
    <w:rsid w:val="00375458"/>
    <w:rsid w:val="00375665"/>
    <w:rsid w:val="00375C10"/>
    <w:rsid w:val="00376187"/>
    <w:rsid w:val="003812AC"/>
    <w:rsid w:val="0038252D"/>
    <w:rsid w:val="003834F1"/>
    <w:rsid w:val="00383F9C"/>
    <w:rsid w:val="00384A6A"/>
    <w:rsid w:val="00384A7C"/>
    <w:rsid w:val="003856AA"/>
    <w:rsid w:val="00385C27"/>
    <w:rsid w:val="00385DD4"/>
    <w:rsid w:val="00390A35"/>
    <w:rsid w:val="003915CA"/>
    <w:rsid w:val="0039287A"/>
    <w:rsid w:val="00392D92"/>
    <w:rsid w:val="003936A8"/>
    <w:rsid w:val="00393FCF"/>
    <w:rsid w:val="00394EDF"/>
    <w:rsid w:val="00395E1C"/>
    <w:rsid w:val="00396101"/>
    <w:rsid w:val="003970CF"/>
    <w:rsid w:val="003A0890"/>
    <w:rsid w:val="003A0909"/>
    <w:rsid w:val="003A0B75"/>
    <w:rsid w:val="003A0F59"/>
    <w:rsid w:val="003A26DB"/>
    <w:rsid w:val="003A29EF"/>
    <w:rsid w:val="003A3396"/>
    <w:rsid w:val="003A4137"/>
    <w:rsid w:val="003A4379"/>
    <w:rsid w:val="003A4D59"/>
    <w:rsid w:val="003A55CC"/>
    <w:rsid w:val="003A57E1"/>
    <w:rsid w:val="003A6FF9"/>
    <w:rsid w:val="003A7351"/>
    <w:rsid w:val="003B1686"/>
    <w:rsid w:val="003B19D7"/>
    <w:rsid w:val="003B1EB6"/>
    <w:rsid w:val="003B222E"/>
    <w:rsid w:val="003B2383"/>
    <w:rsid w:val="003B3518"/>
    <w:rsid w:val="003B39A3"/>
    <w:rsid w:val="003B43CE"/>
    <w:rsid w:val="003B5982"/>
    <w:rsid w:val="003B6DDE"/>
    <w:rsid w:val="003B7048"/>
    <w:rsid w:val="003C08D2"/>
    <w:rsid w:val="003C10EB"/>
    <w:rsid w:val="003C1693"/>
    <w:rsid w:val="003C182B"/>
    <w:rsid w:val="003C2A2C"/>
    <w:rsid w:val="003C2DB8"/>
    <w:rsid w:val="003C3B4E"/>
    <w:rsid w:val="003C4AFC"/>
    <w:rsid w:val="003C5D5F"/>
    <w:rsid w:val="003C606A"/>
    <w:rsid w:val="003C62B0"/>
    <w:rsid w:val="003C7041"/>
    <w:rsid w:val="003C72BD"/>
    <w:rsid w:val="003D17AF"/>
    <w:rsid w:val="003D3143"/>
    <w:rsid w:val="003D32D7"/>
    <w:rsid w:val="003D3F50"/>
    <w:rsid w:val="003D43E9"/>
    <w:rsid w:val="003D4734"/>
    <w:rsid w:val="003D4B19"/>
    <w:rsid w:val="003D4C68"/>
    <w:rsid w:val="003D4F2A"/>
    <w:rsid w:val="003D71DB"/>
    <w:rsid w:val="003D72EA"/>
    <w:rsid w:val="003E03C7"/>
    <w:rsid w:val="003E12C3"/>
    <w:rsid w:val="003E343B"/>
    <w:rsid w:val="003E40EC"/>
    <w:rsid w:val="003E4182"/>
    <w:rsid w:val="003E4BA6"/>
    <w:rsid w:val="003E592B"/>
    <w:rsid w:val="003E642B"/>
    <w:rsid w:val="003F0031"/>
    <w:rsid w:val="003F2513"/>
    <w:rsid w:val="003F264F"/>
    <w:rsid w:val="003F2D33"/>
    <w:rsid w:val="003F31ED"/>
    <w:rsid w:val="003F3264"/>
    <w:rsid w:val="003F3BA0"/>
    <w:rsid w:val="003F43B8"/>
    <w:rsid w:val="003F50C9"/>
    <w:rsid w:val="003F52DA"/>
    <w:rsid w:val="003F57F6"/>
    <w:rsid w:val="003F6AA8"/>
    <w:rsid w:val="003F72D2"/>
    <w:rsid w:val="004019FD"/>
    <w:rsid w:val="00401DD5"/>
    <w:rsid w:val="00402C75"/>
    <w:rsid w:val="0040429C"/>
    <w:rsid w:val="00404B94"/>
    <w:rsid w:val="00404FBA"/>
    <w:rsid w:val="00405733"/>
    <w:rsid w:val="004058EF"/>
    <w:rsid w:val="004063E1"/>
    <w:rsid w:val="00406A33"/>
    <w:rsid w:val="00406FAB"/>
    <w:rsid w:val="004105A3"/>
    <w:rsid w:val="00410E56"/>
    <w:rsid w:val="00410EE9"/>
    <w:rsid w:val="0041135D"/>
    <w:rsid w:val="004116C1"/>
    <w:rsid w:val="00411874"/>
    <w:rsid w:val="00414417"/>
    <w:rsid w:val="004151BF"/>
    <w:rsid w:val="00415218"/>
    <w:rsid w:val="004152E1"/>
    <w:rsid w:val="00415BD8"/>
    <w:rsid w:val="00416B8C"/>
    <w:rsid w:val="00417DA7"/>
    <w:rsid w:val="00420955"/>
    <w:rsid w:val="00420EFC"/>
    <w:rsid w:val="004214AC"/>
    <w:rsid w:val="004215D4"/>
    <w:rsid w:val="00422238"/>
    <w:rsid w:val="00422297"/>
    <w:rsid w:val="004229A9"/>
    <w:rsid w:val="00422FAC"/>
    <w:rsid w:val="00423FBD"/>
    <w:rsid w:val="00424604"/>
    <w:rsid w:val="004248A9"/>
    <w:rsid w:val="00424FF0"/>
    <w:rsid w:val="0042509B"/>
    <w:rsid w:val="00425B46"/>
    <w:rsid w:val="00425BAE"/>
    <w:rsid w:val="00426505"/>
    <w:rsid w:val="004267AB"/>
    <w:rsid w:val="00426BBC"/>
    <w:rsid w:val="00427861"/>
    <w:rsid w:val="00427C27"/>
    <w:rsid w:val="0043060B"/>
    <w:rsid w:val="004306BE"/>
    <w:rsid w:val="00430CC5"/>
    <w:rsid w:val="004316D9"/>
    <w:rsid w:val="00432523"/>
    <w:rsid w:val="00432790"/>
    <w:rsid w:val="00433E3E"/>
    <w:rsid w:val="004343FE"/>
    <w:rsid w:val="00434D89"/>
    <w:rsid w:val="00436AC4"/>
    <w:rsid w:val="00437316"/>
    <w:rsid w:val="00437BAB"/>
    <w:rsid w:val="004423A8"/>
    <w:rsid w:val="00442461"/>
    <w:rsid w:val="00443764"/>
    <w:rsid w:val="00444E89"/>
    <w:rsid w:val="004456A1"/>
    <w:rsid w:val="00445919"/>
    <w:rsid w:val="00445C6E"/>
    <w:rsid w:val="00446234"/>
    <w:rsid w:val="00446993"/>
    <w:rsid w:val="00450183"/>
    <w:rsid w:val="00450EBE"/>
    <w:rsid w:val="004518D9"/>
    <w:rsid w:val="0045341C"/>
    <w:rsid w:val="004540F1"/>
    <w:rsid w:val="00455040"/>
    <w:rsid w:val="00455F3E"/>
    <w:rsid w:val="00456CC7"/>
    <w:rsid w:val="00460268"/>
    <w:rsid w:val="004610AF"/>
    <w:rsid w:val="0046128F"/>
    <w:rsid w:val="00461B3A"/>
    <w:rsid w:val="00461F5A"/>
    <w:rsid w:val="00462BD1"/>
    <w:rsid w:val="004634B9"/>
    <w:rsid w:val="0046364D"/>
    <w:rsid w:val="00463A2B"/>
    <w:rsid w:val="00463B0A"/>
    <w:rsid w:val="00463F89"/>
    <w:rsid w:val="00465468"/>
    <w:rsid w:val="00465597"/>
    <w:rsid w:val="004659B4"/>
    <w:rsid w:val="00465DA8"/>
    <w:rsid w:val="00466089"/>
    <w:rsid w:val="00467291"/>
    <w:rsid w:val="0046761C"/>
    <w:rsid w:val="00467C45"/>
    <w:rsid w:val="00471029"/>
    <w:rsid w:val="0047169A"/>
    <w:rsid w:val="00471929"/>
    <w:rsid w:val="004724DC"/>
    <w:rsid w:val="0047296B"/>
    <w:rsid w:val="00472B34"/>
    <w:rsid w:val="00473071"/>
    <w:rsid w:val="00475A1C"/>
    <w:rsid w:val="00475A6B"/>
    <w:rsid w:val="0047642A"/>
    <w:rsid w:val="00477088"/>
    <w:rsid w:val="00477CE0"/>
    <w:rsid w:val="0048017B"/>
    <w:rsid w:val="00480469"/>
    <w:rsid w:val="00480C36"/>
    <w:rsid w:val="00481E27"/>
    <w:rsid w:val="00481F5E"/>
    <w:rsid w:val="0048381E"/>
    <w:rsid w:val="00484AC4"/>
    <w:rsid w:val="00484B7E"/>
    <w:rsid w:val="00484C75"/>
    <w:rsid w:val="00484E4B"/>
    <w:rsid w:val="004859C0"/>
    <w:rsid w:val="00485A8D"/>
    <w:rsid w:val="00486076"/>
    <w:rsid w:val="0048622F"/>
    <w:rsid w:val="0049074F"/>
    <w:rsid w:val="00491344"/>
    <w:rsid w:val="00495127"/>
    <w:rsid w:val="00495362"/>
    <w:rsid w:val="004957A5"/>
    <w:rsid w:val="00495D76"/>
    <w:rsid w:val="00495DA6"/>
    <w:rsid w:val="00496929"/>
    <w:rsid w:val="00496A02"/>
    <w:rsid w:val="004975ED"/>
    <w:rsid w:val="0049773E"/>
    <w:rsid w:val="004A0C7B"/>
    <w:rsid w:val="004A1BE8"/>
    <w:rsid w:val="004A2756"/>
    <w:rsid w:val="004A401C"/>
    <w:rsid w:val="004A41BF"/>
    <w:rsid w:val="004A545C"/>
    <w:rsid w:val="004A5C14"/>
    <w:rsid w:val="004A60CB"/>
    <w:rsid w:val="004A62E4"/>
    <w:rsid w:val="004B0A67"/>
    <w:rsid w:val="004B1B75"/>
    <w:rsid w:val="004B1CB4"/>
    <w:rsid w:val="004B37DD"/>
    <w:rsid w:val="004B4E44"/>
    <w:rsid w:val="004B5D0F"/>
    <w:rsid w:val="004B63F3"/>
    <w:rsid w:val="004B668D"/>
    <w:rsid w:val="004B6839"/>
    <w:rsid w:val="004B6C7F"/>
    <w:rsid w:val="004B6E01"/>
    <w:rsid w:val="004B7AB3"/>
    <w:rsid w:val="004B7AC2"/>
    <w:rsid w:val="004B7F0E"/>
    <w:rsid w:val="004C1972"/>
    <w:rsid w:val="004C2C15"/>
    <w:rsid w:val="004C2DBB"/>
    <w:rsid w:val="004C30A2"/>
    <w:rsid w:val="004C474E"/>
    <w:rsid w:val="004C510F"/>
    <w:rsid w:val="004C5840"/>
    <w:rsid w:val="004C6AB9"/>
    <w:rsid w:val="004C6BCE"/>
    <w:rsid w:val="004C6D1C"/>
    <w:rsid w:val="004C725A"/>
    <w:rsid w:val="004D1A15"/>
    <w:rsid w:val="004D2962"/>
    <w:rsid w:val="004D41E0"/>
    <w:rsid w:val="004D6443"/>
    <w:rsid w:val="004D7657"/>
    <w:rsid w:val="004D7DE6"/>
    <w:rsid w:val="004E0BD0"/>
    <w:rsid w:val="004E0E85"/>
    <w:rsid w:val="004E1D2D"/>
    <w:rsid w:val="004E1E01"/>
    <w:rsid w:val="004E234B"/>
    <w:rsid w:val="004E267E"/>
    <w:rsid w:val="004E28C0"/>
    <w:rsid w:val="004E2ED3"/>
    <w:rsid w:val="004E3127"/>
    <w:rsid w:val="004E3E63"/>
    <w:rsid w:val="004E4953"/>
    <w:rsid w:val="004E4D2E"/>
    <w:rsid w:val="004E541B"/>
    <w:rsid w:val="004E585E"/>
    <w:rsid w:val="004E5980"/>
    <w:rsid w:val="004E6324"/>
    <w:rsid w:val="004E7025"/>
    <w:rsid w:val="004E7085"/>
    <w:rsid w:val="004E7938"/>
    <w:rsid w:val="004F006B"/>
    <w:rsid w:val="004F0954"/>
    <w:rsid w:val="004F0A7D"/>
    <w:rsid w:val="004F3B50"/>
    <w:rsid w:val="004F4E45"/>
    <w:rsid w:val="004F5B26"/>
    <w:rsid w:val="004F6EB9"/>
    <w:rsid w:val="004F7D10"/>
    <w:rsid w:val="005004CC"/>
    <w:rsid w:val="005009B6"/>
    <w:rsid w:val="00502028"/>
    <w:rsid w:val="00502610"/>
    <w:rsid w:val="005028C9"/>
    <w:rsid w:val="00502A5F"/>
    <w:rsid w:val="005042E0"/>
    <w:rsid w:val="00505933"/>
    <w:rsid w:val="005061E9"/>
    <w:rsid w:val="00506427"/>
    <w:rsid w:val="005067B9"/>
    <w:rsid w:val="00507F0C"/>
    <w:rsid w:val="00510ADB"/>
    <w:rsid w:val="00512F1C"/>
    <w:rsid w:val="005135BB"/>
    <w:rsid w:val="00521530"/>
    <w:rsid w:val="00522632"/>
    <w:rsid w:val="00524934"/>
    <w:rsid w:val="00524E86"/>
    <w:rsid w:val="0052542D"/>
    <w:rsid w:val="005254C4"/>
    <w:rsid w:val="005262E2"/>
    <w:rsid w:val="005265CE"/>
    <w:rsid w:val="005269F8"/>
    <w:rsid w:val="00530D6E"/>
    <w:rsid w:val="00530EA2"/>
    <w:rsid w:val="00531F04"/>
    <w:rsid w:val="00533659"/>
    <w:rsid w:val="005336DC"/>
    <w:rsid w:val="00534114"/>
    <w:rsid w:val="005362E2"/>
    <w:rsid w:val="005363A2"/>
    <w:rsid w:val="00537D82"/>
    <w:rsid w:val="005411BA"/>
    <w:rsid w:val="00541289"/>
    <w:rsid w:val="005441C7"/>
    <w:rsid w:val="00545BC8"/>
    <w:rsid w:val="00545E1A"/>
    <w:rsid w:val="00546450"/>
    <w:rsid w:val="00547104"/>
    <w:rsid w:val="00547222"/>
    <w:rsid w:val="00550728"/>
    <w:rsid w:val="00550799"/>
    <w:rsid w:val="005509BB"/>
    <w:rsid w:val="005509E0"/>
    <w:rsid w:val="00550C29"/>
    <w:rsid w:val="00552071"/>
    <w:rsid w:val="00552275"/>
    <w:rsid w:val="0055253B"/>
    <w:rsid w:val="005527F4"/>
    <w:rsid w:val="0055333D"/>
    <w:rsid w:val="005558B4"/>
    <w:rsid w:val="00555A4D"/>
    <w:rsid w:val="00555C2B"/>
    <w:rsid w:val="00555D12"/>
    <w:rsid w:val="00555D2F"/>
    <w:rsid w:val="00560599"/>
    <w:rsid w:val="005609FE"/>
    <w:rsid w:val="00561EAD"/>
    <w:rsid w:val="005629DF"/>
    <w:rsid w:val="005633FE"/>
    <w:rsid w:val="00563407"/>
    <w:rsid w:val="005636CF"/>
    <w:rsid w:val="00564116"/>
    <w:rsid w:val="0056561A"/>
    <w:rsid w:val="005668A1"/>
    <w:rsid w:val="005679C5"/>
    <w:rsid w:val="00567D1A"/>
    <w:rsid w:val="00571E91"/>
    <w:rsid w:val="00571ED5"/>
    <w:rsid w:val="00573126"/>
    <w:rsid w:val="00573676"/>
    <w:rsid w:val="00573DD3"/>
    <w:rsid w:val="00574917"/>
    <w:rsid w:val="00577453"/>
    <w:rsid w:val="00577F67"/>
    <w:rsid w:val="00580061"/>
    <w:rsid w:val="00580F2E"/>
    <w:rsid w:val="0058275B"/>
    <w:rsid w:val="00582807"/>
    <w:rsid w:val="005831DF"/>
    <w:rsid w:val="00583423"/>
    <w:rsid w:val="005838C5"/>
    <w:rsid w:val="005845ED"/>
    <w:rsid w:val="00584A16"/>
    <w:rsid w:val="005855C0"/>
    <w:rsid w:val="005859CA"/>
    <w:rsid w:val="00586284"/>
    <w:rsid w:val="005872B3"/>
    <w:rsid w:val="00587629"/>
    <w:rsid w:val="0059112A"/>
    <w:rsid w:val="005911F2"/>
    <w:rsid w:val="00592BAF"/>
    <w:rsid w:val="0059358A"/>
    <w:rsid w:val="00593807"/>
    <w:rsid w:val="00594162"/>
    <w:rsid w:val="00594447"/>
    <w:rsid w:val="00594465"/>
    <w:rsid w:val="00594A0D"/>
    <w:rsid w:val="00594BBF"/>
    <w:rsid w:val="00595773"/>
    <w:rsid w:val="00596F7E"/>
    <w:rsid w:val="005972F2"/>
    <w:rsid w:val="005A1548"/>
    <w:rsid w:val="005A2186"/>
    <w:rsid w:val="005A26DF"/>
    <w:rsid w:val="005A274A"/>
    <w:rsid w:val="005A290A"/>
    <w:rsid w:val="005A2E4B"/>
    <w:rsid w:val="005A3145"/>
    <w:rsid w:val="005A4BA0"/>
    <w:rsid w:val="005A5158"/>
    <w:rsid w:val="005A5A09"/>
    <w:rsid w:val="005A6CAA"/>
    <w:rsid w:val="005A73A1"/>
    <w:rsid w:val="005A7868"/>
    <w:rsid w:val="005A7CDD"/>
    <w:rsid w:val="005A7EB5"/>
    <w:rsid w:val="005B0907"/>
    <w:rsid w:val="005B2D6C"/>
    <w:rsid w:val="005B3088"/>
    <w:rsid w:val="005B3523"/>
    <w:rsid w:val="005B410E"/>
    <w:rsid w:val="005B5194"/>
    <w:rsid w:val="005B57C2"/>
    <w:rsid w:val="005B7FAE"/>
    <w:rsid w:val="005C0D01"/>
    <w:rsid w:val="005C163E"/>
    <w:rsid w:val="005C1A15"/>
    <w:rsid w:val="005C2FF7"/>
    <w:rsid w:val="005C311E"/>
    <w:rsid w:val="005C32F3"/>
    <w:rsid w:val="005C3B87"/>
    <w:rsid w:val="005C5C34"/>
    <w:rsid w:val="005C621B"/>
    <w:rsid w:val="005C6450"/>
    <w:rsid w:val="005C7437"/>
    <w:rsid w:val="005C7BC5"/>
    <w:rsid w:val="005D04FC"/>
    <w:rsid w:val="005D0725"/>
    <w:rsid w:val="005D0AF7"/>
    <w:rsid w:val="005D1DAA"/>
    <w:rsid w:val="005D47EA"/>
    <w:rsid w:val="005D4B9C"/>
    <w:rsid w:val="005D5D52"/>
    <w:rsid w:val="005D5D83"/>
    <w:rsid w:val="005D6985"/>
    <w:rsid w:val="005D6E2F"/>
    <w:rsid w:val="005D7F63"/>
    <w:rsid w:val="005E0237"/>
    <w:rsid w:val="005E0C90"/>
    <w:rsid w:val="005E1A43"/>
    <w:rsid w:val="005E1CB2"/>
    <w:rsid w:val="005E29D2"/>
    <w:rsid w:val="005E4824"/>
    <w:rsid w:val="005E578F"/>
    <w:rsid w:val="005E6433"/>
    <w:rsid w:val="005E7CAD"/>
    <w:rsid w:val="005F0A51"/>
    <w:rsid w:val="005F17D6"/>
    <w:rsid w:val="005F1955"/>
    <w:rsid w:val="005F3200"/>
    <w:rsid w:val="005F3FE2"/>
    <w:rsid w:val="005F41B6"/>
    <w:rsid w:val="005F5326"/>
    <w:rsid w:val="005F6371"/>
    <w:rsid w:val="005F6A03"/>
    <w:rsid w:val="005F6DA1"/>
    <w:rsid w:val="00600023"/>
    <w:rsid w:val="00600A62"/>
    <w:rsid w:val="00600D0D"/>
    <w:rsid w:val="00601923"/>
    <w:rsid w:val="006022D2"/>
    <w:rsid w:val="00603820"/>
    <w:rsid w:val="00603BC0"/>
    <w:rsid w:val="00606AF6"/>
    <w:rsid w:val="00610372"/>
    <w:rsid w:val="006103DD"/>
    <w:rsid w:val="00610CC4"/>
    <w:rsid w:val="0061138E"/>
    <w:rsid w:val="00611859"/>
    <w:rsid w:val="0061367B"/>
    <w:rsid w:val="0061393C"/>
    <w:rsid w:val="00614E59"/>
    <w:rsid w:val="00616712"/>
    <w:rsid w:val="00617667"/>
    <w:rsid w:val="00620840"/>
    <w:rsid w:val="00621BDB"/>
    <w:rsid w:val="006226DF"/>
    <w:rsid w:val="00623D30"/>
    <w:rsid w:val="00623D49"/>
    <w:rsid w:val="0062474E"/>
    <w:rsid w:val="00624BAA"/>
    <w:rsid w:val="00624DE3"/>
    <w:rsid w:val="006251D2"/>
    <w:rsid w:val="0062590C"/>
    <w:rsid w:val="00625DC7"/>
    <w:rsid w:val="0062656E"/>
    <w:rsid w:val="00631D26"/>
    <w:rsid w:val="00632340"/>
    <w:rsid w:val="00632E48"/>
    <w:rsid w:val="0063315B"/>
    <w:rsid w:val="006333B2"/>
    <w:rsid w:val="00633B58"/>
    <w:rsid w:val="00633D6B"/>
    <w:rsid w:val="006350A4"/>
    <w:rsid w:val="0063543C"/>
    <w:rsid w:val="00635CCB"/>
    <w:rsid w:val="006372CE"/>
    <w:rsid w:val="00640E1B"/>
    <w:rsid w:val="00641C4F"/>
    <w:rsid w:val="00642B1B"/>
    <w:rsid w:val="00642DFC"/>
    <w:rsid w:val="0064341A"/>
    <w:rsid w:val="006436D0"/>
    <w:rsid w:val="006440B3"/>
    <w:rsid w:val="00644851"/>
    <w:rsid w:val="0064485D"/>
    <w:rsid w:val="00645266"/>
    <w:rsid w:val="0064741C"/>
    <w:rsid w:val="00647936"/>
    <w:rsid w:val="00650497"/>
    <w:rsid w:val="00650A5E"/>
    <w:rsid w:val="006513B2"/>
    <w:rsid w:val="006524C1"/>
    <w:rsid w:val="006526B5"/>
    <w:rsid w:val="006529B7"/>
    <w:rsid w:val="00652A97"/>
    <w:rsid w:val="00652E05"/>
    <w:rsid w:val="00653BCF"/>
    <w:rsid w:val="006544FB"/>
    <w:rsid w:val="006561C4"/>
    <w:rsid w:val="006565BD"/>
    <w:rsid w:val="00656637"/>
    <w:rsid w:val="00657930"/>
    <w:rsid w:val="00657DDB"/>
    <w:rsid w:val="00657FB3"/>
    <w:rsid w:val="00660698"/>
    <w:rsid w:val="00661A0E"/>
    <w:rsid w:val="006624BE"/>
    <w:rsid w:val="00663320"/>
    <w:rsid w:val="006645B7"/>
    <w:rsid w:val="006648EB"/>
    <w:rsid w:val="00665282"/>
    <w:rsid w:val="00666F20"/>
    <w:rsid w:val="00667ACD"/>
    <w:rsid w:val="0067229E"/>
    <w:rsid w:val="00672A4F"/>
    <w:rsid w:val="00672CCF"/>
    <w:rsid w:val="00672CE9"/>
    <w:rsid w:val="00673A13"/>
    <w:rsid w:val="00674557"/>
    <w:rsid w:val="00675646"/>
    <w:rsid w:val="00676060"/>
    <w:rsid w:val="00676C70"/>
    <w:rsid w:val="00680063"/>
    <w:rsid w:val="00680B84"/>
    <w:rsid w:val="00681A9C"/>
    <w:rsid w:val="00681AF6"/>
    <w:rsid w:val="0068227E"/>
    <w:rsid w:val="006827F6"/>
    <w:rsid w:val="00683643"/>
    <w:rsid w:val="00683F51"/>
    <w:rsid w:val="006847AA"/>
    <w:rsid w:val="00685435"/>
    <w:rsid w:val="00685EB5"/>
    <w:rsid w:val="0068621E"/>
    <w:rsid w:val="00686CE1"/>
    <w:rsid w:val="00687208"/>
    <w:rsid w:val="006873C7"/>
    <w:rsid w:val="00687D9D"/>
    <w:rsid w:val="00687F94"/>
    <w:rsid w:val="00691432"/>
    <w:rsid w:val="006929B5"/>
    <w:rsid w:val="00694C22"/>
    <w:rsid w:val="00695691"/>
    <w:rsid w:val="00695BC9"/>
    <w:rsid w:val="00695E3E"/>
    <w:rsid w:val="00696280"/>
    <w:rsid w:val="006973DC"/>
    <w:rsid w:val="006975D1"/>
    <w:rsid w:val="006978F7"/>
    <w:rsid w:val="00697CE5"/>
    <w:rsid w:val="00697D5A"/>
    <w:rsid w:val="006A1A1A"/>
    <w:rsid w:val="006A286A"/>
    <w:rsid w:val="006A2E47"/>
    <w:rsid w:val="006A2E68"/>
    <w:rsid w:val="006A43B5"/>
    <w:rsid w:val="006A6265"/>
    <w:rsid w:val="006A6275"/>
    <w:rsid w:val="006A6700"/>
    <w:rsid w:val="006A6DF8"/>
    <w:rsid w:val="006A71CF"/>
    <w:rsid w:val="006A75CD"/>
    <w:rsid w:val="006A7818"/>
    <w:rsid w:val="006B0594"/>
    <w:rsid w:val="006B0765"/>
    <w:rsid w:val="006B0C92"/>
    <w:rsid w:val="006B0CAC"/>
    <w:rsid w:val="006B1302"/>
    <w:rsid w:val="006B1DAA"/>
    <w:rsid w:val="006B29DF"/>
    <w:rsid w:val="006B4A5C"/>
    <w:rsid w:val="006B5000"/>
    <w:rsid w:val="006B594F"/>
    <w:rsid w:val="006B6B03"/>
    <w:rsid w:val="006B79F5"/>
    <w:rsid w:val="006B7AC0"/>
    <w:rsid w:val="006C0640"/>
    <w:rsid w:val="006C0645"/>
    <w:rsid w:val="006C0CD7"/>
    <w:rsid w:val="006C0F50"/>
    <w:rsid w:val="006C1D95"/>
    <w:rsid w:val="006C2306"/>
    <w:rsid w:val="006C258C"/>
    <w:rsid w:val="006C2E59"/>
    <w:rsid w:val="006C3B9E"/>
    <w:rsid w:val="006C423A"/>
    <w:rsid w:val="006C560E"/>
    <w:rsid w:val="006C568F"/>
    <w:rsid w:val="006C56F0"/>
    <w:rsid w:val="006C612C"/>
    <w:rsid w:val="006C6ED0"/>
    <w:rsid w:val="006D2D26"/>
    <w:rsid w:val="006D4627"/>
    <w:rsid w:val="006D50BF"/>
    <w:rsid w:val="006D55B4"/>
    <w:rsid w:val="006D5808"/>
    <w:rsid w:val="006D5BFC"/>
    <w:rsid w:val="006D60C1"/>
    <w:rsid w:val="006D7872"/>
    <w:rsid w:val="006D7A29"/>
    <w:rsid w:val="006E049E"/>
    <w:rsid w:val="006E0E97"/>
    <w:rsid w:val="006E0ECB"/>
    <w:rsid w:val="006E1061"/>
    <w:rsid w:val="006E1A2A"/>
    <w:rsid w:val="006E1C68"/>
    <w:rsid w:val="006E494F"/>
    <w:rsid w:val="006E4CC2"/>
    <w:rsid w:val="006E4F4E"/>
    <w:rsid w:val="006E4F57"/>
    <w:rsid w:val="006E5DB1"/>
    <w:rsid w:val="006E74AA"/>
    <w:rsid w:val="006F0E5A"/>
    <w:rsid w:val="006F0F1B"/>
    <w:rsid w:val="006F1270"/>
    <w:rsid w:val="006F2999"/>
    <w:rsid w:val="006F5343"/>
    <w:rsid w:val="006F62BA"/>
    <w:rsid w:val="006F69BF"/>
    <w:rsid w:val="006F6D0D"/>
    <w:rsid w:val="006F730F"/>
    <w:rsid w:val="006F77DD"/>
    <w:rsid w:val="006F78C7"/>
    <w:rsid w:val="006F7A0C"/>
    <w:rsid w:val="00700384"/>
    <w:rsid w:val="0070324C"/>
    <w:rsid w:val="00703303"/>
    <w:rsid w:val="00703891"/>
    <w:rsid w:val="00704073"/>
    <w:rsid w:val="007053D1"/>
    <w:rsid w:val="007063D4"/>
    <w:rsid w:val="00706D51"/>
    <w:rsid w:val="00706EBE"/>
    <w:rsid w:val="00707E94"/>
    <w:rsid w:val="00710893"/>
    <w:rsid w:val="00710C2A"/>
    <w:rsid w:val="0071135F"/>
    <w:rsid w:val="00711397"/>
    <w:rsid w:val="007116AE"/>
    <w:rsid w:val="00711FAE"/>
    <w:rsid w:val="00712482"/>
    <w:rsid w:val="00714620"/>
    <w:rsid w:val="00714CC5"/>
    <w:rsid w:val="0071613B"/>
    <w:rsid w:val="00716F35"/>
    <w:rsid w:val="00722CBC"/>
    <w:rsid w:val="0072337A"/>
    <w:rsid w:val="00724269"/>
    <w:rsid w:val="0072428D"/>
    <w:rsid w:val="00724361"/>
    <w:rsid w:val="00724B07"/>
    <w:rsid w:val="00724BEE"/>
    <w:rsid w:val="007255C9"/>
    <w:rsid w:val="007256D5"/>
    <w:rsid w:val="00725AF2"/>
    <w:rsid w:val="00726E1C"/>
    <w:rsid w:val="00732C2E"/>
    <w:rsid w:val="00732DB1"/>
    <w:rsid w:val="007341D0"/>
    <w:rsid w:val="00735095"/>
    <w:rsid w:val="007353F3"/>
    <w:rsid w:val="00735F82"/>
    <w:rsid w:val="00736AEE"/>
    <w:rsid w:val="00736C03"/>
    <w:rsid w:val="00736C39"/>
    <w:rsid w:val="00737757"/>
    <w:rsid w:val="00740DF3"/>
    <w:rsid w:val="00741068"/>
    <w:rsid w:val="00741D76"/>
    <w:rsid w:val="007442EB"/>
    <w:rsid w:val="00744A64"/>
    <w:rsid w:val="00744C18"/>
    <w:rsid w:val="00744EE2"/>
    <w:rsid w:val="00745084"/>
    <w:rsid w:val="0074536B"/>
    <w:rsid w:val="0074542C"/>
    <w:rsid w:val="00746717"/>
    <w:rsid w:val="007467C6"/>
    <w:rsid w:val="00747254"/>
    <w:rsid w:val="00747448"/>
    <w:rsid w:val="0075009C"/>
    <w:rsid w:val="00750CE0"/>
    <w:rsid w:val="007510D4"/>
    <w:rsid w:val="0075118A"/>
    <w:rsid w:val="00751A80"/>
    <w:rsid w:val="00751CB9"/>
    <w:rsid w:val="0075212D"/>
    <w:rsid w:val="00753038"/>
    <w:rsid w:val="00755FF4"/>
    <w:rsid w:val="00755FF5"/>
    <w:rsid w:val="007560C9"/>
    <w:rsid w:val="0076027E"/>
    <w:rsid w:val="007602C9"/>
    <w:rsid w:val="00761A2E"/>
    <w:rsid w:val="007621BC"/>
    <w:rsid w:val="007621D9"/>
    <w:rsid w:val="0076248B"/>
    <w:rsid w:val="00766823"/>
    <w:rsid w:val="00766BD4"/>
    <w:rsid w:val="0077017B"/>
    <w:rsid w:val="00770B41"/>
    <w:rsid w:val="00771A2C"/>
    <w:rsid w:val="00771D86"/>
    <w:rsid w:val="007725E2"/>
    <w:rsid w:val="007735D9"/>
    <w:rsid w:val="00773857"/>
    <w:rsid w:val="00773A47"/>
    <w:rsid w:val="00773DE9"/>
    <w:rsid w:val="00774CED"/>
    <w:rsid w:val="00775FA6"/>
    <w:rsid w:val="00780F3D"/>
    <w:rsid w:val="00782EC5"/>
    <w:rsid w:val="00783665"/>
    <w:rsid w:val="00783EF0"/>
    <w:rsid w:val="007845AF"/>
    <w:rsid w:val="007846DD"/>
    <w:rsid w:val="00784875"/>
    <w:rsid w:val="00785237"/>
    <w:rsid w:val="0078577E"/>
    <w:rsid w:val="00785D8B"/>
    <w:rsid w:val="007872C8"/>
    <w:rsid w:val="00790722"/>
    <w:rsid w:val="00790A71"/>
    <w:rsid w:val="00791CB1"/>
    <w:rsid w:val="007929D7"/>
    <w:rsid w:val="007932F8"/>
    <w:rsid w:val="00793930"/>
    <w:rsid w:val="00795F5B"/>
    <w:rsid w:val="00797462"/>
    <w:rsid w:val="007A06E8"/>
    <w:rsid w:val="007A1677"/>
    <w:rsid w:val="007A3358"/>
    <w:rsid w:val="007A44A5"/>
    <w:rsid w:val="007A49F2"/>
    <w:rsid w:val="007A5608"/>
    <w:rsid w:val="007A6076"/>
    <w:rsid w:val="007A61FD"/>
    <w:rsid w:val="007A6DEF"/>
    <w:rsid w:val="007B0F1D"/>
    <w:rsid w:val="007B108C"/>
    <w:rsid w:val="007B1438"/>
    <w:rsid w:val="007B1C50"/>
    <w:rsid w:val="007B342D"/>
    <w:rsid w:val="007B3D41"/>
    <w:rsid w:val="007B56D3"/>
    <w:rsid w:val="007B5895"/>
    <w:rsid w:val="007B757A"/>
    <w:rsid w:val="007B795C"/>
    <w:rsid w:val="007C0355"/>
    <w:rsid w:val="007C1506"/>
    <w:rsid w:val="007C1709"/>
    <w:rsid w:val="007C228E"/>
    <w:rsid w:val="007C285C"/>
    <w:rsid w:val="007C38C0"/>
    <w:rsid w:val="007C44DC"/>
    <w:rsid w:val="007C458C"/>
    <w:rsid w:val="007C69CB"/>
    <w:rsid w:val="007C69D3"/>
    <w:rsid w:val="007C7CF4"/>
    <w:rsid w:val="007D08A9"/>
    <w:rsid w:val="007D0A22"/>
    <w:rsid w:val="007D0B0D"/>
    <w:rsid w:val="007D0F12"/>
    <w:rsid w:val="007D12E9"/>
    <w:rsid w:val="007D160C"/>
    <w:rsid w:val="007D2542"/>
    <w:rsid w:val="007D298C"/>
    <w:rsid w:val="007D2B0E"/>
    <w:rsid w:val="007D2BC2"/>
    <w:rsid w:val="007D2C25"/>
    <w:rsid w:val="007D45FF"/>
    <w:rsid w:val="007D4CBD"/>
    <w:rsid w:val="007D5C59"/>
    <w:rsid w:val="007D5E74"/>
    <w:rsid w:val="007D6310"/>
    <w:rsid w:val="007D6A77"/>
    <w:rsid w:val="007D76E5"/>
    <w:rsid w:val="007E011F"/>
    <w:rsid w:val="007E157B"/>
    <w:rsid w:val="007E19D5"/>
    <w:rsid w:val="007E1EAC"/>
    <w:rsid w:val="007E26EE"/>
    <w:rsid w:val="007E36E0"/>
    <w:rsid w:val="007E3E9A"/>
    <w:rsid w:val="007E40EC"/>
    <w:rsid w:val="007E4A18"/>
    <w:rsid w:val="007E521F"/>
    <w:rsid w:val="007E5575"/>
    <w:rsid w:val="007E5A66"/>
    <w:rsid w:val="007E70FE"/>
    <w:rsid w:val="007E735F"/>
    <w:rsid w:val="007F2171"/>
    <w:rsid w:val="007F23EF"/>
    <w:rsid w:val="007F253B"/>
    <w:rsid w:val="007F2789"/>
    <w:rsid w:val="007F39D0"/>
    <w:rsid w:val="007F4ABE"/>
    <w:rsid w:val="007F5460"/>
    <w:rsid w:val="007F564E"/>
    <w:rsid w:val="007F64BD"/>
    <w:rsid w:val="00800312"/>
    <w:rsid w:val="00800A8D"/>
    <w:rsid w:val="00800AC4"/>
    <w:rsid w:val="008018BB"/>
    <w:rsid w:val="00802788"/>
    <w:rsid w:val="008033DE"/>
    <w:rsid w:val="00803A07"/>
    <w:rsid w:val="00803EC5"/>
    <w:rsid w:val="00803F7E"/>
    <w:rsid w:val="00804884"/>
    <w:rsid w:val="00804E37"/>
    <w:rsid w:val="00804EFF"/>
    <w:rsid w:val="00805244"/>
    <w:rsid w:val="00805749"/>
    <w:rsid w:val="008073DD"/>
    <w:rsid w:val="00807402"/>
    <w:rsid w:val="008109B2"/>
    <w:rsid w:val="0081292A"/>
    <w:rsid w:val="00812AA7"/>
    <w:rsid w:val="00812E40"/>
    <w:rsid w:val="00814F84"/>
    <w:rsid w:val="008154FD"/>
    <w:rsid w:val="008156F0"/>
    <w:rsid w:val="0081590D"/>
    <w:rsid w:val="00816A9E"/>
    <w:rsid w:val="00816BE0"/>
    <w:rsid w:val="00816CB2"/>
    <w:rsid w:val="0081726E"/>
    <w:rsid w:val="00820E5D"/>
    <w:rsid w:val="0082146D"/>
    <w:rsid w:val="0082240B"/>
    <w:rsid w:val="00822E50"/>
    <w:rsid w:val="00822FFD"/>
    <w:rsid w:val="0082305C"/>
    <w:rsid w:val="008244BA"/>
    <w:rsid w:val="00824544"/>
    <w:rsid w:val="008251DD"/>
    <w:rsid w:val="00825493"/>
    <w:rsid w:val="00825916"/>
    <w:rsid w:val="0082776C"/>
    <w:rsid w:val="0083110D"/>
    <w:rsid w:val="0083190C"/>
    <w:rsid w:val="00831E02"/>
    <w:rsid w:val="008323A6"/>
    <w:rsid w:val="0083263F"/>
    <w:rsid w:val="00834D1F"/>
    <w:rsid w:val="0083510C"/>
    <w:rsid w:val="0083519C"/>
    <w:rsid w:val="008351A5"/>
    <w:rsid w:val="008351A6"/>
    <w:rsid w:val="00835533"/>
    <w:rsid w:val="00835914"/>
    <w:rsid w:val="00835A56"/>
    <w:rsid w:val="00836488"/>
    <w:rsid w:val="0083716B"/>
    <w:rsid w:val="00837CD4"/>
    <w:rsid w:val="00840510"/>
    <w:rsid w:val="00840EEA"/>
    <w:rsid w:val="00841504"/>
    <w:rsid w:val="008415B3"/>
    <w:rsid w:val="00842080"/>
    <w:rsid w:val="00842131"/>
    <w:rsid w:val="008439C2"/>
    <w:rsid w:val="00844282"/>
    <w:rsid w:val="008444E9"/>
    <w:rsid w:val="00844D72"/>
    <w:rsid w:val="0084589B"/>
    <w:rsid w:val="008461BE"/>
    <w:rsid w:val="00846855"/>
    <w:rsid w:val="00847120"/>
    <w:rsid w:val="0085135B"/>
    <w:rsid w:val="00852AD7"/>
    <w:rsid w:val="00853146"/>
    <w:rsid w:val="0085529D"/>
    <w:rsid w:val="00855893"/>
    <w:rsid w:val="00855BE7"/>
    <w:rsid w:val="00855C2A"/>
    <w:rsid w:val="008576C3"/>
    <w:rsid w:val="008613D5"/>
    <w:rsid w:val="00861803"/>
    <w:rsid w:val="0086228F"/>
    <w:rsid w:val="008622B8"/>
    <w:rsid w:val="008632E5"/>
    <w:rsid w:val="008640C8"/>
    <w:rsid w:val="00864399"/>
    <w:rsid w:val="00866716"/>
    <w:rsid w:val="00866844"/>
    <w:rsid w:val="00866B8C"/>
    <w:rsid w:val="0086755F"/>
    <w:rsid w:val="00867CD6"/>
    <w:rsid w:val="00870284"/>
    <w:rsid w:val="00870C65"/>
    <w:rsid w:val="008712C7"/>
    <w:rsid w:val="00871846"/>
    <w:rsid w:val="00871913"/>
    <w:rsid w:val="008745B4"/>
    <w:rsid w:val="00875709"/>
    <w:rsid w:val="00876EE0"/>
    <w:rsid w:val="0087796E"/>
    <w:rsid w:val="008801AA"/>
    <w:rsid w:val="00880A17"/>
    <w:rsid w:val="0088236F"/>
    <w:rsid w:val="00882476"/>
    <w:rsid w:val="00882DBF"/>
    <w:rsid w:val="00884201"/>
    <w:rsid w:val="0088475C"/>
    <w:rsid w:val="008854BA"/>
    <w:rsid w:val="00886620"/>
    <w:rsid w:val="00886A8A"/>
    <w:rsid w:val="008873F8"/>
    <w:rsid w:val="00887BC5"/>
    <w:rsid w:val="0089107D"/>
    <w:rsid w:val="00892440"/>
    <w:rsid w:val="008928F9"/>
    <w:rsid w:val="00892BFF"/>
    <w:rsid w:val="0089408F"/>
    <w:rsid w:val="008960CA"/>
    <w:rsid w:val="008962FF"/>
    <w:rsid w:val="0089656F"/>
    <w:rsid w:val="008A052E"/>
    <w:rsid w:val="008A1241"/>
    <w:rsid w:val="008A202A"/>
    <w:rsid w:val="008A2CDC"/>
    <w:rsid w:val="008A3318"/>
    <w:rsid w:val="008A4B50"/>
    <w:rsid w:val="008A7E9A"/>
    <w:rsid w:val="008B0272"/>
    <w:rsid w:val="008B0A18"/>
    <w:rsid w:val="008B0C8C"/>
    <w:rsid w:val="008B2BF0"/>
    <w:rsid w:val="008B30DE"/>
    <w:rsid w:val="008B4DB5"/>
    <w:rsid w:val="008B506F"/>
    <w:rsid w:val="008B51D3"/>
    <w:rsid w:val="008B5604"/>
    <w:rsid w:val="008B5B0C"/>
    <w:rsid w:val="008B6336"/>
    <w:rsid w:val="008B67FF"/>
    <w:rsid w:val="008B73BF"/>
    <w:rsid w:val="008B79E3"/>
    <w:rsid w:val="008C0286"/>
    <w:rsid w:val="008C0543"/>
    <w:rsid w:val="008C1343"/>
    <w:rsid w:val="008C1956"/>
    <w:rsid w:val="008C2557"/>
    <w:rsid w:val="008C2C62"/>
    <w:rsid w:val="008C327A"/>
    <w:rsid w:val="008C32DD"/>
    <w:rsid w:val="008C3795"/>
    <w:rsid w:val="008C3F37"/>
    <w:rsid w:val="008C4175"/>
    <w:rsid w:val="008C4B77"/>
    <w:rsid w:val="008C5558"/>
    <w:rsid w:val="008C5D01"/>
    <w:rsid w:val="008C6C62"/>
    <w:rsid w:val="008C7680"/>
    <w:rsid w:val="008C7E06"/>
    <w:rsid w:val="008D253A"/>
    <w:rsid w:val="008D259C"/>
    <w:rsid w:val="008D284F"/>
    <w:rsid w:val="008D2D2B"/>
    <w:rsid w:val="008D34F0"/>
    <w:rsid w:val="008D47A7"/>
    <w:rsid w:val="008D4A3B"/>
    <w:rsid w:val="008D4E25"/>
    <w:rsid w:val="008D5A48"/>
    <w:rsid w:val="008D5EAF"/>
    <w:rsid w:val="008D665A"/>
    <w:rsid w:val="008D6A1D"/>
    <w:rsid w:val="008D6A58"/>
    <w:rsid w:val="008D6EB7"/>
    <w:rsid w:val="008D718E"/>
    <w:rsid w:val="008E042E"/>
    <w:rsid w:val="008E33CC"/>
    <w:rsid w:val="008E4870"/>
    <w:rsid w:val="008E6E7C"/>
    <w:rsid w:val="008E6F22"/>
    <w:rsid w:val="008E7460"/>
    <w:rsid w:val="008F1312"/>
    <w:rsid w:val="008F1625"/>
    <w:rsid w:val="008F1A23"/>
    <w:rsid w:val="008F23D2"/>
    <w:rsid w:val="008F3068"/>
    <w:rsid w:val="008F3B5C"/>
    <w:rsid w:val="008F4E23"/>
    <w:rsid w:val="008F5A88"/>
    <w:rsid w:val="008F62E1"/>
    <w:rsid w:val="008F71AE"/>
    <w:rsid w:val="008F7BCC"/>
    <w:rsid w:val="008F7BF8"/>
    <w:rsid w:val="00900346"/>
    <w:rsid w:val="00901059"/>
    <w:rsid w:val="009015A2"/>
    <w:rsid w:val="009029B3"/>
    <w:rsid w:val="00902A20"/>
    <w:rsid w:val="00903EFD"/>
    <w:rsid w:val="0090610C"/>
    <w:rsid w:val="0090674C"/>
    <w:rsid w:val="00907322"/>
    <w:rsid w:val="0090762D"/>
    <w:rsid w:val="00907658"/>
    <w:rsid w:val="00907919"/>
    <w:rsid w:val="009079FF"/>
    <w:rsid w:val="0091034C"/>
    <w:rsid w:val="0091154A"/>
    <w:rsid w:val="00911CD5"/>
    <w:rsid w:val="009121AC"/>
    <w:rsid w:val="009132B5"/>
    <w:rsid w:val="00914E0D"/>
    <w:rsid w:val="009157B7"/>
    <w:rsid w:val="00915B1D"/>
    <w:rsid w:val="00915B37"/>
    <w:rsid w:val="009164B6"/>
    <w:rsid w:val="00916713"/>
    <w:rsid w:val="0091714A"/>
    <w:rsid w:val="0091768B"/>
    <w:rsid w:val="0092029B"/>
    <w:rsid w:val="009216BA"/>
    <w:rsid w:val="00921856"/>
    <w:rsid w:val="00921ACB"/>
    <w:rsid w:val="00921C75"/>
    <w:rsid w:val="00921E8E"/>
    <w:rsid w:val="00922110"/>
    <w:rsid w:val="00922574"/>
    <w:rsid w:val="0092275F"/>
    <w:rsid w:val="009251F1"/>
    <w:rsid w:val="009256D9"/>
    <w:rsid w:val="00925BAC"/>
    <w:rsid w:val="00925F9B"/>
    <w:rsid w:val="00926091"/>
    <w:rsid w:val="009271B7"/>
    <w:rsid w:val="00930035"/>
    <w:rsid w:val="009309EA"/>
    <w:rsid w:val="00931DE0"/>
    <w:rsid w:val="00933771"/>
    <w:rsid w:val="0093484D"/>
    <w:rsid w:val="00934CB8"/>
    <w:rsid w:val="00934E18"/>
    <w:rsid w:val="00942172"/>
    <w:rsid w:val="00943201"/>
    <w:rsid w:val="00943253"/>
    <w:rsid w:val="00944102"/>
    <w:rsid w:val="00944276"/>
    <w:rsid w:val="009455DC"/>
    <w:rsid w:val="0094627F"/>
    <w:rsid w:val="0094703B"/>
    <w:rsid w:val="00947222"/>
    <w:rsid w:val="00947F55"/>
    <w:rsid w:val="009501BE"/>
    <w:rsid w:val="009524AB"/>
    <w:rsid w:val="00952911"/>
    <w:rsid w:val="0095310E"/>
    <w:rsid w:val="0095537B"/>
    <w:rsid w:val="009569BB"/>
    <w:rsid w:val="00956F02"/>
    <w:rsid w:val="00956FD8"/>
    <w:rsid w:val="0095788D"/>
    <w:rsid w:val="009608AC"/>
    <w:rsid w:val="00961266"/>
    <w:rsid w:val="009627F0"/>
    <w:rsid w:val="00962968"/>
    <w:rsid w:val="00962C48"/>
    <w:rsid w:val="0096317D"/>
    <w:rsid w:val="009633B2"/>
    <w:rsid w:val="0096457E"/>
    <w:rsid w:val="00964BBC"/>
    <w:rsid w:val="00965060"/>
    <w:rsid w:val="009656E8"/>
    <w:rsid w:val="00965FC8"/>
    <w:rsid w:val="00966C66"/>
    <w:rsid w:val="00967B9E"/>
    <w:rsid w:val="0097001A"/>
    <w:rsid w:val="00971917"/>
    <w:rsid w:val="00971BB2"/>
    <w:rsid w:val="009725A5"/>
    <w:rsid w:val="00972BAB"/>
    <w:rsid w:val="00972C8F"/>
    <w:rsid w:val="009739CA"/>
    <w:rsid w:val="0097471B"/>
    <w:rsid w:val="009757F8"/>
    <w:rsid w:val="00976F2E"/>
    <w:rsid w:val="0097796F"/>
    <w:rsid w:val="0098038E"/>
    <w:rsid w:val="00980390"/>
    <w:rsid w:val="009814BB"/>
    <w:rsid w:val="00981CA5"/>
    <w:rsid w:val="009825A6"/>
    <w:rsid w:val="00982827"/>
    <w:rsid w:val="00982945"/>
    <w:rsid w:val="0098503B"/>
    <w:rsid w:val="009854E0"/>
    <w:rsid w:val="00986DDD"/>
    <w:rsid w:val="00986DE9"/>
    <w:rsid w:val="00987ED6"/>
    <w:rsid w:val="0099021B"/>
    <w:rsid w:val="00990804"/>
    <w:rsid w:val="00993138"/>
    <w:rsid w:val="00993152"/>
    <w:rsid w:val="00993426"/>
    <w:rsid w:val="0099368E"/>
    <w:rsid w:val="0099706E"/>
    <w:rsid w:val="009972D0"/>
    <w:rsid w:val="00997B74"/>
    <w:rsid w:val="009A131D"/>
    <w:rsid w:val="009A1EA3"/>
    <w:rsid w:val="009A2808"/>
    <w:rsid w:val="009A3D5C"/>
    <w:rsid w:val="009A5D43"/>
    <w:rsid w:val="009A5D89"/>
    <w:rsid w:val="009A694C"/>
    <w:rsid w:val="009A7263"/>
    <w:rsid w:val="009A7D92"/>
    <w:rsid w:val="009B0345"/>
    <w:rsid w:val="009B1D5E"/>
    <w:rsid w:val="009B32B8"/>
    <w:rsid w:val="009B4944"/>
    <w:rsid w:val="009B5A94"/>
    <w:rsid w:val="009B5F4B"/>
    <w:rsid w:val="009C1ACC"/>
    <w:rsid w:val="009C2030"/>
    <w:rsid w:val="009C2927"/>
    <w:rsid w:val="009C36E8"/>
    <w:rsid w:val="009C61EF"/>
    <w:rsid w:val="009C6E36"/>
    <w:rsid w:val="009C712E"/>
    <w:rsid w:val="009C770C"/>
    <w:rsid w:val="009C774B"/>
    <w:rsid w:val="009D1643"/>
    <w:rsid w:val="009D18F9"/>
    <w:rsid w:val="009D2983"/>
    <w:rsid w:val="009D29EE"/>
    <w:rsid w:val="009D4F85"/>
    <w:rsid w:val="009D6130"/>
    <w:rsid w:val="009D6382"/>
    <w:rsid w:val="009D6A28"/>
    <w:rsid w:val="009D6CC2"/>
    <w:rsid w:val="009E0EF5"/>
    <w:rsid w:val="009E1380"/>
    <w:rsid w:val="009E1C94"/>
    <w:rsid w:val="009E2B7A"/>
    <w:rsid w:val="009E30C0"/>
    <w:rsid w:val="009E593A"/>
    <w:rsid w:val="009E593D"/>
    <w:rsid w:val="009E6482"/>
    <w:rsid w:val="009F0050"/>
    <w:rsid w:val="009F0166"/>
    <w:rsid w:val="009F13B0"/>
    <w:rsid w:val="009F2345"/>
    <w:rsid w:val="009F25CC"/>
    <w:rsid w:val="009F2608"/>
    <w:rsid w:val="009F2912"/>
    <w:rsid w:val="009F3863"/>
    <w:rsid w:val="009F3A5A"/>
    <w:rsid w:val="009F4571"/>
    <w:rsid w:val="009F47DB"/>
    <w:rsid w:val="009F51CC"/>
    <w:rsid w:val="009F68FC"/>
    <w:rsid w:val="009F7C25"/>
    <w:rsid w:val="009F7E9E"/>
    <w:rsid w:val="00A00ED2"/>
    <w:rsid w:val="00A01CF5"/>
    <w:rsid w:val="00A0252C"/>
    <w:rsid w:val="00A031BE"/>
    <w:rsid w:val="00A03F59"/>
    <w:rsid w:val="00A04346"/>
    <w:rsid w:val="00A05CB8"/>
    <w:rsid w:val="00A06B64"/>
    <w:rsid w:val="00A07813"/>
    <w:rsid w:val="00A104E6"/>
    <w:rsid w:val="00A10C85"/>
    <w:rsid w:val="00A1111D"/>
    <w:rsid w:val="00A11596"/>
    <w:rsid w:val="00A12A6E"/>
    <w:rsid w:val="00A12D8B"/>
    <w:rsid w:val="00A1354D"/>
    <w:rsid w:val="00A1469A"/>
    <w:rsid w:val="00A14E64"/>
    <w:rsid w:val="00A16CE2"/>
    <w:rsid w:val="00A17BB9"/>
    <w:rsid w:val="00A17C58"/>
    <w:rsid w:val="00A17D6A"/>
    <w:rsid w:val="00A2115F"/>
    <w:rsid w:val="00A21456"/>
    <w:rsid w:val="00A215BC"/>
    <w:rsid w:val="00A21A03"/>
    <w:rsid w:val="00A22252"/>
    <w:rsid w:val="00A22731"/>
    <w:rsid w:val="00A24516"/>
    <w:rsid w:val="00A24A27"/>
    <w:rsid w:val="00A3112E"/>
    <w:rsid w:val="00A31477"/>
    <w:rsid w:val="00A3163C"/>
    <w:rsid w:val="00A32C77"/>
    <w:rsid w:val="00A32D56"/>
    <w:rsid w:val="00A32FEA"/>
    <w:rsid w:val="00A34D9F"/>
    <w:rsid w:val="00A35705"/>
    <w:rsid w:val="00A35B76"/>
    <w:rsid w:val="00A360F2"/>
    <w:rsid w:val="00A37A04"/>
    <w:rsid w:val="00A37C63"/>
    <w:rsid w:val="00A4013D"/>
    <w:rsid w:val="00A40818"/>
    <w:rsid w:val="00A42F0C"/>
    <w:rsid w:val="00A440EE"/>
    <w:rsid w:val="00A444E5"/>
    <w:rsid w:val="00A4593F"/>
    <w:rsid w:val="00A462D5"/>
    <w:rsid w:val="00A4655C"/>
    <w:rsid w:val="00A46C04"/>
    <w:rsid w:val="00A470F3"/>
    <w:rsid w:val="00A47A27"/>
    <w:rsid w:val="00A50DB1"/>
    <w:rsid w:val="00A52ABE"/>
    <w:rsid w:val="00A53DA5"/>
    <w:rsid w:val="00A570EE"/>
    <w:rsid w:val="00A57C58"/>
    <w:rsid w:val="00A57FA2"/>
    <w:rsid w:val="00A60536"/>
    <w:rsid w:val="00A6063B"/>
    <w:rsid w:val="00A61D82"/>
    <w:rsid w:val="00A62040"/>
    <w:rsid w:val="00A6430D"/>
    <w:rsid w:val="00A6543B"/>
    <w:rsid w:val="00A665DF"/>
    <w:rsid w:val="00A6683E"/>
    <w:rsid w:val="00A66B27"/>
    <w:rsid w:val="00A67073"/>
    <w:rsid w:val="00A70BF2"/>
    <w:rsid w:val="00A70C97"/>
    <w:rsid w:val="00A70D1E"/>
    <w:rsid w:val="00A71B26"/>
    <w:rsid w:val="00A7242E"/>
    <w:rsid w:val="00A72B97"/>
    <w:rsid w:val="00A773C9"/>
    <w:rsid w:val="00A77B7D"/>
    <w:rsid w:val="00A809A9"/>
    <w:rsid w:val="00A809D8"/>
    <w:rsid w:val="00A81E27"/>
    <w:rsid w:val="00A83AD0"/>
    <w:rsid w:val="00A83C49"/>
    <w:rsid w:val="00A84283"/>
    <w:rsid w:val="00A865C4"/>
    <w:rsid w:val="00A90708"/>
    <w:rsid w:val="00A90C8B"/>
    <w:rsid w:val="00A92448"/>
    <w:rsid w:val="00A93144"/>
    <w:rsid w:val="00A9376A"/>
    <w:rsid w:val="00A94F46"/>
    <w:rsid w:val="00A95627"/>
    <w:rsid w:val="00A95CFB"/>
    <w:rsid w:val="00A96BBA"/>
    <w:rsid w:val="00A97146"/>
    <w:rsid w:val="00A9743D"/>
    <w:rsid w:val="00A97616"/>
    <w:rsid w:val="00AA0104"/>
    <w:rsid w:val="00AA2919"/>
    <w:rsid w:val="00AA2F16"/>
    <w:rsid w:val="00AA34BE"/>
    <w:rsid w:val="00AA390C"/>
    <w:rsid w:val="00AA4B3B"/>
    <w:rsid w:val="00AA4CC7"/>
    <w:rsid w:val="00AA5AFC"/>
    <w:rsid w:val="00AA5DCA"/>
    <w:rsid w:val="00AA61E9"/>
    <w:rsid w:val="00AA68A1"/>
    <w:rsid w:val="00AB07ED"/>
    <w:rsid w:val="00AB090B"/>
    <w:rsid w:val="00AB1E9A"/>
    <w:rsid w:val="00AB255C"/>
    <w:rsid w:val="00AB260F"/>
    <w:rsid w:val="00AB388B"/>
    <w:rsid w:val="00AB3E21"/>
    <w:rsid w:val="00AB4FD3"/>
    <w:rsid w:val="00AB5915"/>
    <w:rsid w:val="00AB5BF4"/>
    <w:rsid w:val="00AB618C"/>
    <w:rsid w:val="00AB6574"/>
    <w:rsid w:val="00AB76EC"/>
    <w:rsid w:val="00AC19CE"/>
    <w:rsid w:val="00AC1C2E"/>
    <w:rsid w:val="00AC20C7"/>
    <w:rsid w:val="00AC2FE9"/>
    <w:rsid w:val="00AC43A5"/>
    <w:rsid w:val="00AC443B"/>
    <w:rsid w:val="00AC519F"/>
    <w:rsid w:val="00AC53DA"/>
    <w:rsid w:val="00AC543D"/>
    <w:rsid w:val="00AC68C8"/>
    <w:rsid w:val="00AC6BD8"/>
    <w:rsid w:val="00AC79A5"/>
    <w:rsid w:val="00AD1798"/>
    <w:rsid w:val="00AD23F9"/>
    <w:rsid w:val="00AD2972"/>
    <w:rsid w:val="00AD2A5D"/>
    <w:rsid w:val="00AD2C52"/>
    <w:rsid w:val="00AD2F9B"/>
    <w:rsid w:val="00AD4C2F"/>
    <w:rsid w:val="00AD504F"/>
    <w:rsid w:val="00AD5698"/>
    <w:rsid w:val="00AD5751"/>
    <w:rsid w:val="00AD5DAC"/>
    <w:rsid w:val="00AD5E68"/>
    <w:rsid w:val="00AD6455"/>
    <w:rsid w:val="00AD6694"/>
    <w:rsid w:val="00AD6B26"/>
    <w:rsid w:val="00AD6D29"/>
    <w:rsid w:val="00AD7506"/>
    <w:rsid w:val="00AD76F0"/>
    <w:rsid w:val="00AD7FEB"/>
    <w:rsid w:val="00AE07DB"/>
    <w:rsid w:val="00AE0B0A"/>
    <w:rsid w:val="00AE1150"/>
    <w:rsid w:val="00AE1A4C"/>
    <w:rsid w:val="00AE215E"/>
    <w:rsid w:val="00AE21D9"/>
    <w:rsid w:val="00AE24A9"/>
    <w:rsid w:val="00AE2C38"/>
    <w:rsid w:val="00AE2E1D"/>
    <w:rsid w:val="00AE2E93"/>
    <w:rsid w:val="00AE363C"/>
    <w:rsid w:val="00AE3AAA"/>
    <w:rsid w:val="00AE6277"/>
    <w:rsid w:val="00AE63DD"/>
    <w:rsid w:val="00AE645A"/>
    <w:rsid w:val="00AE7792"/>
    <w:rsid w:val="00AE7A99"/>
    <w:rsid w:val="00AF00C0"/>
    <w:rsid w:val="00AF19B9"/>
    <w:rsid w:val="00AF2351"/>
    <w:rsid w:val="00AF3274"/>
    <w:rsid w:val="00AF563F"/>
    <w:rsid w:val="00AF629C"/>
    <w:rsid w:val="00AF6913"/>
    <w:rsid w:val="00B0199B"/>
    <w:rsid w:val="00B027F4"/>
    <w:rsid w:val="00B033EE"/>
    <w:rsid w:val="00B03CAA"/>
    <w:rsid w:val="00B046D0"/>
    <w:rsid w:val="00B0472C"/>
    <w:rsid w:val="00B04CD5"/>
    <w:rsid w:val="00B05BBF"/>
    <w:rsid w:val="00B05EB1"/>
    <w:rsid w:val="00B06D6E"/>
    <w:rsid w:val="00B10AC9"/>
    <w:rsid w:val="00B10B71"/>
    <w:rsid w:val="00B12073"/>
    <w:rsid w:val="00B120AB"/>
    <w:rsid w:val="00B12269"/>
    <w:rsid w:val="00B131A9"/>
    <w:rsid w:val="00B16505"/>
    <w:rsid w:val="00B16966"/>
    <w:rsid w:val="00B16FCE"/>
    <w:rsid w:val="00B17EF6"/>
    <w:rsid w:val="00B20333"/>
    <w:rsid w:val="00B21139"/>
    <w:rsid w:val="00B23027"/>
    <w:rsid w:val="00B23854"/>
    <w:rsid w:val="00B23CB7"/>
    <w:rsid w:val="00B23FFC"/>
    <w:rsid w:val="00B2442E"/>
    <w:rsid w:val="00B3184C"/>
    <w:rsid w:val="00B319A6"/>
    <w:rsid w:val="00B32C22"/>
    <w:rsid w:val="00B33DB3"/>
    <w:rsid w:val="00B33E48"/>
    <w:rsid w:val="00B34A5F"/>
    <w:rsid w:val="00B34ADD"/>
    <w:rsid w:val="00B34AE2"/>
    <w:rsid w:val="00B35312"/>
    <w:rsid w:val="00B35487"/>
    <w:rsid w:val="00B37B58"/>
    <w:rsid w:val="00B37BA6"/>
    <w:rsid w:val="00B4103C"/>
    <w:rsid w:val="00B41B43"/>
    <w:rsid w:val="00B4376A"/>
    <w:rsid w:val="00B44437"/>
    <w:rsid w:val="00B45D70"/>
    <w:rsid w:val="00B460CE"/>
    <w:rsid w:val="00B46C93"/>
    <w:rsid w:val="00B46F3B"/>
    <w:rsid w:val="00B474B5"/>
    <w:rsid w:val="00B47A2F"/>
    <w:rsid w:val="00B50CD2"/>
    <w:rsid w:val="00B51775"/>
    <w:rsid w:val="00B51989"/>
    <w:rsid w:val="00B51E20"/>
    <w:rsid w:val="00B52768"/>
    <w:rsid w:val="00B53BC0"/>
    <w:rsid w:val="00B545F7"/>
    <w:rsid w:val="00B556F2"/>
    <w:rsid w:val="00B55781"/>
    <w:rsid w:val="00B55B00"/>
    <w:rsid w:val="00B57078"/>
    <w:rsid w:val="00B63092"/>
    <w:rsid w:val="00B63111"/>
    <w:rsid w:val="00B63AB4"/>
    <w:rsid w:val="00B63D66"/>
    <w:rsid w:val="00B64EAE"/>
    <w:rsid w:val="00B6556F"/>
    <w:rsid w:val="00B65C6D"/>
    <w:rsid w:val="00B663F7"/>
    <w:rsid w:val="00B66E47"/>
    <w:rsid w:val="00B66E7E"/>
    <w:rsid w:val="00B670D6"/>
    <w:rsid w:val="00B672EB"/>
    <w:rsid w:val="00B702B6"/>
    <w:rsid w:val="00B71B7B"/>
    <w:rsid w:val="00B727E2"/>
    <w:rsid w:val="00B72B38"/>
    <w:rsid w:val="00B72BDA"/>
    <w:rsid w:val="00B745F5"/>
    <w:rsid w:val="00B75B13"/>
    <w:rsid w:val="00B765A4"/>
    <w:rsid w:val="00B76618"/>
    <w:rsid w:val="00B76C08"/>
    <w:rsid w:val="00B80E0F"/>
    <w:rsid w:val="00B8125D"/>
    <w:rsid w:val="00B826AD"/>
    <w:rsid w:val="00B8287D"/>
    <w:rsid w:val="00B838E7"/>
    <w:rsid w:val="00B8405C"/>
    <w:rsid w:val="00B84A0F"/>
    <w:rsid w:val="00B86669"/>
    <w:rsid w:val="00B86F90"/>
    <w:rsid w:val="00B87EDC"/>
    <w:rsid w:val="00B9080F"/>
    <w:rsid w:val="00B90EBC"/>
    <w:rsid w:val="00B91008"/>
    <w:rsid w:val="00B92146"/>
    <w:rsid w:val="00B924DA"/>
    <w:rsid w:val="00B926BE"/>
    <w:rsid w:val="00B93762"/>
    <w:rsid w:val="00B94AFB"/>
    <w:rsid w:val="00B94EC7"/>
    <w:rsid w:val="00B960BC"/>
    <w:rsid w:val="00BA190E"/>
    <w:rsid w:val="00BA1C72"/>
    <w:rsid w:val="00BA2129"/>
    <w:rsid w:val="00BA27E3"/>
    <w:rsid w:val="00BA2F70"/>
    <w:rsid w:val="00BA30A8"/>
    <w:rsid w:val="00BA36D9"/>
    <w:rsid w:val="00BA3937"/>
    <w:rsid w:val="00BA40C6"/>
    <w:rsid w:val="00BA4808"/>
    <w:rsid w:val="00BA53E0"/>
    <w:rsid w:val="00BA5637"/>
    <w:rsid w:val="00BA56B3"/>
    <w:rsid w:val="00BA6548"/>
    <w:rsid w:val="00BA6721"/>
    <w:rsid w:val="00BA729A"/>
    <w:rsid w:val="00BA7789"/>
    <w:rsid w:val="00BB13BC"/>
    <w:rsid w:val="00BB1D4A"/>
    <w:rsid w:val="00BB20E7"/>
    <w:rsid w:val="00BB27F2"/>
    <w:rsid w:val="00BB38EA"/>
    <w:rsid w:val="00BB3AA3"/>
    <w:rsid w:val="00BB468E"/>
    <w:rsid w:val="00BB5496"/>
    <w:rsid w:val="00BB7C83"/>
    <w:rsid w:val="00BC1EBC"/>
    <w:rsid w:val="00BC2788"/>
    <w:rsid w:val="00BC38A7"/>
    <w:rsid w:val="00BC473D"/>
    <w:rsid w:val="00BC52A0"/>
    <w:rsid w:val="00BC5B32"/>
    <w:rsid w:val="00BC670E"/>
    <w:rsid w:val="00BC6CC8"/>
    <w:rsid w:val="00BC7477"/>
    <w:rsid w:val="00BC768B"/>
    <w:rsid w:val="00BD0557"/>
    <w:rsid w:val="00BD0994"/>
    <w:rsid w:val="00BD26AF"/>
    <w:rsid w:val="00BD2B25"/>
    <w:rsid w:val="00BD40F1"/>
    <w:rsid w:val="00BD4BC8"/>
    <w:rsid w:val="00BD69C8"/>
    <w:rsid w:val="00BD6E5D"/>
    <w:rsid w:val="00BD712F"/>
    <w:rsid w:val="00BD7831"/>
    <w:rsid w:val="00BE0999"/>
    <w:rsid w:val="00BE0E81"/>
    <w:rsid w:val="00BE21CE"/>
    <w:rsid w:val="00BE34B4"/>
    <w:rsid w:val="00BE3BEB"/>
    <w:rsid w:val="00BE5F0A"/>
    <w:rsid w:val="00BE60DE"/>
    <w:rsid w:val="00BE721C"/>
    <w:rsid w:val="00BE7916"/>
    <w:rsid w:val="00BE7982"/>
    <w:rsid w:val="00BE7B93"/>
    <w:rsid w:val="00BF0395"/>
    <w:rsid w:val="00BF0A13"/>
    <w:rsid w:val="00BF1B1F"/>
    <w:rsid w:val="00BF235B"/>
    <w:rsid w:val="00BF29B5"/>
    <w:rsid w:val="00BF34D9"/>
    <w:rsid w:val="00BF38F4"/>
    <w:rsid w:val="00BF3B80"/>
    <w:rsid w:val="00BF3DA6"/>
    <w:rsid w:val="00BF478C"/>
    <w:rsid w:val="00BF5A82"/>
    <w:rsid w:val="00BF63C5"/>
    <w:rsid w:val="00BF647A"/>
    <w:rsid w:val="00BF6BC9"/>
    <w:rsid w:val="00BF7E7E"/>
    <w:rsid w:val="00C00751"/>
    <w:rsid w:val="00C00DC3"/>
    <w:rsid w:val="00C026D9"/>
    <w:rsid w:val="00C031D1"/>
    <w:rsid w:val="00C03F9B"/>
    <w:rsid w:val="00C04D43"/>
    <w:rsid w:val="00C065C9"/>
    <w:rsid w:val="00C121C8"/>
    <w:rsid w:val="00C124C9"/>
    <w:rsid w:val="00C12AC2"/>
    <w:rsid w:val="00C12D87"/>
    <w:rsid w:val="00C13945"/>
    <w:rsid w:val="00C14982"/>
    <w:rsid w:val="00C14CFA"/>
    <w:rsid w:val="00C15266"/>
    <w:rsid w:val="00C1673E"/>
    <w:rsid w:val="00C173C3"/>
    <w:rsid w:val="00C179D0"/>
    <w:rsid w:val="00C17D97"/>
    <w:rsid w:val="00C210C5"/>
    <w:rsid w:val="00C21724"/>
    <w:rsid w:val="00C21E6B"/>
    <w:rsid w:val="00C2381C"/>
    <w:rsid w:val="00C24E54"/>
    <w:rsid w:val="00C25648"/>
    <w:rsid w:val="00C26890"/>
    <w:rsid w:val="00C2771A"/>
    <w:rsid w:val="00C31B3D"/>
    <w:rsid w:val="00C31D53"/>
    <w:rsid w:val="00C320F7"/>
    <w:rsid w:val="00C32261"/>
    <w:rsid w:val="00C330E0"/>
    <w:rsid w:val="00C33741"/>
    <w:rsid w:val="00C33ACE"/>
    <w:rsid w:val="00C340CE"/>
    <w:rsid w:val="00C34973"/>
    <w:rsid w:val="00C34E6E"/>
    <w:rsid w:val="00C3588C"/>
    <w:rsid w:val="00C36858"/>
    <w:rsid w:val="00C40EC2"/>
    <w:rsid w:val="00C419BD"/>
    <w:rsid w:val="00C41C8F"/>
    <w:rsid w:val="00C43A3C"/>
    <w:rsid w:val="00C43C1C"/>
    <w:rsid w:val="00C44420"/>
    <w:rsid w:val="00C444EB"/>
    <w:rsid w:val="00C4497D"/>
    <w:rsid w:val="00C45091"/>
    <w:rsid w:val="00C457DC"/>
    <w:rsid w:val="00C46086"/>
    <w:rsid w:val="00C46160"/>
    <w:rsid w:val="00C461E3"/>
    <w:rsid w:val="00C4643E"/>
    <w:rsid w:val="00C46E11"/>
    <w:rsid w:val="00C47286"/>
    <w:rsid w:val="00C47FC0"/>
    <w:rsid w:val="00C500DC"/>
    <w:rsid w:val="00C50FF4"/>
    <w:rsid w:val="00C52246"/>
    <w:rsid w:val="00C5227D"/>
    <w:rsid w:val="00C5245D"/>
    <w:rsid w:val="00C54499"/>
    <w:rsid w:val="00C56C9A"/>
    <w:rsid w:val="00C60EF4"/>
    <w:rsid w:val="00C60FEC"/>
    <w:rsid w:val="00C62245"/>
    <w:rsid w:val="00C62955"/>
    <w:rsid w:val="00C640D9"/>
    <w:rsid w:val="00C65A22"/>
    <w:rsid w:val="00C668DC"/>
    <w:rsid w:val="00C67FBF"/>
    <w:rsid w:val="00C70423"/>
    <w:rsid w:val="00C7118C"/>
    <w:rsid w:val="00C7180D"/>
    <w:rsid w:val="00C71F5D"/>
    <w:rsid w:val="00C7226A"/>
    <w:rsid w:val="00C72F9C"/>
    <w:rsid w:val="00C732ED"/>
    <w:rsid w:val="00C736D1"/>
    <w:rsid w:val="00C74E2B"/>
    <w:rsid w:val="00C770D3"/>
    <w:rsid w:val="00C773CA"/>
    <w:rsid w:val="00C80152"/>
    <w:rsid w:val="00C80A5A"/>
    <w:rsid w:val="00C80C3C"/>
    <w:rsid w:val="00C81571"/>
    <w:rsid w:val="00C8179D"/>
    <w:rsid w:val="00C81EE9"/>
    <w:rsid w:val="00C82850"/>
    <w:rsid w:val="00C82DD5"/>
    <w:rsid w:val="00C833ED"/>
    <w:rsid w:val="00C834EB"/>
    <w:rsid w:val="00C85596"/>
    <w:rsid w:val="00C85C8D"/>
    <w:rsid w:val="00C86187"/>
    <w:rsid w:val="00C87796"/>
    <w:rsid w:val="00C900F7"/>
    <w:rsid w:val="00C901AB"/>
    <w:rsid w:val="00C92C77"/>
    <w:rsid w:val="00C93A16"/>
    <w:rsid w:val="00C9414B"/>
    <w:rsid w:val="00C95030"/>
    <w:rsid w:val="00C96E6D"/>
    <w:rsid w:val="00C97071"/>
    <w:rsid w:val="00C97E14"/>
    <w:rsid w:val="00CA013F"/>
    <w:rsid w:val="00CA0F67"/>
    <w:rsid w:val="00CA1BDC"/>
    <w:rsid w:val="00CA2431"/>
    <w:rsid w:val="00CA381B"/>
    <w:rsid w:val="00CA39BF"/>
    <w:rsid w:val="00CA3F60"/>
    <w:rsid w:val="00CA4F4B"/>
    <w:rsid w:val="00CA5E9A"/>
    <w:rsid w:val="00CA63C0"/>
    <w:rsid w:val="00CA6C94"/>
    <w:rsid w:val="00CA74BF"/>
    <w:rsid w:val="00CB0BD9"/>
    <w:rsid w:val="00CB16F4"/>
    <w:rsid w:val="00CB2F8F"/>
    <w:rsid w:val="00CB308B"/>
    <w:rsid w:val="00CB375C"/>
    <w:rsid w:val="00CB45F5"/>
    <w:rsid w:val="00CB4C10"/>
    <w:rsid w:val="00CB4F20"/>
    <w:rsid w:val="00CB5C16"/>
    <w:rsid w:val="00CB5C7B"/>
    <w:rsid w:val="00CB666C"/>
    <w:rsid w:val="00CB6B72"/>
    <w:rsid w:val="00CB6C54"/>
    <w:rsid w:val="00CC1439"/>
    <w:rsid w:val="00CC1AD3"/>
    <w:rsid w:val="00CC1FAB"/>
    <w:rsid w:val="00CC34D9"/>
    <w:rsid w:val="00CC485A"/>
    <w:rsid w:val="00CC49FE"/>
    <w:rsid w:val="00CC5721"/>
    <w:rsid w:val="00CC6436"/>
    <w:rsid w:val="00CC6D8F"/>
    <w:rsid w:val="00CC7314"/>
    <w:rsid w:val="00CD00DF"/>
    <w:rsid w:val="00CD21F5"/>
    <w:rsid w:val="00CD2BE7"/>
    <w:rsid w:val="00CD3A8F"/>
    <w:rsid w:val="00CD5516"/>
    <w:rsid w:val="00CD7DEF"/>
    <w:rsid w:val="00CE0084"/>
    <w:rsid w:val="00CE0B85"/>
    <w:rsid w:val="00CE1504"/>
    <w:rsid w:val="00CE17F6"/>
    <w:rsid w:val="00CE1BB0"/>
    <w:rsid w:val="00CE205E"/>
    <w:rsid w:val="00CE471A"/>
    <w:rsid w:val="00CE5FEF"/>
    <w:rsid w:val="00CE6BD3"/>
    <w:rsid w:val="00CE702D"/>
    <w:rsid w:val="00CE7741"/>
    <w:rsid w:val="00CF18C5"/>
    <w:rsid w:val="00CF225A"/>
    <w:rsid w:val="00CF2590"/>
    <w:rsid w:val="00CF2944"/>
    <w:rsid w:val="00CF338B"/>
    <w:rsid w:val="00CF36E8"/>
    <w:rsid w:val="00CF576F"/>
    <w:rsid w:val="00CF5BF7"/>
    <w:rsid w:val="00CF7BD8"/>
    <w:rsid w:val="00D00D25"/>
    <w:rsid w:val="00D0116E"/>
    <w:rsid w:val="00D01CC9"/>
    <w:rsid w:val="00D0231E"/>
    <w:rsid w:val="00D0391D"/>
    <w:rsid w:val="00D039F7"/>
    <w:rsid w:val="00D03FA7"/>
    <w:rsid w:val="00D04C51"/>
    <w:rsid w:val="00D04E99"/>
    <w:rsid w:val="00D0521E"/>
    <w:rsid w:val="00D05B52"/>
    <w:rsid w:val="00D0611A"/>
    <w:rsid w:val="00D06B06"/>
    <w:rsid w:val="00D06C1B"/>
    <w:rsid w:val="00D10C06"/>
    <w:rsid w:val="00D10FB7"/>
    <w:rsid w:val="00D12AD3"/>
    <w:rsid w:val="00D12C76"/>
    <w:rsid w:val="00D12FE7"/>
    <w:rsid w:val="00D13EA4"/>
    <w:rsid w:val="00D14020"/>
    <w:rsid w:val="00D166E9"/>
    <w:rsid w:val="00D16771"/>
    <w:rsid w:val="00D16A10"/>
    <w:rsid w:val="00D16BF9"/>
    <w:rsid w:val="00D17455"/>
    <w:rsid w:val="00D17950"/>
    <w:rsid w:val="00D17B59"/>
    <w:rsid w:val="00D2079B"/>
    <w:rsid w:val="00D20FC0"/>
    <w:rsid w:val="00D22430"/>
    <w:rsid w:val="00D23029"/>
    <w:rsid w:val="00D25CAD"/>
    <w:rsid w:val="00D262F2"/>
    <w:rsid w:val="00D27400"/>
    <w:rsid w:val="00D300DE"/>
    <w:rsid w:val="00D31241"/>
    <w:rsid w:val="00D33427"/>
    <w:rsid w:val="00D336E2"/>
    <w:rsid w:val="00D37C7D"/>
    <w:rsid w:val="00D41429"/>
    <w:rsid w:val="00D417E1"/>
    <w:rsid w:val="00D4242F"/>
    <w:rsid w:val="00D464C2"/>
    <w:rsid w:val="00D47A37"/>
    <w:rsid w:val="00D47FC4"/>
    <w:rsid w:val="00D503A7"/>
    <w:rsid w:val="00D50D82"/>
    <w:rsid w:val="00D516BF"/>
    <w:rsid w:val="00D528CE"/>
    <w:rsid w:val="00D52BB5"/>
    <w:rsid w:val="00D52D40"/>
    <w:rsid w:val="00D5353A"/>
    <w:rsid w:val="00D53D8C"/>
    <w:rsid w:val="00D53D92"/>
    <w:rsid w:val="00D5549A"/>
    <w:rsid w:val="00D55D17"/>
    <w:rsid w:val="00D562D3"/>
    <w:rsid w:val="00D5647B"/>
    <w:rsid w:val="00D567EB"/>
    <w:rsid w:val="00D56A94"/>
    <w:rsid w:val="00D57D77"/>
    <w:rsid w:val="00D57FDF"/>
    <w:rsid w:val="00D607BA"/>
    <w:rsid w:val="00D618E1"/>
    <w:rsid w:val="00D620AA"/>
    <w:rsid w:val="00D6214B"/>
    <w:rsid w:val="00D62569"/>
    <w:rsid w:val="00D62873"/>
    <w:rsid w:val="00D628E8"/>
    <w:rsid w:val="00D6309B"/>
    <w:rsid w:val="00D647D5"/>
    <w:rsid w:val="00D649DC"/>
    <w:rsid w:val="00D64ADC"/>
    <w:rsid w:val="00D651F7"/>
    <w:rsid w:val="00D66EB3"/>
    <w:rsid w:val="00D677CC"/>
    <w:rsid w:val="00D706B2"/>
    <w:rsid w:val="00D7076B"/>
    <w:rsid w:val="00D7119F"/>
    <w:rsid w:val="00D7123F"/>
    <w:rsid w:val="00D7297C"/>
    <w:rsid w:val="00D72E61"/>
    <w:rsid w:val="00D732BF"/>
    <w:rsid w:val="00D737ED"/>
    <w:rsid w:val="00D74D2F"/>
    <w:rsid w:val="00D75746"/>
    <w:rsid w:val="00D76685"/>
    <w:rsid w:val="00D766B6"/>
    <w:rsid w:val="00D76A5E"/>
    <w:rsid w:val="00D76BC7"/>
    <w:rsid w:val="00D76E73"/>
    <w:rsid w:val="00D776E3"/>
    <w:rsid w:val="00D77B0E"/>
    <w:rsid w:val="00D80160"/>
    <w:rsid w:val="00D8070C"/>
    <w:rsid w:val="00D80916"/>
    <w:rsid w:val="00D82381"/>
    <w:rsid w:val="00D823E0"/>
    <w:rsid w:val="00D82446"/>
    <w:rsid w:val="00D82811"/>
    <w:rsid w:val="00D82BED"/>
    <w:rsid w:val="00D83085"/>
    <w:rsid w:val="00D83C34"/>
    <w:rsid w:val="00D83D3F"/>
    <w:rsid w:val="00D83E60"/>
    <w:rsid w:val="00D840A4"/>
    <w:rsid w:val="00D840ED"/>
    <w:rsid w:val="00D8446E"/>
    <w:rsid w:val="00D84672"/>
    <w:rsid w:val="00D85302"/>
    <w:rsid w:val="00D86F15"/>
    <w:rsid w:val="00D873D7"/>
    <w:rsid w:val="00D8741C"/>
    <w:rsid w:val="00D902E9"/>
    <w:rsid w:val="00D902FF"/>
    <w:rsid w:val="00D92F8B"/>
    <w:rsid w:val="00D97E50"/>
    <w:rsid w:val="00D97F0B"/>
    <w:rsid w:val="00DA0590"/>
    <w:rsid w:val="00DA1122"/>
    <w:rsid w:val="00DA30A4"/>
    <w:rsid w:val="00DA40A3"/>
    <w:rsid w:val="00DA48A2"/>
    <w:rsid w:val="00DA4CF8"/>
    <w:rsid w:val="00DA588A"/>
    <w:rsid w:val="00DA5F1A"/>
    <w:rsid w:val="00DA6B51"/>
    <w:rsid w:val="00DA6FE0"/>
    <w:rsid w:val="00DA76D1"/>
    <w:rsid w:val="00DA79CD"/>
    <w:rsid w:val="00DB11B0"/>
    <w:rsid w:val="00DB1FDD"/>
    <w:rsid w:val="00DB2061"/>
    <w:rsid w:val="00DB30F8"/>
    <w:rsid w:val="00DB3934"/>
    <w:rsid w:val="00DB3B6D"/>
    <w:rsid w:val="00DB3BF0"/>
    <w:rsid w:val="00DB4A5F"/>
    <w:rsid w:val="00DB5671"/>
    <w:rsid w:val="00DC1253"/>
    <w:rsid w:val="00DC4226"/>
    <w:rsid w:val="00DC4948"/>
    <w:rsid w:val="00DC52E2"/>
    <w:rsid w:val="00DC600F"/>
    <w:rsid w:val="00DC7191"/>
    <w:rsid w:val="00DC773E"/>
    <w:rsid w:val="00DC7E95"/>
    <w:rsid w:val="00DD14A1"/>
    <w:rsid w:val="00DD225B"/>
    <w:rsid w:val="00DD31F5"/>
    <w:rsid w:val="00DD3544"/>
    <w:rsid w:val="00DD3E3F"/>
    <w:rsid w:val="00DD3F84"/>
    <w:rsid w:val="00DD5431"/>
    <w:rsid w:val="00DD56A9"/>
    <w:rsid w:val="00DD5757"/>
    <w:rsid w:val="00DD6771"/>
    <w:rsid w:val="00DD67F8"/>
    <w:rsid w:val="00DD69D8"/>
    <w:rsid w:val="00DE10B9"/>
    <w:rsid w:val="00DE13A6"/>
    <w:rsid w:val="00DE1BB4"/>
    <w:rsid w:val="00DE1BE9"/>
    <w:rsid w:val="00DE1C13"/>
    <w:rsid w:val="00DE2614"/>
    <w:rsid w:val="00DE45C7"/>
    <w:rsid w:val="00DE4956"/>
    <w:rsid w:val="00DE557E"/>
    <w:rsid w:val="00DE6800"/>
    <w:rsid w:val="00DE6D8B"/>
    <w:rsid w:val="00DE6E0F"/>
    <w:rsid w:val="00DF03FB"/>
    <w:rsid w:val="00DF10B3"/>
    <w:rsid w:val="00DF2E48"/>
    <w:rsid w:val="00DF2F60"/>
    <w:rsid w:val="00DF4C06"/>
    <w:rsid w:val="00DF5562"/>
    <w:rsid w:val="00DF5FB5"/>
    <w:rsid w:val="00DF6681"/>
    <w:rsid w:val="00DF73AC"/>
    <w:rsid w:val="00E0121B"/>
    <w:rsid w:val="00E0162F"/>
    <w:rsid w:val="00E02D4D"/>
    <w:rsid w:val="00E03231"/>
    <w:rsid w:val="00E03487"/>
    <w:rsid w:val="00E04DD3"/>
    <w:rsid w:val="00E04F63"/>
    <w:rsid w:val="00E05448"/>
    <w:rsid w:val="00E0644E"/>
    <w:rsid w:val="00E07447"/>
    <w:rsid w:val="00E07B5D"/>
    <w:rsid w:val="00E07C67"/>
    <w:rsid w:val="00E07E12"/>
    <w:rsid w:val="00E108EF"/>
    <w:rsid w:val="00E12C5C"/>
    <w:rsid w:val="00E13D96"/>
    <w:rsid w:val="00E1488D"/>
    <w:rsid w:val="00E148D9"/>
    <w:rsid w:val="00E14CC3"/>
    <w:rsid w:val="00E15039"/>
    <w:rsid w:val="00E15EFE"/>
    <w:rsid w:val="00E169C4"/>
    <w:rsid w:val="00E17290"/>
    <w:rsid w:val="00E206A1"/>
    <w:rsid w:val="00E20A22"/>
    <w:rsid w:val="00E22666"/>
    <w:rsid w:val="00E229BA"/>
    <w:rsid w:val="00E22A04"/>
    <w:rsid w:val="00E2338F"/>
    <w:rsid w:val="00E23F27"/>
    <w:rsid w:val="00E26864"/>
    <w:rsid w:val="00E26BEE"/>
    <w:rsid w:val="00E272B9"/>
    <w:rsid w:val="00E2731F"/>
    <w:rsid w:val="00E27715"/>
    <w:rsid w:val="00E279C5"/>
    <w:rsid w:val="00E27D2B"/>
    <w:rsid w:val="00E32520"/>
    <w:rsid w:val="00E3439F"/>
    <w:rsid w:val="00E35412"/>
    <w:rsid w:val="00E3644F"/>
    <w:rsid w:val="00E36900"/>
    <w:rsid w:val="00E37A2D"/>
    <w:rsid w:val="00E4232B"/>
    <w:rsid w:val="00E42515"/>
    <w:rsid w:val="00E42781"/>
    <w:rsid w:val="00E434A4"/>
    <w:rsid w:val="00E44B46"/>
    <w:rsid w:val="00E44C2C"/>
    <w:rsid w:val="00E4583B"/>
    <w:rsid w:val="00E4678F"/>
    <w:rsid w:val="00E468F5"/>
    <w:rsid w:val="00E46ACD"/>
    <w:rsid w:val="00E5008B"/>
    <w:rsid w:val="00E50322"/>
    <w:rsid w:val="00E517F7"/>
    <w:rsid w:val="00E52D17"/>
    <w:rsid w:val="00E54775"/>
    <w:rsid w:val="00E54CD9"/>
    <w:rsid w:val="00E55355"/>
    <w:rsid w:val="00E5775B"/>
    <w:rsid w:val="00E64938"/>
    <w:rsid w:val="00E70F9B"/>
    <w:rsid w:val="00E728DE"/>
    <w:rsid w:val="00E73048"/>
    <w:rsid w:val="00E7356E"/>
    <w:rsid w:val="00E74D88"/>
    <w:rsid w:val="00E763A7"/>
    <w:rsid w:val="00E7754B"/>
    <w:rsid w:val="00E779A7"/>
    <w:rsid w:val="00E80055"/>
    <w:rsid w:val="00E80A2F"/>
    <w:rsid w:val="00E8102F"/>
    <w:rsid w:val="00E83C53"/>
    <w:rsid w:val="00E849C7"/>
    <w:rsid w:val="00E85633"/>
    <w:rsid w:val="00E857C2"/>
    <w:rsid w:val="00E86930"/>
    <w:rsid w:val="00E86B8D"/>
    <w:rsid w:val="00E86D3A"/>
    <w:rsid w:val="00E87E67"/>
    <w:rsid w:val="00E90A9E"/>
    <w:rsid w:val="00E919BF"/>
    <w:rsid w:val="00E91F24"/>
    <w:rsid w:val="00E929C6"/>
    <w:rsid w:val="00E9391D"/>
    <w:rsid w:val="00E9450B"/>
    <w:rsid w:val="00E945FE"/>
    <w:rsid w:val="00E94630"/>
    <w:rsid w:val="00E9481D"/>
    <w:rsid w:val="00E94E2C"/>
    <w:rsid w:val="00E953BA"/>
    <w:rsid w:val="00E95B58"/>
    <w:rsid w:val="00E95DF3"/>
    <w:rsid w:val="00E978DF"/>
    <w:rsid w:val="00EA1F32"/>
    <w:rsid w:val="00EA284F"/>
    <w:rsid w:val="00EA2973"/>
    <w:rsid w:val="00EA33A1"/>
    <w:rsid w:val="00EA3545"/>
    <w:rsid w:val="00EA3B86"/>
    <w:rsid w:val="00EA45EE"/>
    <w:rsid w:val="00EA4DE2"/>
    <w:rsid w:val="00EA5B81"/>
    <w:rsid w:val="00EA5B8C"/>
    <w:rsid w:val="00EA636C"/>
    <w:rsid w:val="00EA6377"/>
    <w:rsid w:val="00EA6859"/>
    <w:rsid w:val="00EA6A61"/>
    <w:rsid w:val="00EA7372"/>
    <w:rsid w:val="00EA7B30"/>
    <w:rsid w:val="00EB1DC6"/>
    <w:rsid w:val="00EB203F"/>
    <w:rsid w:val="00EB26F7"/>
    <w:rsid w:val="00EB2FF5"/>
    <w:rsid w:val="00EB385F"/>
    <w:rsid w:val="00EB4504"/>
    <w:rsid w:val="00EB46B8"/>
    <w:rsid w:val="00EB48F2"/>
    <w:rsid w:val="00EB6A47"/>
    <w:rsid w:val="00EB6BBC"/>
    <w:rsid w:val="00EB6D32"/>
    <w:rsid w:val="00EB6FE7"/>
    <w:rsid w:val="00EB75B4"/>
    <w:rsid w:val="00EB7A07"/>
    <w:rsid w:val="00EB7A45"/>
    <w:rsid w:val="00EC0DAD"/>
    <w:rsid w:val="00EC26AC"/>
    <w:rsid w:val="00EC46C4"/>
    <w:rsid w:val="00EC6D09"/>
    <w:rsid w:val="00ED066D"/>
    <w:rsid w:val="00ED21ED"/>
    <w:rsid w:val="00ED22B1"/>
    <w:rsid w:val="00ED2DFC"/>
    <w:rsid w:val="00ED2FB0"/>
    <w:rsid w:val="00ED50D2"/>
    <w:rsid w:val="00ED7159"/>
    <w:rsid w:val="00EE1C98"/>
    <w:rsid w:val="00EE31E5"/>
    <w:rsid w:val="00EE373F"/>
    <w:rsid w:val="00EE37BF"/>
    <w:rsid w:val="00EE3D4E"/>
    <w:rsid w:val="00EE6145"/>
    <w:rsid w:val="00EE61D9"/>
    <w:rsid w:val="00EE6F62"/>
    <w:rsid w:val="00EE7680"/>
    <w:rsid w:val="00EE784F"/>
    <w:rsid w:val="00EF07C7"/>
    <w:rsid w:val="00EF1EA0"/>
    <w:rsid w:val="00EF37AF"/>
    <w:rsid w:val="00EF4893"/>
    <w:rsid w:val="00EF4DCA"/>
    <w:rsid w:val="00EF5341"/>
    <w:rsid w:val="00EF5EA2"/>
    <w:rsid w:val="00F00650"/>
    <w:rsid w:val="00F03000"/>
    <w:rsid w:val="00F030FB"/>
    <w:rsid w:val="00F0370C"/>
    <w:rsid w:val="00F05375"/>
    <w:rsid w:val="00F07B8D"/>
    <w:rsid w:val="00F107B2"/>
    <w:rsid w:val="00F117E2"/>
    <w:rsid w:val="00F128DA"/>
    <w:rsid w:val="00F1347A"/>
    <w:rsid w:val="00F136A6"/>
    <w:rsid w:val="00F1391A"/>
    <w:rsid w:val="00F16C99"/>
    <w:rsid w:val="00F1761B"/>
    <w:rsid w:val="00F21179"/>
    <w:rsid w:val="00F217EF"/>
    <w:rsid w:val="00F219C1"/>
    <w:rsid w:val="00F21BBB"/>
    <w:rsid w:val="00F22291"/>
    <w:rsid w:val="00F23B06"/>
    <w:rsid w:val="00F23C95"/>
    <w:rsid w:val="00F25BC2"/>
    <w:rsid w:val="00F260C5"/>
    <w:rsid w:val="00F262B5"/>
    <w:rsid w:val="00F26DDC"/>
    <w:rsid w:val="00F26DE7"/>
    <w:rsid w:val="00F279CC"/>
    <w:rsid w:val="00F30FAC"/>
    <w:rsid w:val="00F317C0"/>
    <w:rsid w:val="00F31A80"/>
    <w:rsid w:val="00F324DD"/>
    <w:rsid w:val="00F326DF"/>
    <w:rsid w:val="00F327B2"/>
    <w:rsid w:val="00F34E8C"/>
    <w:rsid w:val="00F37049"/>
    <w:rsid w:val="00F40D90"/>
    <w:rsid w:val="00F4127C"/>
    <w:rsid w:val="00F412D0"/>
    <w:rsid w:val="00F4184E"/>
    <w:rsid w:val="00F41F6D"/>
    <w:rsid w:val="00F428B7"/>
    <w:rsid w:val="00F450F2"/>
    <w:rsid w:val="00F451A2"/>
    <w:rsid w:val="00F4533D"/>
    <w:rsid w:val="00F459F6"/>
    <w:rsid w:val="00F4770B"/>
    <w:rsid w:val="00F47793"/>
    <w:rsid w:val="00F47BC8"/>
    <w:rsid w:val="00F522AD"/>
    <w:rsid w:val="00F52AED"/>
    <w:rsid w:val="00F52FA2"/>
    <w:rsid w:val="00F538DD"/>
    <w:rsid w:val="00F54CA7"/>
    <w:rsid w:val="00F554F5"/>
    <w:rsid w:val="00F55F20"/>
    <w:rsid w:val="00F56C2D"/>
    <w:rsid w:val="00F57909"/>
    <w:rsid w:val="00F60A66"/>
    <w:rsid w:val="00F60E4B"/>
    <w:rsid w:val="00F61356"/>
    <w:rsid w:val="00F624C6"/>
    <w:rsid w:val="00F62917"/>
    <w:rsid w:val="00F63C5B"/>
    <w:rsid w:val="00F642B5"/>
    <w:rsid w:val="00F6440C"/>
    <w:rsid w:val="00F6461B"/>
    <w:rsid w:val="00F64B61"/>
    <w:rsid w:val="00F65EF5"/>
    <w:rsid w:val="00F66269"/>
    <w:rsid w:val="00F67358"/>
    <w:rsid w:val="00F70002"/>
    <w:rsid w:val="00F700A1"/>
    <w:rsid w:val="00F70C8E"/>
    <w:rsid w:val="00F71153"/>
    <w:rsid w:val="00F7161E"/>
    <w:rsid w:val="00F71BEF"/>
    <w:rsid w:val="00F725E5"/>
    <w:rsid w:val="00F72934"/>
    <w:rsid w:val="00F73B03"/>
    <w:rsid w:val="00F741A0"/>
    <w:rsid w:val="00F753F0"/>
    <w:rsid w:val="00F75618"/>
    <w:rsid w:val="00F75DA3"/>
    <w:rsid w:val="00F75EB0"/>
    <w:rsid w:val="00F77D1A"/>
    <w:rsid w:val="00F81543"/>
    <w:rsid w:val="00F820DC"/>
    <w:rsid w:val="00F83FD0"/>
    <w:rsid w:val="00F84245"/>
    <w:rsid w:val="00F84452"/>
    <w:rsid w:val="00F845E6"/>
    <w:rsid w:val="00F84855"/>
    <w:rsid w:val="00F84CA2"/>
    <w:rsid w:val="00F85372"/>
    <w:rsid w:val="00F855D0"/>
    <w:rsid w:val="00F86005"/>
    <w:rsid w:val="00F86BDF"/>
    <w:rsid w:val="00F86E10"/>
    <w:rsid w:val="00F87283"/>
    <w:rsid w:val="00F906E0"/>
    <w:rsid w:val="00F916A6"/>
    <w:rsid w:val="00F921DB"/>
    <w:rsid w:val="00F933B1"/>
    <w:rsid w:val="00F933E5"/>
    <w:rsid w:val="00F93C13"/>
    <w:rsid w:val="00F94432"/>
    <w:rsid w:val="00F95C52"/>
    <w:rsid w:val="00F96CA9"/>
    <w:rsid w:val="00F96F2F"/>
    <w:rsid w:val="00F97BDE"/>
    <w:rsid w:val="00FA0046"/>
    <w:rsid w:val="00FA0CAA"/>
    <w:rsid w:val="00FA18D8"/>
    <w:rsid w:val="00FA1B90"/>
    <w:rsid w:val="00FA255F"/>
    <w:rsid w:val="00FA278B"/>
    <w:rsid w:val="00FA3650"/>
    <w:rsid w:val="00FA3E9B"/>
    <w:rsid w:val="00FA4226"/>
    <w:rsid w:val="00FA70B1"/>
    <w:rsid w:val="00FB32B1"/>
    <w:rsid w:val="00FB4CAA"/>
    <w:rsid w:val="00FB553D"/>
    <w:rsid w:val="00FB6655"/>
    <w:rsid w:val="00FB676B"/>
    <w:rsid w:val="00FB732C"/>
    <w:rsid w:val="00FB7F58"/>
    <w:rsid w:val="00FB7F7A"/>
    <w:rsid w:val="00FC07D8"/>
    <w:rsid w:val="00FC1B0F"/>
    <w:rsid w:val="00FC1BFE"/>
    <w:rsid w:val="00FC1FD9"/>
    <w:rsid w:val="00FC2C63"/>
    <w:rsid w:val="00FC3D8A"/>
    <w:rsid w:val="00FC3FA8"/>
    <w:rsid w:val="00FC4009"/>
    <w:rsid w:val="00FC44B1"/>
    <w:rsid w:val="00FC53C9"/>
    <w:rsid w:val="00FC5875"/>
    <w:rsid w:val="00FC5934"/>
    <w:rsid w:val="00FC6126"/>
    <w:rsid w:val="00FC65B1"/>
    <w:rsid w:val="00FD0131"/>
    <w:rsid w:val="00FD0D01"/>
    <w:rsid w:val="00FD146A"/>
    <w:rsid w:val="00FD1764"/>
    <w:rsid w:val="00FD1BFE"/>
    <w:rsid w:val="00FD1CF2"/>
    <w:rsid w:val="00FD2F7B"/>
    <w:rsid w:val="00FD3198"/>
    <w:rsid w:val="00FD3774"/>
    <w:rsid w:val="00FD3ECE"/>
    <w:rsid w:val="00FD3F16"/>
    <w:rsid w:val="00FD4C23"/>
    <w:rsid w:val="00FD56C0"/>
    <w:rsid w:val="00FD59D7"/>
    <w:rsid w:val="00FD60FE"/>
    <w:rsid w:val="00FD6437"/>
    <w:rsid w:val="00FD6520"/>
    <w:rsid w:val="00FD6CC1"/>
    <w:rsid w:val="00FD7D1B"/>
    <w:rsid w:val="00FD7E82"/>
    <w:rsid w:val="00FE13DC"/>
    <w:rsid w:val="00FE195F"/>
    <w:rsid w:val="00FE1BC8"/>
    <w:rsid w:val="00FE2518"/>
    <w:rsid w:val="00FE2709"/>
    <w:rsid w:val="00FE2AF9"/>
    <w:rsid w:val="00FE2ED5"/>
    <w:rsid w:val="00FE3C51"/>
    <w:rsid w:val="00FE3F64"/>
    <w:rsid w:val="00FE48A1"/>
    <w:rsid w:val="00FE48C7"/>
    <w:rsid w:val="00FE6098"/>
    <w:rsid w:val="00FE76AB"/>
    <w:rsid w:val="00FE7F4C"/>
    <w:rsid w:val="00FF28AF"/>
    <w:rsid w:val="00FF35A5"/>
    <w:rsid w:val="00FF3C7A"/>
    <w:rsid w:val="00FF408E"/>
    <w:rsid w:val="00FF633C"/>
    <w:rsid w:val="00FF73FE"/>
    <w:rsid w:val="7D7FE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EAF6F4"/>
  <w15:chartTrackingRefBased/>
  <w15:docId w15:val="{CFFD95C7-6C17-4A12-A596-1EBE919EF9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478C"/>
    <w:pPr>
      <w:suppressAutoHyphens/>
      <w:spacing w:after="0" w:line="240" w:lineRule="exact"/>
    </w:pPr>
    <w:rPr>
      <w:rFonts w:ascii="Times" w:hAnsi="Times" w:eastAsia="Times New Roman" w:cs="Times New Roman"/>
      <w:sz w:val="24"/>
      <w:szCs w:val="20"/>
      <w:lang w:eastAsia="ar-SA"/>
    </w:rPr>
  </w:style>
  <w:style w:type="paragraph" w:styleId="Heading1">
    <w:name w:val="heading 1"/>
    <w:basedOn w:val="Normal"/>
    <w:next w:val="Normal"/>
    <w:link w:val="Heading1Char"/>
    <w:qFormat/>
    <w:rsid w:val="00BF478C"/>
    <w:pPr>
      <w:keepNext/>
      <w:keepLines/>
      <w:numPr>
        <w:numId w:val="1"/>
      </w:numPr>
      <w:spacing w:before="480" w:after="240" w:line="240" w:lineRule="atLeast"/>
      <w:outlineLvl w:val="0"/>
    </w:pPr>
    <w:rPr>
      <w:b/>
      <w:kern w:val="1"/>
      <w:sz w:val="36"/>
    </w:rPr>
  </w:style>
  <w:style w:type="paragraph" w:styleId="Heading2">
    <w:name w:val="heading 2"/>
    <w:basedOn w:val="Normal"/>
    <w:next w:val="Normal"/>
    <w:link w:val="Heading2Char"/>
    <w:qFormat/>
    <w:rsid w:val="00BF478C"/>
    <w:pPr>
      <w:keepNext/>
      <w:keepLines/>
      <w:numPr>
        <w:ilvl w:val="1"/>
        <w:numId w:val="1"/>
      </w:numPr>
      <w:tabs>
        <w:tab w:val="clear" w:pos="0"/>
        <w:tab w:val="num" w:pos="360"/>
      </w:tabs>
      <w:spacing w:before="280" w:after="280" w:line="240" w:lineRule="atLeast"/>
      <w:ind w:left="360"/>
      <w:outlineLvl w:val="1"/>
    </w:pPr>
    <w:rPr>
      <w:b/>
      <w:sz w:val="28"/>
    </w:rPr>
  </w:style>
  <w:style w:type="paragraph" w:styleId="Heading3">
    <w:name w:val="heading 3"/>
    <w:basedOn w:val="Normal"/>
    <w:next w:val="Normal"/>
    <w:link w:val="Heading3Char"/>
    <w:autoRedefine/>
    <w:qFormat/>
    <w:rsid w:val="007C1709"/>
    <w:pPr>
      <w:numPr>
        <w:ilvl w:val="2"/>
        <w:numId w:val="1"/>
      </w:numPr>
      <w:spacing w:before="240" w:after="240"/>
      <w:outlineLvl w:val="2"/>
    </w:pPr>
    <w:rPr>
      <w:b/>
      <w:sz w:val="26"/>
    </w:rPr>
  </w:style>
  <w:style w:type="paragraph" w:styleId="Heading4">
    <w:name w:val="heading 4"/>
    <w:basedOn w:val="Normal"/>
    <w:next w:val="Normal"/>
    <w:link w:val="Heading4Char"/>
    <w:qFormat/>
    <w:rsid w:val="00BF478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F478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F478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F478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F478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F478C"/>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F478C"/>
    <w:rPr>
      <w:rFonts w:ascii="Times" w:hAnsi="Times" w:eastAsia="Times New Roman" w:cs="Times New Roman"/>
      <w:b/>
      <w:kern w:val="1"/>
      <w:sz w:val="36"/>
      <w:szCs w:val="20"/>
      <w:lang w:eastAsia="ar-SA"/>
    </w:rPr>
  </w:style>
  <w:style w:type="character" w:styleId="Heading2Char" w:customStyle="1">
    <w:name w:val="Heading 2 Char"/>
    <w:basedOn w:val="DefaultParagraphFont"/>
    <w:link w:val="Heading2"/>
    <w:rsid w:val="00BF478C"/>
    <w:rPr>
      <w:rFonts w:ascii="Times" w:hAnsi="Times" w:eastAsia="Times New Roman" w:cs="Times New Roman"/>
      <w:b/>
      <w:sz w:val="28"/>
      <w:szCs w:val="20"/>
      <w:lang w:eastAsia="ar-SA"/>
    </w:rPr>
  </w:style>
  <w:style w:type="character" w:styleId="Heading3Char" w:customStyle="1">
    <w:name w:val="Heading 3 Char"/>
    <w:basedOn w:val="DefaultParagraphFont"/>
    <w:link w:val="Heading3"/>
    <w:rsid w:val="007C1709"/>
    <w:rPr>
      <w:rFonts w:ascii="Times" w:hAnsi="Times" w:eastAsia="Times New Roman" w:cs="Times New Roman"/>
      <w:b/>
      <w:sz w:val="26"/>
      <w:szCs w:val="20"/>
      <w:lang w:eastAsia="ar-SA"/>
    </w:rPr>
  </w:style>
  <w:style w:type="character" w:styleId="Heading4Char" w:customStyle="1">
    <w:name w:val="Heading 4 Char"/>
    <w:basedOn w:val="DefaultParagraphFont"/>
    <w:link w:val="Heading4"/>
    <w:rsid w:val="00BF478C"/>
    <w:rPr>
      <w:rFonts w:ascii="Times New Roman" w:hAnsi="Times New Roman" w:eastAsia="Times New Roman" w:cs="Times New Roman"/>
      <w:b/>
      <w:i/>
      <w:szCs w:val="20"/>
      <w:lang w:eastAsia="ar-SA"/>
    </w:rPr>
  </w:style>
  <w:style w:type="character" w:styleId="Heading5Char" w:customStyle="1">
    <w:name w:val="Heading 5 Char"/>
    <w:basedOn w:val="DefaultParagraphFont"/>
    <w:link w:val="Heading5"/>
    <w:rsid w:val="00BF478C"/>
    <w:rPr>
      <w:rFonts w:ascii="Arial" w:hAnsi="Arial" w:eastAsia="Times New Roman" w:cs="Times New Roman"/>
      <w:szCs w:val="20"/>
      <w:lang w:eastAsia="ar-SA"/>
    </w:rPr>
  </w:style>
  <w:style w:type="character" w:styleId="Heading6Char" w:customStyle="1">
    <w:name w:val="Heading 6 Char"/>
    <w:basedOn w:val="DefaultParagraphFont"/>
    <w:link w:val="Heading6"/>
    <w:rsid w:val="00BF478C"/>
    <w:rPr>
      <w:rFonts w:ascii="Arial" w:hAnsi="Arial" w:eastAsia="Times New Roman" w:cs="Times New Roman"/>
      <w:i/>
      <w:szCs w:val="20"/>
      <w:lang w:eastAsia="ar-SA"/>
    </w:rPr>
  </w:style>
  <w:style w:type="character" w:styleId="Heading7Char" w:customStyle="1">
    <w:name w:val="Heading 7 Char"/>
    <w:basedOn w:val="DefaultParagraphFont"/>
    <w:link w:val="Heading7"/>
    <w:rsid w:val="00BF478C"/>
    <w:rPr>
      <w:rFonts w:ascii="Arial" w:hAnsi="Arial" w:eastAsia="Times New Roman" w:cs="Times New Roman"/>
      <w:sz w:val="20"/>
      <w:szCs w:val="20"/>
      <w:lang w:eastAsia="ar-SA"/>
    </w:rPr>
  </w:style>
  <w:style w:type="character" w:styleId="Heading8Char" w:customStyle="1">
    <w:name w:val="Heading 8 Char"/>
    <w:basedOn w:val="DefaultParagraphFont"/>
    <w:link w:val="Heading8"/>
    <w:rsid w:val="00BF478C"/>
    <w:rPr>
      <w:rFonts w:ascii="Arial" w:hAnsi="Arial" w:eastAsia="Times New Roman" w:cs="Times New Roman"/>
      <w:i/>
      <w:sz w:val="20"/>
      <w:szCs w:val="20"/>
      <w:lang w:eastAsia="ar-SA"/>
    </w:rPr>
  </w:style>
  <w:style w:type="character" w:styleId="Heading9Char" w:customStyle="1">
    <w:name w:val="Heading 9 Char"/>
    <w:basedOn w:val="DefaultParagraphFont"/>
    <w:link w:val="Heading9"/>
    <w:rsid w:val="00BF478C"/>
    <w:rPr>
      <w:rFonts w:ascii="Arial" w:hAnsi="Arial" w:eastAsia="Times New Roman" w:cs="Times New Roman"/>
      <w:i/>
      <w:sz w:val="18"/>
      <w:szCs w:val="20"/>
      <w:lang w:eastAsia="ar-SA"/>
    </w:rPr>
  </w:style>
  <w:style w:type="character" w:styleId="Absatz-Standardschriftart" w:customStyle="1">
    <w:name w:val="Absatz-Standardschriftart"/>
    <w:rsid w:val="00BF478C"/>
  </w:style>
  <w:style w:type="character" w:styleId="WW-Absatz-Standardschriftart" w:customStyle="1">
    <w:name w:val="WW-Absatz-Standardschriftart"/>
    <w:rsid w:val="00BF478C"/>
  </w:style>
  <w:style w:type="character" w:styleId="WW-Absatz-Standardschriftart1" w:customStyle="1">
    <w:name w:val="WW-Absatz-Standardschriftart1"/>
    <w:rsid w:val="00BF478C"/>
  </w:style>
  <w:style w:type="character" w:styleId="WW-Absatz-Standardschriftart11" w:customStyle="1">
    <w:name w:val="WW-Absatz-Standardschriftart11"/>
    <w:rsid w:val="00BF478C"/>
  </w:style>
  <w:style w:type="character" w:styleId="WW-Absatz-Standardschriftart111" w:customStyle="1">
    <w:name w:val="WW-Absatz-Standardschriftart111"/>
    <w:rsid w:val="00BF478C"/>
  </w:style>
  <w:style w:type="character" w:styleId="WW-Absatz-Standardschriftart1111" w:customStyle="1">
    <w:name w:val="WW-Absatz-Standardschriftart1111"/>
    <w:rsid w:val="00BF478C"/>
  </w:style>
  <w:style w:type="character" w:styleId="WW-DefaultParagraphFont" w:customStyle="1">
    <w:name w:val="WW-Default Paragraph Font"/>
    <w:rsid w:val="00BF478C"/>
  </w:style>
  <w:style w:type="character" w:styleId="PageNumber">
    <w:name w:val="page number"/>
    <w:basedOn w:val="WW-DefaultParagraphFont"/>
    <w:rsid w:val="00BF478C"/>
  </w:style>
  <w:style w:type="character" w:styleId="Hyperlink">
    <w:name w:val="Hyperlink"/>
    <w:uiPriority w:val="99"/>
    <w:rsid w:val="00BF478C"/>
    <w:rPr>
      <w:color w:val="0000FF"/>
      <w:u w:val="single"/>
    </w:rPr>
  </w:style>
  <w:style w:type="character" w:styleId="NumberingSymbols" w:customStyle="1">
    <w:name w:val="Numbering Symbols"/>
    <w:rsid w:val="00BF478C"/>
  </w:style>
  <w:style w:type="paragraph" w:styleId="Heading" w:customStyle="1">
    <w:name w:val="Heading"/>
    <w:basedOn w:val="Normal"/>
    <w:next w:val="BodyText"/>
    <w:rsid w:val="00BF478C"/>
    <w:pPr>
      <w:keepNext/>
      <w:spacing w:before="240" w:after="120"/>
    </w:pPr>
    <w:rPr>
      <w:rFonts w:ascii="Arial" w:hAnsi="Arial" w:eastAsia="Lucida Sans Unicode" w:cs="Tahoma"/>
      <w:sz w:val="28"/>
      <w:szCs w:val="28"/>
    </w:rPr>
  </w:style>
  <w:style w:type="paragraph" w:styleId="BodyText">
    <w:name w:val="Body Text"/>
    <w:basedOn w:val="Normal"/>
    <w:link w:val="BodyTextChar"/>
    <w:rsid w:val="00BF478C"/>
    <w:pPr>
      <w:spacing w:after="120"/>
    </w:pPr>
  </w:style>
  <w:style w:type="character" w:styleId="BodyTextChar" w:customStyle="1">
    <w:name w:val="Body Text Char"/>
    <w:basedOn w:val="DefaultParagraphFont"/>
    <w:link w:val="BodyText"/>
    <w:rsid w:val="00BF478C"/>
    <w:rPr>
      <w:rFonts w:ascii="Times" w:hAnsi="Times" w:eastAsia="Times New Roman" w:cs="Times New Roman"/>
      <w:sz w:val="24"/>
      <w:szCs w:val="20"/>
      <w:lang w:eastAsia="ar-SA"/>
    </w:rPr>
  </w:style>
  <w:style w:type="paragraph" w:styleId="List">
    <w:name w:val="List"/>
    <w:basedOn w:val="BodyText"/>
    <w:rsid w:val="00BF478C"/>
    <w:rPr>
      <w:rFonts w:cs="Tahoma"/>
    </w:rPr>
  </w:style>
  <w:style w:type="paragraph" w:styleId="Caption">
    <w:name w:val="caption"/>
    <w:basedOn w:val="Normal"/>
    <w:qFormat/>
    <w:rsid w:val="00BF478C"/>
    <w:pPr>
      <w:suppressLineNumbers/>
      <w:spacing w:before="120" w:after="120"/>
    </w:pPr>
    <w:rPr>
      <w:rFonts w:cs="Tahoma"/>
      <w:i/>
      <w:iCs/>
      <w:szCs w:val="24"/>
    </w:rPr>
  </w:style>
  <w:style w:type="paragraph" w:styleId="Index" w:customStyle="1">
    <w:name w:val="Index"/>
    <w:basedOn w:val="Normal"/>
    <w:rsid w:val="00BF478C"/>
    <w:pPr>
      <w:suppressLineNumbers/>
    </w:pPr>
    <w:rPr>
      <w:rFonts w:cs="Tahoma"/>
    </w:rPr>
  </w:style>
  <w:style w:type="paragraph" w:styleId="Footer">
    <w:name w:val="footer"/>
    <w:basedOn w:val="Normal"/>
    <w:link w:val="FooterChar"/>
    <w:uiPriority w:val="99"/>
    <w:rsid w:val="00BF478C"/>
    <w:pPr>
      <w:tabs>
        <w:tab w:val="center" w:pos="4680"/>
        <w:tab w:val="right" w:pos="9360"/>
      </w:tabs>
    </w:pPr>
    <w:rPr>
      <w:b/>
      <w:i/>
      <w:sz w:val="20"/>
    </w:rPr>
  </w:style>
  <w:style w:type="character" w:styleId="FooterChar" w:customStyle="1">
    <w:name w:val="Footer Char"/>
    <w:basedOn w:val="DefaultParagraphFont"/>
    <w:link w:val="Footer"/>
    <w:uiPriority w:val="99"/>
    <w:rsid w:val="00BF478C"/>
    <w:rPr>
      <w:rFonts w:ascii="Times" w:hAnsi="Times" w:eastAsia="Times New Roman" w:cs="Times New Roman"/>
      <w:b/>
      <w:i/>
      <w:sz w:val="20"/>
      <w:szCs w:val="20"/>
      <w:lang w:eastAsia="ar-SA"/>
    </w:rPr>
  </w:style>
  <w:style w:type="paragraph" w:styleId="bullet" w:customStyle="1">
    <w:name w:val="bullet"/>
    <w:basedOn w:val="Normal"/>
    <w:rsid w:val="00BF478C"/>
    <w:rPr>
      <w:rFonts w:ascii="Arial" w:hAnsi="Arial"/>
      <w:sz w:val="20"/>
    </w:rPr>
  </w:style>
  <w:style w:type="paragraph" w:styleId="Header">
    <w:name w:val="header"/>
    <w:basedOn w:val="Normal"/>
    <w:link w:val="HeaderChar"/>
    <w:rsid w:val="00BF478C"/>
    <w:pPr>
      <w:tabs>
        <w:tab w:val="center" w:pos="4680"/>
        <w:tab w:val="right" w:pos="9360"/>
      </w:tabs>
    </w:pPr>
    <w:rPr>
      <w:b/>
      <w:i/>
      <w:sz w:val="20"/>
    </w:rPr>
  </w:style>
  <w:style w:type="character" w:styleId="HeaderChar" w:customStyle="1">
    <w:name w:val="Header Char"/>
    <w:basedOn w:val="DefaultParagraphFont"/>
    <w:link w:val="Header"/>
    <w:rsid w:val="00BF478C"/>
    <w:rPr>
      <w:rFonts w:ascii="Times" w:hAnsi="Times" w:eastAsia="Times New Roman" w:cs="Times New Roman"/>
      <w:b/>
      <w:i/>
      <w:sz w:val="20"/>
      <w:szCs w:val="20"/>
      <w:lang w:eastAsia="ar-SA"/>
    </w:rPr>
  </w:style>
  <w:style w:type="paragraph" w:styleId="heading10" w:customStyle="1">
    <w:name w:val="heading1"/>
    <w:basedOn w:val="Normal"/>
    <w:rsid w:val="00BF478C"/>
    <w:pPr>
      <w:tabs>
        <w:tab w:val="left" w:pos="450"/>
        <w:tab w:val="left" w:pos="1080"/>
        <w:tab w:val="left" w:pos="1800"/>
        <w:tab w:val="left" w:pos="2610"/>
      </w:tabs>
    </w:pPr>
  </w:style>
  <w:style w:type="paragraph" w:styleId="TOC1">
    <w:name w:val="toc 1"/>
    <w:basedOn w:val="Normal"/>
    <w:next w:val="Normal"/>
    <w:uiPriority w:val="39"/>
    <w:rsid w:val="00BF478C"/>
    <w:pPr>
      <w:tabs>
        <w:tab w:val="left" w:pos="360"/>
        <w:tab w:val="right" w:leader="dot" w:pos="9360"/>
      </w:tabs>
      <w:spacing w:before="60" w:line="220" w:lineRule="exact"/>
      <w:ind w:left="360" w:hanging="360"/>
      <w:jc w:val="both"/>
    </w:pPr>
    <w:rPr>
      <w:b/>
      <w:lang w:val="en-GB"/>
    </w:rPr>
  </w:style>
  <w:style w:type="paragraph" w:styleId="TOC2">
    <w:name w:val="toc 2"/>
    <w:basedOn w:val="Normal"/>
    <w:next w:val="Normal"/>
    <w:uiPriority w:val="39"/>
    <w:rsid w:val="00BF478C"/>
    <w:pPr>
      <w:tabs>
        <w:tab w:val="right" w:leader="dot" w:pos="9360"/>
      </w:tabs>
      <w:spacing w:line="220" w:lineRule="exact"/>
      <w:ind w:left="270"/>
      <w:jc w:val="both"/>
    </w:pPr>
    <w:rPr>
      <w:sz w:val="22"/>
    </w:rPr>
  </w:style>
  <w:style w:type="paragraph" w:styleId="level4" w:customStyle="1">
    <w:name w:val="level 4"/>
    <w:basedOn w:val="Normal"/>
    <w:rsid w:val="00BF478C"/>
    <w:pPr>
      <w:spacing w:before="120" w:after="120"/>
      <w:ind w:left="634"/>
    </w:pPr>
  </w:style>
  <w:style w:type="paragraph" w:styleId="level5" w:customStyle="1">
    <w:name w:val="level 5"/>
    <w:basedOn w:val="Normal"/>
    <w:rsid w:val="00BF478C"/>
    <w:pPr>
      <w:tabs>
        <w:tab w:val="left" w:pos="2520"/>
      </w:tabs>
      <w:ind w:left="1440"/>
    </w:pPr>
  </w:style>
  <w:style w:type="paragraph" w:styleId="Title">
    <w:name w:val="Title"/>
    <w:basedOn w:val="Normal"/>
    <w:next w:val="Subtitle"/>
    <w:link w:val="TitleChar"/>
    <w:qFormat/>
    <w:rsid w:val="00BF478C"/>
    <w:pPr>
      <w:spacing w:before="240" w:after="720" w:line="240" w:lineRule="auto"/>
      <w:jc w:val="right"/>
    </w:pPr>
    <w:rPr>
      <w:rFonts w:ascii="Arial" w:hAnsi="Arial"/>
      <w:b/>
      <w:kern w:val="1"/>
      <w:sz w:val="64"/>
    </w:rPr>
  </w:style>
  <w:style w:type="character" w:styleId="TitleChar" w:customStyle="1">
    <w:name w:val="Title Char"/>
    <w:basedOn w:val="DefaultParagraphFont"/>
    <w:link w:val="Title"/>
    <w:rsid w:val="00BF478C"/>
    <w:rPr>
      <w:rFonts w:ascii="Arial" w:hAnsi="Arial" w:eastAsia="Times New Roman" w:cs="Times New Roman"/>
      <w:b/>
      <w:kern w:val="1"/>
      <w:sz w:val="64"/>
      <w:szCs w:val="20"/>
      <w:lang w:eastAsia="ar-SA"/>
    </w:rPr>
  </w:style>
  <w:style w:type="paragraph" w:styleId="Subtitle">
    <w:name w:val="Subtitle"/>
    <w:basedOn w:val="Heading"/>
    <w:next w:val="BodyText"/>
    <w:link w:val="SubtitleChar"/>
    <w:qFormat/>
    <w:rsid w:val="00BF478C"/>
    <w:pPr>
      <w:jc w:val="center"/>
    </w:pPr>
    <w:rPr>
      <w:i/>
      <w:iCs/>
    </w:rPr>
  </w:style>
  <w:style w:type="character" w:styleId="SubtitleChar" w:customStyle="1">
    <w:name w:val="Subtitle Char"/>
    <w:basedOn w:val="DefaultParagraphFont"/>
    <w:link w:val="Subtitle"/>
    <w:rsid w:val="00BF478C"/>
    <w:rPr>
      <w:rFonts w:ascii="Arial" w:hAnsi="Arial" w:eastAsia="Lucida Sans Unicode" w:cs="Tahoma"/>
      <w:i/>
      <w:iCs/>
      <w:sz w:val="28"/>
      <w:szCs w:val="28"/>
      <w:lang w:eastAsia="ar-SA"/>
    </w:rPr>
  </w:style>
  <w:style w:type="paragraph" w:styleId="TOCEntry" w:customStyle="1">
    <w:name w:val="TOCEntry"/>
    <w:basedOn w:val="Normal"/>
    <w:rsid w:val="00BF478C"/>
    <w:pPr>
      <w:keepNext/>
      <w:keepLines/>
      <w:spacing w:before="120" w:after="240" w:line="240" w:lineRule="atLeast"/>
    </w:pPr>
    <w:rPr>
      <w:b/>
      <w:sz w:val="36"/>
    </w:rPr>
  </w:style>
  <w:style w:type="paragraph" w:styleId="TOC3">
    <w:name w:val="toc 3"/>
    <w:basedOn w:val="Normal"/>
    <w:next w:val="Normal"/>
    <w:uiPriority w:val="39"/>
    <w:rsid w:val="00BF478C"/>
    <w:pPr>
      <w:tabs>
        <w:tab w:val="left" w:pos="1200"/>
        <w:tab w:val="right" w:leader="dot" w:pos="9360"/>
      </w:tabs>
      <w:ind w:left="480"/>
    </w:pPr>
    <w:rPr>
      <w:sz w:val="22"/>
      <w:lang w:val="en-GB"/>
    </w:rPr>
  </w:style>
  <w:style w:type="paragraph" w:styleId="TOC4">
    <w:name w:val="toc 4"/>
    <w:basedOn w:val="Normal"/>
    <w:next w:val="Normal"/>
    <w:uiPriority w:val="39"/>
    <w:rsid w:val="00BF478C"/>
    <w:pPr>
      <w:tabs>
        <w:tab w:val="right" w:leader="dot" w:pos="9360"/>
      </w:tabs>
      <w:ind w:left="720"/>
    </w:pPr>
  </w:style>
  <w:style w:type="paragraph" w:styleId="TOC5">
    <w:name w:val="toc 5"/>
    <w:basedOn w:val="Normal"/>
    <w:next w:val="Normal"/>
    <w:uiPriority w:val="39"/>
    <w:rsid w:val="00BF478C"/>
    <w:pPr>
      <w:tabs>
        <w:tab w:val="right" w:leader="dot" w:pos="9360"/>
      </w:tabs>
      <w:ind w:left="960"/>
    </w:pPr>
  </w:style>
  <w:style w:type="paragraph" w:styleId="TOC6">
    <w:name w:val="toc 6"/>
    <w:basedOn w:val="Normal"/>
    <w:next w:val="Normal"/>
    <w:uiPriority w:val="39"/>
    <w:rsid w:val="00BF478C"/>
    <w:pPr>
      <w:tabs>
        <w:tab w:val="right" w:leader="dot" w:pos="9360"/>
      </w:tabs>
      <w:ind w:left="1200"/>
    </w:pPr>
  </w:style>
  <w:style w:type="paragraph" w:styleId="TOC7">
    <w:name w:val="toc 7"/>
    <w:basedOn w:val="Normal"/>
    <w:next w:val="Normal"/>
    <w:uiPriority w:val="39"/>
    <w:rsid w:val="00BF478C"/>
    <w:pPr>
      <w:tabs>
        <w:tab w:val="right" w:leader="dot" w:pos="9360"/>
      </w:tabs>
      <w:ind w:left="1440"/>
    </w:pPr>
  </w:style>
  <w:style w:type="paragraph" w:styleId="TOC8">
    <w:name w:val="toc 8"/>
    <w:basedOn w:val="Normal"/>
    <w:next w:val="Normal"/>
    <w:uiPriority w:val="39"/>
    <w:rsid w:val="00BF478C"/>
    <w:pPr>
      <w:tabs>
        <w:tab w:val="right" w:leader="dot" w:pos="9360"/>
      </w:tabs>
      <w:ind w:left="1680"/>
    </w:pPr>
  </w:style>
  <w:style w:type="paragraph" w:styleId="TOC9">
    <w:name w:val="toc 9"/>
    <w:basedOn w:val="Normal"/>
    <w:next w:val="Normal"/>
    <w:uiPriority w:val="39"/>
    <w:rsid w:val="00BF478C"/>
    <w:pPr>
      <w:tabs>
        <w:tab w:val="right" w:leader="dot" w:pos="9360"/>
      </w:tabs>
      <w:ind w:left="1920"/>
    </w:pPr>
  </w:style>
  <w:style w:type="paragraph" w:styleId="template" w:customStyle="1">
    <w:name w:val="template"/>
    <w:basedOn w:val="Normal"/>
    <w:rsid w:val="00BF478C"/>
    <w:rPr>
      <w:rFonts w:ascii="Arial" w:hAnsi="Arial"/>
      <w:i/>
      <w:sz w:val="22"/>
    </w:rPr>
  </w:style>
  <w:style w:type="paragraph" w:styleId="level3text" w:customStyle="1">
    <w:name w:val="level 3 text"/>
    <w:basedOn w:val="Normal"/>
    <w:rsid w:val="00BF478C"/>
    <w:pPr>
      <w:spacing w:line="220" w:lineRule="exact"/>
      <w:ind w:left="1350" w:hanging="716"/>
    </w:pPr>
    <w:rPr>
      <w:rFonts w:ascii="Arial" w:hAnsi="Arial"/>
      <w:i/>
      <w:sz w:val="22"/>
    </w:rPr>
  </w:style>
  <w:style w:type="paragraph" w:styleId="requirement" w:customStyle="1">
    <w:name w:val="requirement"/>
    <w:basedOn w:val="level4"/>
    <w:rsid w:val="00BF478C"/>
    <w:pPr>
      <w:spacing w:before="0" w:after="0"/>
      <w:ind w:left="2348" w:hanging="994"/>
    </w:pPr>
    <w:rPr>
      <w:rFonts w:ascii="Times New Roman" w:hAnsi="Times New Roman"/>
    </w:rPr>
  </w:style>
  <w:style w:type="paragraph" w:styleId="ByLine" w:customStyle="1">
    <w:name w:val="ByLine"/>
    <w:basedOn w:val="Title"/>
    <w:rsid w:val="00BF478C"/>
    <w:rPr>
      <w:sz w:val="28"/>
    </w:rPr>
  </w:style>
  <w:style w:type="paragraph" w:styleId="ChangeHistoryTitle" w:customStyle="1">
    <w:name w:val="ChangeHistory Title"/>
    <w:basedOn w:val="Normal"/>
    <w:rsid w:val="00BF478C"/>
    <w:pPr>
      <w:keepNext/>
      <w:spacing w:before="60" w:after="60" w:line="240" w:lineRule="auto"/>
      <w:jc w:val="center"/>
    </w:pPr>
    <w:rPr>
      <w:rFonts w:ascii="Arial" w:hAnsi="Arial"/>
      <w:b/>
      <w:sz w:val="36"/>
    </w:rPr>
  </w:style>
  <w:style w:type="paragraph" w:styleId="SuperTitle" w:customStyle="1">
    <w:name w:val="SuperTitle"/>
    <w:basedOn w:val="Title"/>
    <w:next w:val="Normal"/>
    <w:rsid w:val="00BF478C"/>
    <w:pPr>
      <w:pBdr>
        <w:top w:val="single" w:color="000000" w:sz="40" w:space="1"/>
      </w:pBdr>
      <w:spacing w:before="960" w:after="0"/>
    </w:pPr>
    <w:rPr>
      <w:sz w:val="28"/>
    </w:rPr>
  </w:style>
  <w:style w:type="paragraph" w:styleId="line" w:customStyle="1">
    <w:name w:val="line"/>
    <w:basedOn w:val="Title"/>
    <w:rsid w:val="00BF478C"/>
    <w:pPr>
      <w:pBdr>
        <w:top w:val="single" w:color="000000" w:sz="32" w:space="1"/>
      </w:pBdr>
      <w:spacing w:after="0"/>
    </w:pPr>
    <w:rPr>
      <w:sz w:val="40"/>
    </w:rPr>
  </w:style>
  <w:style w:type="paragraph" w:styleId="Contents10" w:customStyle="1">
    <w:name w:val="Contents 10"/>
    <w:basedOn w:val="Index"/>
    <w:rsid w:val="00BF478C"/>
    <w:pPr>
      <w:tabs>
        <w:tab w:val="right" w:leader="dot" w:pos="9972"/>
      </w:tabs>
      <w:ind w:left="2547"/>
    </w:pPr>
  </w:style>
  <w:style w:type="paragraph" w:styleId="TableContents" w:customStyle="1">
    <w:name w:val="Table Contents"/>
    <w:basedOn w:val="Normal"/>
    <w:rsid w:val="00BF478C"/>
    <w:pPr>
      <w:suppressLineNumbers/>
    </w:pPr>
  </w:style>
  <w:style w:type="paragraph" w:styleId="TableHeading" w:customStyle="1">
    <w:name w:val="Table Heading"/>
    <w:basedOn w:val="TableContents"/>
    <w:rsid w:val="00BF478C"/>
    <w:pPr>
      <w:jc w:val="center"/>
    </w:pPr>
    <w:rPr>
      <w:b/>
      <w:bCs/>
    </w:rPr>
  </w:style>
  <w:style w:type="paragraph" w:styleId="CompanyName" w:customStyle="1">
    <w:name w:val="Company Name"/>
    <w:basedOn w:val="Normal"/>
    <w:rsid w:val="00BF478C"/>
    <w:pPr>
      <w:suppressAutoHyphens w:val="0"/>
      <w:spacing w:line="280" w:lineRule="atLeast"/>
    </w:pPr>
    <w:rPr>
      <w:rFonts w:ascii="Arial Black" w:hAnsi="Arial Black"/>
      <w:spacing w:val="-25"/>
      <w:sz w:val="32"/>
    </w:rPr>
  </w:style>
  <w:style w:type="paragraph" w:styleId="FootnoteText">
    <w:name w:val="footnote text"/>
    <w:basedOn w:val="Normal"/>
    <w:link w:val="FootnoteTextChar"/>
    <w:rsid w:val="00BF478C"/>
    <w:pPr>
      <w:suppressAutoHyphens w:val="0"/>
      <w:spacing w:line="240" w:lineRule="auto"/>
    </w:pPr>
    <w:rPr>
      <w:rFonts w:ascii="Times New Roman" w:hAnsi="Times New Roman"/>
      <w:sz w:val="20"/>
    </w:rPr>
  </w:style>
  <w:style w:type="character" w:styleId="FootnoteTextChar" w:customStyle="1">
    <w:name w:val="Footnote Text Char"/>
    <w:basedOn w:val="DefaultParagraphFont"/>
    <w:link w:val="FootnoteText"/>
    <w:rsid w:val="00BF478C"/>
    <w:rPr>
      <w:rFonts w:ascii="Times New Roman" w:hAnsi="Times New Roman" w:eastAsia="Times New Roman" w:cs="Times New Roman"/>
      <w:sz w:val="20"/>
      <w:szCs w:val="20"/>
      <w:lang w:eastAsia="ar-SA"/>
    </w:rPr>
  </w:style>
  <w:style w:type="paragraph" w:styleId="Framecontents" w:customStyle="1">
    <w:name w:val="Frame contents"/>
    <w:basedOn w:val="BodyText"/>
    <w:rsid w:val="00BF478C"/>
  </w:style>
  <w:style w:type="paragraph" w:styleId="BalloonText">
    <w:name w:val="Balloon Text"/>
    <w:basedOn w:val="Normal"/>
    <w:link w:val="BalloonTextChar"/>
    <w:uiPriority w:val="99"/>
    <w:semiHidden/>
    <w:unhideWhenUsed/>
    <w:rsid w:val="00BF478C"/>
    <w:pPr>
      <w:spacing w:line="240" w:lineRule="auto"/>
    </w:pPr>
    <w:rPr>
      <w:rFonts w:ascii="Tahoma" w:hAnsi="Tahoma"/>
      <w:sz w:val="16"/>
      <w:szCs w:val="16"/>
    </w:rPr>
  </w:style>
  <w:style w:type="character" w:styleId="BalloonTextChar" w:customStyle="1">
    <w:name w:val="Balloon Text Char"/>
    <w:basedOn w:val="DefaultParagraphFont"/>
    <w:link w:val="BalloonText"/>
    <w:uiPriority w:val="99"/>
    <w:semiHidden/>
    <w:rsid w:val="00BF478C"/>
    <w:rPr>
      <w:rFonts w:ascii="Tahoma" w:hAnsi="Tahoma" w:eastAsia="Times New Roman" w:cs="Times New Roman"/>
      <w:sz w:val="16"/>
      <w:szCs w:val="16"/>
      <w:lang w:eastAsia="ar-SA"/>
    </w:rPr>
  </w:style>
  <w:style w:type="paragraph" w:styleId="TOCHeading">
    <w:name w:val="TOC Heading"/>
    <w:basedOn w:val="Heading1"/>
    <w:next w:val="Normal"/>
    <w:uiPriority w:val="39"/>
    <w:unhideWhenUsed/>
    <w:qFormat/>
    <w:rsid w:val="00BF478C"/>
    <w:pPr>
      <w:numPr>
        <w:numId w:val="0"/>
      </w:numPr>
      <w:suppressAutoHyphens w:val="0"/>
      <w:spacing w:after="0" w:line="276" w:lineRule="auto"/>
      <w:outlineLvl w:val="9"/>
    </w:pPr>
    <w:rPr>
      <w:rFonts w:ascii="Cambria" w:hAnsi="Cambria"/>
      <w:bCs/>
      <w:color w:val="365F91"/>
      <w:kern w:val="0"/>
      <w:sz w:val="28"/>
      <w:szCs w:val="28"/>
      <w:lang w:eastAsia="en-US"/>
    </w:rPr>
  </w:style>
  <w:style w:type="paragraph" w:styleId="DocumentMap">
    <w:name w:val="Document Map"/>
    <w:basedOn w:val="Normal"/>
    <w:link w:val="DocumentMapChar"/>
    <w:uiPriority w:val="99"/>
    <w:semiHidden/>
    <w:unhideWhenUsed/>
    <w:rsid w:val="00BF478C"/>
    <w:rPr>
      <w:rFonts w:ascii="Tahoma" w:hAnsi="Tahoma"/>
      <w:sz w:val="16"/>
      <w:szCs w:val="16"/>
    </w:rPr>
  </w:style>
  <w:style w:type="character" w:styleId="DocumentMapChar" w:customStyle="1">
    <w:name w:val="Document Map Char"/>
    <w:basedOn w:val="DefaultParagraphFont"/>
    <w:link w:val="DocumentMap"/>
    <w:uiPriority w:val="99"/>
    <w:semiHidden/>
    <w:rsid w:val="00BF478C"/>
    <w:rPr>
      <w:rFonts w:ascii="Tahoma" w:hAnsi="Tahoma" w:eastAsia="Times New Roman" w:cs="Times New Roman"/>
      <w:sz w:val="16"/>
      <w:szCs w:val="16"/>
      <w:lang w:eastAsia="ar-SA"/>
    </w:rPr>
  </w:style>
  <w:style w:type="table" w:styleId="TableGrid">
    <w:name w:val="Table Grid"/>
    <w:basedOn w:val="TableNormal"/>
    <w:uiPriority w:val="39"/>
    <w:rsid w:val="00BF478C"/>
    <w:pPr>
      <w:spacing w:after="0" w:line="240" w:lineRule="auto"/>
    </w:pPr>
    <w:rPr>
      <w:rFonts w:ascii="Calibri" w:hAnsi="Calibri" w:eastAsia="Calibri" w:cs="Times New Roman"/>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uiPriority w:val="99"/>
    <w:semiHidden/>
    <w:unhideWhenUsed/>
    <w:rsid w:val="00BF478C"/>
    <w:rPr>
      <w:sz w:val="16"/>
      <w:szCs w:val="16"/>
    </w:rPr>
  </w:style>
  <w:style w:type="paragraph" w:styleId="CommentText">
    <w:name w:val="annotation text"/>
    <w:basedOn w:val="Normal"/>
    <w:link w:val="CommentTextChar"/>
    <w:uiPriority w:val="99"/>
    <w:unhideWhenUsed/>
    <w:rsid w:val="00BF478C"/>
    <w:rPr>
      <w:sz w:val="20"/>
    </w:rPr>
  </w:style>
  <w:style w:type="character" w:styleId="CommentTextChar" w:customStyle="1">
    <w:name w:val="Comment Text Char"/>
    <w:basedOn w:val="DefaultParagraphFont"/>
    <w:link w:val="CommentText"/>
    <w:uiPriority w:val="99"/>
    <w:rsid w:val="00BF478C"/>
    <w:rPr>
      <w:rFonts w:ascii="Times" w:hAnsi="Times" w:eastAsia="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BF478C"/>
    <w:rPr>
      <w:b/>
      <w:bCs/>
    </w:rPr>
  </w:style>
  <w:style w:type="character" w:styleId="CommentSubjectChar" w:customStyle="1">
    <w:name w:val="Comment Subject Char"/>
    <w:basedOn w:val="CommentTextChar"/>
    <w:link w:val="CommentSubject"/>
    <w:uiPriority w:val="99"/>
    <w:semiHidden/>
    <w:rsid w:val="00BF478C"/>
    <w:rPr>
      <w:rFonts w:ascii="Times" w:hAnsi="Times" w:eastAsia="Times New Roman" w:cs="Times New Roman"/>
      <w:b/>
      <w:bCs/>
      <w:sz w:val="20"/>
      <w:szCs w:val="20"/>
      <w:lang w:eastAsia="ar-SA"/>
    </w:rPr>
  </w:style>
  <w:style w:type="paragraph" w:styleId="ListParagraph">
    <w:name w:val="List Paragraph"/>
    <w:aliases w:val="Listed Body,List Paragraph1,List Paragraph Char Char,b1,Normal Sentence,Number_1,Colorful List - Accent 11,list1,ListPar1,new,SGLText List Paragraph,List Paragraph2,List Paragraph11,b1 + Justified,List Paragraph21,lp1,FooterText,numbered"/>
    <w:basedOn w:val="Normal"/>
    <w:link w:val="ListParagraphChar"/>
    <w:uiPriority w:val="34"/>
    <w:qFormat/>
    <w:rsid w:val="00BF478C"/>
    <w:pPr>
      <w:ind w:left="720"/>
      <w:contextualSpacing/>
    </w:pPr>
  </w:style>
  <w:style w:type="paragraph" w:styleId="Revision">
    <w:name w:val="Revision"/>
    <w:hidden/>
    <w:uiPriority w:val="99"/>
    <w:semiHidden/>
    <w:rsid w:val="00BF478C"/>
    <w:pPr>
      <w:spacing w:after="0" w:line="240" w:lineRule="auto"/>
    </w:pPr>
    <w:rPr>
      <w:rFonts w:ascii="Times" w:hAnsi="Times" w:eastAsia="Times New Roman" w:cs="Times New Roman"/>
      <w:sz w:val="24"/>
      <w:szCs w:val="20"/>
      <w:lang w:eastAsia="ar-SA"/>
    </w:rPr>
  </w:style>
  <w:style w:type="character" w:styleId="PlaceholderText">
    <w:name w:val="Placeholder Text"/>
    <w:basedOn w:val="DefaultParagraphFont"/>
    <w:uiPriority w:val="99"/>
    <w:semiHidden/>
    <w:rsid w:val="00BF478C"/>
    <w:rPr>
      <w:color w:val="808080"/>
    </w:rPr>
  </w:style>
  <w:style w:type="table" w:styleId="GridTable4-Accent1">
    <w:name w:val="Grid Table 4 Accent 1"/>
    <w:basedOn w:val="TableNormal"/>
    <w:uiPriority w:val="49"/>
    <w:rsid w:val="00624BA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1" w:customStyle="1">
    <w:name w:val="Unresolved Mention1"/>
    <w:basedOn w:val="DefaultParagraphFont"/>
    <w:uiPriority w:val="99"/>
    <w:semiHidden/>
    <w:unhideWhenUsed/>
    <w:rsid w:val="00327312"/>
    <w:rPr>
      <w:color w:val="605E5C"/>
      <w:shd w:val="clear" w:color="auto" w:fill="E1DFDD"/>
    </w:rPr>
  </w:style>
  <w:style w:type="character" w:styleId="cf01" w:customStyle="1">
    <w:name w:val="cf01"/>
    <w:basedOn w:val="DefaultParagraphFont"/>
    <w:rsid w:val="006B0CAC"/>
    <w:rPr>
      <w:rFonts w:hint="default" w:ascii="Segoe UI" w:hAnsi="Segoe UI" w:cs="Segoe UI"/>
      <w:sz w:val="18"/>
      <w:szCs w:val="18"/>
      <w:shd w:val="clear" w:color="auto" w:fill="00FFFF"/>
    </w:rPr>
  </w:style>
  <w:style w:type="table" w:styleId="ListTable3-Accent1">
    <w:name w:val="List Table 3 Accent 1"/>
    <w:basedOn w:val="TableNormal"/>
    <w:uiPriority w:val="48"/>
    <w:rsid w:val="00294875"/>
    <w:pPr>
      <w:spacing w:after="0" w:line="240" w:lineRule="auto"/>
    </w:pPr>
    <w:rPr>
      <w:lang w:val="en-IN"/>
    </w:r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character" w:styleId="ListParagraphChar" w:customStyle="1">
    <w:name w:val="List Paragraph Char"/>
    <w:aliases w:val="Listed Body Char,List Paragraph1 Char,List Paragraph Char Char Char,b1 Char,Normal Sentence Char,Number_1 Char,Colorful List - Accent 11 Char,list1 Char,ListPar1 Char,new Char,SGLText List Paragraph Char,List Paragraph2 Char,lp1 Char"/>
    <w:basedOn w:val="DefaultParagraphFont"/>
    <w:link w:val="ListParagraph"/>
    <w:uiPriority w:val="34"/>
    <w:locked/>
    <w:rsid w:val="00294875"/>
    <w:rPr>
      <w:rFonts w:ascii="Times" w:hAnsi="Times" w:eastAsia="Times New Roman" w:cs="Times New Roman"/>
      <w:sz w:val="24"/>
      <w:szCs w:val="20"/>
      <w:lang w:eastAsia="ar-SA"/>
    </w:rPr>
  </w:style>
  <w:style w:type="character" w:styleId="UnresolvedMention2" w:customStyle="1">
    <w:name w:val="Unresolved Mention2"/>
    <w:basedOn w:val="DefaultParagraphFont"/>
    <w:uiPriority w:val="99"/>
    <w:semiHidden/>
    <w:unhideWhenUsed/>
    <w:rsid w:val="004E7085"/>
    <w:rPr>
      <w:color w:val="605E5C"/>
      <w:shd w:val="clear" w:color="auto" w:fill="E1DFDD"/>
    </w:rPr>
  </w:style>
  <w:style w:type="paragraph" w:styleId="NormalWeb">
    <w:name w:val="Normal (Web)"/>
    <w:basedOn w:val="Normal"/>
    <w:uiPriority w:val="99"/>
    <w:unhideWhenUsed/>
    <w:rsid w:val="00191637"/>
    <w:pPr>
      <w:suppressAutoHyphens w:val="0"/>
      <w:spacing w:before="100" w:beforeAutospacing="1" w:after="100" w:afterAutospacing="1" w:line="240" w:lineRule="auto"/>
    </w:pPr>
    <w:rPr>
      <w:rFonts w:ascii="Times New Roman" w:hAnsi="Times New Roman"/>
      <w:szCs w:val="24"/>
      <w:lang w:val="en-IN" w:eastAsia="en-IN"/>
    </w:rPr>
  </w:style>
  <w:style w:type="character" w:styleId="UnresolvedMention">
    <w:name w:val="Unresolved Mention"/>
    <w:basedOn w:val="DefaultParagraphFont"/>
    <w:uiPriority w:val="99"/>
    <w:semiHidden/>
    <w:unhideWhenUsed/>
    <w:rsid w:val="00711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3937">
      <w:bodyDiv w:val="1"/>
      <w:marLeft w:val="0"/>
      <w:marRight w:val="0"/>
      <w:marTop w:val="0"/>
      <w:marBottom w:val="0"/>
      <w:divBdr>
        <w:top w:val="none" w:sz="0" w:space="0" w:color="auto"/>
        <w:left w:val="none" w:sz="0" w:space="0" w:color="auto"/>
        <w:bottom w:val="none" w:sz="0" w:space="0" w:color="auto"/>
        <w:right w:val="none" w:sz="0" w:space="0" w:color="auto"/>
      </w:divBdr>
    </w:div>
    <w:div w:id="78064922">
      <w:bodyDiv w:val="1"/>
      <w:marLeft w:val="0"/>
      <w:marRight w:val="0"/>
      <w:marTop w:val="0"/>
      <w:marBottom w:val="0"/>
      <w:divBdr>
        <w:top w:val="none" w:sz="0" w:space="0" w:color="auto"/>
        <w:left w:val="none" w:sz="0" w:space="0" w:color="auto"/>
        <w:bottom w:val="none" w:sz="0" w:space="0" w:color="auto"/>
        <w:right w:val="none" w:sz="0" w:space="0" w:color="auto"/>
      </w:divBdr>
    </w:div>
    <w:div w:id="107899299">
      <w:bodyDiv w:val="1"/>
      <w:marLeft w:val="0"/>
      <w:marRight w:val="0"/>
      <w:marTop w:val="0"/>
      <w:marBottom w:val="0"/>
      <w:divBdr>
        <w:top w:val="none" w:sz="0" w:space="0" w:color="auto"/>
        <w:left w:val="none" w:sz="0" w:space="0" w:color="auto"/>
        <w:bottom w:val="none" w:sz="0" w:space="0" w:color="auto"/>
        <w:right w:val="none" w:sz="0" w:space="0" w:color="auto"/>
      </w:divBdr>
    </w:div>
    <w:div w:id="121845104">
      <w:bodyDiv w:val="1"/>
      <w:marLeft w:val="0"/>
      <w:marRight w:val="0"/>
      <w:marTop w:val="0"/>
      <w:marBottom w:val="0"/>
      <w:divBdr>
        <w:top w:val="none" w:sz="0" w:space="0" w:color="auto"/>
        <w:left w:val="none" w:sz="0" w:space="0" w:color="auto"/>
        <w:bottom w:val="none" w:sz="0" w:space="0" w:color="auto"/>
        <w:right w:val="none" w:sz="0" w:space="0" w:color="auto"/>
      </w:divBdr>
    </w:div>
    <w:div w:id="122697697">
      <w:bodyDiv w:val="1"/>
      <w:marLeft w:val="0"/>
      <w:marRight w:val="0"/>
      <w:marTop w:val="0"/>
      <w:marBottom w:val="0"/>
      <w:divBdr>
        <w:top w:val="none" w:sz="0" w:space="0" w:color="auto"/>
        <w:left w:val="none" w:sz="0" w:space="0" w:color="auto"/>
        <w:bottom w:val="none" w:sz="0" w:space="0" w:color="auto"/>
        <w:right w:val="none" w:sz="0" w:space="0" w:color="auto"/>
      </w:divBdr>
    </w:div>
    <w:div w:id="201214689">
      <w:bodyDiv w:val="1"/>
      <w:marLeft w:val="0"/>
      <w:marRight w:val="0"/>
      <w:marTop w:val="0"/>
      <w:marBottom w:val="0"/>
      <w:divBdr>
        <w:top w:val="none" w:sz="0" w:space="0" w:color="auto"/>
        <w:left w:val="none" w:sz="0" w:space="0" w:color="auto"/>
        <w:bottom w:val="none" w:sz="0" w:space="0" w:color="auto"/>
        <w:right w:val="none" w:sz="0" w:space="0" w:color="auto"/>
      </w:divBdr>
    </w:div>
    <w:div w:id="204953215">
      <w:bodyDiv w:val="1"/>
      <w:marLeft w:val="0"/>
      <w:marRight w:val="0"/>
      <w:marTop w:val="0"/>
      <w:marBottom w:val="0"/>
      <w:divBdr>
        <w:top w:val="none" w:sz="0" w:space="0" w:color="auto"/>
        <w:left w:val="none" w:sz="0" w:space="0" w:color="auto"/>
        <w:bottom w:val="none" w:sz="0" w:space="0" w:color="auto"/>
        <w:right w:val="none" w:sz="0" w:space="0" w:color="auto"/>
      </w:divBdr>
    </w:div>
    <w:div w:id="224027073">
      <w:bodyDiv w:val="1"/>
      <w:marLeft w:val="0"/>
      <w:marRight w:val="0"/>
      <w:marTop w:val="0"/>
      <w:marBottom w:val="0"/>
      <w:divBdr>
        <w:top w:val="none" w:sz="0" w:space="0" w:color="auto"/>
        <w:left w:val="none" w:sz="0" w:space="0" w:color="auto"/>
        <w:bottom w:val="none" w:sz="0" w:space="0" w:color="auto"/>
        <w:right w:val="none" w:sz="0" w:space="0" w:color="auto"/>
      </w:divBdr>
    </w:div>
    <w:div w:id="302777604">
      <w:bodyDiv w:val="1"/>
      <w:marLeft w:val="0"/>
      <w:marRight w:val="0"/>
      <w:marTop w:val="0"/>
      <w:marBottom w:val="0"/>
      <w:divBdr>
        <w:top w:val="none" w:sz="0" w:space="0" w:color="auto"/>
        <w:left w:val="none" w:sz="0" w:space="0" w:color="auto"/>
        <w:bottom w:val="none" w:sz="0" w:space="0" w:color="auto"/>
        <w:right w:val="none" w:sz="0" w:space="0" w:color="auto"/>
      </w:divBdr>
    </w:div>
    <w:div w:id="316422031">
      <w:bodyDiv w:val="1"/>
      <w:marLeft w:val="0"/>
      <w:marRight w:val="0"/>
      <w:marTop w:val="0"/>
      <w:marBottom w:val="0"/>
      <w:divBdr>
        <w:top w:val="none" w:sz="0" w:space="0" w:color="auto"/>
        <w:left w:val="none" w:sz="0" w:space="0" w:color="auto"/>
        <w:bottom w:val="none" w:sz="0" w:space="0" w:color="auto"/>
        <w:right w:val="none" w:sz="0" w:space="0" w:color="auto"/>
      </w:divBdr>
    </w:div>
    <w:div w:id="336660051">
      <w:bodyDiv w:val="1"/>
      <w:marLeft w:val="0"/>
      <w:marRight w:val="0"/>
      <w:marTop w:val="0"/>
      <w:marBottom w:val="0"/>
      <w:divBdr>
        <w:top w:val="none" w:sz="0" w:space="0" w:color="auto"/>
        <w:left w:val="none" w:sz="0" w:space="0" w:color="auto"/>
        <w:bottom w:val="none" w:sz="0" w:space="0" w:color="auto"/>
        <w:right w:val="none" w:sz="0" w:space="0" w:color="auto"/>
      </w:divBdr>
    </w:div>
    <w:div w:id="352725195">
      <w:bodyDiv w:val="1"/>
      <w:marLeft w:val="0"/>
      <w:marRight w:val="0"/>
      <w:marTop w:val="0"/>
      <w:marBottom w:val="0"/>
      <w:divBdr>
        <w:top w:val="none" w:sz="0" w:space="0" w:color="auto"/>
        <w:left w:val="none" w:sz="0" w:space="0" w:color="auto"/>
        <w:bottom w:val="none" w:sz="0" w:space="0" w:color="auto"/>
        <w:right w:val="none" w:sz="0" w:space="0" w:color="auto"/>
      </w:divBdr>
    </w:div>
    <w:div w:id="360322484">
      <w:bodyDiv w:val="1"/>
      <w:marLeft w:val="0"/>
      <w:marRight w:val="0"/>
      <w:marTop w:val="0"/>
      <w:marBottom w:val="0"/>
      <w:divBdr>
        <w:top w:val="none" w:sz="0" w:space="0" w:color="auto"/>
        <w:left w:val="none" w:sz="0" w:space="0" w:color="auto"/>
        <w:bottom w:val="none" w:sz="0" w:space="0" w:color="auto"/>
        <w:right w:val="none" w:sz="0" w:space="0" w:color="auto"/>
      </w:divBdr>
    </w:div>
    <w:div w:id="417597723">
      <w:bodyDiv w:val="1"/>
      <w:marLeft w:val="0"/>
      <w:marRight w:val="0"/>
      <w:marTop w:val="0"/>
      <w:marBottom w:val="0"/>
      <w:divBdr>
        <w:top w:val="none" w:sz="0" w:space="0" w:color="auto"/>
        <w:left w:val="none" w:sz="0" w:space="0" w:color="auto"/>
        <w:bottom w:val="none" w:sz="0" w:space="0" w:color="auto"/>
        <w:right w:val="none" w:sz="0" w:space="0" w:color="auto"/>
      </w:divBdr>
    </w:div>
    <w:div w:id="437600084">
      <w:bodyDiv w:val="1"/>
      <w:marLeft w:val="0"/>
      <w:marRight w:val="0"/>
      <w:marTop w:val="0"/>
      <w:marBottom w:val="0"/>
      <w:divBdr>
        <w:top w:val="none" w:sz="0" w:space="0" w:color="auto"/>
        <w:left w:val="none" w:sz="0" w:space="0" w:color="auto"/>
        <w:bottom w:val="none" w:sz="0" w:space="0" w:color="auto"/>
        <w:right w:val="none" w:sz="0" w:space="0" w:color="auto"/>
      </w:divBdr>
    </w:div>
    <w:div w:id="492916459">
      <w:bodyDiv w:val="1"/>
      <w:marLeft w:val="0"/>
      <w:marRight w:val="0"/>
      <w:marTop w:val="0"/>
      <w:marBottom w:val="0"/>
      <w:divBdr>
        <w:top w:val="none" w:sz="0" w:space="0" w:color="auto"/>
        <w:left w:val="none" w:sz="0" w:space="0" w:color="auto"/>
        <w:bottom w:val="none" w:sz="0" w:space="0" w:color="auto"/>
        <w:right w:val="none" w:sz="0" w:space="0" w:color="auto"/>
      </w:divBdr>
    </w:div>
    <w:div w:id="560873029">
      <w:bodyDiv w:val="1"/>
      <w:marLeft w:val="0"/>
      <w:marRight w:val="0"/>
      <w:marTop w:val="0"/>
      <w:marBottom w:val="0"/>
      <w:divBdr>
        <w:top w:val="none" w:sz="0" w:space="0" w:color="auto"/>
        <w:left w:val="none" w:sz="0" w:space="0" w:color="auto"/>
        <w:bottom w:val="none" w:sz="0" w:space="0" w:color="auto"/>
        <w:right w:val="none" w:sz="0" w:space="0" w:color="auto"/>
      </w:divBdr>
    </w:div>
    <w:div w:id="573013018">
      <w:bodyDiv w:val="1"/>
      <w:marLeft w:val="0"/>
      <w:marRight w:val="0"/>
      <w:marTop w:val="0"/>
      <w:marBottom w:val="0"/>
      <w:divBdr>
        <w:top w:val="none" w:sz="0" w:space="0" w:color="auto"/>
        <w:left w:val="none" w:sz="0" w:space="0" w:color="auto"/>
        <w:bottom w:val="none" w:sz="0" w:space="0" w:color="auto"/>
        <w:right w:val="none" w:sz="0" w:space="0" w:color="auto"/>
      </w:divBdr>
    </w:div>
    <w:div w:id="613829720">
      <w:bodyDiv w:val="1"/>
      <w:marLeft w:val="0"/>
      <w:marRight w:val="0"/>
      <w:marTop w:val="0"/>
      <w:marBottom w:val="0"/>
      <w:divBdr>
        <w:top w:val="none" w:sz="0" w:space="0" w:color="auto"/>
        <w:left w:val="none" w:sz="0" w:space="0" w:color="auto"/>
        <w:bottom w:val="none" w:sz="0" w:space="0" w:color="auto"/>
        <w:right w:val="none" w:sz="0" w:space="0" w:color="auto"/>
      </w:divBdr>
    </w:div>
    <w:div w:id="747652710">
      <w:bodyDiv w:val="1"/>
      <w:marLeft w:val="0"/>
      <w:marRight w:val="0"/>
      <w:marTop w:val="0"/>
      <w:marBottom w:val="0"/>
      <w:divBdr>
        <w:top w:val="none" w:sz="0" w:space="0" w:color="auto"/>
        <w:left w:val="none" w:sz="0" w:space="0" w:color="auto"/>
        <w:bottom w:val="none" w:sz="0" w:space="0" w:color="auto"/>
        <w:right w:val="none" w:sz="0" w:space="0" w:color="auto"/>
      </w:divBdr>
    </w:div>
    <w:div w:id="780535110">
      <w:bodyDiv w:val="1"/>
      <w:marLeft w:val="0"/>
      <w:marRight w:val="0"/>
      <w:marTop w:val="0"/>
      <w:marBottom w:val="0"/>
      <w:divBdr>
        <w:top w:val="none" w:sz="0" w:space="0" w:color="auto"/>
        <w:left w:val="none" w:sz="0" w:space="0" w:color="auto"/>
        <w:bottom w:val="none" w:sz="0" w:space="0" w:color="auto"/>
        <w:right w:val="none" w:sz="0" w:space="0" w:color="auto"/>
      </w:divBdr>
    </w:div>
    <w:div w:id="1022170694">
      <w:bodyDiv w:val="1"/>
      <w:marLeft w:val="0"/>
      <w:marRight w:val="0"/>
      <w:marTop w:val="0"/>
      <w:marBottom w:val="0"/>
      <w:divBdr>
        <w:top w:val="none" w:sz="0" w:space="0" w:color="auto"/>
        <w:left w:val="none" w:sz="0" w:space="0" w:color="auto"/>
        <w:bottom w:val="none" w:sz="0" w:space="0" w:color="auto"/>
        <w:right w:val="none" w:sz="0" w:space="0" w:color="auto"/>
      </w:divBdr>
    </w:div>
    <w:div w:id="1236403489">
      <w:bodyDiv w:val="1"/>
      <w:marLeft w:val="0"/>
      <w:marRight w:val="0"/>
      <w:marTop w:val="0"/>
      <w:marBottom w:val="0"/>
      <w:divBdr>
        <w:top w:val="none" w:sz="0" w:space="0" w:color="auto"/>
        <w:left w:val="none" w:sz="0" w:space="0" w:color="auto"/>
        <w:bottom w:val="none" w:sz="0" w:space="0" w:color="auto"/>
        <w:right w:val="none" w:sz="0" w:space="0" w:color="auto"/>
      </w:divBdr>
    </w:div>
    <w:div w:id="1244072041">
      <w:bodyDiv w:val="1"/>
      <w:marLeft w:val="0"/>
      <w:marRight w:val="0"/>
      <w:marTop w:val="0"/>
      <w:marBottom w:val="0"/>
      <w:divBdr>
        <w:top w:val="none" w:sz="0" w:space="0" w:color="auto"/>
        <w:left w:val="none" w:sz="0" w:space="0" w:color="auto"/>
        <w:bottom w:val="none" w:sz="0" w:space="0" w:color="auto"/>
        <w:right w:val="none" w:sz="0" w:space="0" w:color="auto"/>
      </w:divBdr>
    </w:div>
    <w:div w:id="1259408587">
      <w:bodyDiv w:val="1"/>
      <w:marLeft w:val="0"/>
      <w:marRight w:val="0"/>
      <w:marTop w:val="0"/>
      <w:marBottom w:val="0"/>
      <w:divBdr>
        <w:top w:val="none" w:sz="0" w:space="0" w:color="auto"/>
        <w:left w:val="none" w:sz="0" w:space="0" w:color="auto"/>
        <w:bottom w:val="none" w:sz="0" w:space="0" w:color="auto"/>
        <w:right w:val="none" w:sz="0" w:space="0" w:color="auto"/>
      </w:divBdr>
    </w:div>
    <w:div w:id="1283801442">
      <w:bodyDiv w:val="1"/>
      <w:marLeft w:val="0"/>
      <w:marRight w:val="0"/>
      <w:marTop w:val="0"/>
      <w:marBottom w:val="0"/>
      <w:divBdr>
        <w:top w:val="none" w:sz="0" w:space="0" w:color="auto"/>
        <w:left w:val="none" w:sz="0" w:space="0" w:color="auto"/>
        <w:bottom w:val="none" w:sz="0" w:space="0" w:color="auto"/>
        <w:right w:val="none" w:sz="0" w:space="0" w:color="auto"/>
      </w:divBdr>
    </w:div>
    <w:div w:id="1318608150">
      <w:bodyDiv w:val="1"/>
      <w:marLeft w:val="0"/>
      <w:marRight w:val="0"/>
      <w:marTop w:val="0"/>
      <w:marBottom w:val="0"/>
      <w:divBdr>
        <w:top w:val="none" w:sz="0" w:space="0" w:color="auto"/>
        <w:left w:val="none" w:sz="0" w:space="0" w:color="auto"/>
        <w:bottom w:val="none" w:sz="0" w:space="0" w:color="auto"/>
        <w:right w:val="none" w:sz="0" w:space="0" w:color="auto"/>
      </w:divBdr>
    </w:div>
    <w:div w:id="1407994088">
      <w:bodyDiv w:val="1"/>
      <w:marLeft w:val="0"/>
      <w:marRight w:val="0"/>
      <w:marTop w:val="0"/>
      <w:marBottom w:val="0"/>
      <w:divBdr>
        <w:top w:val="none" w:sz="0" w:space="0" w:color="auto"/>
        <w:left w:val="none" w:sz="0" w:space="0" w:color="auto"/>
        <w:bottom w:val="none" w:sz="0" w:space="0" w:color="auto"/>
        <w:right w:val="none" w:sz="0" w:space="0" w:color="auto"/>
      </w:divBdr>
    </w:div>
    <w:div w:id="1439136034">
      <w:bodyDiv w:val="1"/>
      <w:marLeft w:val="0"/>
      <w:marRight w:val="0"/>
      <w:marTop w:val="0"/>
      <w:marBottom w:val="0"/>
      <w:divBdr>
        <w:top w:val="none" w:sz="0" w:space="0" w:color="auto"/>
        <w:left w:val="none" w:sz="0" w:space="0" w:color="auto"/>
        <w:bottom w:val="none" w:sz="0" w:space="0" w:color="auto"/>
        <w:right w:val="none" w:sz="0" w:space="0" w:color="auto"/>
      </w:divBdr>
    </w:div>
    <w:div w:id="1503350875">
      <w:bodyDiv w:val="1"/>
      <w:marLeft w:val="0"/>
      <w:marRight w:val="0"/>
      <w:marTop w:val="0"/>
      <w:marBottom w:val="0"/>
      <w:divBdr>
        <w:top w:val="none" w:sz="0" w:space="0" w:color="auto"/>
        <w:left w:val="none" w:sz="0" w:space="0" w:color="auto"/>
        <w:bottom w:val="none" w:sz="0" w:space="0" w:color="auto"/>
        <w:right w:val="none" w:sz="0" w:space="0" w:color="auto"/>
      </w:divBdr>
    </w:div>
    <w:div w:id="1547528505">
      <w:bodyDiv w:val="1"/>
      <w:marLeft w:val="0"/>
      <w:marRight w:val="0"/>
      <w:marTop w:val="0"/>
      <w:marBottom w:val="0"/>
      <w:divBdr>
        <w:top w:val="none" w:sz="0" w:space="0" w:color="auto"/>
        <w:left w:val="none" w:sz="0" w:space="0" w:color="auto"/>
        <w:bottom w:val="none" w:sz="0" w:space="0" w:color="auto"/>
        <w:right w:val="none" w:sz="0" w:space="0" w:color="auto"/>
      </w:divBdr>
    </w:div>
    <w:div w:id="1580141829">
      <w:bodyDiv w:val="1"/>
      <w:marLeft w:val="0"/>
      <w:marRight w:val="0"/>
      <w:marTop w:val="0"/>
      <w:marBottom w:val="0"/>
      <w:divBdr>
        <w:top w:val="none" w:sz="0" w:space="0" w:color="auto"/>
        <w:left w:val="none" w:sz="0" w:space="0" w:color="auto"/>
        <w:bottom w:val="none" w:sz="0" w:space="0" w:color="auto"/>
        <w:right w:val="none" w:sz="0" w:space="0" w:color="auto"/>
      </w:divBdr>
    </w:div>
    <w:div w:id="1653872807">
      <w:bodyDiv w:val="1"/>
      <w:marLeft w:val="0"/>
      <w:marRight w:val="0"/>
      <w:marTop w:val="0"/>
      <w:marBottom w:val="0"/>
      <w:divBdr>
        <w:top w:val="none" w:sz="0" w:space="0" w:color="auto"/>
        <w:left w:val="none" w:sz="0" w:space="0" w:color="auto"/>
        <w:bottom w:val="none" w:sz="0" w:space="0" w:color="auto"/>
        <w:right w:val="none" w:sz="0" w:space="0" w:color="auto"/>
      </w:divBdr>
    </w:div>
    <w:div w:id="1751852515">
      <w:bodyDiv w:val="1"/>
      <w:marLeft w:val="0"/>
      <w:marRight w:val="0"/>
      <w:marTop w:val="0"/>
      <w:marBottom w:val="0"/>
      <w:divBdr>
        <w:top w:val="none" w:sz="0" w:space="0" w:color="auto"/>
        <w:left w:val="none" w:sz="0" w:space="0" w:color="auto"/>
        <w:bottom w:val="none" w:sz="0" w:space="0" w:color="auto"/>
        <w:right w:val="none" w:sz="0" w:space="0" w:color="auto"/>
      </w:divBdr>
    </w:div>
    <w:div w:id="1847596397">
      <w:bodyDiv w:val="1"/>
      <w:marLeft w:val="0"/>
      <w:marRight w:val="0"/>
      <w:marTop w:val="0"/>
      <w:marBottom w:val="0"/>
      <w:divBdr>
        <w:top w:val="none" w:sz="0" w:space="0" w:color="auto"/>
        <w:left w:val="none" w:sz="0" w:space="0" w:color="auto"/>
        <w:bottom w:val="none" w:sz="0" w:space="0" w:color="auto"/>
        <w:right w:val="none" w:sz="0" w:space="0" w:color="auto"/>
      </w:divBdr>
    </w:div>
    <w:div w:id="2128044228">
      <w:bodyDiv w:val="1"/>
      <w:marLeft w:val="0"/>
      <w:marRight w:val="0"/>
      <w:marTop w:val="0"/>
      <w:marBottom w:val="0"/>
      <w:divBdr>
        <w:top w:val="none" w:sz="0" w:space="0" w:color="auto"/>
        <w:left w:val="none" w:sz="0" w:space="0" w:color="auto"/>
        <w:bottom w:val="none" w:sz="0" w:space="0" w:color="auto"/>
        <w:right w:val="none" w:sz="0" w:space="0" w:color="auto"/>
      </w:divBdr>
    </w:div>
    <w:div w:id="21414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mailto:courtsmail@dc.gov.ae" TargetMode="External"/><Relationship Id="rId1" Type="http://schemas.openxmlformats.org/officeDocument/2006/relationships/hyperlink" Target="mailto:ecourtnot@dc.gov.ae"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5.jpeg"/><Relationship Id="rId39" Type="http://schemas.openxmlformats.org/officeDocument/2006/relationships/oleObject" Target="https://newgenindia-my.sharepoint.com/personal/himanshi-chawla_newgensoft_com/Documents/Desktop/Court%20Order/CIR%20Bulk%20excel%20and%20email%20templates/CIR%20-%20Inquiry/CIR%20Inquiry%20XXXX-YYYY.xlsx" TargetMode="External"/><Relationship Id="rId21" Type="http://schemas.openxmlformats.org/officeDocument/2006/relationships/image" Target="media/image2.emf"/><Relationship Id="rId34" Type="http://schemas.openxmlformats.org/officeDocument/2006/relationships/image" Target="media/image9.emf"/><Relationship Id="rId42" Type="http://schemas.openxmlformats.org/officeDocument/2006/relationships/image" Target="media/image13.emf"/><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6.emf"/><Relationship Id="rId11" Type="http://schemas.openxmlformats.org/officeDocument/2006/relationships/header" Target="header1.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oleObject" Target="https://newgenindia-my.sharepoint.com/personal/himanshi-chawla_newgensoft_com/Documents/Desktop/Court%20Order/CIR%20Bulk%20excel%20and%20email%20templates/CIR%20-%20Freeze/CIR%20Freeze%20XXXX-YYYY%20&amp;%20XXXX-YYYY.xlsx" TargetMode="External"/><Relationship Id="rId40" Type="http://schemas.openxmlformats.org/officeDocument/2006/relationships/image" Target="media/image12.emf"/><Relationship Id="rId45" Type="http://schemas.openxmlformats.org/officeDocument/2006/relationships/header" Target="header4.xm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microsoft.com/office/2016/09/relationships/commentsIds" Target="commentsIds.xml"/><Relationship Id="rId31" Type="http://schemas.openxmlformats.org/officeDocument/2006/relationships/image" Target="media/image7.jpeg"/><Relationship Id="rId44" Type="http://schemas.openxmlformats.org/officeDocument/2006/relationships/image" Target="media/image14.emf"/><Relationship Id="rId52"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newgensoft.com/home-us/" TargetMode="Externa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hyperlink" Target="mailto:ecourtnot@dc.gov.ae" TargetMode="External"/><Relationship Id="rId30" Type="http://schemas.openxmlformats.org/officeDocument/2006/relationships/oleObject" Target="embeddings/oleObject3.bin"/><Relationship Id="rId35" Type="http://schemas.openxmlformats.org/officeDocument/2006/relationships/oleObject" Target="https://newgenindia-my.sharepoint.com/personal/himanshi-chawla_newgensoft_com/Documents/Desktop/Court%20Order/CBI_CO_Process%20Data%20Capture%20Sheet%20V1.1_18Apr'24.xlsx" TargetMode="External"/><Relationship Id="rId43" Type="http://schemas.openxmlformats.org/officeDocument/2006/relationships/oleObject" Target="https://newgenindia-my.sharepoint.com/personal/himanshi-chawla_newgensoft_com/Documents/Desktop/Court%20Order/Dubai%20Court%20Communication%20V1.1_18Apr'24.docx" TargetMode="External"/><Relationship Id="rId48"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oleObject" Target="embeddings/oleObject2.bin"/><Relationship Id="rId33" Type="http://schemas.openxmlformats.org/officeDocument/2006/relationships/oleObject" Target="https://newgenindia-my.sharepoint.com/personal/himanshi-chawla_newgensoft_com/Documents/Desktop/Court%20Order/CourtOrder_TSD_V1.0.docx" TargetMode="External"/><Relationship Id="rId38" Type="http://schemas.openxmlformats.org/officeDocument/2006/relationships/image" Target="media/image11.emf"/><Relationship Id="rId46" Type="http://schemas.openxmlformats.org/officeDocument/2006/relationships/header" Target="header5.xml"/><Relationship Id="rId20" Type="http://schemas.microsoft.com/office/2018/08/relationships/commentsExtensible" Target="commentsExtensible.xml"/><Relationship Id="rId41" Type="http://schemas.openxmlformats.org/officeDocument/2006/relationships/oleObject" Target="https://newgenindia-my.sharepoint.com/personal/himanshi-chawla_newgensoft_com/Documents/Desktop/Court%20Order/CIR%20Bulk%20excel%20and%20email%20templates/CIR%20-%20Prohibit/CIR%20Prohibit%20XXXX-YYYY%20&amp;%20XXXX-YYYY.xls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hyperlink" Target="mailto:courtrequest@rakbank.ae" TargetMode="External"/><Relationship Id="rId36" Type="http://schemas.openxmlformats.org/officeDocument/2006/relationships/image" Target="media/image10.emf"/><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TBClassification>
  <attrValue xml:space="preserve">RAKBANK-Internal</attrValue>
  <customPropName>RAKBANK Classification</customPropName>
  <timestamp>4/8/2022 9:10:40 AM</timestamp>
  <userName>WATANI_RAK\natesh</userName>
  <computerName>RBDT641.rakbank.co.ae</computerName>
  <guid>{7e77c7c6-dac3-4e6a-ad2d-2d7a4e3f97cb}</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Props1.xml><?xml version="1.0" encoding="utf-8"?>
<ds:datastoreItem xmlns:ds="http://schemas.openxmlformats.org/officeDocument/2006/customXml" ds:itemID="{70B88BCA-2618-434E-ACF8-81BF73AA5D31}">
  <ds:schemaRefs>
    <ds:schemaRef ds:uri="http://schemas.openxmlformats.org/officeDocument/2006/bibliography"/>
  </ds:schemaRefs>
</ds:datastoreItem>
</file>

<file path=customXml/itemProps2.xml><?xml version="1.0" encoding="utf-8"?>
<ds:datastoreItem xmlns:ds="http://schemas.openxmlformats.org/officeDocument/2006/customXml" ds:itemID="{72BE0FBD-DD67-4045-97B8-E48E53439C8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Shashank Taneja</dc:creator>
  <keywords/>
  <dc:description/>
  <lastModifiedBy>Sudhanshu Rathore</lastModifiedBy>
  <revision>194</revision>
  <dcterms:created xsi:type="dcterms:W3CDTF">2024-05-03T13:18:00.0000000Z</dcterms:created>
  <dcterms:modified xsi:type="dcterms:W3CDTF">2024-05-23T10:22:46.4926797Z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WATANI_RAK\natesh</vt:lpwstr>
  </property>
  <property fmtid="{D5CDD505-2E9C-101B-9397-08002B2CF9AE}" pid="4" name="ClassificationHost">
    <vt:lpwstr>RBDT641.rakbank.co.ae</vt:lpwstr>
  </property>
  <property fmtid="{D5CDD505-2E9C-101B-9397-08002B2CF9AE}" pid="5" name="ClassificationDate">
    <vt:lpwstr>4/8/2022 9:10:40 AM</vt:lpwstr>
  </property>
  <property fmtid="{D5CDD505-2E9C-101B-9397-08002B2CF9AE}" pid="6" name="ClassificationGUID">
    <vt:lpwstr>{7e77c7c6-dac3-4e6a-ad2d-2d7a4e3f97cb}</vt:lpwstr>
  </property>
</Properties>
</file>