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11B4EE" w14:textId="77777777" w:rsidR="007078E6" w:rsidRPr="005B6C7D" w:rsidRDefault="007078E6" w:rsidP="007078E6">
      <w:pPr>
        <w:pStyle w:val="Title"/>
        <w:jc w:val="center"/>
        <w:rPr>
          <w:rFonts w:ascii="Calibri" w:hAnsi="Calibri" w:cs="Calibri"/>
          <w:noProof/>
        </w:rPr>
      </w:pPr>
    </w:p>
    <w:p w14:paraId="3056F93C" w14:textId="77777777" w:rsidR="007078E6" w:rsidRPr="005B6C7D" w:rsidRDefault="007078E6" w:rsidP="007078E6">
      <w:pPr>
        <w:pStyle w:val="Title"/>
        <w:jc w:val="center"/>
        <w:rPr>
          <w:rFonts w:ascii="Calibri" w:hAnsi="Calibri" w:cs="Calibri"/>
          <w:sz w:val="22"/>
          <w:szCs w:val="22"/>
        </w:rPr>
      </w:pPr>
      <w:r w:rsidRPr="005B6C7D">
        <w:rPr>
          <w:rFonts w:ascii="Calibri" w:hAnsi="Calibri" w:cs="Calibri"/>
          <w:noProof/>
          <w:lang w:eastAsia="en-US"/>
        </w:rPr>
        <w:drawing>
          <wp:inline distT="0" distB="0" distL="0" distR="0" wp14:anchorId="1AD75E1F" wp14:editId="534290F2">
            <wp:extent cx="2358483" cy="685800"/>
            <wp:effectExtent l="0" t="0" r="0" b="0"/>
            <wp:docPr id="1" name="Picture 1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>
                      <a:hlinkClick r:id="rId9"/>
                    </pic:cNvPr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1745" cy="686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A4466B" w14:textId="77777777" w:rsidR="007078E6" w:rsidRPr="005B6C7D" w:rsidRDefault="007078E6" w:rsidP="007078E6">
      <w:pPr>
        <w:rPr>
          <w:rFonts w:ascii="Calibri" w:hAnsi="Calibri" w:cs="Calibri"/>
          <w:b/>
          <w:sz w:val="22"/>
          <w:szCs w:val="22"/>
        </w:rPr>
      </w:pPr>
    </w:p>
    <w:p w14:paraId="202E459F" w14:textId="37276733" w:rsidR="007078E6" w:rsidRPr="003502C8" w:rsidRDefault="007078E6" w:rsidP="007078E6">
      <w:pPr>
        <w:rPr>
          <w:rFonts w:ascii="Calibri" w:hAnsi="Calibri" w:cs="Calibri"/>
          <w:b/>
        </w:rPr>
      </w:pPr>
      <w:r w:rsidRPr="003502C8">
        <w:rPr>
          <w:rFonts w:ascii="Calibri" w:hAnsi="Calibri" w:cs="Calibri"/>
          <w:b/>
        </w:rPr>
        <w:t>Ref No: V1.0</w:t>
      </w:r>
      <w:r w:rsidRPr="003502C8">
        <w:rPr>
          <w:rFonts w:ascii="Calibri" w:hAnsi="Calibri" w:cs="Calibri"/>
          <w:b/>
        </w:rPr>
        <w:tab/>
      </w:r>
      <w:r w:rsidRPr="003502C8">
        <w:rPr>
          <w:rFonts w:ascii="Calibri" w:hAnsi="Calibri" w:cs="Calibri"/>
          <w:b/>
          <w:sz w:val="22"/>
        </w:rPr>
        <w:tab/>
      </w:r>
      <w:r w:rsidRPr="003502C8">
        <w:rPr>
          <w:rFonts w:ascii="Calibri" w:hAnsi="Calibri" w:cs="Calibri"/>
          <w:b/>
          <w:sz w:val="22"/>
        </w:rPr>
        <w:tab/>
      </w:r>
      <w:r w:rsidRPr="003502C8">
        <w:rPr>
          <w:rFonts w:ascii="Calibri" w:hAnsi="Calibri" w:cs="Calibri"/>
          <w:b/>
          <w:sz w:val="22"/>
        </w:rPr>
        <w:tab/>
      </w:r>
      <w:r w:rsidRPr="003502C8">
        <w:rPr>
          <w:rFonts w:ascii="Calibri" w:hAnsi="Calibri" w:cs="Calibri"/>
          <w:b/>
          <w:sz w:val="22"/>
        </w:rPr>
        <w:tab/>
      </w:r>
      <w:r w:rsidRPr="003502C8">
        <w:rPr>
          <w:rFonts w:ascii="Calibri" w:hAnsi="Calibri" w:cs="Calibri"/>
          <w:b/>
          <w:sz w:val="22"/>
        </w:rPr>
        <w:tab/>
      </w:r>
      <w:r w:rsidRPr="003502C8">
        <w:rPr>
          <w:rFonts w:ascii="Calibri" w:hAnsi="Calibri" w:cs="Calibri"/>
          <w:b/>
          <w:sz w:val="22"/>
        </w:rPr>
        <w:tab/>
      </w:r>
      <w:r w:rsidRPr="003502C8">
        <w:rPr>
          <w:rFonts w:ascii="Calibri" w:hAnsi="Calibri" w:cs="Calibri"/>
          <w:b/>
          <w:sz w:val="22"/>
        </w:rPr>
        <w:tab/>
      </w:r>
      <w:r w:rsidRPr="003502C8">
        <w:rPr>
          <w:rFonts w:ascii="Calibri" w:hAnsi="Calibri" w:cs="Calibri"/>
          <w:b/>
          <w:sz w:val="22"/>
        </w:rPr>
        <w:tab/>
      </w:r>
      <w:r w:rsidRPr="003502C8">
        <w:rPr>
          <w:rFonts w:ascii="Calibri" w:hAnsi="Calibri" w:cs="Calibri"/>
          <w:b/>
        </w:rPr>
        <w:t xml:space="preserve">Date: </w:t>
      </w:r>
      <w:r w:rsidR="005B6C7D" w:rsidRPr="005B6C7D">
        <w:rPr>
          <w:rFonts w:ascii="Calibri" w:hAnsi="Calibri" w:cs="Calibri"/>
          <w:b/>
        </w:rPr>
        <w:t>16</w:t>
      </w:r>
      <w:r w:rsidR="00697A33" w:rsidRPr="003502C8">
        <w:rPr>
          <w:rFonts w:ascii="Calibri" w:hAnsi="Calibri" w:cs="Calibri"/>
          <w:b/>
        </w:rPr>
        <w:t>-08-2024</w:t>
      </w:r>
    </w:p>
    <w:p w14:paraId="2A31BAEE" w14:textId="77777777" w:rsidR="007078E6" w:rsidRPr="003502C8" w:rsidRDefault="007078E6" w:rsidP="007078E6">
      <w:pPr>
        <w:pStyle w:val="Title"/>
        <w:ind w:left="6480" w:firstLine="720"/>
        <w:rPr>
          <w:rFonts w:ascii="Calibri" w:hAnsi="Calibri" w:cs="Calibri"/>
          <w:sz w:val="40"/>
        </w:rPr>
      </w:pPr>
    </w:p>
    <w:p w14:paraId="50DD11F4" w14:textId="77777777" w:rsidR="007078E6" w:rsidRPr="003502C8" w:rsidRDefault="007078E6" w:rsidP="007078E6">
      <w:pPr>
        <w:suppressAutoHyphens w:val="0"/>
        <w:spacing w:line="240" w:lineRule="auto"/>
        <w:jc w:val="center"/>
        <w:rPr>
          <w:rFonts w:ascii="Calibri" w:hAnsi="Calibri" w:cs="Calibri"/>
          <w:sz w:val="40"/>
        </w:rPr>
      </w:pPr>
    </w:p>
    <w:p w14:paraId="4C06A125" w14:textId="77777777" w:rsidR="007078E6" w:rsidRPr="003502C8" w:rsidRDefault="007078E6" w:rsidP="007078E6">
      <w:pPr>
        <w:suppressAutoHyphens w:val="0"/>
        <w:spacing w:line="240" w:lineRule="auto"/>
        <w:jc w:val="center"/>
        <w:rPr>
          <w:rFonts w:ascii="Calibri" w:hAnsi="Calibri" w:cs="Calibri"/>
          <w:sz w:val="40"/>
        </w:rPr>
      </w:pPr>
    </w:p>
    <w:p w14:paraId="3560EAAC" w14:textId="615DEEDB" w:rsidR="007078E6" w:rsidRPr="003502C8" w:rsidRDefault="007078E6" w:rsidP="007078E6">
      <w:pPr>
        <w:spacing w:line="240" w:lineRule="auto"/>
        <w:jc w:val="center"/>
        <w:rPr>
          <w:rFonts w:ascii="Calibri" w:hAnsi="Calibri" w:cs="Calibri"/>
          <w:b/>
          <w:sz w:val="44"/>
        </w:rPr>
      </w:pPr>
      <w:r w:rsidRPr="003502C8">
        <w:rPr>
          <w:rFonts w:ascii="Calibri" w:hAnsi="Calibri" w:cs="Calibri"/>
          <w:b/>
          <w:sz w:val="44"/>
        </w:rPr>
        <w:t>Requirements Specification</w:t>
      </w:r>
    </w:p>
    <w:p w14:paraId="6217A758" w14:textId="3FF7E20D" w:rsidR="007078E6" w:rsidRPr="003502C8" w:rsidRDefault="007078E6" w:rsidP="007078E6">
      <w:pPr>
        <w:suppressAutoHyphens w:val="0"/>
        <w:spacing w:line="240" w:lineRule="auto"/>
        <w:jc w:val="center"/>
        <w:rPr>
          <w:rFonts w:ascii="Calibri" w:hAnsi="Calibri" w:cs="Calibri"/>
          <w:b/>
          <w:sz w:val="28"/>
          <w:u w:val="single"/>
        </w:rPr>
      </w:pPr>
      <w:r w:rsidRPr="003502C8">
        <w:rPr>
          <w:rFonts w:ascii="Calibri" w:hAnsi="Calibri" w:cs="Calibri"/>
          <w:b/>
          <w:sz w:val="28"/>
          <w:u w:val="single"/>
        </w:rPr>
        <w:t xml:space="preserve">KYC – Document Indexing Requirements </w:t>
      </w:r>
    </w:p>
    <w:p w14:paraId="407BB329" w14:textId="51C7F43E" w:rsidR="007078E6" w:rsidRPr="003502C8" w:rsidRDefault="007078E6" w:rsidP="007078E6">
      <w:pPr>
        <w:suppressAutoHyphens w:val="0"/>
        <w:spacing w:line="240" w:lineRule="auto"/>
        <w:jc w:val="center"/>
        <w:rPr>
          <w:rFonts w:ascii="Calibri" w:hAnsi="Calibri" w:cs="Calibri"/>
          <w:b/>
          <w:sz w:val="28"/>
        </w:rPr>
      </w:pPr>
    </w:p>
    <w:p w14:paraId="6494FDB7" w14:textId="77777777" w:rsidR="007078E6" w:rsidRPr="003502C8" w:rsidRDefault="007078E6" w:rsidP="007078E6">
      <w:pPr>
        <w:suppressAutoHyphens w:val="0"/>
        <w:spacing w:line="240" w:lineRule="auto"/>
        <w:jc w:val="center"/>
        <w:rPr>
          <w:rFonts w:ascii="Calibri" w:hAnsi="Calibri" w:cs="Calibri"/>
          <w:b/>
          <w:sz w:val="32"/>
          <w:u w:val="single"/>
        </w:rPr>
      </w:pPr>
    </w:p>
    <w:p w14:paraId="42D63CCF" w14:textId="77777777" w:rsidR="007078E6" w:rsidRPr="003502C8" w:rsidRDefault="007078E6" w:rsidP="007078E6">
      <w:pPr>
        <w:suppressAutoHyphens w:val="0"/>
        <w:spacing w:line="240" w:lineRule="auto"/>
        <w:jc w:val="center"/>
        <w:rPr>
          <w:rFonts w:ascii="Calibri" w:hAnsi="Calibri" w:cs="Calibri"/>
          <w:b/>
          <w:color w:val="E97132" w:themeColor="accent2"/>
        </w:rPr>
      </w:pPr>
      <w:r w:rsidRPr="003502C8">
        <w:rPr>
          <w:rFonts w:ascii="Calibri" w:hAnsi="Calibri" w:cs="Calibri"/>
          <w:b/>
          <w:color w:val="E97132" w:themeColor="accent2"/>
        </w:rPr>
        <w:t>(NEWGEN CONFIDENTIAL)</w:t>
      </w:r>
    </w:p>
    <w:p w14:paraId="2FE7972F" w14:textId="77777777" w:rsidR="007078E6" w:rsidRPr="003502C8" w:rsidRDefault="007078E6" w:rsidP="007078E6">
      <w:pPr>
        <w:pStyle w:val="CompanyName"/>
        <w:rPr>
          <w:rFonts w:ascii="Calibri" w:hAnsi="Calibri" w:cs="Calibri"/>
          <w:b/>
          <w:spacing w:val="0"/>
          <w:kern w:val="1"/>
          <w:sz w:val="28"/>
        </w:rPr>
      </w:pPr>
    </w:p>
    <w:p w14:paraId="629FB293" w14:textId="77777777" w:rsidR="007078E6" w:rsidRPr="003502C8" w:rsidRDefault="007078E6" w:rsidP="007078E6">
      <w:pPr>
        <w:pStyle w:val="CompanyName"/>
        <w:rPr>
          <w:rFonts w:ascii="Calibri" w:hAnsi="Calibri" w:cs="Calibri"/>
          <w:b/>
          <w:spacing w:val="0"/>
          <w:kern w:val="1"/>
          <w:sz w:val="28"/>
        </w:rPr>
      </w:pPr>
    </w:p>
    <w:p w14:paraId="23929CB4" w14:textId="77777777" w:rsidR="007078E6" w:rsidRPr="003502C8" w:rsidRDefault="007078E6" w:rsidP="007078E6">
      <w:pPr>
        <w:pStyle w:val="CompanyName"/>
        <w:rPr>
          <w:rFonts w:ascii="Calibri" w:hAnsi="Calibri" w:cs="Calibri"/>
          <w:b/>
          <w:spacing w:val="0"/>
          <w:kern w:val="1"/>
          <w:sz w:val="28"/>
        </w:rPr>
      </w:pPr>
    </w:p>
    <w:p w14:paraId="4A925D10" w14:textId="77777777" w:rsidR="007078E6" w:rsidRPr="003502C8" w:rsidRDefault="007078E6" w:rsidP="007078E6">
      <w:pPr>
        <w:pStyle w:val="CompanyName"/>
        <w:rPr>
          <w:rFonts w:ascii="Calibri" w:hAnsi="Calibri" w:cs="Calibri"/>
          <w:b/>
          <w:spacing w:val="0"/>
          <w:kern w:val="1"/>
          <w:sz w:val="28"/>
        </w:rPr>
      </w:pPr>
    </w:p>
    <w:p w14:paraId="6C090713" w14:textId="77777777" w:rsidR="007078E6" w:rsidRPr="003502C8" w:rsidRDefault="007078E6" w:rsidP="007078E6">
      <w:pPr>
        <w:rPr>
          <w:rFonts w:ascii="Calibri" w:hAnsi="Calibri" w:cs="Calibri"/>
        </w:rPr>
      </w:pPr>
      <w:r w:rsidRPr="003502C8">
        <w:rPr>
          <w:rFonts w:ascii="Calibri" w:hAnsi="Calibri" w:cs="Calibri"/>
        </w:rPr>
        <w:t xml:space="preserve">                                    </w:t>
      </w:r>
    </w:p>
    <w:p w14:paraId="3161630F" w14:textId="77777777" w:rsidR="007078E6" w:rsidRPr="003502C8" w:rsidRDefault="007078E6" w:rsidP="007078E6">
      <w:pPr>
        <w:rPr>
          <w:rFonts w:ascii="Calibri" w:hAnsi="Calibri" w:cs="Calibri"/>
        </w:rPr>
      </w:pPr>
    </w:p>
    <w:p w14:paraId="0021F35F" w14:textId="77777777" w:rsidR="007078E6" w:rsidRPr="003502C8" w:rsidRDefault="007078E6" w:rsidP="007078E6">
      <w:pPr>
        <w:rPr>
          <w:rFonts w:ascii="Calibri" w:hAnsi="Calibri" w:cs="Calibri"/>
        </w:rPr>
      </w:pPr>
    </w:p>
    <w:p w14:paraId="31822A7A" w14:textId="77777777" w:rsidR="007078E6" w:rsidRPr="003502C8" w:rsidRDefault="007078E6" w:rsidP="007078E6">
      <w:pPr>
        <w:rPr>
          <w:rFonts w:ascii="Calibri" w:hAnsi="Calibri" w:cs="Calibri"/>
        </w:rPr>
      </w:pPr>
    </w:p>
    <w:p w14:paraId="69A44F2E" w14:textId="77777777" w:rsidR="007078E6" w:rsidRPr="003502C8" w:rsidRDefault="007078E6" w:rsidP="007078E6">
      <w:pPr>
        <w:spacing w:line="240" w:lineRule="auto"/>
        <w:jc w:val="center"/>
        <w:rPr>
          <w:rFonts w:ascii="Calibri" w:hAnsi="Calibri" w:cs="Calibri"/>
          <w:b/>
          <w:sz w:val="28"/>
        </w:rPr>
      </w:pPr>
      <w:proofErr w:type="spellStart"/>
      <w:r w:rsidRPr="003502C8">
        <w:rPr>
          <w:rFonts w:ascii="Calibri" w:hAnsi="Calibri" w:cs="Calibri"/>
          <w:b/>
          <w:sz w:val="28"/>
        </w:rPr>
        <w:t>Newgen</w:t>
      </w:r>
      <w:proofErr w:type="spellEnd"/>
      <w:r w:rsidRPr="003502C8">
        <w:rPr>
          <w:rFonts w:ascii="Calibri" w:hAnsi="Calibri" w:cs="Calibri"/>
          <w:b/>
          <w:sz w:val="28"/>
        </w:rPr>
        <w:t xml:space="preserve"> Software Technologies Ltd.</w:t>
      </w:r>
    </w:p>
    <w:p w14:paraId="5F7E7D2A" w14:textId="21964031" w:rsidR="007078E6" w:rsidRPr="003502C8" w:rsidRDefault="007078E6" w:rsidP="007078E6">
      <w:pPr>
        <w:spacing w:line="240" w:lineRule="auto"/>
        <w:jc w:val="center"/>
        <w:rPr>
          <w:rFonts w:ascii="Calibri" w:hAnsi="Calibri" w:cs="Calibri"/>
        </w:rPr>
        <w:sectPr w:rsidR="007078E6" w:rsidRPr="003502C8" w:rsidSect="00697A33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2240" w:h="15840"/>
          <w:pgMar w:top="1670" w:right="1430" w:bottom="1670" w:left="1430" w:header="1430" w:footer="143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1"/>
          <w:cols w:space="720"/>
          <w:docGrid w:linePitch="360"/>
        </w:sectPr>
      </w:pPr>
      <w:r w:rsidRPr="003502C8">
        <w:rPr>
          <w:rFonts w:ascii="Calibri" w:hAnsi="Calibri" w:cs="Calibri"/>
          <w:b/>
          <w:sz w:val="28"/>
        </w:rPr>
        <w:t>New Delhi, INDI</w:t>
      </w:r>
      <w:r w:rsidR="003C7C7E" w:rsidRPr="003502C8">
        <w:rPr>
          <w:rFonts w:ascii="Calibri" w:hAnsi="Calibri" w:cs="Calibri"/>
          <w:b/>
          <w:sz w:val="28"/>
        </w:rPr>
        <w:t>A</w:t>
      </w:r>
    </w:p>
    <w:p w14:paraId="12948BDA" w14:textId="77777777" w:rsidR="007078E6" w:rsidRPr="00956FD8" w:rsidRDefault="007078E6" w:rsidP="007078E6">
      <w:pPr>
        <w:pStyle w:val="ByLine"/>
        <w:tabs>
          <w:tab w:val="left" w:pos="6750"/>
        </w:tabs>
        <w:jc w:val="left"/>
        <w:rPr>
          <w:rFonts w:asciiTheme="minorHAnsi" w:hAnsiTheme="minorHAnsi" w:cstheme="minorHAnsi"/>
        </w:rPr>
      </w:pPr>
    </w:p>
    <w:tbl>
      <w:tblPr>
        <w:tblW w:w="0" w:type="auto"/>
        <w:tblInd w:w="-442" w:type="dxa"/>
        <w:tblLayout w:type="fixed"/>
        <w:tblLook w:val="0000" w:firstRow="0" w:lastRow="0" w:firstColumn="0" w:lastColumn="0" w:noHBand="0" w:noVBand="0"/>
      </w:tblPr>
      <w:tblGrid>
        <w:gridCol w:w="6903"/>
        <w:gridCol w:w="3346"/>
      </w:tblGrid>
      <w:tr w:rsidR="007078E6" w:rsidRPr="005B6C7D" w14:paraId="29C12402" w14:textId="77777777" w:rsidTr="005B6C7D">
        <w:trPr>
          <w:trHeight w:val="738"/>
        </w:trPr>
        <w:tc>
          <w:tcPr>
            <w:tcW w:w="10249" w:type="dxa"/>
            <w:gridSpan w:val="2"/>
            <w:tcBorders>
              <w:top w:val="double" w:sz="1" w:space="0" w:color="000000"/>
              <w:left w:val="double" w:sz="1" w:space="0" w:color="000000"/>
              <w:bottom w:val="single" w:sz="4" w:space="0" w:color="000000"/>
              <w:right w:val="double" w:sz="1" w:space="0" w:color="000000"/>
            </w:tcBorders>
            <w:shd w:val="clear" w:color="auto" w:fill="auto"/>
          </w:tcPr>
          <w:p w14:paraId="67C5EAA2" w14:textId="77777777" w:rsidR="007078E6" w:rsidRPr="003502C8" w:rsidRDefault="007078E6" w:rsidP="005B6C7D">
            <w:pPr>
              <w:snapToGrid w:val="0"/>
              <w:jc w:val="center"/>
              <w:rPr>
                <w:rFonts w:ascii="Calibri" w:hAnsi="Calibri" w:cs="Calibri"/>
                <w:b/>
              </w:rPr>
            </w:pPr>
          </w:p>
          <w:p w14:paraId="2EC72AC9" w14:textId="77777777" w:rsidR="007078E6" w:rsidRPr="003502C8" w:rsidRDefault="007078E6" w:rsidP="005B6C7D">
            <w:pPr>
              <w:jc w:val="center"/>
              <w:rPr>
                <w:rFonts w:ascii="Calibri" w:hAnsi="Calibri" w:cs="Calibri"/>
                <w:b/>
              </w:rPr>
            </w:pPr>
            <w:r w:rsidRPr="003502C8">
              <w:rPr>
                <w:rFonts w:ascii="Calibri" w:hAnsi="Calibri" w:cs="Calibri"/>
                <w:b/>
              </w:rPr>
              <w:t>Review Summary</w:t>
            </w:r>
          </w:p>
        </w:tc>
      </w:tr>
      <w:tr w:rsidR="007078E6" w:rsidRPr="005B6C7D" w14:paraId="1B4006F5" w14:textId="77777777" w:rsidTr="005B6C7D">
        <w:trPr>
          <w:trHeight w:val="241"/>
        </w:trPr>
        <w:tc>
          <w:tcPr>
            <w:tcW w:w="10249" w:type="dxa"/>
            <w:gridSpan w:val="2"/>
            <w:tcBorders>
              <w:top w:val="single" w:sz="4" w:space="0" w:color="000000"/>
              <w:left w:val="double" w:sz="1" w:space="0" w:color="000000"/>
              <w:bottom w:val="single" w:sz="4" w:space="0" w:color="000000"/>
              <w:right w:val="double" w:sz="1" w:space="0" w:color="000000"/>
            </w:tcBorders>
            <w:shd w:val="clear" w:color="auto" w:fill="auto"/>
          </w:tcPr>
          <w:p w14:paraId="718F2309" w14:textId="77777777" w:rsidR="007078E6" w:rsidRPr="003502C8" w:rsidRDefault="007078E6" w:rsidP="005B6C7D">
            <w:pPr>
              <w:snapToGrid w:val="0"/>
              <w:rPr>
                <w:rFonts w:ascii="Calibri" w:hAnsi="Calibri" w:cs="Calibri"/>
                <w:b/>
              </w:rPr>
            </w:pPr>
            <w:r w:rsidRPr="003502C8">
              <w:rPr>
                <w:rFonts w:ascii="Calibri" w:hAnsi="Calibri" w:cs="Calibri"/>
                <w:b/>
              </w:rPr>
              <w:t>ITEM SUBMITTED BY</w:t>
            </w:r>
            <w:r w:rsidRPr="003502C8">
              <w:rPr>
                <w:rFonts w:ascii="Calibri" w:hAnsi="Calibri" w:cs="Calibri"/>
              </w:rPr>
              <w:t>: Himanshi Chawla</w:t>
            </w:r>
            <w:r w:rsidRPr="003502C8">
              <w:rPr>
                <w:rFonts w:ascii="Calibri" w:hAnsi="Calibri" w:cs="Calibri"/>
                <w:b/>
              </w:rPr>
              <w:t xml:space="preserve"> </w:t>
            </w:r>
          </w:p>
        </w:tc>
      </w:tr>
      <w:tr w:rsidR="007078E6" w:rsidRPr="005B6C7D" w14:paraId="79A348C3" w14:textId="77777777" w:rsidTr="005B6C7D">
        <w:trPr>
          <w:trHeight w:val="241"/>
        </w:trPr>
        <w:tc>
          <w:tcPr>
            <w:tcW w:w="10249" w:type="dxa"/>
            <w:gridSpan w:val="2"/>
            <w:tcBorders>
              <w:top w:val="single" w:sz="4" w:space="0" w:color="000000"/>
              <w:left w:val="double" w:sz="1" w:space="0" w:color="000000"/>
              <w:bottom w:val="single" w:sz="4" w:space="0" w:color="000000"/>
              <w:right w:val="double" w:sz="1" w:space="0" w:color="000000"/>
            </w:tcBorders>
            <w:shd w:val="clear" w:color="auto" w:fill="auto"/>
          </w:tcPr>
          <w:p w14:paraId="0257B40F" w14:textId="77777777" w:rsidR="007078E6" w:rsidRPr="003502C8" w:rsidRDefault="007078E6" w:rsidP="005B6C7D">
            <w:pPr>
              <w:snapToGrid w:val="0"/>
              <w:rPr>
                <w:rFonts w:ascii="Calibri" w:hAnsi="Calibri" w:cs="Calibri"/>
                <w:b/>
              </w:rPr>
            </w:pPr>
            <w:r w:rsidRPr="003502C8">
              <w:rPr>
                <w:rFonts w:ascii="Calibri" w:hAnsi="Calibri" w:cs="Calibri"/>
                <w:b/>
              </w:rPr>
              <w:t>REVIEW TEAM</w:t>
            </w:r>
          </w:p>
        </w:tc>
      </w:tr>
      <w:tr w:rsidR="007078E6" w:rsidRPr="005B6C7D" w14:paraId="27B95834" w14:textId="77777777" w:rsidTr="005B6C7D">
        <w:trPr>
          <w:trHeight w:val="241"/>
        </w:trPr>
        <w:tc>
          <w:tcPr>
            <w:tcW w:w="6903" w:type="dxa"/>
            <w:tcBorders>
              <w:top w:val="single" w:sz="4" w:space="0" w:color="000000"/>
              <w:left w:val="double" w:sz="1" w:space="0" w:color="000000"/>
              <w:bottom w:val="single" w:sz="4" w:space="0" w:color="000000"/>
            </w:tcBorders>
            <w:shd w:val="clear" w:color="auto" w:fill="auto"/>
          </w:tcPr>
          <w:p w14:paraId="082B4C38" w14:textId="77777777" w:rsidR="007078E6" w:rsidRPr="003502C8" w:rsidRDefault="007078E6" w:rsidP="005B6C7D">
            <w:pPr>
              <w:snapToGrid w:val="0"/>
              <w:jc w:val="center"/>
              <w:rPr>
                <w:rFonts w:ascii="Calibri" w:hAnsi="Calibri" w:cs="Calibri"/>
                <w:b/>
              </w:rPr>
            </w:pPr>
            <w:r w:rsidRPr="003502C8">
              <w:rPr>
                <w:rFonts w:ascii="Calibri" w:hAnsi="Calibri" w:cs="Calibri"/>
                <w:b/>
              </w:rPr>
              <w:t xml:space="preserve">NAME </w:t>
            </w:r>
          </w:p>
        </w:tc>
        <w:tc>
          <w:tcPr>
            <w:tcW w:w="3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1" w:space="0" w:color="000000"/>
            </w:tcBorders>
            <w:shd w:val="clear" w:color="auto" w:fill="auto"/>
          </w:tcPr>
          <w:p w14:paraId="0017AFA1" w14:textId="77777777" w:rsidR="007078E6" w:rsidRPr="003502C8" w:rsidRDefault="007078E6" w:rsidP="005B6C7D">
            <w:pPr>
              <w:snapToGrid w:val="0"/>
              <w:jc w:val="center"/>
              <w:rPr>
                <w:rFonts w:ascii="Calibri" w:hAnsi="Calibri" w:cs="Calibri"/>
                <w:b/>
              </w:rPr>
            </w:pPr>
            <w:r w:rsidRPr="003502C8">
              <w:rPr>
                <w:rFonts w:ascii="Calibri" w:hAnsi="Calibri" w:cs="Calibri"/>
                <w:b/>
              </w:rPr>
              <w:t>SIGNATURE</w:t>
            </w:r>
          </w:p>
        </w:tc>
      </w:tr>
      <w:tr w:rsidR="007078E6" w:rsidRPr="005B6C7D" w14:paraId="5F23A6F1" w14:textId="77777777" w:rsidTr="005B6C7D">
        <w:trPr>
          <w:trHeight w:val="241"/>
        </w:trPr>
        <w:tc>
          <w:tcPr>
            <w:tcW w:w="6903" w:type="dxa"/>
            <w:tcBorders>
              <w:top w:val="single" w:sz="4" w:space="0" w:color="000000"/>
              <w:left w:val="double" w:sz="1" w:space="0" w:color="000000"/>
              <w:bottom w:val="single" w:sz="4" w:space="0" w:color="000000"/>
            </w:tcBorders>
            <w:shd w:val="clear" w:color="auto" w:fill="auto"/>
          </w:tcPr>
          <w:p w14:paraId="0C799CE2" w14:textId="77777777" w:rsidR="007078E6" w:rsidRPr="003502C8" w:rsidRDefault="007078E6" w:rsidP="005B6C7D">
            <w:pPr>
              <w:snapToGrid w:val="0"/>
              <w:rPr>
                <w:rFonts w:ascii="Calibri" w:hAnsi="Calibri" w:cs="Calibri"/>
                <w:i/>
              </w:rPr>
            </w:pPr>
            <w:r w:rsidRPr="003502C8">
              <w:rPr>
                <w:rFonts w:ascii="Calibri" w:hAnsi="Calibri" w:cs="Calibri"/>
                <w:i/>
              </w:rPr>
              <w:t xml:space="preserve">1. </w:t>
            </w:r>
          </w:p>
        </w:tc>
        <w:tc>
          <w:tcPr>
            <w:tcW w:w="3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1" w:space="0" w:color="000000"/>
            </w:tcBorders>
            <w:shd w:val="clear" w:color="auto" w:fill="auto"/>
          </w:tcPr>
          <w:p w14:paraId="308450FC" w14:textId="77777777" w:rsidR="007078E6" w:rsidRPr="003502C8" w:rsidRDefault="007078E6" w:rsidP="005B6C7D">
            <w:pPr>
              <w:snapToGrid w:val="0"/>
              <w:jc w:val="center"/>
              <w:rPr>
                <w:rFonts w:ascii="Calibri" w:hAnsi="Calibri" w:cs="Calibri"/>
              </w:rPr>
            </w:pPr>
          </w:p>
        </w:tc>
      </w:tr>
      <w:tr w:rsidR="007078E6" w:rsidRPr="005B6C7D" w14:paraId="024B052D" w14:textId="77777777" w:rsidTr="005B6C7D">
        <w:trPr>
          <w:trHeight w:val="241"/>
        </w:trPr>
        <w:tc>
          <w:tcPr>
            <w:tcW w:w="6903" w:type="dxa"/>
            <w:tcBorders>
              <w:top w:val="single" w:sz="4" w:space="0" w:color="000000"/>
              <w:left w:val="double" w:sz="1" w:space="0" w:color="000000"/>
              <w:bottom w:val="single" w:sz="4" w:space="0" w:color="000000"/>
            </w:tcBorders>
            <w:shd w:val="clear" w:color="auto" w:fill="auto"/>
          </w:tcPr>
          <w:p w14:paraId="75C84BC1" w14:textId="77777777" w:rsidR="007078E6" w:rsidRPr="003502C8" w:rsidRDefault="007078E6" w:rsidP="005B6C7D">
            <w:pPr>
              <w:snapToGrid w:val="0"/>
              <w:rPr>
                <w:rFonts w:ascii="Calibri" w:hAnsi="Calibri" w:cs="Calibri"/>
                <w:i/>
              </w:rPr>
            </w:pPr>
            <w:r w:rsidRPr="003502C8">
              <w:rPr>
                <w:rFonts w:ascii="Calibri" w:hAnsi="Calibri" w:cs="Calibri"/>
                <w:i/>
              </w:rPr>
              <w:t>2.</w:t>
            </w:r>
          </w:p>
        </w:tc>
        <w:tc>
          <w:tcPr>
            <w:tcW w:w="3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1" w:space="0" w:color="000000"/>
            </w:tcBorders>
            <w:shd w:val="clear" w:color="auto" w:fill="auto"/>
          </w:tcPr>
          <w:p w14:paraId="200F3402" w14:textId="77777777" w:rsidR="007078E6" w:rsidRPr="003502C8" w:rsidRDefault="007078E6" w:rsidP="005B6C7D">
            <w:pPr>
              <w:snapToGrid w:val="0"/>
              <w:jc w:val="center"/>
              <w:rPr>
                <w:rFonts w:ascii="Calibri" w:hAnsi="Calibri" w:cs="Calibri"/>
              </w:rPr>
            </w:pPr>
          </w:p>
        </w:tc>
      </w:tr>
      <w:tr w:rsidR="007078E6" w:rsidRPr="005B6C7D" w14:paraId="15F240D7" w14:textId="77777777" w:rsidTr="005B6C7D">
        <w:trPr>
          <w:trHeight w:val="241"/>
        </w:trPr>
        <w:tc>
          <w:tcPr>
            <w:tcW w:w="6903" w:type="dxa"/>
            <w:tcBorders>
              <w:top w:val="single" w:sz="4" w:space="0" w:color="000000"/>
              <w:left w:val="double" w:sz="1" w:space="0" w:color="000000"/>
              <w:bottom w:val="single" w:sz="4" w:space="0" w:color="000000"/>
            </w:tcBorders>
            <w:shd w:val="clear" w:color="auto" w:fill="auto"/>
          </w:tcPr>
          <w:p w14:paraId="131237AA" w14:textId="77777777" w:rsidR="007078E6" w:rsidRPr="003502C8" w:rsidRDefault="007078E6" w:rsidP="005B6C7D">
            <w:pPr>
              <w:snapToGrid w:val="0"/>
              <w:rPr>
                <w:rFonts w:ascii="Calibri" w:hAnsi="Calibri" w:cs="Calibri"/>
                <w:i/>
              </w:rPr>
            </w:pPr>
            <w:r w:rsidRPr="003502C8">
              <w:rPr>
                <w:rFonts w:ascii="Calibri" w:hAnsi="Calibri" w:cs="Calibri"/>
                <w:i/>
              </w:rPr>
              <w:t>3.</w:t>
            </w:r>
          </w:p>
        </w:tc>
        <w:tc>
          <w:tcPr>
            <w:tcW w:w="3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1" w:space="0" w:color="000000"/>
            </w:tcBorders>
            <w:shd w:val="clear" w:color="auto" w:fill="auto"/>
          </w:tcPr>
          <w:p w14:paraId="3CEE1D99" w14:textId="77777777" w:rsidR="007078E6" w:rsidRPr="003502C8" w:rsidRDefault="007078E6" w:rsidP="005B6C7D">
            <w:pPr>
              <w:snapToGrid w:val="0"/>
              <w:jc w:val="center"/>
              <w:rPr>
                <w:rFonts w:ascii="Calibri" w:hAnsi="Calibri" w:cs="Calibri"/>
              </w:rPr>
            </w:pPr>
          </w:p>
        </w:tc>
      </w:tr>
      <w:tr w:rsidR="007078E6" w:rsidRPr="005B6C7D" w14:paraId="3DC00389" w14:textId="77777777" w:rsidTr="005B6C7D">
        <w:trPr>
          <w:trHeight w:val="2646"/>
        </w:trPr>
        <w:tc>
          <w:tcPr>
            <w:tcW w:w="10249" w:type="dxa"/>
            <w:gridSpan w:val="2"/>
            <w:tcBorders>
              <w:top w:val="single" w:sz="4" w:space="0" w:color="000000"/>
              <w:left w:val="double" w:sz="1" w:space="0" w:color="000000"/>
              <w:bottom w:val="single" w:sz="4" w:space="0" w:color="000000"/>
              <w:right w:val="double" w:sz="1" w:space="0" w:color="000000"/>
            </w:tcBorders>
            <w:shd w:val="clear" w:color="auto" w:fill="auto"/>
          </w:tcPr>
          <w:p w14:paraId="09AE2BCF" w14:textId="77777777" w:rsidR="007078E6" w:rsidRPr="003502C8" w:rsidRDefault="007078E6" w:rsidP="005B6C7D">
            <w:pPr>
              <w:snapToGrid w:val="0"/>
              <w:rPr>
                <w:rFonts w:ascii="Calibri" w:hAnsi="Calibri" w:cs="Calibri"/>
                <w:b/>
              </w:rPr>
            </w:pPr>
          </w:p>
          <w:p w14:paraId="79D36469" w14:textId="77777777" w:rsidR="007078E6" w:rsidRPr="003502C8" w:rsidRDefault="007078E6" w:rsidP="005B6C7D">
            <w:pPr>
              <w:rPr>
                <w:rFonts w:ascii="Calibri" w:hAnsi="Calibri" w:cs="Calibri"/>
                <w:b/>
              </w:rPr>
            </w:pPr>
            <w:r w:rsidRPr="003502C8">
              <w:rPr>
                <w:rFonts w:ascii="Calibri" w:hAnsi="Calibri" w:cs="Calibri"/>
                <w:b/>
              </w:rPr>
              <w:t>REVIEW COMMENTS:</w:t>
            </w:r>
          </w:p>
        </w:tc>
      </w:tr>
      <w:tr w:rsidR="007078E6" w:rsidRPr="005B6C7D" w14:paraId="6FCCEECD" w14:textId="77777777" w:rsidTr="005B6C7D">
        <w:trPr>
          <w:trHeight w:val="1684"/>
        </w:trPr>
        <w:tc>
          <w:tcPr>
            <w:tcW w:w="10249" w:type="dxa"/>
            <w:gridSpan w:val="2"/>
            <w:tcBorders>
              <w:top w:val="single" w:sz="4" w:space="0" w:color="000000"/>
              <w:left w:val="double" w:sz="1" w:space="0" w:color="000000"/>
              <w:bottom w:val="double" w:sz="1" w:space="0" w:color="000000"/>
              <w:right w:val="double" w:sz="1" w:space="0" w:color="000000"/>
            </w:tcBorders>
            <w:shd w:val="clear" w:color="auto" w:fill="auto"/>
          </w:tcPr>
          <w:p w14:paraId="0A546E1F" w14:textId="77777777" w:rsidR="007078E6" w:rsidRPr="003502C8" w:rsidRDefault="007078E6" w:rsidP="005B6C7D">
            <w:pPr>
              <w:snapToGrid w:val="0"/>
              <w:rPr>
                <w:rFonts w:ascii="Calibri" w:hAnsi="Calibri" w:cs="Calibri"/>
              </w:rPr>
            </w:pPr>
            <w:r w:rsidRPr="003502C8">
              <w:rPr>
                <w:rFonts w:ascii="Calibri" w:hAnsi="Calibri" w:cs="Calibri"/>
              </w:rPr>
              <w:t xml:space="preserve">ACCEPTED: </w:t>
            </w:r>
          </w:p>
          <w:p w14:paraId="64115C73" w14:textId="77777777" w:rsidR="007078E6" w:rsidRPr="003502C8" w:rsidRDefault="007078E6" w:rsidP="005B6C7D">
            <w:pPr>
              <w:rPr>
                <w:rFonts w:ascii="Calibri" w:hAnsi="Calibri" w:cs="Calibri"/>
              </w:rPr>
            </w:pPr>
            <w:r w:rsidRPr="003502C8">
              <w:rPr>
                <w:rFonts w:ascii="Calibri" w:hAnsi="Calibri" w:cs="Calibri"/>
              </w:rPr>
              <w:t xml:space="preserve">NOT ACCEPTED: </w:t>
            </w:r>
          </w:p>
          <w:p w14:paraId="091482AB" w14:textId="77777777" w:rsidR="007078E6" w:rsidRPr="003502C8" w:rsidRDefault="007078E6" w:rsidP="005B6C7D">
            <w:pPr>
              <w:rPr>
                <w:rFonts w:ascii="Calibri" w:hAnsi="Calibri" w:cs="Calibri"/>
              </w:rPr>
            </w:pPr>
            <w:r w:rsidRPr="003502C8">
              <w:rPr>
                <w:rFonts w:ascii="Calibri" w:hAnsi="Calibri" w:cs="Calibri"/>
              </w:rPr>
              <w:t>REVIEW NOT COMPLETED:</w:t>
            </w:r>
          </w:p>
          <w:p w14:paraId="72E59A42" w14:textId="77777777" w:rsidR="007078E6" w:rsidRPr="003502C8" w:rsidRDefault="007078E6" w:rsidP="005B6C7D">
            <w:pPr>
              <w:rPr>
                <w:rFonts w:ascii="Calibri" w:hAnsi="Calibri" w:cs="Calibri"/>
                <w:i/>
              </w:rPr>
            </w:pPr>
            <w:r w:rsidRPr="003502C8">
              <w:rPr>
                <w:rFonts w:ascii="Calibri" w:hAnsi="Calibri" w:cs="Calibri"/>
                <w:i/>
              </w:rPr>
              <w:t>(Explanation)</w:t>
            </w:r>
          </w:p>
          <w:p w14:paraId="6D5BC265" w14:textId="77777777" w:rsidR="007078E6" w:rsidRPr="003502C8" w:rsidRDefault="007078E6" w:rsidP="005B6C7D">
            <w:pPr>
              <w:rPr>
                <w:rFonts w:ascii="Calibri" w:hAnsi="Calibri" w:cs="Calibri"/>
                <w:i/>
              </w:rPr>
            </w:pPr>
          </w:p>
          <w:p w14:paraId="743D9699" w14:textId="77777777" w:rsidR="007078E6" w:rsidRPr="003502C8" w:rsidRDefault="007078E6" w:rsidP="005B6C7D">
            <w:pPr>
              <w:rPr>
                <w:rFonts w:ascii="Calibri" w:hAnsi="Calibri" w:cs="Calibri"/>
              </w:rPr>
            </w:pPr>
          </w:p>
          <w:p w14:paraId="79C759CC" w14:textId="77777777" w:rsidR="007078E6" w:rsidRPr="003502C8" w:rsidRDefault="007078E6" w:rsidP="005B6C7D">
            <w:pPr>
              <w:rPr>
                <w:rFonts w:ascii="Calibri" w:hAnsi="Calibri" w:cs="Calibri"/>
              </w:rPr>
            </w:pPr>
          </w:p>
        </w:tc>
      </w:tr>
    </w:tbl>
    <w:p w14:paraId="23F22CE1" w14:textId="77777777" w:rsidR="007078E6" w:rsidRPr="00956FD8" w:rsidRDefault="007078E6" w:rsidP="007078E6">
      <w:pPr>
        <w:pStyle w:val="ByLine"/>
        <w:jc w:val="center"/>
        <w:rPr>
          <w:rFonts w:asciiTheme="minorHAnsi" w:hAnsiTheme="minorHAnsi" w:cstheme="minorHAnsi"/>
        </w:rPr>
      </w:pPr>
    </w:p>
    <w:p w14:paraId="1CB077B3" w14:textId="77777777" w:rsidR="007078E6" w:rsidRPr="00956FD8" w:rsidRDefault="007078E6" w:rsidP="007078E6">
      <w:pPr>
        <w:pStyle w:val="ByLine"/>
        <w:jc w:val="center"/>
        <w:rPr>
          <w:rFonts w:asciiTheme="minorHAnsi" w:hAnsiTheme="minorHAnsi" w:cstheme="minorHAnsi"/>
        </w:rPr>
      </w:pPr>
    </w:p>
    <w:p w14:paraId="38ECDE34" w14:textId="77777777" w:rsidR="007078E6" w:rsidRPr="00956FD8" w:rsidRDefault="007078E6" w:rsidP="007078E6">
      <w:pPr>
        <w:pStyle w:val="ByLine"/>
        <w:jc w:val="center"/>
        <w:rPr>
          <w:rFonts w:asciiTheme="minorHAnsi" w:hAnsiTheme="minorHAnsi" w:cstheme="minorHAnsi"/>
        </w:rPr>
      </w:pPr>
    </w:p>
    <w:p w14:paraId="72153200" w14:textId="77777777" w:rsidR="007078E6" w:rsidRPr="00956FD8" w:rsidRDefault="007078E6" w:rsidP="007078E6">
      <w:pPr>
        <w:pStyle w:val="ByLine"/>
        <w:jc w:val="center"/>
        <w:rPr>
          <w:rFonts w:asciiTheme="minorHAnsi" w:hAnsiTheme="minorHAnsi" w:cstheme="minorHAnsi"/>
        </w:rPr>
      </w:pPr>
    </w:p>
    <w:p w14:paraId="322C2449" w14:textId="77777777" w:rsidR="007078E6" w:rsidRPr="003502C8" w:rsidRDefault="007078E6" w:rsidP="007078E6">
      <w:pPr>
        <w:jc w:val="center"/>
        <w:rPr>
          <w:rFonts w:ascii="Calibri" w:hAnsi="Calibri" w:cs="Calibri"/>
          <w:b/>
          <w:sz w:val="28"/>
        </w:rPr>
      </w:pPr>
      <w:r w:rsidRPr="00956FD8">
        <w:rPr>
          <w:rFonts w:asciiTheme="minorHAnsi" w:hAnsiTheme="minorHAnsi" w:cstheme="minorHAnsi"/>
          <w:b/>
          <w:bCs/>
        </w:rPr>
        <w:br w:type="page"/>
      </w:r>
      <w:r w:rsidRPr="003502C8">
        <w:rPr>
          <w:rFonts w:ascii="Calibri" w:hAnsi="Calibri" w:cs="Calibri"/>
          <w:b/>
          <w:sz w:val="28"/>
        </w:rPr>
        <w:lastRenderedPageBreak/>
        <w:t>Revision History</w:t>
      </w:r>
    </w:p>
    <w:p w14:paraId="6278C8C7" w14:textId="77777777" w:rsidR="007078E6" w:rsidRPr="003502C8" w:rsidRDefault="007078E6" w:rsidP="007078E6">
      <w:pPr>
        <w:ind w:left="180"/>
        <w:jc w:val="center"/>
        <w:rPr>
          <w:rFonts w:ascii="Calibri" w:hAnsi="Calibri" w:cs="Calibri"/>
          <w:b/>
        </w:rPr>
      </w:pPr>
    </w:p>
    <w:p w14:paraId="4EBB6657" w14:textId="77777777" w:rsidR="007078E6" w:rsidRPr="003502C8" w:rsidRDefault="007078E6" w:rsidP="007078E6">
      <w:pPr>
        <w:ind w:left="180"/>
        <w:jc w:val="center"/>
        <w:rPr>
          <w:rFonts w:ascii="Calibri" w:hAnsi="Calibri" w:cs="Calibri"/>
          <w:b/>
        </w:rPr>
      </w:pPr>
    </w:p>
    <w:tbl>
      <w:tblPr>
        <w:tblW w:w="9636" w:type="dxa"/>
        <w:tblInd w:w="-30" w:type="dxa"/>
        <w:tblLayout w:type="fixed"/>
        <w:tblLook w:val="0000" w:firstRow="0" w:lastRow="0" w:firstColumn="0" w:lastColumn="0" w:noHBand="0" w:noVBand="0"/>
      </w:tblPr>
      <w:tblGrid>
        <w:gridCol w:w="1285"/>
        <w:gridCol w:w="1080"/>
        <w:gridCol w:w="2070"/>
        <w:gridCol w:w="1170"/>
        <w:gridCol w:w="2700"/>
        <w:gridCol w:w="1331"/>
      </w:tblGrid>
      <w:tr w:rsidR="007078E6" w:rsidRPr="005B6C7D" w14:paraId="6316CA71" w14:textId="77777777" w:rsidTr="00170579">
        <w:trPr>
          <w:cantSplit/>
        </w:trPr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651EE9A" w14:textId="77777777" w:rsidR="007078E6" w:rsidRPr="003502C8" w:rsidRDefault="007078E6" w:rsidP="005B6C7D">
            <w:pPr>
              <w:snapToGrid w:val="0"/>
              <w:jc w:val="center"/>
              <w:rPr>
                <w:rFonts w:ascii="Calibri" w:hAnsi="Calibri" w:cs="Calibri"/>
                <w:b/>
                <w:sz w:val="20"/>
              </w:rPr>
            </w:pPr>
            <w:r w:rsidRPr="003502C8">
              <w:rPr>
                <w:rFonts w:ascii="Calibri" w:hAnsi="Calibri" w:cs="Calibri"/>
                <w:b/>
                <w:sz w:val="20"/>
              </w:rPr>
              <w:t xml:space="preserve">Release </w:t>
            </w:r>
          </w:p>
          <w:p w14:paraId="103B3901" w14:textId="77777777" w:rsidR="007078E6" w:rsidRPr="003502C8" w:rsidRDefault="007078E6" w:rsidP="005B6C7D">
            <w:pPr>
              <w:jc w:val="center"/>
              <w:rPr>
                <w:rFonts w:ascii="Calibri" w:hAnsi="Calibri" w:cs="Calibri"/>
                <w:b/>
                <w:sz w:val="20"/>
              </w:rPr>
            </w:pPr>
            <w:r w:rsidRPr="003502C8">
              <w:rPr>
                <w:rFonts w:ascii="Calibri" w:hAnsi="Calibri" w:cs="Calibri"/>
                <w:b/>
                <w:sz w:val="20"/>
              </w:rPr>
              <w:t>Date</w:t>
            </w:r>
          </w:p>
          <w:p w14:paraId="4B069189" w14:textId="77777777" w:rsidR="007078E6" w:rsidRPr="003502C8" w:rsidRDefault="007078E6" w:rsidP="005B6C7D">
            <w:pPr>
              <w:jc w:val="center"/>
              <w:rPr>
                <w:rFonts w:ascii="Calibri" w:hAnsi="Calibri" w:cs="Calibri"/>
                <w:i/>
                <w:sz w:val="20"/>
              </w:rPr>
            </w:pPr>
            <w:r w:rsidRPr="003502C8">
              <w:rPr>
                <w:rFonts w:ascii="Calibri" w:hAnsi="Calibri" w:cs="Calibri"/>
                <w:i/>
                <w:sz w:val="20"/>
              </w:rPr>
              <w:t>DD-MM-YY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60A1B1F" w14:textId="77777777" w:rsidR="007078E6" w:rsidRPr="003502C8" w:rsidRDefault="007078E6" w:rsidP="005B6C7D">
            <w:pPr>
              <w:snapToGrid w:val="0"/>
              <w:jc w:val="center"/>
              <w:rPr>
                <w:rFonts w:ascii="Calibri" w:hAnsi="Calibri" w:cs="Calibri"/>
                <w:b/>
                <w:sz w:val="20"/>
              </w:rPr>
            </w:pPr>
            <w:r w:rsidRPr="003502C8">
              <w:rPr>
                <w:rFonts w:ascii="Calibri" w:hAnsi="Calibri" w:cs="Calibri"/>
                <w:b/>
                <w:sz w:val="20"/>
              </w:rPr>
              <w:t>Revision Number</w:t>
            </w:r>
          </w:p>
          <w:p w14:paraId="5CBF52BF" w14:textId="77777777" w:rsidR="007078E6" w:rsidRPr="003502C8" w:rsidRDefault="007078E6" w:rsidP="005B6C7D">
            <w:pPr>
              <w:jc w:val="center"/>
              <w:rPr>
                <w:rFonts w:ascii="Calibri" w:hAnsi="Calibri" w:cs="Calibri"/>
                <w:i/>
                <w:sz w:val="20"/>
              </w:rPr>
            </w:pPr>
            <w:proofErr w:type="spellStart"/>
            <w:r w:rsidRPr="003502C8">
              <w:rPr>
                <w:rFonts w:ascii="Calibri" w:hAnsi="Calibri" w:cs="Calibri"/>
                <w:i/>
                <w:sz w:val="20"/>
              </w:rPr>
              <w:t>x.y</w:t>
            </w:r>
            <w:proofErr w:type="spellEnd"/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2D6451A" w14:textId="77777777" w:rsidR="007078E6" w:rsidRPr="003502C8" w:rsidRDefault="007078E6" w:rsidP="005B6C7D">
            <w:pPr>
              <w:snapToGrid w:val="0"/>
              <w:ind w:left="79"/>
              <w:jc w:val="center"/>
              <w:rPr>
                <w:rFonts w:ascii="Calibri" w:hAnsi="Calibri" w:cs="Calibri"/>
                <w:b/>
                <w:sz w:val="20"/>
              </w:rPr>
            </w:pPr>
            <w:r w:rsidRPr="003502C8">
              <w:rPr>
                <w:rFonts w:ascii="Calibri" w:hAnsi="Calibri" w:cs="Calibri"/>
                <w:b/>
                <w:sz w:val="20"/>
              </w:rPr>
              <w:t>Changes Made (Mention Sections Affected)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125B682" w14:textId="77777777" w:rsidR="007078E6" w:rsidRPr="003502C8" w:rsidRDefault="007078E6" w:rsidP="005B6C7D">
            <w:pPr>
              <w:snapToGrid w:val="0"/>
              <w:ind w:left="72"/>
              <w:jc w:val="center"/>
              <w:rPr>
                <w:rFonts w:ascii="Calibri" w:hAnsi="Calibri" w:cs="Calibri"/>
                <w:b/>
                <w:sz w:val="20"/>
              </w:rPr>
            </w:pPr>
            <w:r w:rsidRPr="003502C8">
              <w:rPr>
                <w:rFonts w:ascii="Calibri" w:hAnsi="Calibri" w:cs="Calibri"/>
                <w:b/>
                <w:sz w:val="20"/>
              </w:rPr>
              <w:t>Author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C23B0CE" w14:textId="503B8A9A" w:rsidR="007078E6" w:rsidRPr="003502C8" w:rsidRDefault="00170579" w:rsidP="005B6C7D">
            <w:pPr>
              <w:ind w:left="72"/>
              <w:jc w:val="center"/>
              <w:rPr>
                <w:rFonts w:ascii="Calibri" w:hAnsi="Calibri" w:cs="Calibri"/>
                <w:b/>
                <w:sz w:val="20"/>
              </w:rPr>
            </w:pPr>
            <w:r w:rsidRPr="003502C8">
              <w:rPr>
                <w:rFonts w:ascii="Calibri" w:hAnsi="Calibri" w:cs="Calibri"/>
                <w:b/>
                <w:sz w:val="20"/>
              </w:rPr>
              <w:t>Remarks</w:t>
            </w:r>
          </w:p>
          <w:p w14:paraId="70428F59" w14:textId="174120DF" w:rsidR="007078E6" w:rsidRPr="003502C8" w:rsidRDefault="007078E6" w:rsidP="005B6C7D">
            <w:pPr>
              <w:ind w:left="72"/>
              <w:jc w:val="center"/>
              <w:rPr>
                <w:rFonts w:ascii="Calibri" w:hAnsi="Calibri" w:cs="Calibri"/>
                <w:i/>
                <w:sz w:val="20"/>
              </w:rPr>
            </w:pPr>
          </w:p>
        </w:tc>
        <w:tc>
          <w:tcPr>
            <w:tcW w:w="1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82323B" w14:textId="77777777" w:rsidR="007078E6" w:rsidRPr="003502C8" w:rsidRDefault="007078E6" w:rsidP="005B6C7D">
            <w:pPr>
              <w:snapToGrid w:val="0"/>
              <w:ind w:left="72"/>
              <w:jc w:val="center"/>
              <w:rPr>
                <w:rFonts w:ascii="Calibri" w:hAnsi="Calibri" w:cs="Calibri"/>
                <w:b/>
                <w:sz w:val="20"/>
              </w:rPr>
            </w:pPr>
            <w:r w:rsidRPr="003502C8">
              <w:rPr>
                <w:rFonts w:ascii="Calibri" w:hAnsi="Calibri" w:cs="Calibri"/>
                <w:b/>
                <w:sz w:val="20"/>
              </w:rPr>
              <w:t xml:space="preserve"> Approved By</w:t>
            </w:r>
          </w:p>
          <w:p w14:paraId="51CDE6A9" w14:textId="415FD512" w:rsidR="007078E6" w:rsidRPr="003502C8" w:rsidRDefault="007078E6" w:rsidP="005B6C7D">
            <w:pPr>
              <w:jc w:val="center"/>
              <w:rPr>
                <w:rFonts w:ascii="Calibri" w:hAnsi="Calibri" w:cs="Calibri"/>
                <w:i/>
                <w:sz w:val="20"/>
              </w:rPr>
            </w:pPr>
          </w:p>
        </w:tc>
      </w:tr>
      <w:tr w:rsidR="007078E6" w:rsidRPr="005B6C7D" w14:paraId="3E032CB8" w14:textId="77777777" w:rsidTr="00170579">
        <w:trPr>
          <w:cantSplit/>
        </w:trPr>
        <w:tc>
          <w:tcPr>
            <w:tcW w:w="1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C614436" w14:textId="17152BE6" w:rsidR="007078E6" w:rsidRPr="003502C8" w:rsidRDefault="003C7C7E" w:rsidP="005B6C7D">
            <w:pPr>
              <w:snapToGrid w:val="0"/>
              <w:jc w:val="center"/>
              <w:rPr>
                <w:rFonts w:ascii="Calibri" w:hAnsi="Calibri" w:cs="Calibri"/>
                <w:b/>
                <w:sz w:val="20"/>
              </w:rPr>
            </w:pPr>
            <w:r w:rsidRPr="003502C8">
              <w:rPr>
                <w:rFonts w:ascii="Calibri" w:hAnsi="Calibri" w:cs="Calibri"/>
                <w:b/>
                <w:sz w:val="20"/>
              </w:rPr>
              <w:t>07-08-2024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A82D2CA" w14:textId="77777777" w:rsidR="007078E6" w:rsidRPr="003502C8" w:rsidRDefault="007078E6" w:rsidP="005B6C7D">
            <w:pPr>
              <w:snapToGrid w:val="0"/>
              <w:jc w:val="center"/>
              <w:rPr>
                <w:rFonts w:ascii="Calibri" w:hAnsi="Calibri" w:cs="Calibri"/>
                <w:sz w:val="20"/>
              </w:rPr>
            </w:pPr>
            <w:r w:rsidRPr="003502C8">
              <w:rPr>
                <w:rFonts w:ascii="Calibri" w:hAnsi="Calibri" w:cs="Calibri"/>
                <w:sz w:val="20"/>
              </w:rPr>
              <w:t>1.0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7DD5CEF" w14:textId="3306ACE4" w:rsidR="007078E6" w:rsidRPr="003502C8" w:rsidRDefault="007078E6" w:rsidP="005B6C7D">
            <w:pPr>
              <w:pStyle w:val="Header"/>
              <w:snapToGrid w:val="0"/>
              <w:ind w:left="79"/>
              <w:jc w:val="center"/>
              <w:rPr>
                <w:rFonts w:ascii="Calibri" w:hAnsi="Calibri" w:cs="Calibri"/>
              </w:rPr>
            </w:pPr>
            <w:r w:rsidRPr="003502C8">
              <w:rPr>
                <w:rFonts w:ascii="Calibri" w:hAnsi="Calibri" w:cs="Calibri"/>
              </w:rPr>
              <w:t>Initial Version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2431697" w14:textId="3A0C2E4A" w:rsidR="007078E6" w:rsidRPr="003502C8" w:rsidRDefault="003C7C7E" w:rsidP="005B6C7D">
            <w:pPr>
              <w:snapToGrid w:val="0"/>
              <w:ind w:left="72"/>
              <w:jc w:val="center"/>
              <w:rPr>
                <w:rFonts w:ascii="Calibri" w:hAnsi="Calibri" w:cs="Calibri"/>
                <w:sz w:val="20"/>
              </w:rPr>
            </w:pPr>
            <w:r w:rsidRPr="003502C8">
              <w:rPr>
                <w:rFonts w:ascii="Calibri" w:hAnsi="Calibri" w:cs="Calibri"/>
                <w:sz w:val="20"/>
              </w:rPr>
              <w:t xml:space="preserve">Himanshi Chawla 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2C6698F" w14:textId="7D6A00C1" w:rsidR="007078E6" w:rsidRPr="003502C8" w:rsidRDefault="00170579" w:rsidP="005B6C7D">
            <w:pPr>
              <w:snapToGrid w:val="0"/>
              <w:ind w:left="72"/>
              <w:jc w:val="center"/>
              <w:rPr>
                <w:rFonts w:ascii="Calibri" w:hAnsi="Calibri" w:cs="Calibri"/>
                <w:sz w:val="20"/>
              </w:rPr>
            </w:pPr>
            <w:r w:rsidRPr="003502C8">
              <w:rPr>
                <w:rFonts w:ascii="Calibri" w:hAnsi="Calibri" w:cs="Calibri"/>
                <w:sz w:val="20"/>
              </w:rPr>
              <w:t xml:space="preserve">This version consists of Doc Type changes in first 5 Processes and the Universal Naming Convention </w:t>
            </w:r>
          </w:p>
        </w:tc>
        <w:tc>
          <w:tcPr>
            <w:tcW w:w="1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CC7077" w14:textId="77777777" w:rsidR="007078E6" w:rsidRPr="003502C8" w:rsidRDefault="007078E6" w:rsidP="005B6C7D">
            <w:pPr>
              <w:snapToGrid w:val="0"/>
              <w:ind w:left="72"/>
              <w:jc w:val="center"/>
              <w:rPr>
                <w:rFonts w:ascii="Calibri" w:hAnsi="Calibri" w:cs="Calibri"/>
                <w:sz w:val="20"/>
              </w:rPr>
            </w:pPr>
          </w:p>
        </w:tc>
      </w:tr>
    </w:tbl>
    <w:p w14:paraId="50A317BC" w14:textId="77777777" w:rsidR="003807F7" w:rsidRPr="005B6C7D" w:rsidRDefault="003807F7">
      <w:pPr>
        <w:rPr>
          <w:rFonts w:ascii="Calibri" w:hAnsi="Calibri" w:cs="Calibri"/>
        </w:rPr>
      </w:pPr>
    </w:p>
    <w:p w14:paraId="25076040" w14:textId="77777777" w:rsidR="007078E6" w:rsidRPr="005B6C7D" w:rsidRDefault="007078E6">
      <w:pPr>
        <w:rPr>
          <w:rFonts w:ascii="Calibri" w:hAnsi="Calibri" w:cs="Calibri"/>
        </w:rPr>
      </w:pPr>
    </w:p>
    <w:p w14:paraId="6735643D" w14:textId="77777777" w:rsidR="007078E6" w:rsidRDefault="007078E6"/>
    <w:p w14:paraId="4885B8C1" w14:textId="77777777" w:rsidR="007078E6" w:rsidRDefault="007078E6"/>
    <w:p w14:paraId="1E5A6C59" w14:textId="77777777" w:rsidR="007078E6" w:rsidRDefault="007078E6"/>
    <w:p w14:paraId="00916FBF" w14:textId="77777777" w:rsidR="007078E6" w:rsidRDefault="007078E6"/>
    <w:p w14:paraId="3F9C48A5" w14:textId="77777777" w:rsidR="007078E6" w:rsidRDefault="007078E6"/>
    <w:p w14:paraId="1706D341" w14:textId="77777777" w:rsidR="007078E6" w:rsidRDefault="007078E6"/>
    <w:p w14:paraId="51C6E009" w14:textId="77777777" w:rsidR="007078E6" w:rsidRDefault="007078E6"/>
    <w:p w14:paraId="3528D5A3" w14:textId="77777777" w:rsidR="007078E6" w:rsidRDefault="007078E6"/>
    <w:p w14:paraId="49D65C67" w14:textId="77777777" w:rsidR="007078E6" w:rsidRDefault="007078E6"/>
    <w:p w14:paraId="04009296" w14:textId="77777777" w:rsidR="007078E6" w:rsidRDefault="007078E6"/>
    <w:p w14:paraId="2EFDAA18" w14:textId="77777777" w:rsidR="007078E6" w:rsidRDefault="007078E6"/>
    <w:p w14:paraId="5F9AC750" w14:textId="77777777" w:rsidR="007078E6" w:rsidRDefault="007078E6"/>
    <w:p w14:paraId="7513826D" w14:textId="77777777" w:rsidR="007078E6" w:rsidRDefault="007078E6"/>
    <w:p w14:paraId="208E7F4A" w14:textId="77777777" w:rsidR="007078E6" w:rsidRDefault="007078E6"/>
    <w:p w14:paraId="047B9941" w14:textId="77777777" w:rsidR="007078E6" w:rsidRDefault="007078E6"/>
    <w:p w14:paraId="33A14AA8" w14:textId="77777777" w:rsidR="007078E6" w:rsidRDefault="007078E6"/>
    <w:p w14:paraId="6F612D9B" w14:textId="77777777" w:rsidR="007078E6" w:rsidRDefault="007078E6"/>
    <w:p w14:paraId="18F861F8" w14:textId="77777777" w:rsidR="007078E6" w:rsidRDefault="007078E6"/>
    <w:p w14:paraId="3C8126C8" w14:textId="77777777" w:rsidR="007078E6" w:rsidRDefault="007078E6"/>
    <w:p w14:paraId="079FCD36" w14:textId="77777777" w:rsidR="007078E6" w:rsidRDefault="007078E6"/>
    <w:p w14:paraId="722697AA" w14:textId="77777777" w:rsidR="007078E6" w:rsidRDefault="007078E6"/>
    <w:p w14:paraId="71799AAF" w14:textId="77777777" w:rsidR="007078E6" w:rsidRDefault="007078E6"/>
    <w:p w14:paraId="1048A041" w14:textId="77777777" w:rsidR="007078E6" w:rsidRDefault="007078E6"/>
    <w:p w14:paraId="0C9922C0" w14:textId="77777777" w:rsidR="007078E6" w:rsidRDefault="007078E6"/>
    <w:p w14:paraId="6FC01D45" w14:textId="77777777" w:rsidR="007078E6" w:rsidRDefault="007078E6"/>
    <w:p w14:paraId="1B2F5D45" w14:textId="77777777" w:rsidR="007078E6" w:rsidRDefault="007078E6"/>
    <w:p w14:paraId="1003769D" w14:textId="77777777" w:rsidR="007078E6" w:rsidRDefault="007078E6"/>
    <w:p w14:paraId="01C12D85" w14:textId="77777777" w:rsidR="007078E6" w:rsidRDefault="007078E6"/>
    <w:p w14:paraId="606688B2" w14:textId="77777777" w:rsidR="007078E6" w:rsidRDefault="007078E6"/>
    <w:p w14:paraId="314E5C47" w14:textId="77777777" w:rsidR="007078E6" w:rsidRDefault="007078E6"/>
    <w:p w14:paraId="22604C87" w14:textId="77777777" w:rsidR="007078E6" w:rsidRDefault="007078E6"/>
    <w:p w14:paraId="25B8043F" w14:textId="77777777" w:rsidR="007078E6" w:rsidRDefault="007078E6"/>
    <w:p w14:paraId="318AE6D6" w14:textId="77777777" w:rsidR="007078E6" w:rsidRDefault="007078E6"/>
    <w:p w14:paraId="2E6FFA9E" w14:textId="77777777" w:rsidR="007078E6" w:rsidRDefault="007078E6"/>
    <w:p w14:paraId="0783F1A2" w14:textId="77777777" w:rsidR="007078E6" w:rsidRDefault="007078E6"/>
    <w:p w14:paraId="1465A4F7" w14:textId="77777777" w:rsidR="007078E6" w:rsidRDefault="007078E6"/>
    <w:p w14:paraId="482CF68B" w14:textId="77777777" w:rsidR="007078E6" w:rsidRDefault="007078E6"/>
    <w:p w14:paraId="6028AD7A" w14:textId="77777777" w:rsidR="007078E6" w:rsidRDefault="007078E6"/>
    <w:p w14:paraId="324780D7" w14:textId="77777777" w:rsidR="007078E6" w:rsidRDefault="007078E6"/>
    <w:p w14:paraId="6BBD24FC" w14:textId="77777777" w:rsidR="007078E6" w:rsidRDefault="007078E6"/>
    <w:p w14:paraId="1A1DCF78" w14:textId="77777777" w:rsidR="007078E6" w:rsidRDefault="007078E6"/>
    <w:p w14:paraId="78BFAED1" w14:textId="77777777" w:rsidR="007078E6" w:rsidRDefault="007078E6"/>
    <w:p w14:paraId="337AFE15" w14:textId="77777777" w:rsidR="007078E6" w:rsidRDefault="007078E6"/>
    <w:p w14:paraId="09367169" w14:textId="77777777" w:rsidR="007078E6" w:rsidRDefault="007078E6"/>
    <w:p w14:paraId="54AAACC9" w14:textId="0F1184FB" w:rsidR="00F050A3" w:rsidRDefault="00F050A3"/>
    <w:p w14:paraId="73F59F85" w14:textId="77777777" w:rsidR="00F050A3" w:rsidRDefault="00F050A3"/>
    <w:p w14:paraId="5A4F6ED2" w14:textId="52EF03B2" w:rsidR="001C419D" w:rsidRPr="003502C8" w:rsidRDefault="001C419D" w:rsidP="00170579">
      <w:pPr>
        <w:pStyle w:val="Subtitle"/>
        <w:jc w:val="center"/>
        <w:rPr>
          <w:rFonts w:ascii="Calibri" w:hAnsi="Calibri" w:cs="Calibri"/>
        </w:rPr>
      </w:pPr>
      <w:r w:rsidRPr="003502C8">
        <w:rPr>
          <w:rFonts w:ascii="Calibri" w:hAnsi="Calibri" w:cs="Calibri"/>
        </w:rPr>
        <w:lastRenderedPageBreak/>
        <w:t>List of Stakeholders</w:t>
      </w:r>
    </w:p>
    <w:p w14:paraId="39F8B7F2" w14:textId="77777777" w:rsidR="001C419D" w:rsidRDefault="001C419D" w:rsidP="001C419D"/>
    <w:tbl>
      <w:tblPr>
        <w:tblStyle w:val="ListTable3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97"/>
        <w:gridCol w:w="2552"/>
        <w:gridCol w:w="3067"/>
      </w:tblGrid>
      <w:tr w:rsidR="005B6C7D" w:rsidRPr="00A841EE" w14:paraId="72B5A66D" w14:textId="77777777" w:rsidTr="005B6C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397" w:type="dxa"/>
            <w:tcBorders>
              <w:bottom w:val="none" w:sz="0" w:space="0" w:color="auto"/>
              <w:right w:val="none" w:sz="0" w:space="0" w:color="auto"/>
            </w:tcBorders>
          </w:tcPr>
          <w:p w14:paraId="330A3ED1" w14:textId="77777777" w:rsidR="005B6C7D" w:rsidRPr="00A841EE" w:rsidRDefault="005B6C7D" w:rsidP="005B6C7D">
            <w:pPr>
              <w:spacing w:line="360" w:lineRule="auto"/>
              <w:rPr>
                <w:rFonts w:ascii="Calibri" w:hAnsi="Calibri" w:cs="Calibri"/>
              </w:rPr>
            </w:pPr>
            <w:r w:rsidRPr="00A841EE">
              <w:rPr>
                <w:rFonts w:ascii="Calibri" w:hAnsi="Calibri" w:cs="Calibri"/>
              </w:rPr>
              <w:t>Name of Stakeholder</w:t>
            </w:r>
          </w:p>
        </w:tc>
        <w:tc>
          <w:tcPr>
            <w:tcW w:w="2552" w:type="dxa"/>
          </w:tcPr>
          <w:p w14:paraId="2B18A39B" w14:textId="77777777" w:rsidR="005B6C7D" w:rsidRPr="00A841EE" w:rsidRDefault="005B6C7D" w:rsidP="005B6C7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A841EE">
              <w:rPr>
                <w:rFonts w:ascii="Calibri" w:hAnsi="Calibri" w:cs="Calibri"/>
              </w:rPr>
              <w:t>Business Unit</w:t>
            </w:r>
          </w:p>
        </w:tc>
        <w:tc>
          <w:tcPr>
            <w:tcW w:w="3067" w:type="dxa"/>
          </w:tcPr>
          <w:p w14:paraId="6B493651" w14:textId="77777777" w:rsidR="005B6C7D" w:rsidRPr="00A841EE" w:rsidRDefault="005B6C7D" w:rsidP="005B6C7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A841EE">
              <w:rPr>
                <w:rFonts w:ascii="Calibri" w:hAnsi="Calibri" w:cs="Calibri"/>
              </w:rPr>
              <w:t>Sign-off Remarks</w:t>
            </w:r>
          </w:p>
        </w:tc>
      </w:tr>
      <w:tr w:rsidR="005B6C7D" w:rsidRPr="00A841EE" w14:paraId="0C743117" w14:textId="77777777" w:rsidTr="005B6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3DBE9E1B" w14:textId="77777777" w:rsidR="005B6C7D" w:rsidRPr="00A841EE" w:rsidRDefault="005B6C7D" w:rsidP="005B6C7D">
            <w:pPr>
              <w:spacing w:line="360" w:lineRule="auto"/>
              <w:rPr>
                <w:rFonts w:ascii="Calibri" w:hAnsi="Calibri" w:cs="Calibri"/>
                <w:b w:val="0"/>
                <w:bCs w:val="0"/>
              </w:rPr>
            </w:pPr>
            <w:r w:rsidRPr="00A841EE">
              <w:rPr>
                <w:rFonts w:ascii="Calibri" w:hAnsi="Calibri" w:cs="Calibri"/>
                <w:b w:val="0"/>
              </w:rPr>
              <w:t>Deepak Nagesh Jadhav/ Gautam Thakur</w:t>
            </w:r>
          </w:p>
        </w:tc>
        <w:tc>
          <w:tcPr>
            <w:tcW w:w="2552" w:type="dxa"/>
            <w:tcBorders>
              <w:top w:val="none" w:sz="0" w:space="0" w:color="auto"/>
              <w:bottom w:val="none" w:sz="0" w:space="0" w:color="auto"/>
            </w:tcBorders>
          </w:tcPr>
          <w:p w14:paraId="54C44B0C" w14:textId="77777777" w:rsidR="005B6C7D" w:rsidRPr="00A841EE" w:rsidRDefault="005B6C7D" w:rsidP="005B6C7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A841EE">
              <w:rPr>
                <w:rFonts w:ascii="Calibri" w:hAnsi="Calibri" w:cs="Calibri"/>
              </w:rPr>
              <w:t xml:space="preserve">Products – PBG </w:t>
            </w:r>
          </w:p>
        </w:tc>
        <w:tc>
          <w:tcPr>
            <w:tcW w:w="3067" w:type="dxa"/>
            <w:tcBorders>
              <w:top w:val="none" w:sz="0" w:space="0" w:color="auto"/>
              <w:bottom w:val="none" w:sz="0" w:space="0" w:color="auto"/>
            </w:tcBorders>
          </w:tcPr>
          <w:p w14:paraId="097FF204" w14:textId="77777777" w:rsidR="005B6C7D" w:rsidRPr="00A841EE" w:rsidRDefault="005B6C7D" w:rsidP="005B6C7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5B6C7D" w:rsidRPr="00A841EE" w14:paraId="2D0D4A5F" w14:textId="77777777" w:rsidTr="005B6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right w:val="none" w:sz="0" w:space="0" w:color="auto"/>
            </w:tcBorders>
          </w:tcPr>
          <w:p w14:paraId="608BE438" w14:textId="77777777" w:rsidR="005B6C7D" w:rsidRPr="00A841EE" w:rsidRDefault="005B6C7D" w:rsidP="005B6C7D">
            <w:pPr>
              <w:spacing w:line="360" w:lineRule="auto"/>
              <w:rPr>
                <w:rFonts w:ascii="Calibri" w:hAnsi="Calibri" w:cs="Calibri"/>
                <w:b w:val="0"/>
                <w:bCs w:val="0"/>
              </w:rPr>
            </w:pPr>
            <w:r w:rsidRPr="00A841EE">
              <w:rPr>
                <w:rFonts w:ascii="Calibri" w:hAnsi="Calibri" w:cs="Calibri"/>
                <w:b w:val="0"/>
                <w:bCs w:val="0"/>
              </w:rPr>
              <w:t>Neha Kiran Agarwal</w:t>
            </w:r>
          </w:p>
        </w:tc>
        <w:tc>
          <w:tcPr>
            <w:tcW w:w="2552" w:type="dxa"/>
          </w:tcPr>
          <w:p w14:paraId="71BF2044" w14:textId="77777777" w:rsidR="005B6C7D" w:rsidRPr="00A841EE" w:rsidRDefault="005B6C7D" w:rsidP="005B6C7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A841EE">
              <w:rPr>
                <w:rFonts w:ascii="Calibri" w:hAnsi="Calibri" w:cs="Calibri"/>
              </w:rPr>
              <w:t xml:space="preserve">Products – BBG </w:t>
            </w:r>
          </w:p>
        </w:tc>
        <w:tc>
          <w:tcPr>
            <w:tcW w:w="3067" w:type="dxa"/>
          </w:tcPr>
          <w:p w14:paraId="4C45CE6F" w14:textId="77777777" w:rsidR="005B6C7D" w:rsidRPr="00A841EE" w:rsidRDefault="005B6C7D" w:rsidP="005B6C7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5B6C7D" w:rsidRPr="00A841EE" w14:paraId="5D2EAA7B" w14:textId="77777777" w:rsidTr="005B6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71EAF460" w14:textId="6DD45770" w:rsidR="005B6C7D" w:rsidRPr="00A841EE" w:rsidRDefault="005B6C7D" w:rsidP="005B6C7D">
            <w:pPr>
              <w:spacing w:line="360" w:lineRule="auto"/>
              <w:rPr>
                <w:rFonts w:ascii="Calibri" w:hAnsi="Calibri" w:cs="Calibri"/>
                <w:b w:val="0"/>
                <w:bCs w:val="0"/>
              </w:rPr>
            </w:pPr>
            <w:r w:rsidRPr="00A841EE">
              <w:rPr>
                <w:rFonts w:ascii="Calibri" w:hAnsi="Calibri" w:cs="Calibri"/>
                <w:b w:val="0"/>
              </w:rPr>
              <w:t>Kazi Muhammad Rafiquzzaman</w:t>
            </w:r>
            <w:r w:rsidR="00797C2C">
              <w:rPr>
                <w:rFonts w:ascii="Calibri" w:hAnsi="Calibri" w:cs="Calibri"/>
                <w:b w:val="0"/>
              </w:rPr>
              <w:t xml:space="preserve"> / Hussein Kamaleddine </w:t>
            </w:r>
          </w:p>
        </w:tc>
        <w:tc>
          <w:tcPr>
            <w:tcW w:w="2552" w:type="dxa"/>
          </w:tcPr>
          <w:p w14:paraId="5DAE0D38" w14:textId="77777777" w:rsidR="005B6C7D" w:rsidRPr="00A841EE" w:rsidRDefault="005B6C7D" w:rsidP="005B6C7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A841EE">
              <w:rPr>
                <w:rFonts w:ascii="Calibri" w:hAnsi="Calibri" w:cs="Calibri"/>
              </w:rPr>
              <w:t xml:space="preserve">Products – WBG </w:t>
            </w:r>
          </w:p>
        </w:tc>
        <w:tc>
          <w:tcPr>
            <w:tcW w:w="3067" w:type="dxa"/>
          </w:tcPr>
          <w:p w14:paraId="793E1168" w14:textId="77777777" w:rsidR="005B6C7D" w:rsidRPr="00A841EE" w:rsidRDefault="005B6C7D" w:rsidP="005B6C7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5B6C7D" w:rsidRPr="00A841EE" w14:paraId="0A01C8C6" w14:textId="77777777" w:rsidTr="005B6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624F1982" w14:textId="77777777" w:rsidR="005B6C7D" w:rsidRPr="00A841EE" w:rsidRDefault="005B6C7D" w:rsidP="005B6C7D">
            <w:pPr>
              <w:spacing w:line="360" w:lineRule="auto"/>
              <w:rPr>
                <w:rFonts w:ascii="Calibri" w:hAnsi="Calibri" w:cs="Calibri"/>
                <w:b w:val="0"/>
                <w:bCs w:val="0"/>
              </w:rPr>
            </w:pPr>
            <w:r w:rsidRPr="00A841EE">
              <w:rPr>
                <w:rFonts w:ascii="Calibri" w:hAnsi="Calibri" w:cs="Calibri"/>
                <w:b w:val="0"/>
                <w:bCs w:val="0"/>
              </w:rPr>
              <w:t>Natesh Singh / Savio Peter Godinho</w:t>
            </w:r>
          </w:p>
        </w:tc>
        <w:tc>
          <w:tcPr>
            <w:tcW w:w="2552" w:type="dxa"/>
          </w:tcPr>
          <w:p w14:paraId="0F926E7D" w14:textId="77777777" w:rsidR="005B6C7D" w:rsidRPr="00A841EE" w:rsidRDefault="005B6C7D" w:rsidP="005B6C7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A841EE">
              <w:rPr>
                <w:rFonts w:ascii="Calibri" w:hAnsi="Calibri" w:cs="Calibri"/>
              </w:rPr>
              <w:t xml:space="preserve">Customer Fulfillment </w:t>
            </w:r>
          </w:p>
        </w:tc>
        <w:tc>
          <w:tcPr>
            <w:tcW w:w="3067" w:type="dxa"/>
          </w:tcPr>
          <w:p w14:paraId="7FA57837" w14:textId="77777777" w:rsidR="005B6C7D" w:rsidRPr="00A841EE" w:rsidRDefault="005B6C7D" w:rsidP="005B6C7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5B6C7D" w:rsidRPr="00A841EE" w14:paraId="2BEA8886" w14:textId="77777777" w:rsidTr="005B6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018011E6" w14:textId="77777777" w:rsidR="005B6C7D" w:rsidRPr="00A841EE" w:rsidRDefault="005B6C7D" w:rsidP="005B6C7D">
            <w:pPr>
              <w:spacing w:line="360" w:lineRule="auto"/>
              <w:rPr>
                <w:rFonts w:ascii="Calibri" w:hAnsi="Calibri" w:cs="Calibri"/>
                <w:b w:val="0"/>
              </w:rPr>
            </w:pPr>
            <w:r w:rsidRPr="00A841EE">
              <w:rPr>
                <w:rFonts w:ascii="Calibri" w:hAnsi="Calibri" w:cs="Calibri"/>
                <w:b w:val="0"/>
              </w:rPr>
              <w:t>Bharat Hemchand Asarpota / Ebrahim Khosrow Asadi</w:t>
            </w:r>
          </w:p>
        </w:tc>
        <w:tc>
          <w:tcPr>
            <w:tcW w:w="2552" w:type="dxa"/>
          </w:tcPr>
          <w:p w14:paraId="293B6059" w14:textId="77777777" w:rsidR="005B6C7D" w:rsidRPr="00A841EE" w:rsidRDefault="005B6C7D" w:rsidP="005B6C7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A841EE">
              <w:rPr>
                <w:rFonts w:ascii="Calibri" w:hAnsi="Calibri" w:cs="Calibri"/>
              </w:rPr>
              <w:t>Compliance</w:t>
            </w:r>
          </w:p>
        </w:tc>
        <w:tc>
          <w:tcPr>
            <w:tcW w:w="3067" w:type="dxa"/>
          </w:tcPr>
          <w:p w14:paraId="65EC0E39" w14:textId="77777777" w:rsidR="005B6C7D" w:rsidRPr="00A841EE" w:rsidRDefault="005B6C7D" w:rsidP="005B6C7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</w:tbl>
    <w:p w14:paraId="73C029A0" w14:textId="77777777" w:rsidR="001C419D" w:rsidRPr="001C419D" w:rsidRDefault="001C419D" w:rsidP="001C419D"/>
    <w:p w14:paraId="3ABE994B" w14:textId="77777777" w:rsidR="001C419D" w:rsidRDefault="001C419D"/>
    <w:p w14:paraId="027CA930" w14:textId="77777777" w:rsidR="001C419D" w:rsidRDefault="001C419D"/>
    <w:p w14:paraId="32A55998" w14:textId="77777777" w:rsidR="00992CEF" w:rsidRDefault="00992CEF"/>
    <w:p w14:paraId="7B0A562D" w14:textId="77777777" w:rsidR="00992CEF" w:rsidRDefault="00992CEF"/>
    <w:p w14:paraId="42D624BC" w14:textId="77777777" w:rsidR="00992CEF" w:rsidRDefault="00992CEF"/>
    <w:p w14:paraId="7BEA4109" w14:textId="77777777" w:rsidR="00992CEF" w:rsidRDefault="00992CEF"/>
    <w:p w14:paraId="4947D63A" w14:textId="77777777" w:rsidR="00992CEF" w:rsidRDefault="00992CEF"/>
    <w:p w14:paraId="631FEA94" w14:textId="77777777" w:rsidR="00992CEF" w:rsidRDefault="00992CEF"/>
    <w:p w14:paraId="273C0881" w14:textId="77777777" w:rsidR="00992CEF" w:rsidRDefault="00992CEF"/>
    <w:p w14:paraId="51109318" w14:textId="77777777" w:rsidR="00992CEF" w:rsidRDefault="00992CEF"/>
    <w:p w14:paraId="6FFF7B37" w14:textId="77777777" w:rsidR="00992CEF" w:rsidRDefault="00992CEF"/>
    <w:p w14:paraId="68553933" w14:textId="77777777" w:rsidR="00992CEF" w:rsidRDefault="00992CEF"/>
    <w:p w14:paraId="5D24E1F1" w14:textId="77777777" w:rsidR="00992CEF" w:rsidRDefault="00992CEF"/>
    <w:p w14:paraId="7FBA62CB" w14:textId="77777777" w:rsidR="00992CEF" w:rsidRDefault="00992CEF"/>
    <w:p w14:paraId="6C481B82" w14:textId="77777777" w:rsidR="00992CEF" w:rsidRDefault="00992CEF"/>
    <w:p w14:paraId="292084AE" w14:textId="77777777" w:rsidR="00992CEF" w:rsidRDefault="00992CEF"/>
    <w:p w14:paraId="0343509A" w14:textId="77777777" w:rsidR="00992CEF" w:rsidRDefault="00992CEF"/>
    <w:p w14:paraId="39B26ED9" w14:textId="77777777" w:rsidR="00992CEF" w:rsidRDefault="00992CEF"/>
    <w:p w14:paraId="4F62ED7C" w14:textId="77777777" w:rsidR="00992CEF" w:rsidRDefault="00992CEF"/>
    <w:p w14:paraId="52C647CA" w14:textId="77777777" w:rsidR="00992CEF" w:rsidRDefault="00992CEF"/>
    <w:p w14:paraId="3910A2C7" w14:textId="77777777" w:rsidR="00992CEF" w:rsidRDefault="00992CEF"/>
    <w:p w14:paraId="40B2AFD2" w14:textId="77777777" w:rsidR="00992CEF" w:rsidRDefault="00992CEF"/>
    <w:p w14:paraId="556BC4F4" w14:textId="77777777" w:rsidR="00992CEF" w:rsidRDefault="00992CEF"/>
    <w:p w14:paraId="322203B3" w14:textId="77777777" w:rsidR="00992CEF" w:rsidRDefault="00992CEF"/>
    <w:p w14:paraId="0D706259" w14:textId="77777777" w:rsidR="00992CEF" w:rsidRDefault="00992CEF"/>
    <w:p w14:paraId="74BC0BCD" w14:textId="77777777" w:rsidR="00992CEF" w:rsidRDefault="00992CEF"/>
    <w:p w14:paraId="23E929F7" w14:textId="77777777" w:rsidR="00992CEF" w:rsidRDefault="00992CEF"/>
    <w:p w14:paraId="4BA417E8" w14:textId="77777777" w:rsidR="00992CEF" w:rsidRDefault="00992CEF"/>
    <w:p w14:paraId="3DDF74BA" w14:textId="77777777" w:rsidR="00992CEF" w:rsidRDefault="00992CEF"/>
    <w:p w14:paraId="1F28C329" w14:textId="77777777" w:rsidR="00992CEF" w:rsidRDefault="00992CEF"/>
    <w:p w14:paraId="4CC73579" w14:textId="77777777" w:rsidR="00992CEF" w:rsidRDefault="00992CEF"/>
    <w:p w14:paraId="7260C4FD" w14:textId="77777777" w:rsidR="00992CEF" w:rsidRDefault="00992CEF"/>
    <w:p w14:paraId="03B56A69" w14:textId="77777777" w:rsidR="00992CEF" w:rsidRDefault="00992CEF"/>
    <w:p w14:paraId="1AE49B1A" w14:textId="77777777" w:rsidR="00992CEF" w:rsidRDefault="00992CEF"/>
    <w:p w14:paraId="70C52E1E" w14:textId="77777777" w:rsidR="00992CEF" w:rsidRDefault="00992CEF"/>
    <w:p w14:paraId="77CDE678" w14:textId="77777777" w:rsidR="00992CEF" w:rsidRDefault="00992CEF"/>
    <w:p w14:paraId="3BA4CEC0" w14:textId="77777777" w:rsidR="00992CEF" w:rsidRDefault="00992CEF"/>
    <w:p w14:paraId="4BF41684" w14:textId="77777777" w:rsidR="00992CEF" w:rsidRDefault="00992CEF"/>
    <w:sdt>
      <w:sdtPr>
        <w:rPr>
          <w:rFonts w:ascii="Times" w:eastAsia="Times New Roman" w:hAnsi="Times" w:cs="Times New Roman"/>
          <w:color w:val="auto"/>
          <w:sz w:val="24"/>
          <w:szCs w:val="20"/>
          <w:lang w:eastAsia="ar-SA"/>
        </w:rPr>
        <w:id w:val="-25043431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C6E4E46" w14:textId="0B91EEFB" w:rsidR="00F050A3" w:rsidRDefault="00F050A3">
          <w:pPr>
            <w:pStyle w:val="TOCHeading"/>
          </w:pPr>
          <w:r>
            <w:t>Contents</w:t>
          </w:r>
        </w:p>
        <w:p w14:paraId="7F8D0EFC" w14:textId="77777777" w:rsidR="005B6C7D" w:rsidRDefault="00F050A3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4699345" w:history="1">
            <w:r w:rsidR="005B6C7D" w:rsidRPr="00B149C2">
              <w:rPr>
                <w:rStyle w:val="Hyperlink"/>
                <w:noProof/>
              </w:rPr>
              <w:t>1. Introduction</w:t>
            </w:r>
            <w:r w:rsidR="005B6C7D">
              <w:rPr>
                <w:noProof/>
                <w:webHidden/>
              </w:rPr>
              <w:tab/>
            </w:r>
            <w:r w:rsidR="005B6C7D">
              <w:rPr>
                <w:noProof/>
                <w:webHidden/>
              </w:rPr>
              <w:fldChar w:fldCharType="begin"/>
            </w:r>
            <w:r w:rsidR="005B6C7D">
              <w:rPr>
                <w:noProof/>
                <w:webHidden/>
              </w:rPr>
              <w:instrText xml:space="preserve"> PAGEREF _Toc174699345 \h </w:instrText>
            </w:r>
            <w:r w:rsidR="005B6C7D">
              <w:rPr>
                <w:noProof/>
                <w:webHidden/>
              </w:rPr>
            </w:r>
            <w:r w:rsidR="005B6C7D">
              <w:rPr>
                <w:noProof/>
                <w:webHidden/>
              </w:rPr>
              <w:fldChar w:fldCharType="separate"/>
            </w:r>
            <w:r w:rsidR="005B6C7D">
              <w:rPr>
                <w:noProof/>
                <w:webHidden/>
              </w:rPr>
              <w:t>6</w:t>
            </w:r>
            <w:r w:rsidR="005B6C7D">
              <w:rPr>
                <w:noProof/>
                <w:webHidden/>
              </w:rPr>
              <w:fldChar w:fldCharType="end"/>
            </w:r>
          </w:hyperlink>
        </w:p>
        <w:p w14:paraId="6184D1A8" w14:textId="77777777" w:rsidR="005B6C7D" w:rsidRDefault="003502C8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74699346" w:history="1">
            <w:r w:rsidR="005B6C7D" w:rsidRPr="00B149C2">
              <w:rPr>
                <w:rStyle w:val="Hyperlink"/>
                <w:noProof/>
              </w:rPr>
              <w:t>1.1 Purpose</w:t>
            </w:r>
            <w:r w:rsidR="005B6C7D">
              <w:rPr>
                <w:noProof/>
                <w:webHidden/>
              </w:rPr>
              <w:tab/>
            </w:r>
            <w:r w:rsidR="005B6C7D">
              <w:rPr>
                <w:noProof/>
                <w:webHidden/>
              </w:rPr>
              <w:fldChar w:fldCharType="begin"/>
            </w:r>
            <w:r w:rsidR="005B6C7D">
              <w:rPr>
                <w:noProof/>
                <w:webHidden/>
              </w:rPr>
              <w:instrText xml:space="preserve"> PAGEREF _Toc174699346 \h </w:instrText>
            </w:r>
            <w:r w:rsidR="005B6C7D">
              <w:rPr>
                <w:noProof/>
                <w:webHidden/>
              </w:rPr>
            </w:r>
            <w:r w:rsidR="005B6C7D">
              <w:rPr>
                <w:noProof/>
                <w:webHidden/>
              </w:rPr>
              <w:fldChar w:fldCharType="separate"/>
            </w:r>
            <w:r w:rsidR="005B6C7D">
              <w:rPr>
                <w:noProof/>
                <w:webHidden/>
              </w:rPr>
              <w:t>6</w:t>
            </w:r>
            <w:r w:rsidR="005B6C7D">
              <w:rPr>
                <w:noProof/>
                <w:webHidden/>
              </w:rPr>
              <w:fldChar w:fldCharType="end"/>
            </w:r>
          </w:hyperlink>
        </w:p>
        <w:p w14:paraId="3F6BFA77" w14:textId="77777777" w:rsidR="005B6C7D" w:rsidRDefault="003502C8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74699347" w:history="1">
            <w:r w:rsidR="005B6C7D" w:rsidRPr="00B149C2">
              <w:rPr>
                <w:rStyle w:val="Hyperlink"/>
                <w:noProof/>
              </w:rPr>
              <w:t>1.2 Solution Scope</w:t>
            </w:r>
            <w:r w:rsidR="005B6C7D">
              <w:rPr>
                <w:noProof/>
                <w:webHidden/>
              </w:rPr>
              <w:tab/>
            </w:r>
            <w:r w:rsidR="005B6C7D">
              <w:rPr>
                <w:noProof/>
                <w:webHidden/>
              </w:rPr>
              <w:fldChar w:fldCharType="begin"/>
            </w:r>
            <w:r w:rsidR="005B6C7D">
              <w:rPr>
                <w:noProof/>
                <w:webHidden/>
              </w:rPr>
              <w:instrText xml:space="preserve"> PAGEREF _Toc174699347 \h </w:instrText>
            </w:r>
            <w:r w:rsidR="005B6C7D">
              <w:rPr>
                <w:noProof/>
                <w:webHidden/>
              </w:rPr>
            </w:r>
            <w:r w:rsidR="005B6C7D">
              <w:rPr>
                <w:noProof/>
                <w:webHidden/>
              </w:rPr>
              <w:fldChar w:fldCharType="separate"/>
            </w:r>
            <w:r w:rsidR="005B6C7D">
              <w:rPr>
                <w:noProof/>
                <w:webHidden/>
              </w:rPr>
              <w:t>6</w:t>
            </w:r>
            <w:r w:rsidR="005B6C7D">
              <w:rPr>
                <w:noProof/>
                <w:webHidden/>
              </w:rPr>
              <w:fldChar w:fldCharType="end"/>
            </w:r>
          </w:hyperlink>
        </w:p>
        <w:p w14:paraId="2C74784E" w14:textId="77777777" w:rsidR="005B6C7D" w:rsidRDefault="003502C8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74699348" w:history="1">
            <w:r w:rsidR="005B6C7D" w:rsidRPr="00B149C2">
              <w:rPr>
                <w:rStyle w:val="Hyperlink"/>
                <w:noProof/>
              </w:rPr>
              <w:t>1.3 Document Conventions</w:t>
            </w:r>
            <w:r w:rsidR="005B6C7D">
              <w:rPr>
                <w:noProof/>
                <w:webHidden/>
              </w:rPr>
              <w:tab/>
            </w:r>
            <w:r w:rsidR="005B6C7D">
              <w:rPr>
                <w:noProof/>
                <w:webHidden/>
              </w:rPr>
              <w:fldChar w:fldCharType="begin"/>
            </w:r>
            <w:r w:rsidR="005B6C7D">
              <w:rPr>
                <w:noProof/>
                <w:webHidden/>
              </w:rPr>
              <w:instrText xml:space="preserve"> PAGEREF _Toc174699348 \h </w:instrText>
            </w:r>
            <w:r w:rsidR="005B6C7D">
              <w:rPr>
                <w:noProof/>
                <w:webHidden/>
              </w:rPr>
            </w:r>
            <w:r w:rsidR="005B6C7D">
              <w:rPr>
                <w:noProof/>
                <w:webHidden/>
              </w:rPr>
              <w:fldChar w:fldCharType="separate"/>
            </w:r>
            <w:r w:rsidR="005B6C7D">
              <w:rPr>
                <w:noProof/>
                <w:webHidden/>
              </w:rPr>
              <w:t>6</w:t>
            </w:r>
            <w:r w:rsidR="005B6C7D">
              <w:rPr>
                <w:noProof/>
                <w:webHidden/>
              </w:rPr>
              <w:fldChar w:fldCharType="end"/>
            </w:r>
          </w:hyperlink>
        </w:p>
        <w:p w14:paraId="0B381058" w14:textId="77777777" w:rsidR="005B6C7D" w:rsidRDefault="003502C8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74699349" w:history="1">
            <w:r w:rsidR="005B6C7D" w:rsidRPr="00B149C2">
              <w:rPr>
                <w:rStyle w:val="Hyperlink"/>
                <w:noProof/>
              </w:rPr>
              <w:t>1.4 Intended Audience</w:t>
            </w:r>
            <w:r w:rsidR="005B6C7D">
              <w:rPr>
                <w:noProof/>
                <w:webHidden/>
              </w:rPr>
              <w:tab/>
            </w:r>
            <w:r w:rsidR="005B6C7D">
              <w:rPr>
                <w:noProof/>
                <w:webHidden/>
              </w:rPr>
              <w:fldChar w:fldCharType="begin"/>
            </w:r>
            <w:r w:rsidR="005B6C7D">
              <w:rPr>
                <w:noProof/>
                <w:webHidden/>
              </w:rPr>
              <w:instrText xml:space="preserve"> PAGEREF _Toc174699349 \h </w:instrText>
            </w:r>
            <w:r w:rsidR="005B6C7D">
              <w:rPr>
                <w:noProof/>
                <w:webHidden/>
              </w:rPr>
            </w:r>
            <w:r w:rsidR="005B6C7D">
              <w:rPr>
                <w:noProof/>
                <w:webHidden/>
              </w:rPr>
              <w:fldChar w:fldCharType="separate"/>
            </w:r>
            <w:r w:rsidR="005B6C7D">
              <w:rPr>
                <w:noProof/>
                <w:webHidden/>
              </w:rPr>
              <w:t>7</w:t>
            </w:r>
            <w:r w:rsidR="005B6C7D">
              <w:rPr>
                <w:noProof/>
                <w:webHidden/>
              </w:rPr>
              <w:fldChar w:fldCharType="end"/>
            </w:r>
          </w:hyperlink>
        </w:p>
        <w:p w14:paraId="00D7C8CE" w14:textId="77777777" w:rsidR="005B6C7D" w:rsidRDefault="003502C8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74699350" w:history="1">
            <w:r w:rsidR="005B6C7D" w:rsidRPr="00B149C2">
              <w:rPr>
                <w:rStyle w:val="Hyperlink"/>
                <w:noProof/>
              </w:rPr>
              <w:t>1.5 References</w:t>
            </w:r>
            <w:r w:rsidR="005B6C7D">
              <w:rPr>
                <w:noProof/>
                <w:webHidden/>
              </w:rPr>
              <w:tab/>
            </w:r>
            <w:r w:rsidR="005B6C7D">
              <w:rPr>
                <w:noProof/>
                <w:webHidden/>
              </w:rPr>
              <w:fldChar w:fldCharType="begin"/>
            </w:r>
            <w:r w:rsidR="005B6C7D">
              <w:rPr>
                <w:noProof/>
                <w:webHidden/>
              </w:rPr>
              <w:instrText xml:space="preserve"> PAGEREF _Toc174699350 \h </w:instrText>
            </w:r>
            <w:r w:rsidR="005B6C7D">
              <w:rPr>
                <w:noProof/>
                <w:webHidden/>
              </w:rPr>
            </w:r>
            <w:r w:rsidR="005B6C7D">
              <w:rPr>
                <w:noProof/>
                <w:webHidden/>
              </w:rPr>
              <w:fldChar w:fldCharType="separate"/>
            </w:r>
            <w:r w:rsidR="005B6C7D">
              <w:rPr>
                <w:noProof/>
                <w:webHidden/>
              </w:rPr>
              <w:t>8</w:t>
            </w:r>
            <w:r w:rsidR="005B6C7D">
              <w:rPr>
                <w:noProof/>
                <w:webHidden/>
              </w:rPr>
              <w:fldChar w:fldCharType="end"/>
            </w:r>
          </w:hyperlink>
        </w:p>
        <w:p w14:paraId="713F293A" w14:textId="77777777" w:rsidR="005B6C7D" w:rsidRDefault="003502C8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74699351" w:history="1">
            <w:r w:rsidR="005B6C7D" w:rsidRPr="00B149C2">
              <w:rPr>
                <w:rStyle w:val="Hyperlink"/>
                <w:noProof/>
              </w:rPr>
              <w:t>2. Overall Description</w:t>
            </w:r>
            <w:r w:rsidR="005B6C7D">
              <w:rPr>
                <w:noProof/>
                <w:webHidden/>
              </w:rPr>
              <w:tab/>
            </w:r>
            <w:r w:rsidR="005B6C7D">
              <w:rPr>
                <w:noProof/>
                <w:webHidden/>
              </w:rPr>
              <w:fldChar w:fldCharType="begin"/>
            </w:r>
            <w:r w:rsidR="005B6C7D">
              <w:rPr>
                <w:noProof/>
                <w:webHidden/>
              </w:rPr>
              <w:instrText xml:space="preserve"> PAGEREF _Toc174699351 \h </w:instrText>
            </w:r>
            <w:r w:rsidR="005B6C7D">
              <w:rPr>
                <w:noProof/>
                <w:webHidden/>
              </w:rPr>
            </w:r>
            <w:r w:rsidR="005B6C7D">
              <w:rPr>
                <w:noProof/>
                <w:webHidden/>
              </w:rPr>
              <w:fldChar w:fldCharType="separate"/>
            </w:r>
            <w:r w:rsidR="005B6C7D">
              <w:rPr>
                <w:noProof/>
                <w:webHidden/>
              </w:rPr>
              <w:t>8</w:t>
            </w:r>
            <w:r w:rsidR="005B6C7D">
              <w:rPr>
                <w:noProof/>
                <w:webHidden/>
              </w:rPr>
              <w:fldChar w:fldCharType="end"/>
            </w:r>
          </w:hyperlink>
        </w:p>
        <w:p w14:paraId="1F1D7E39" w14:textId="77777777" w:rsidR="005B6C7D" w:rsidRDefault="003502C8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74699352" w:history="1">
            <w:r w:rsidR="005B6C7D" w:rsidRPr="00B149C2">
              <w:rPr>
                <w:rStyle w:val="Hyperlink"/>
                <w:noProof/>
                <w:lang w:eastAsia="en-US"/>
              </w:rPr>
              <w:t>2.1 Solution Perspective</w:t>
            </w:r>
            <w:r w:rsidR="005B6C7D">
              <w:rPr>
                <w:noProof/>
                <w:webHidden/>
              </w:rPr>
              <w:tab/>
            </w:r>
            <w:r w:rsidR="005B6C7D">
              <w:rPr>
                <w:noProof/>
                <w:webHidden/>
              </w:rPr>
              <w:fldChar w:fldCharType="begin"/>
            </w:r>
            <w:r w:rsidR="005B6C7D">
              <w:rPr>
                <w:noProof/>
                <w:webHidden/>
              </w:rPr>
              <w:instrText xml:space="preserve"> PAGEREF _Toc174699352 \h </w:instrText>
            </w:r>
            <w:r w:rsidR="005B6C7D">
              <w:rPr>
                <w:noProof/>
                <w:webHidden/>
              </w:rPr>
            </w:r>
            <w:r w:rsidR="005B6C7D">
              <w:rPr>
                <w:noProof/>
                <w:webHidden/>
              </w:rPr>
              <w:fldChar w:fldCharType="separate"/>
            </w:r>
            <w:r w:rsidR="005B6C7D">
              <w:rPr>
                <w:noProof/>
                <w:webHidden/>
              </w:rPr>
              <w:t>8</w:t>
            </w:r>
            <w:r w:rsidR="005B6C7D">
              <w:rPr>
                <w:noProof/>
                <w:webHidden/>
              </w:rPr>
              <w:fldChar w:fldCharType="end"/>
            </w:r>
          </w:hyperlink>
        </w:p>
        <w:p w14:paraId="49802227" w14:textId="77777777" w:rsidR="005B6C7D" w:rsidRDefault="003502C8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74699353" w:history="1">
            <w:r w:rsidR="005B6C7D" w:rsidRPr="00B149C2">
              <w:rPr>
                <w:rStyle w:val="Hyperlink"/>
                <w:noProof/>
                <w:lang w:eastAsia="en-US"/>
              </w:rPr>
              <w:t>2.2 Solution Features</w:t>
            </w:r>
            <w:r w:rsidR="005B6C7D">
              <w:rPr>
                <w:noProof/>
                <w:webHidden/>
              </w:rPr>
              <w:tab/>
            </w:r>
            <w:r w:rsidR="005B6C7D">
              <w:rPr>
                <w:noProof/>
                <w:webHidden/>
              </w:rPr>
              <w:fldChar w:fldCharType="begin"/>
            </w:r>
            <w:r w:rsidR="005B6C7D">
              <w:rPr>
                <w:noProof/>
                <w:webHidden/>
              </w:rPr>
              <w:instrText xml:space="preserve"> PAGEREF _Toc174699353 \h </w:instrText>
            </w:r>
            <w:r w:rsidR="005B6C7D">
              <w:rPr>
                <w:noProof/>
                <w:webHidden/>
              </w:rPr>
            </w:r>
            <w:r w:rsidR="005B6C7D">
              <w:rPr>
                <w:noProof/>
                <w:webHidden/>
              </w:rPr>
              <w:fldChar w:fldCharType="separate"/>
            </w:r>
            <w:r w:rsidR="005B6C7D">
              <w:rPr>
                <w:noProof/>
                <w:webHidden/>
              </w:rPr>
              <w:t>8</w:t>
            </w:r>
            <w:r w:rsidR="005B6C7D">
              <w:rPr>
                <w:noProof/>
                <w:webHidden/>
              </w:rPr>
              <w:fldChar w:fldCharType="end"/>
            </w:r>
          </w:hyperlink>
        </w:p>
        <w:p w14:paraId="53AB1D04" w14:textId="77777777" w:rsidR="005B6C7D" w:rsidRDefault="003502C8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74699354" w:history="1">
            <w:r w:rsidR="005B6C7D" w:rsidRPr="00B149C2">
              <w:rPr>
                <w:rStyle w:val="Hyperlink"/>
                <w:noProof/>
                <w:lang w:eastAsia="en-US"/>
              </w:rPr>
              <w:t>2.3 User Classes and Characteristics</w:t>
            </w:r>
            <w:r w:rsidR="005B6C7D">
              <w:rPr>
                <w:noProof/>
                <w:webHidden/>
              </w:rPr>
              <w:tab/>
            </w:r>
            <w:r w:rsidR="005B6C7D">
              <w:rPr>
                <w:noProof/>
                <w:webHidden/>
              </w:rPr>
              <w:fldChar w:fldCharType="begin"/>
            </w:r>
            <w:r w:rsidR="005B6C7D">
              <w:rPr>
                <w:noProof/>
                <w:webHidden/>
              </w:rPr>
              <w:instrText xml:space="preserve"> PAGEREF _Toc174699354 \h </w:instrText>
            </w:r>
            <w:r w:rsidR="005B6C7D">
              <w:rPr>
                <w:noProof/>
                <w:webHidden/>
              </w:rPr>
            </w:r>
            <w:r w:rsidR="005B6C7D">
              <w:rPr>
                <w:noProof/>
                <w:webHidden/>
              </w:rPr>
              <w:fldChar w:fldCharType="separate"/>
            </w:r>
            <w:r w:rsidR="005B6C7D">
              <w:rPr>
                <w:noProof/>
                <w:webHidden/>
              </w:rPr>
              <w:t>9</w:t>
            </w:r>
            <w:r w:rsidR="005B6C7D">
              <w:rPr>
                <w:noProof/>
                <w:webHidden/>
              </w:rPr>
              <w:fldChar w:fldCharType="end"/>
            </w:r>
          </w:hyperlink>
        </w:p>
        <w:p w14:paraId="6684FD0A" w14:textId="77777777" w:rsidR="005B6C7D" w:rsidRDefault="003502C8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74699355" w:history="1">
            <w:r w:rsidR="005B6C7D" w:rsidRPr="00B149C2">
              <w:rPr>
                <w:rStyle w:val="Hyperlink"/>
                <w:noProof/>
                <w:lang w:eastAsia="en-US"/>
              </w:rPr>
              <w:t>2.4 Operating Environment</w:t>
            </w:r>
            <w:r w:rsidR="005B6C7D">
              <w:rPr>
                <w:noProof/>
                <w:webHidden/>
              </w:rPr>
              <w:tab/>
            </w:r>
            <w:r w:rsidR="005B6C7D">
              <w:rPr>
                <w:noProof/>
                <w:webHidden/>
              </w:rPr>
              <w:fldChar w:fldCharType="begin"/>
            </w:r>
            <w:r w:rsidR="005B6C7D">
              <w:rPr>
                <w:noProof/>
                <w:webHidden/>
              </w:rPr>
              <w:instrText xml:space="preserve"> PAGEREF _Toc174699355 \h </w:instrText>
            </w:r>
            <w:r w:rsidR="005B6C7D">
              <w:rPr>
                <w:noProof/>
                <w:webHidden/>
              </w:rPr>
            </w:r>
            <w:r w:rsidR="005B6C7D">
              <w:rPr>
                <w:noProof/>
                <w:webHidden/>
              </w:rPr>
              <w:fldChar w:fldCharType="separate"/>
            </w:r>
            <w:r w:rsidR="005B6C7D">
              <w:rPr>
                <w:noProof/>
                <w:webHidden/>
              </w:rPr>
              <w:t>9</w:t>
            </w:r>
            <w:r w:rsidR="005B6C7D">
              <w:rPr>
                <w:noProof/>
                <w:webHidden/>
              </w:rPr>
              <w:fldChar w:fldCharType="end"/>
            </w:r>
          </w:hyperlink>
        </w:p>
        <w:p w14:paraId="16EC59A1" w14:textId="77777777" w:rsidR="005B6C7D" w:rsidRDefault="003502C8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74699356" w:history="1">
            <w:r w:rsidR="005B6C7D" w:rsidRPr="00B149C2">
              <w:rPr>
                <w:rStyle w:val="Hyperlink"/>
                <w:noProof/>
                <w:lang w:eastAsia="en-US"/>
              </w:rPr>
              <w:t>2.5 Deliverables</w:t>
            </w:r>
            <w:r w:rsidR="005B6C7D">
              <w:rPr>
                <w:noProof/>
                <w:webHidden/>
              </w:rPr>
              <w:tab/>
            </w:r>
            <w:r w:rsidR="005B6C7D">
              <w:rPr>
                <w:noProof/>
                <w:webHidden/>
              </w:rPr>
              <w:fldChar w:fldCharType="begin"/>
            </w:r>
            <w:r w:rsidR="005B6C7D">
              <w:rPr>
                <w:noProof/>
                <w:webHidden/>
              </w:rPr>
              <w:instrText xml:space="preserve"> PAGEREF _Toc174699356 \h </w:instrText>
            </w:r>
            <w:r w:rsidR="005B6C7D">
              <w:rPr>
                <w:noProof/>
                <w:webHidden/>
              </w:rPr>
            </w:r>
            <w:r w:rsidR="005B6C7D">
              <w:rPr>
                <w:noProof/>
                <w:webHidden/>
              </w:rPr>
              <w:fldChar w:fldCharType="separate"/>
            </w:r>
            <w:r w:rsidR="005B6C7D">
              <w:rPr>
                <w:noProof/>
                <w:webHidden/>
              </w:rPr>
              <w:t>9</w:t>
            </w:r>
            <w:r w:rsidR="005B6C7D">
              <w:rPr>
                <w:noProof/>
                <w:webHidden/>
              </w:rPr>
              <w:fldChar w:fldCharType="end"/>
            </w:r>
          </w:hyperlink>
        </w:p>
        <w:p w14:paraId="043725AC" w14:textId="77777777" w:rsidR="005B6C7D" w:rsidRDefault="003502C8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74699357" w:history="1">
            <w:r w:rsidR="005B6C7D" w:rsidRPr="00B149C2">
              <w:rPr>
                <w:rStyle w:val="Hyperlink"/>
                <w:noProof/>
                <w:lang w:eastAsia="en-US"/>
              </w:rPr>
              <w:t>2.6 Assumptions / Dependencies / Constraints</w:t>
            </w:r>
            <w:r w:rsidR="005B6C7D">
              <w:rPr>
                <w:noProof/>
                <w:webHidden/>
              </w:rPr>
              <w:tab/>
            </w:r>
            <w:r w:rsidR="005B6C7D">
              <w:rPr>
                <w:noProof/>
                <w:webHidden/>
              </w:rPr>
              <w:fldChar w:fldCharType="begin"/>
            </w:r>
            <w:r w:rsidR="005B6C7D">
              <w:rPr>
                <w:noProof/>
                <w:webHidden/>
              </w:rPr>
              <w:instrText xml:space="preserve"> PAGEREF _Toc174699357 \h </w:instrText>
            </w:r>
            <w:r w:rsidR="005B6C7D">
              <w:rPr>
                <w:noProof/>
                <w:webHidden/>
              </w:rPr>
            </w:r>
            <w:r w:rsidR="005B6C7D">
              <w:rPr>
                <w:noProof/>
                <w:webHidden/>
              </w:rPr>
              <w:fldChar w:fldCharType="separate"/>
            </w:r>
            <w:r w:rsidR="005B6C7D">
              <w:rPr>
                <w:noProof/>
                <w:webHidden/>
              </w:rPr>
              <w:t>9</w:t>
            </w:r>
            <w:r w:rsidR="005B6C7D">
              <w:rPr>
                <w:noProof/>
                <w:webHidden/>
              </w:rPr>
              <w:fldChar w:fldCharType="end"/>
            </w:r>
          </w:hyperlink>
        </w:p>
        <w:p w14:paraId="52ACE318" w14:textId="77777777" w:rsidR="005B6C7D" w:rsidRDefault="003502C8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74699358" w:history="1">
            <w:r w:rsidR="005B6C7D" w:rsidRPr="00B149C2">
              <w:rPr>
                <w:rStyle w:val="Hyperlink"/>
                <w:noProof/>
              </w:rPr>
              <w:t>3. Description</w:t>
            </w:r>
            <w:r w:rsidR="005B6C7D">
              <w:rPr>
                <w:noProof/>
                <w:webHidden/>
              </w:rPr>
              <w:tab/>
            </w:r>
            <w:r w:rsidR="005B6C7D">
              <w:rPr>
                <w:noProof/>
                <w:webHidden/>
              </w:rPr>
              <w:fldChar w:fldCharType="begin"/>
            </w:r>
            <w:r w:rsidR="005B6C7D">
              <w:rPr>
                <w:noProof/>
                <w:webHidden/>
              </w:rPr>
              <w:instrText xml:space="preserve"> PAGEREF _Toc174699358 \h </w:instrText>
            </w:r>
            <w:r w:rsidR="005B6C7D">
              <w:rPr>
                <w:noProof/>
                <w:webHidden/>
              </w:rPr>
            </w:r>
            <w:r w:rsidR="005B6C7D">
              <w:rPr>
                <w:noProof/>
                <w:webHidden/>
              </w:rPr>
              <w:fldChar w:fldCharType="separate"/>
            </w:r>
            <w:r w:rsidR="005B6C7D">
              <w:rPr>
                <w:noProof/>
                <w:webHidden/>
              </w:rPr>
              <w:t>10</w:t>
            </w:r>
            <w:r w:rsidR="005B6C7D">
              <w:rPr>
                <w:noProof/>
                <w:webHidden/>
              </w:rPr>
              <w:fldChar w:fldCharType="end"/>
            </w:r>
          </w:hyperlink>
        </w:p>
        <w:p w14:paraId="4D90DE9E" w14:textId="77777777" w:rsidR="005B6C7D" w:rsidRDefault="003502C8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74699359" w:history="1">
            <w:r w:rsidR="005B6C7D" w:rsidRPr="00B149C2">
              <w:rPr>
                <w:rStyle w:val="Hyperlink"/>
                <w:noProof/>
              </w:rPr>
              <w:t>3.1 Universal Folder Structure in DMS</w:t>
            </w:r>
            <w:r w:rsidR="005B6C7D">
              <w:rPr>
                <w:noProof/>
                <w:webHidden/>
              </w:rPr>
              <w:tab/>
            </w:r>
            <w:r w:rsidR="005B6C7D">
              <w:rPr>
                <w:noProof/>
                <w:webHidden/>
              </w:rPr>
              <w:fldChar w:fldCharType="begin"/>
            </w:r>
            <w:r w:rsidR="005B6C7D">
              <w:rPr>
                <w:noProof/>
                <w:webHidden/>
              </w:rPr>
              <w:instrText xml:space="preserve"> PAGEREF _Toc174699359 \h </w:instrText>
            </w:r>
            <w:r w:rsidR="005B6C7D">
              <w:rPr>
                <w:noProof/>
                <w:webHidden/>
              </w:rPr>
            </w:r>
            <w:r w:rsidR="005B6C7D">
              <w:rPr>
                <w:noProof/>
                <w:webHidden/>
              </w:rPr>
              <w:fldChar w:fldCharType="separate"/>
            </w:r>
            <w:r w:rsidR="005B6C7D">
              <w:rPr>
                <w:noProof/>
                <w:webHidden/>
              </w:rPr>
              <w:t>11</w:t>
            </w:r>
            <w:r w:rsidR="005B6C7D">
              <w:rPr>
                <w:noProof/>
                <w:webHidden/>
              </w:rPr>
              <w:fldChar w:fldCharType="end"/>
            </w:r>
          </w:hyperlink>
        </w:p>
        <w:p w14:paraId="49B93781" w14:textId="77777777" w:rsidR="005B6C7D" w:rsidRDefault="003502C8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74699360" w:history="1">
            <w:r w:rsidR="005B6C7D" w:rsidRPr="00B149C2">
              <w:rPr>
                <w:rStyle w:val="Hyperlink"/>
                <w:noProof/>
                <w:lang w:eastAsia="en-US"/>
              </w:rPr>
              <w:t>3.2 Universal Document Naming Conventions</w:t>
            </w:r>
            <w:r w:rsidR="005B6C7D">
              <w:rPr>
                <w:noProof/>
                <w:webHidden/>
              </w:rPr>
              <w:tab/>
            </w:r>
            <w:r w:rsidR="005B6C7D">
              <w:rPr>
                <w:noProof/>
                <w:webHidden/>
              </w:rPr>
              <w:fldChar w:fldCharType="begin"/>
            </w:r>
            <w:r w:rsidR="005B6C7D">
              <w:rPr>
                <w:noProof/>
                <w:webHidden/>
              </w:rPr>
              <w:instrText xml:space="preserve"> PAGEREF _Toc174699360 \h </w:instrText>
            </w:r>
            <w:r w:rsidR="005B6C7D">
              <w:rPr>
                <w:noProof/>
                <w:webHidden/>
              </w:rPr>
            </w:r>
            <w:r w:rsidR="005B6C7D">
              <w:rPr>
                <w:noProof/>
                <w:webHidden/>
              </w:rPr>
              <w:fldChar w:fldCharType="separate"/>
            </w:r>
            <w:r w:rsidR="005B6C7D">
              <w:rPr>
                <w:noProof/>
                <w:webHidden/>
              </w:rPr>
              <w:t>12</w:t>
            </w:r>
            <w:r w:rsidR="005B6C7D">
              <w:rPr>
                <w:noProof/>
                <w:webHidden/>
              </w:rPr>
              <w:fldChar w:fldCharType="end"/>
            </w:r>
          </w:hyperlink>
        </w:p>
        <w:p w14:paraId="61931D1D" w14:textId="77777777" w:rsidR="005B6C7D" w:rsidRDefault="003502C8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74699361" w:history="1">
            <w:r w:rsidR="005B6C7D" w:rsidRPr="00B149C2">
              <w:rPr>
                <w:rStyle w:val="Hyperlink"/>
                <w:noProof/>
                <w:lang w:eastAsia="en-US"/>
              </w:rPr>
              <w:t>3.3 Process Wise Document Types</w:t>
            </w:r>
            <w:r w:rsidR="005B6C7D">
              <w:rPr>
                <w:noProof/>
                <w:webHidden/>
              </w:rPr>
              <w:tab/>
            </w:r>
            <w:r w:rsidR="005B6C7D">
              <w:rPr>
                <w:noProof/>
                <w:webHidden/>
              </w:rPr>
              <w:fldChar w:fldCharType="begin"/>
            </w:r>
            <w:r w:rsidR="005B6C7D">
              <w:rPr>
                <w:noProof/>
                <w:webHidden/>
              </w:rPr>
              <w:instrText xml:space="preserve"> PAGEREF _Toc174699361 \h </w:instrText>
            </w:r>
            <w:r w:rsidR="005B6C7D">
              <w:rPr>
                <w:noProof/>
                <w:webHidden/>
              </w:rPr>
            </w:r>
            <w:r w:rsidR="005B6C7D">
              <w:rPr>
                <w:noProof/>
                <w:webHidden/>
              </w:rPr>
              <w:fldChar w:fldCharType="separate"/>
            </w:r>
            <w:r w:rsidR="005B6C7D">
              <w:rPr>
                <w:noProof/>
                <w:webHidden/>
              </w:rPr>
              <w:t>14</w:t>
            </w:r>
            <w:r w:rsidR="005B6C7D">
              <w:rPr>
                <w:noProof/>
                <w:webHidden/>
              </w:rPr>
              <w:fldChar w:fldCharType="end"/>
            </w:r>
          </w:hyperlink>
        </w:p>
        <w:p w14:paraId="63D0C5CA" w14:textId="77777777" w:rsidR="005B6C7D" w:rsidRDefault="003502C8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74699362" w:history="1">
            <w:r w:rsidR="005B6C7D" w:rsidRPr="00B149C2">
              <w:rPr>
                <w:rStyle w:val="Hyperlink"/>
                <w:noProof/>
                <w:lang w:val="en-IN" w:eastAsia="en-US"/>
              </w:rPr>
              <w:t>3.3.1 AO Process</w:t>
            </w:r>
            <w:r w:rsidR="005B6C7D">
              <w:rPr>
                <w:noProof/>
                <w:webHidden/>
              </w:rPr>
              <w:tab/>
            </w:r>
            <w:r w:rsidR="005B6C7D">
              <w:rPr>
                <w:noProof/>
                <w:webHidden/>
              </w:rPr>
              <w:fldChar w:fldCharType="begin"/>
            </w:r>
            <w:r w:rsidR="005B6C7D">
              <w:rPr>
                <w:noProof/>
                <w:webHidden/>
              </w:rPr>
              <w:instrText xml:space="preserve"> PAGEREF _Toc174699362 \h </w:instrText>
            </w:r>
            <w:r w:rsidR="005B6C7D">
              <w:rPr>
                <w:noProof/>
                <w:webHidden/>
              </w:rPr>
            </w:r>
            <w:r w:rsidR="005B6C7D">
              <w:rPr>
                <w:noProof/>
                <w:webHidden/>
              </w:rPr>
              <w:fldChar w:fldCharType="separate"/>
            </w:r>
            <w:r w:rsidR="005B6C7D">
              <w:rPr>
                <w:noProof/>
                <w:webHidden/>
              </w:rPr>
              <w:t>14</w:t>
            </w:r>
            <w:r w:rsidR="005B6C7D">
              <w:rPr>
                <w:noProof/>
                <w:webHidden/>
              </w:rPr>
              <w:fldChar w:fldCharType="end"/>
            </w:r>
          </w:hyperlink>
        </w:p>
        <w:p w14:paraId="5B40B192" w14:textId="77777777" w:rsidR="005B6C7D" w:rsidRDefault="003502C8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74699363" w:history="1">
            <w:r w:rsidR="005B6C7D" w:rsidRPr="00B149C2">
              <w:rPr>
                <w:rStyle w:val="Hyperlink"/>
                <w:noProof/>
                <w:lang w:val="en-IN" w:eastAsia="en-US"/>
              </w:rPr>
              <w:t>3.3.2 Digital AO Process</w:t>
            </w:r>
            <w:r w:rsidR="005B6C7D">
              <w:rPr>
                <w:noProof/>
                <w:webHidden/>
              </w:rPr>
              <w:tab/>
            </w:r>
            <w:r w:rsidR="005B6C7D">
              <w:rPr>
                <w:noProof/>
                <w:webHidden/>
              </w:rPr>
              <w:fldChar w:fldCharType="begin"/>
            </w:r>
            <w:r w:rsidR="005B6C7D">
              <w:rPr>
                <w:noProof/>
                <w:webHidden/>
              </w:rPr>
              <w:instrText xml:space="preserve"> PAGEREF _Toc174699363 \h </w:instrText>
            </w:r>
            <w:r w:rsidR="005B6C7D">
              <w:rPr>
                <w:noProof/>
                <w:webHidden/>
              </w:rPr>
            </w:r>
            <w:r w:rsidR="005B6C7D">
              <w:rPr>
                <w:noProof/>
                <w:webHidden/>
              </w:rPr>
              <w:fldChar w:fldCharType="separate"/>
            </w:r>
            <w:r w:rsidR="005B6C7D">
              <w:rPr>
                <w:noProof/>
                <w:webHidden/>
              </w:rPr>
              <w:t>16</w:t>
            </w:r>
            <w:r w:rsidR="005B6C7D">
              <w:rPr>
                <w:noProof/>
                <w:webHidden/>
              </w:rPr>
              <w:fldChar w:fldCharType="end"/>
            </w:r>
          </w:hyperlink>
        </w:p>
        <w:p w14:paraId="5BE90A0D" w14:textId="77777777" w:rsidR="005B6C7D" w:rsidRDefault="003502C8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74699364" w:history="1">
            <w:r w:rsidR="005B6C7D" w:rsidRPr="00B149C2">
              <w:rPr>
                <w:rStyle w:val="Hyperlink"/>
                <w:noProof/>
                <w:lang w:val="en-IN" w:eastAsia="en-US"/>
              </w:rPr>
              <w:t>3.3.3 DAC Process</w:t>
            </w:r>
            <w:r w:rsidR="005B6C7D">
              <w:rPr>
                <w:noProof/>
                <w:webHidden/>
              </w:rPr>
              <w:tab/>
            </w:r>
            <w:r w:rsidR="005B6C7D">
              <w:rPr>
                <w:noProof/>
                <w:webHidden/>
              </w:rPr>
              <w:fldChar w:fldCharType="begin"/>
            </w:r>
            <w:r w:rsidR="005B6C7D">
              <w:rPr>
                <w:noProof/>
                <w:webHidden/>
              </w:rPr>
              <w:instrText xml:space="preserve"> PAGEREF _Toc174699364 \h </w:instrText>
            </w:r>
            <w:r w:rsidR="005B6C7D">
              <w:rPr>
                <w:noProof/>
                <w:webHidden/>
              </w:rPr>
            </w:r>
            <w:r w:rsidR="005B6C7D">
              <w:rPr>
                <w:noProof/>
                <w:webHidden/>
              </w:rPr>
              <w:fldChar w:fldCharType="separate"/>
            </w:r>
            <w:r w:rsidR="005B6C7D">
              <w:rPr>
                <w:noProof/>
                <w:webHidden/>
              </w:rPr>
              <w:t>18</w:t>
            </w:r>
            <w:r w:rsidR="005B6C7D">
              <w:rPr>
                <w:noProof/>
                <w:webHidden/>
              </w:rPr>
              <w:fldChar w:fldCharType="end"/>
            </w:r>
          </w:hyperlink>
        </w:p>
        <w:p w14:paraId="163370AA" w14:textId="77777777" w:rsidR="005B6C7D" w:rsidRDefault="003502C8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74699365" w:history="1">
            <w:r w:rsidR="005B6C7D" w:rsidRPr="00B149C2">
              <w:rPr>
                <w:rStyle w:val="Hyperlink"/>
                <w:noProof/>
                <w:lang w:val="en-IN" w:eastAsia="en-US"/>
              </w:rPr>
              <w:t>3.3.4 CU Process</w:t>
            </w:r>
            <w:r w:rsidR="005B6C7D">
              <w:rPr>
                <w:noProof/>
                <w:webHidden/>
              </w:rPr>
              <w:tab/>
            </w:r>
            <w:r w:rsidR="005B6C7D">
              <w:rPr>
                <w:noProof/>
                <w:webHidden/>
              </w:rPr>
              <w:fldChar w:fldCharType="begin"/>
            </w:r>
            <w:r w:rsidR="005B6C7D">
              <w:rPr>
                <w:noProof/>
                <w:webHidden/>
              </w:rPr>
              <w:instrText xml:space="preserve"> PAGEREF _Toc174699365 \h </w:instrText>
            </w:r>
            <w:r w:rsidR="005B6C7D">
              <w:rPr>
                <w:noProof/>
                <w:webHidden/>
              </w:rPr>
            </w:r>
            <w:r w:rsidR="005B6C7D">
              <w:rPr>
                <w:noProof/>
                <w:webHidden/>
              </w:rPr>
              <w:fldChar w:fldCharType="separate"/>
            </w:r>
            <w:r w:rsidR="005B6C7D">
              <w:rPr>
                <w:noProof/>
                <w:webHidden/>
              </w:rPr>
              <w:t>18</w:t>
            </w:r>
            <w:r w:rsidR="005B6C7D">
              <w:rPr>
                <w:noProof/>
                <w:webHidden/>
              </w:rPr>
              <w:fldChar w:fldCharType="end"/>
            </w:r>
          </w:hyperlink>
        </w:p>
        <w:p w14:paraId="4E75D85D" w14:textId="77777777" w:rsidR="005B6C7D" w:rsidRDefault="003502C8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74699366" w:history="1">
            <w:r w:rsidR="005B6C7D" w:rsidRPr="00B149C2">
              <w:rPr>
                <w:rStyle w:val="Hyperlink"/>
                <w:noProof/>
                <w:lang w:val="en-IN" w:eastAsia="en-US"/>
              </w:rPr>
              <w:t>3.3.5 NBTL Process</w:t>
            </w:r>
            <w:r w:rsidR="005B6C7D">
              <w:rPr>
                <w:noProof/>
                <w:webHidden/>
              </w:rPr>
              <w:tab/>
            </w:r>
            <w:r w:rsidR="005B6C7D">
              <w:rPr>
                <w:noProof/>
                <w:webHidden/>
              </w:rPr>
              <w:fldChar w:fldCharType="begin"/>
            </w:r>
            <w:r w:rsidR="005B6C7D">
              <w:rPr>
                <w:noProof/>
                <w:webHidden/>
              </w:rPr>
              <w:instrText xml:space="preserve"> PAGEREF _Toc174699366 \h </w:instrText>
            </w:r>
            <w:r w:rsidR="005B6C7D">
              <w:rPr>
                <w:noProof/>
                <w:webHidden/>
              </w:rPr>
            </w:r>
            <w:r w:rsidR="005B6C7D">
              <w:rPr>
                <w:noProof/>
                <w:webHidden/>
              </w:rPr>
              <w:fldChar w:fldCharType="separate"/>
            </w:r>
            <w:r w:rsidR="005B6C7D">
              <w:rPr>
                <w:noProof/>
                <w:webHidden/>
              </w:rPr>
              <w:t>19</w:t>
            </w:r>
            <w:r w:rsidR="005B6C7D">
              <w:rPr>
                <w:noProof/>
                <w:webHidden/>
              </w:rPr>
              <w:fldChar w:fldCharType="end"/>
            </w:r>
          </w:hyperlink>
        </w:p>
        <w:p w14:paraId="19FA40E1" w14:textId="77777777" w:rsidR="005B6C7D" w:rsidRDefault="003502C8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74699367" w:history="1">
            <w:r w:rsidR="005B6C7D" w:rsidRPr="00B149C2">
              <w:rPr>
                <w:rStyle w:val="Hyperlink"/>
                <w:noProof/>
              </w:rPr>
              <w:t>4. External Interface Requirements</w:t>
            </w:r>
            <w:r w:rsidR="005B6C7D">
              <w:rPr>
                <w:noProof/>
                <w:webHidden/>
              </w:rPr>
              <w:tab/>
            </w:r>
            <w:r w:rsidR="005B6C7D">
              <w:rPr>
                <w:noProof/>
                <w:webHidden/>
              </w:rPr>
              <w:fldChar w:fldCharType="begin"/>
            </w:r>
            <w:r w:rsidR="005B6C7D">
              <w:rPr>
                <w:noProof/>
                <w:webHidden/>
              </w:rPr>
              <w:instrText xml:space="preserve"> PAGEREF _Toc174699367 \h </w:instrText>
            </w:r>
            <w:r w:rsidR="005B6C7D">
              <w:rPr>
                <w:noProof/>
                <w:webHidden/>
              </w:rPr>
            </w:r>
            <w:r w:rsidR="005B6C7D">
              <w:rPr>
                <w:noProof/>
                <w:webHidden/>
              </w:rPr>
              <w:fldChar w:fldCharType="separate"/>
            </w:r>
            <w:r w:rsidR="005B6C7D">
              <w:rPr>
                <w:noProof/>
                <w:webHidden/>
              </w:rPr>
              <w:t>20</w:t>
            </w:r>
            <w:r w:rsidR="005B6C7D">
              <w:rPr>
                <w:noProof/>
                <w:webHidden/>
              </w:rPr>
              <w:fldChar w:fldCharType="end"/>
            </w:r>
          </w:hyperlink>
        </w:p>
        <w:p w14:paraId="3097AA17" w14:textId="77777777" w:rsidR="005B6C7D" w:rsidRDefault="003502C8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74699368" w:history="1">
            <w:r w:rsidR="005B6C7D" w:rsidRPr="00B149C2">
              <w:rPr>
                <w:rStyle w:val="Hyperlink"/>
                <w:noProof/>
                <w:lang w:eastAsia="en-US"/>
              </w:rPr>
              <w:t>4.1 User Interface</w:t>
            </w:r>
            <w:r w:rsidR="005B6C7D">
              <w:rPr>
                <w:noProof/>
                <w:webHidden/>
              </w:rPr>
              <w:tab/>
            </w:r>
            <w:r w:rsidR="005B6C7D">
              <w:rPr>
                <w:noProof/>
                <w:webHidden/>
              </w:rPr>
              <w:fldChar w:fldCharType="begin"/>
            </w:r>
            <w:r w:rsidR="005B6C7D">
              <w:rPr>
                <w:noProof/>
                <w:webHidden/>
              </w:rPr>
              <w:instrText xml:space="preserve"> PAGEREF _Toc174699368 \h </w:instrText>
            </w:r>
            <w:r w:rsidR="005B6C7D">
              <w:rPr>
                <w:noProof/>
                <w:webHidden/>
              </w:rPr>
            </w:r>
            <w:r w:rsidR="005B6C7D">
              <w:rPr>
                <w:noProof/>
                <w:webHidden/>
              </w:rPr>
              <w:fldChar w:fldCharType="separate"/>
            </w:r>
            <w:r w:rsidR="005B6C7D">
              <w:rPr>
                <w:noProof/>
                <w:webHidden/>
              </w:rPr>
              <w:t>20</w:t>
            </w:r>
            <w:r w:rsidR="005B6C7D">
              <w:rPr>
                <w:noProof/>
                <w:webHidden/>
              </w:rPr>
              <w:fldChar w:fldCharType="end"/>
            </w:r>
          </w:hyperlink>
        </w:p>
        <w:p w14:paraId="45651098" w14:textId="77777777" w:rsidR="005B6C7D" w:rsidRDefault="003502C8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74699369" w:history="1">
            <w:r w:rsidR="005B6C7D" w:rsidRPr="00B149C2">
              <w:rPr>
                <w:rStyle w:val="Hyperlink"/>
                <w:noProof/>
                <w:lang w:eastAsia="en-US"/>
              </w:rPr>
              <w:t>4.2 Hardware Interface</w:t>
            </w:r>
            <w:r w:rsidR="005B6C7D">
              <w:rPr>
                <w:noProof/>
                <w:webHidden/>
              </w:rPr>
              <w:tab/>
            </w:r>
            <w:r w:rsidR="005B6C7D">
              <w:rPr>
                <w:noProof/>
                <w:webHidden/>
              </w:rPr>
              <w:fldChar w:fldCharType="begin"/>
            </w:r>
            <w:r w:rsidR="005B6C7D">
              <w:rPr>
                <w:noProof/>
                <w:webHidden/>
              </w:rPr>
              <w:instrText xml:space="preserve"> PAGEREF _Toc174699369 \h </w:instrText>
            </w:r>
            <w:r w:rsidR="005B6C7D">
              <w:rPr>
                <w:noProof/>
                <w:webHidden/>
              </w:rPr>
            </w:r>
            <w:r w:rsidR="005B6C7D">
              <w:rPr>
                <w:noProof/>
                <w:webHidden/>
              </w:rPr>
              <w:fldChar w:fldCharType="separate"/>
            </w:r>
            <w:r w:rsidR="005B6C7D">
              <w:rPr>
                <w:noProof/>
                <w:webHidden/>
              </w:rPr>
              <w:t>20</w:t>
            </w:r>
            <w:r w:rsidR="005B6C7D">
              <w:rPr>
                <w:noProof/>
                <w:webHidden/>
              </w:rPr>
              <w:fldChar w:fldCharType="end"/>
            </w:r>
          </w:hyperlink>
        </w:p>
        <w:p w14:paraId="513A61B2" w14:textId="77777777" w:rsidR="005B6C7D" w:rsidRDefault="003502C8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74699370" w:history="1">
            <w:r w:rsidR="005B6C7D" w:rsidRPr="00B149C2">
              <w:rPr>
                <w:rStyle w:val="Hyperlink"/>
                <w:noProof/>
                <w:lang w:eastAsia="en-US"/>
              </w:rPr>
              <w:t>4.3 Software Interface</w:t>
            </w:r>
            <w:r w:rsidR="005B6C7D">
              <w:rPr>
                <w:noProof/>
                <w:webHidden/>
              </w:rPr>
              <w:tab/>
            </w:r>
            <w:r w:rsidR="005B6C7D">
              <w:rPr>
                <w:noProof/>
                <w:webHidden/>
              </w:rPr>
              <w:fldChar w:fldCharType="begin"/>
            </w:r>
            <w:r w:rsidR="005B6C7D">
              <w:rPr>
                <w:noProof/>
                <w:webHidden/>
              </w:rPr>
              <w:instrText xml:space="preserve"> PAGEREF _Toc174699370 \h </w:instrText>
            </w:r>
            <w:r w:rsidR="005B6C7D">
              <w:rPr>
                <w:noProof/>
                <w:webHidden/>
              </w:rPr>
            </w:r>
            <w:r w:rsidR="005B6C7D">
              <w:rPr>
                <w:noProof/>
                <w:webHidden/>
              </w:rPr>
              <w:fldChar w:fldCharType="separate"/>
            </w:r>
            <w:r w:rsidR="005B6C7D">
              <w:rPr>
                <w:noProof/>
                <w:webHidden/>
              </w:rPr>
              <w:t>20</w:t>
            </w:r>
            <w:r w:rsidR="005B6C7D">
              <w:rPr>
                <w:noProof/>
                <w:webHidden/>
              </w:rPr>
              <w:fldChar w:fldCharType="end"/>
            </w:r>
          </w:hyperlink>
        </w:p>
        <w:p w14:paraId="47C2D8A2" w14:textId="77777777" w:rsidR="005B6C7D" w:rsidRDefault="003502C8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74699371" w:history="1">
            <w:r w:rsidR="005B6C7D" w:rsidRPr="00B149C2">
              <w:rPr>
                <w:rStyle w:val="Hyperlink"/>
                <w:noProof/>
              </w:rPr>
              <w:t>5. Other Non-Functional Requirements</w:t>
            </w:r>
            <w:r w:rsidR="005B6C7D">
              <w:rPr>
                <w:noProof/>
                <w:webHidden/>
              </w:rPr>
              <w:tab/>
            </w:r>
            <w:r w:rsidR="005B6C7D">
              <w:rPr>
                <w:noProof/>
                <w:webHidden/>
              </w:rPr>
              <w:fldChar w:fldCharType="begin"/>
            </w:r>
            <w:r w:rsidR="005B6C7D">
              <w:rPr>
                <w:noProof/>
                <w:webHidden/>
              </w:rPr>
              <w:instrText xml:space="preserve"> PAGEREF _Toc174699371 \h </w:instrText>
            </w:r>
            <w:r w:rsidR="005B6C7D">
              <w:rPr>
                <w:noProof/>
                <w:webHidden/>
              </w:rPr>
            </w:r>
            <w:r w:rsidR="005B6C7D">
              <w:rPr>
                <w:noProof/>
                <w:webHidden/>
              </w:rPr>
              <w:fldChar w:fldCharType="separate"/>
            </w:r>
            <w:r w:rsidR="005B6C7D">
              <w:rPr>
                <w:noProof/>
                <w:webHidden/>
              </w:rPr>
              <w:t>20</w:t>
            </w:r>
            <w:r w:rsidR="005B6C7D">
              <w:rPr>
                <w:noProof/>
                <w:webHidden/>
              </w:rPr>
              <w:fldChar w:fldCharType="end"/>
            </w:r>
          </w:hyperlink>
        </w:p>
        <w:p w14:paraId="18FD9911" w14:textId="77777777" w:rsidR="005B6C7D" w:rsidRDefault="003502C8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74699372" w:history="1">
            <w:r w:rsidR="005B6C7D" w:rsidRPr="00B149C2">
              <w:rPr>
                <w:rStyle w:val="Hyperlink"/>
                <w:noProof/>
                <w:lang w:eastAsia="en-US"/>
              </w:rPr>
              <w:t>5.1 Performance Requirements</w:t>
            </w:r>
            <w:r w:rsidR="005B6C7D">
              <w:rPr>
                <w:noProof/>
                <w:webHidden/>
              </w:rPr>
              <w:tab/>
            </w:r>
            <w:r w:rsidR="005B6C7D">
              <w:rPr>
                <w:noProof/>
                <w:webHidden/>
              </w:rPr>
              <w:fldChar w:fldCharType="begin"/>
            </w:r>
            <w:r w:rsidR="005B6C7D">
              <w:rPr>
                <w:noProof/>
                <w:webHidden/>
              </w:rPr>
              <w:instrText xml:space="preserve"> PAGEREF _Toc174699372 \h </w:instrText>
            </w:r>
            <w:r w:rsidR="005B6C7D">
              <w:rPr>
                <w:noProof/>
                <w:webHidden/>
              </w:rPr>
            </w:r>
            <w:r w:rsidR="005B6C7D">
              <w:rPr>
                <w:noProof/>
                <w:webHidden/>
              </w:rPr>
              <w:fldChar w:fldCharType="separate"/>
            </w:r>
            <w:r w:rsidR="005B6C7D">
              <w:rPr>
                <w:noProof/>
                <w:webHidden/>
              </w:rPr>
              <w:t>20</w:t>
            </w:r>
            <w:r w:rsidR="005B6C7D">
              <w:rPr>
                <w:noProof/>
                <w:webHidden/>
              </w:rPr>
              <w:fldChar w:fldCharType="end"/>
            </w:r>
          </w:hyperlink>
        </w:p>
        <w:p w14:paraId="53E5EF53" w14:textId="77777777" w:rsidR="005B6C7D" w:rsidRDefault="003502C8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74699373" w:history="1">
            <w:r w:rsidR="005B6C7D" w:rsidRPr="00B149C2">
              <w:rPr>
                <w:rStyle w:val="Hyperlink"/>
                <w:noProof/>
                <w:lang w:eastAsia="en-US"/>
              </w:rPr>
              <w:t>5.2 Safety Requirements</w:t>
            </w:r>
            <w:r w:rsidR="005B6C7D">
              <w:rPr>
                <w:noProof/>
                <w:webHidden/>
              </w:rPr>
              <w:tab/>
            </w:r>
            <w:r w:rsidR="005B6C7D">
              <w:rPr>
                <w:noProof/>
                <w:webHidden/>
              </w:rPr>
              <w:fldChar w:fldCharType="begin"/>
            </w:r>
            <w:r w:rsidR="005B6C7D">
              <w:rPr>
                <w:noProof/>
                <w:webHidden/>
              </w:rPr>
              <w:instrText xml:space="preserve"> PAGEREF _Toc174699373 \h </w:instrText>
            </w:r>
            <w:r w:rsidR="005B6C7D">
              <w:rPr>
                <w:noProof/>
                <w:webHidden/>
              </w:rPr>
            </w:r>
            <w:r w:rsidR="005B6C7D">
              <w:rPr>
                <w:noProof/>
                <w:webHidden/>
              </w:rPr>
              <w:fldChar w:fldCharType="separate"/>
            </w:r>
            <w:r w:rsidR="005B6C7D">
              <w:rPr>
                <w:noProof/>
                <w:webHidden/>
              </w:rPr>
              <w:t>20</w:t>
            </w:r>
            <w:r w:rsidR="005B6C7D">
              <w:rPr>
                <w:noProof/>
                <w:webHidden/>
              </w:rPr>
              <w:fldChar w:fldCharType="end"/>
            </w:r>
          </w:hyperlink>
        </w:p>
        <w:p w14:paraId="371B2E4D" w14:textId="77777777" w:rsidR="005B6C7D" w:rsidRDefault="003502C8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74699374" w:history="1">
            <w:r w:rsidR="005B6C7D" w:rsidRPr="00B149C2">
              <w:rPr>
                <w:rStyle w:val="Hyperlink"/>
                <w:noProof/>
                <w:lang w:eastAsia="en-US"/>
              </w:rPr>
              <w:t>5.3 Security Requirements</w:t>
            </w:r>
            <w:r w:rsidR="005B6C7D">
              <w:rPr>
                <w:noProof/>
                <w:webHidden/>
              </w:rPr>
              <w:tab/>
            </w:r>
            <w:r w:rsidR="005B6C7D">
              <w:rPr>
                <w:noProof/>
                <w:webHidden/>
              </w:rPr>
              <w:fldChar w:fldCharType="begin"/>
            </w:r>
            <w:r w:rsidR="005B6C7D">
              <w:rPr>
                <w:noProof/>
                <w:webHidden/>
              </w:rPr>
              <w:instrText xml:space="preserve"> PAGEREF _Toc174699374 \h </w:instrText>
            </w:r>
            <w:r w:rsidR="005B6C7D">
              <w:rPr>
                <w:noProof/>
                <w:webHidden/>
              </w:rPr>
            </w:r>
            <w:r w:rsidR="005B6C7D">
              <w:rPr>
                <w:noProof/>
                <w:webHidden/>
              </w:rPr>
              <w:fldChar w:fldCharType="separate"/>
            </w:r>
            <w:r w:rsidR="005B6C7D">
              <w:rPr>
                <w:noProof/>
                <w:webHidden/>
              </w:rPr>
              <w:t>20</w:t>
            </w:r>
            <w:r w:rsidR="005B6C7D">
              <w:rPr>
                <w:noProof/>
                <w:webHidden/>
              </w:rPr>
              <w:fldChar w:fldCharType="end"/>
            </w:r>
          </w:hyperlink>
        </w:p>
        <w:p w14:paraId="1EBDADF2" w14:textId="617D59AF" w:rsidR="00F050A3" w:rsidRDefault="00F050A3">
          <w:r>
            <w:rPr>
              <w:b/>
              <w:bCs/>
              <w:noProof/>
            </w:rPr>
            <w:fldChar w:fldCharType="end"/>
          </w:r>
        </w:p>
      </w:sdtContent>
    </w:sdt>
    <w:p w14:paraId="5C23D303" w14:textId="77777777" w:rsidR="00F050A3" w:rsidRDefault="00F050A3"/>
    <w:p w14:paraId="56BA8BDD" w14:textId="77777777" w:rsidR="00F050A3" w:rsidRDefault="00F050A3"/>
    <w:p w14:paraId="4375351A" w14:textId="77777777" w:rsidR="00F050A3" w:rsidRDefault="00F050A3"/>
    <w:p w14:paraId="74E5B6C0" w14:textId="77777777" w:rsidR="00F050A3" w:rsidRDefault="00F050A3"/>
    <w:p w14:paraId="2712AA76" w14:textId="1C6052F4" w:rsidR="007078E6" w:rsidRDefault="007078E6" w:rsidP="007C5CDE">
      <w:pPr>
        <w:pStyle w:val="Heading1"/>
      </w:pPr>
      <w:bookmarkStart w:id="3" w:name="_Toc174699345"/>
      <w:r>
        <w:lastRenderedPageBreak/>
        <w:t>1. Introduction</w:t>
      </w:r>
      <w:bookmarkEnd w:id="3"/>
    </w:p>
    <w:p w14:paraId="5EFCDDC6" w14:textId="1161719A" w:rsidR="007078E6" w:rsidRDefault="007078E6" w:rsidP="005B6C7D">
      <w:pPr>
        <w:pStyle w:val="Heading2"/>
      </w:pPr>
      <w:bookmarkStart w:id="4" w:name="_Toc174699346"/>
      <w:r>
        <w:t>1.1 Purpose</w:t>
      </w:r>
      <w:bookmarkEnd w:id="4"/>
      <w:r>
        <w:t xml:space="preserve"> </w:t>
      </w:r>
    </w:p>
    <w:p w14:paraId="30D2B7A2" w14:textId="57585508" w:rsidR="007078E6" w:rsidRDefault="007078E6" w:rsidP="007078E6">
      <w:pPr>
        <w:spacing w:line="360" w:lineRule="auto"/>
        <w:rPr>
          <w:rFonts w:ascii="Calibri" w:hAnsi="Calibri" w:cs="Calibri"/>
          <w:lang w:val="en-IN" w:eastAsia="en-US"/>
        </w:rPr>
      </w:pPr>
      <w:r w:rsidRPr="00F050A3">
        <w:rPr>
          <w:rFonts w:ascii="Calibri" w:hAnsi="Calibri" w:cs="Calibri"/>
          <w:b/>
          <w:bCs/>
          <w:lang w:val="en-IN" w:eastAsia="en-US"/>
        </w:rPr>
        <w:t>KYC – Document Indexing Initiative</w:t>
      </w:r>
      <w:r>
        <w:rPr>
          <w:rFonts w:ascii="Calibri" w:hAnsi="Calibri" w:cs="Calibri"/>
          <w:lang w:val="en-IN" w:eastAsia="en-US"/>
        </w:rPr>
        <w:t xml:space="preserve"> aims to standardize the document types in RAK Bank across all business processes involving </w:t>
      </w:r>
      <w:proofErr w:type="spellStart"/>
      <w:r>
        <w:rPr>
          <w:rFonts w:ascii="Calibri" w:hAnsi="Calibri" w:cs="Calibri"/>
          <w:lang w:val="en-IN" w:eastAsia="en-US"/>
        </w:rPr>
        <w:t>iBPS</w:t>
      </w:r>
      <w:proofErr w:type="spellEnd"/>
      <w:r>
        <w:rPr>
          <w:rFonts w:ascii="Calibri" w:hAnsi="Calibri" w:cs="Calibri"/>
          <w:lang w:val="en-IN" w:eastAsia="en-US"/>
        </w:rPr>
        <w:t xml:space="preserve"> backend workflow and followed by DMS Archival. The change will target the Document Types in </w:t>
      </w:r>
      <w:proofErr w:type="spellStart"/>
      <w:r>
        <w:rPr>
          <w:rFonts w:ascii="Calibri" w:hAnsi="Calibri" w:cs="Calibri"/>
          <w:lang w:val="en-IN" w:eastAsia="en-US"/>
        </w:rPr>
        <w:t>iBPS</w:t>
      </w:r>
      <w:proofErr w:type="spellEnd"/>
      <w:r>
        <w:rPr>
          <w:rFonts w:ascii="Calibri" w:hAnsi="Calibri" w:cs="Calibri"/>
          <w:lang w:val="en-IN" w:eastAsia="en-US"/>
        </w:rPr>
        <w:t xml:space="preserve">, Document Archival Path as KYC / </w:t>
      </w:r>
      <w:r w:rsidR="00252BCB">
        <w:rPr>
          <w:rFonts w:ascii="Calibri" w:hAnsi="Calibri" w:cs="Calibri"/>
          <w:lang w:val="en-IN" w:eastAsia="en-US"/>
        </w:rPr>
        <w:t>Non-KYC</w:t>
      </w:r>
      <w:r>
        <w:rPr>
          <w:rFonts w:ascii="Calibri" w:hAnsi="Calibri" w:cs="Calibri"/>
          <w:lang w:val="en-IN" w:eastAsia="en-US"/>
        </w:rPr>
        <w:t xml:space="preserve"> and Document Naming Conventions</w:t>
      </w:r>
      <w:r w:rsidR="00252BCB">
        <w:rPr>
          <w:rFonts w:ascii="Calibri" w:hAnsi="Calibri" w:cs="Calibri"/>
          <w:lang w:val="en-IN" w:eastAsia="en-US"/>
        </w:rPr>
        <w:t xml:space="preserve">. </w:t>
      </w:r>
    </w:p>
    <w:p w14:paraId="3E12E86F" w14:textId="77777777" w:rsidR="00252BCB" w:rsidRDefault="00252BCB" w:rsidP="007078E6">
      <w:pPr>
        <w:spacing w:line="360" w:lineRule="auto"/>
        <w:rPr>
          <w:rFonts w:ascii="Calibri" w:hAnsi="Calibri" w:cs="Calibri"/>
          <w:lang w:val="en-IN" w:eastAsia="en-US"/>
        </w:rPr>
      </w:pPr>
    </w:p>
    <w:p w14:paraId="1FAD4CCB" w14:textId="67074A00" w:rsidR="00252BCB" w:rsidRDefault="00252BCB" w:rsidP="005B6C7D">
      <w:pPr>
        <w:pStyle w:val="Heading2"/>
      </w:pPr>
      <w:bookmarkStart w:id="5" w:name="_Toc174699347"/>
      <w:r>
        <w:t>1.2 Solution Scope</w:t>
      </w:r>
      <w:bookmarkEnd w:id="5"/>
      <w:r>
        <w:t xml:space="preserve"> </w:t>
      </w:r>
    </w:p>
    <w:p w14:paraId="566B561E" w14:textId="634D8FE0" w:rsidR="00252BCB" w:rsidRPr="003502C8" w:rsidRDefault="00252BCB" w:rsidP="00252BCB">
      <w:pPr>
        <w:spacing w:line="360" w:lineRule="auto"/>
        <w:rPr>
          <w:rFonts w:ascii="Calibri" w:hAnsi="Calibri" w:cs="Calibri"/>
          <w:lang w:val="en-IN"/>
        </w:rPr>
      </w:pPr>
      <w:r w:rsidRPr="003502C8">
        <w:rPr>
          <w:rFonts w:ascii="Calibri" w:hAnsi="Calibri" w:cs="Calibri"/>
          <w:lang w:val="en-IN"/>
        </w:rPr>
        <w:t>The scope of this change request is to enhance the document type names, remove unwanted document types, add new document types, chang</w:t>
      </w:r>
      <w:r w:rsidR="00CB1B14" w:rsidRPr="003502C8">
        <w:rPr>
          <w:rFonts w:ascii="Calibri" w:hAnsi="Calibri" w:cs="Calibri"/>
          <w:lang w:val="en-IN"/>
        </w:rPr>
        <w:t>e</w:t>
      </w:r>
      <w:r w:rsidRPr="003502C8">
        <w:rPr>
          <w:rFonts w:ascii="Calibri" w:hAnsi="Calibri" w:cs="Calibri"/>
          <w:lang w:val="en-IN"/>
        </w:rPr>
        <w:t xml:space="preserve"> the archival paths of documents and enhanc</w:t>
      </w:r>
      <w:r w:rsidR="00CB1B14" w:rsidRPr="003502C8">
        <w:rPr>
          <w:rFonts w:ascii="Calibri" w:hAnsi="Calibri" w:cs="Calibri"/>
          <w:lang w:val="en-IN"/>
        </w:rPr>
        <w:t>e</w:t>
      </w:r>
      <w:r w:rsidRPr="003502C8">
        <w:rPr>
          <w:rFonts w:ascii="Calibri" w:hAnsi="Calibri" w:cs="Calibri"/>
          <w:lang w:val="en-IN"/>
        </w:rPr>
        <w:t xml:space="preserve"> the naming conventions of documents across all the BAU processes</w:t>
      </w:r>
      <w:r w:rsidR="00CB1B14" w:rsidRPr="003502C8">
        <w:rPr>
          <w:rFonts w:ascii="Calibri" w:hAnsi="Calibri" w:cs="Calibri"/>
          <w:lang w:val="en-IN"/>
        </w:rPr>
        <w:t xml:space="preserve"> in the Bank. </w:t>
      </w:r>
    </w:p>
    <w:p w14:paraId="577AB40C" w14:textId="34314966" w:rsidR="00FB2A5C" w:rsidRPr="003502C8" w:rsidRDefault="00FB2A5C" w:rsidP="00252BCB">
      <w:pPr>
        <w:spacing w:line="360" w:lineRule="auto"/>
        <w:rPr>
          <w:rFonts w:ascii="Calibri" w:hAnsi="Calibri" w:cs="Calibri"/>
          <w:lang w:val="en-IN"/>
        </w:rPr>
      </w:pPr>
      <w:r w:rsidRPr="003502C8">
        <w:rPr>
          <w:rFonts w:ascii="Calibri" w:hAnsi="Calibri" w:cs="Calibri"/>
          <w:lang w:val="en-IN"/>
        </w:rPr>
        <w:t xml:space="preserve">The changes will be done in the existing </w:t>
      </w:r>
      <w:proofErr w:type="spellStart"/>
      <w:r w:rsidRPr="003502C8">
        <w:rPr>
          <w:rFonts w:ascii="Calibri" w:hAnsi="Calibri" w:cs="Calibri"/>
          <w:lang w:val="en-IN"/>
        </w:rPr>
        <w:t>iBPS</w:t>
      </w:r>
      <w:proofErr w:type="spellEnd"/>
      <w:r w:rsidRPr="003502C8">
        <w:rPr>
          <w:rFonts w:ascii="Calibri" w:hAnsi="Calibri" w:cs="Calibri"/>
          <w:lang w:val="en-IN"/>
        </w:rPr>
        <w:t xml:space="preserve"> Journeys only. No new process will be in scope as per this document is concerned. </w:t>
      </w:r>
    </w:p>
    <w:p w14:paraId="6718BA91" w14:textId="20CC51FA" w:rsidR="00A52AA9" w:rsidRPr="003502C8" w:rsidRDefault="00A52AA9" w:rsidP="00252BCB">
      <w:pPr>
        <w:spacing w:line="360" w:lineRule="auto"/>
        <w:rPr>
          <w:rFonts w:ascii="Calibri" w:hAnsi="Calibri" w:cs="Calibri"/>
          <w:lang w:val="en-IN"/>
        </w:rPr>
      </w:pPr>
      <w:r w:rsidRPr="003502C8">
        <w:rPr>
          <w:rFonts w:ascii="Calibri" w:hAnsi="Calibri" w:cs="Calibri"/>
          <w:lang w:val="en-IN"/>
        </w:rPr>
        <w:t>Below line items will be covered in this RS:</w:t>
      </w:r>
    </w:p>
    <w:p w14:paraId="79668681" w14:textId="3ECBFFF4" w:rsidR="00A52AA9" w:rsidRPr="003502C8" w:rsidRDefault="00A52AA9" w:rsidP="00A52AA9">
      <w:pPr>
        <w:pStyle w:val="ListParagraph"/>
        <w:numPr>
          <w:ilvl w:val="0"/>
          <w:numId w:val="5"/>
        </w:numPr>
        <w:spacing w:line="360" w:lineRule="auto"/>
        <w:rPr>
          <w:rFonts w:ascii="Calibri" w:hAnsi="Calibri" w:cs="Calibri"/>
          <w:lang w:val="en-IN"/>
        </w:rPr>
      </w:pPr>
      <w:r w:rsidRPr="003502C8">
        <w:rPr>
          <w:rFonts w:ascii="Calibri" w:hAnsi="Calibri" w:cs="Calibri"/>
          <w:lang w:val="en-IN"/>
        </w:rPr>
        <w:t xml:space="preserve">Document Archival Folder Structure Change </w:t>
      </w:r>
    </w:p>
    <w:p w14:paraId="79C1B5EF" w14:textId="1BB1A5D5" w:rsidR="00A52AA9" w:rsidRPr="003502C8" w:rsidRDefault="00A52AA9" w:rsidP="00A52AA9">
      <w:pPr>
        <w:pStyle w:val="ListParagraph"/>
        <w:numPr>
          <w:ilvl w:val="0"/>
          <w:numId w:val="5"/>
        </w:numPr>
        <w:spacing w:line="360" w:lineRule="auto"/>
        <w:rPr>
          <w:rFonts w:ascii="Calibri" w:hAnsi="Calibri" w:cs="Calibri"/>
          <w:lang w:val="en-IN"/>
        </w:rPr>
      </w:pPr>
      <w:r w:rsidRPr="003502C8">
        <w:rPr>
          <w:rFonts w:ascii="Calibri" w:hAnsi="Calibri" w:cs="Calibri"/>
          <w:lang w:val="en-IN"/>
        </w:rPr>
        <w:t>Document Type Enhancements Across All Process</w:t>
      </w:r>
    </w:p>
    <w:p w14:paraId="1C58DCC1" w14:textId="12C5A71C" w:rsidR="00A52AA9" w:rsidRPr="005B6C7D" w:rsidRDefault="00A52AA9" w:rsidP="00A52AA9">
      <w:pPr>
        <w:pStyle w:val="ListParagraph"/>
        <w:numPr>
          <w:ilvl w:val="0"/>
          <w:numId w:val="5"/>
        </w:numPr>
        <w:spacing w:line="360" w:lineRule="auto"/>
        <w:rPr>
          <w:rFonts w:ascii="Calibri" w:hAnsi="Calibri" w:cs="Calibri"/>
          <w:lang w:val="en-IN" w:eastAsia="en-US"/>
        </w:rPr>
      </w:pPr>
      <w:r w:rsidRPr="003502C8">
        <w:rPr>
          <w:rFonts w:ascii="Calibri" w:hAnsi="Calibri" w:cs="Calibri"/>
          <w:lang w:val="en-IN"/>
        </w:rPr>
        <w:t>Document Naming Conventions</w:t>
      </w:r>
      <w:r w:rsidRPr="005B6C7D">
        <w:rPr>
          <w:rFonts w:ascii="Calibri" w:hAnsi="Calibri" w:cs="Calibri"/>
          <w:lang w:val="en-IN" w:eastAsia="en-US"/>
        </w:rPr>
        <w:t xml:space="preserve"> </w:t>
      </w:r>
    </w:p>
    <w:p w14:paraId="73BD1E71" w14:textId="77777777" w:rsidR="00252BCB" w:rsidRDefault="00252BCB" w:rsidP="00252BCB">
      <w:pPr>
        <w:spacing w:line="360" w:lineRule="auto"/>
        <w:rPr>
          <w:rFonts w:asciiTheme="minorHAnsi" w:hAnsiTheme="minorHAnsi"/>
          <w:lang w:val="en-IN" w:eastAsia="en-US"/>
        </w:rPr>
      </w:pPr>
    </w:p>
    <w:p w14:paraId="45414550" w14:textId="368E6521" w:rsidR="00252BCB" w:rsidRDefault="00252BCB" w:rsidP="005B6C7D">
      <w:pPr>
        <w:pStyle w:val="Heading2"/>
      </w:pPr>
      <w:bookmarkStart w:id="6" w:name="_Toc174699348"/>
      <w:r>
        <w:t>1.3 Document Conventions</w:t>
      </w:r>
      <w:bookmarkEnd w:id="6"/>
    </w:p>
    <w:p w14:paraId="2F35F450" w14:textId="77777777" w:rsidR="00252BCB" w:rsidRPr="005B6C7D" w:rsidRDefault="00252BCB">
      <w:pPr>
        <w:pStyle w:val="ListParagraph"/>
        <w:numPr>
          <w:ilvl w:val="0"/>
          <w:numId w:val="1"/>
        </w:numPr>
        <w:spacing w:line="360" w:lineRule="auto"/>
        <w:rPr>
          <w:rFonts w:ascii="Calibri" w:hAnsi="Calibri" w:cs="Calibri"/>
          <w:rPrChange w:id="7" w:author="Mohammad Nasir Chimaukar" w:date="2024-08-16T11:00:00Z">
            <w:rPr>
              <w:rFonts w:ascii="Calibri" w:hAnsi="Calibri"/>
              <w:lang w:val="en-IN"/>
            </w:rPr>
          </w:rPrChange>
        </w:rPr>
        <w:pPrChange w:id="8" w:author="Mohammad Nasir Chimaukar" w:date="2024-08-16T11:00:00Z">
          <w:pPr>
            <w:spacing w:line="360" w:lineRule="auto"/>
          </w:pPr>
        </w:pPrChange>
      </w:pPr>
      <w:r w:rsidRPr="003502C8">
        <w:rPr>
          <w:rFonts w:ascii="Calibri" w:hAnsi="Calibri" w:cs="Calibri"/>
          <w:lang w:val="en-IN"/>
        </w:rPr>
        <w:t xml:space="preserve">The document has used bold words to highlight the user requirements. </w:t>
      </w:r>
    </w:p>
    <w:p w14:paraId="4BE51672" w14:textId="30970677" w:rsidR="00252BCB" w:rsidRPr="005B6C7D" w:rsidRDefault="00252BCB">
      <w:pPr>
        <w:pStyle w:val="ListParagraph"/>
        <w:numPr>
          <w:ilvl w:val="0"/>
          <w:numId w:val="1"/>
        </w:numPr>
        <w:spacing w:line="360" w:lineRule="auto"/>
        <w:rPr>
          <w:rFonts w:ascii="Calibri" w:hAnsi="Calibri" w:cs="Calibri"/>
          <w:rPrChange w:id="9" w:author="Mohammad Nasir Chimaukar" w:date="2024-08-16T11:00:00Z">
            <w:rPr>
              <w:rFonts w:ascii="Calibri" w:hAnsi="Calibri"/>
              <w:lang w:val="en-IN"/>
            </w:rPr>
          </w:rPrChange>
        </w:rPr>
        <w:pPrChange w:id="10" w:author="Mohammad Nasir Chimaukar" w:date="2024-08-16T11:00:00Z">
          <w:pPr>
            <w:spacing w:line="360" w:lineRule="auto"/>
          </w:pPr>
        </w:pPrChange>
      </w:pPr>
      <w:r w:rsidRPr="005B6C7D">
        <w:rPr>
          <w:rFonts w:ascii="Calibri" w:hAnsi="Calibri" w:cs="Calibri"/>
          <w:lang w:val="en-IN"/>
          <w:rPrChange w:id="11" w:author="Mohammad Nasir Chimaukar" w:date="2024-08-16T11:00:00Z">
            <w:rPr>
              <w:rFonts w:ascii="Calibri" w:hAnsi="Calibri"/>
              <w:lang w:val="en-IN"/>
            </w:rPr>
          </w:rPrChange>
        </w:rPr>
        <w:t>The document</w:t>
      </w:r>
      <w:r w:rsidRPr="005B6C7D">
        <w:rPr>
          <w:rFonts w:ascii="Calibri" w:hAnsi="Calibri" w:cs="Calibri"/>
          <w:rPrChange w:id="12" w:author="Mohammad Nasir Chimaukar" w:date="2024-08-16T11:00:00Z">
            <w:rPr>
              <w:rFonts w:ascii="Calibri" w:hAnsi="Calibri"/>
              <w:lang w:val="en-IN"/>
            </w:rPr>
          </w:rPrChange>
        </w:rPr>
        <w:t xml:space="preserve"> has used short forms of some commonly abbreviated terms. Such abbreviated terms are expanded at the first occurrence of usage. </w:t>
      </w:r>
    </w:p>
    <w:p w14:paraId="73B4576E" w14:textId="5B3CB49D" w:rsidR="00252BCB" w:rsidRPr="005B6C7D" w:rsidRDefault="00252BCB">
      <w:pPr>
        <w:pStyle w:val="ListParagraph"/>
        <w:numPr>
          <w:ilvl w:val="0"/>
          <w:numId w:val="1"/>
        </w:numPr>
        <w:spacing w:line="360" w:lineRule="auto"/>
        <w:rPr>
          <w:rFonts w:ascii="Calibri" w:hAnsi="Calibri" w:cs="Calibri"/>
          <w:rPrChange w:id="13" w:author="Mohammad Nasir Chimaukar" w:date="2024-08-16T11:00:00Z">
            <w:rPr>
              <w:rFonts w:ascii="Calibri" w:hAnsi="Calibri"/>
              <w:lang w:val="en-IN"/>
            </w:rPr>
          </w:rPrChange>
        </w:rPr>
        <w:pPrChange w:id="14" w:author="Mohammad Nasir Chimaukar" w:date="2024-08-16T11:00:00Z">
          <w:pPr>
            <w:spacing w:line="360" w:lineRule="auto"/>
          </w:pPr>
        </w:pPrChange>
      </w:pPr>
      <w:r w:rsidRPr="005B6C7D">
        <w:rPr>
          <w:rFonts w:ascii="Calibri" w:hAnsi="Calibri" w:cs="Calibri"/>
          <w:rPrChange w:id="15" w:author="Mohammad Nasir Chimaukar" w:date="2024-08-16T11:00:00Z">
            <w:rPr>
              <w:rFonts w:ascii="Calibri" w:hAnsi="Calibri"/>
              <w:lang w:val="en-IN"/>
            </w:rPr>
          </w:rPrChange>
        </w:rPr>
        <w:t xml:space="preserve">Word(s) used a phrase, are surrounded with single quotes (‘’) for distinction. </w:t>
      </w:r>
    </w:p>
    <w:p w14:paraId="21518796" w14:textId="64B2ABA2" w:rsidR="00252BCB" w:rsidRPr="005B6C7D" w:rsidRDefault="00252BCB">
      <w:pPr>
        <w:pStyle w:val="ListParagraph"/>
        <w:numPr>
          <w:ilvl w:val="0"/>
          <w:numId w:val="1"/>
        </w:numPr>
        <w:spacing w:line="360" w:lineRule="auto"/>
        <w:rPr>
          <w:rFonts w:ascii="Calibri" w:hAnsi="Calibri" w:cs="Calibri"/>
          <w:rPrChange w:id="16" w:author="Mohammad Nasir Chimaukar" w:date="2024-08-16T11:00:00Z">
            <w:rPr>
              <w:rFonts w:ascii="Calibri" w:hAnsi="Calibri"/>
              <w:lang w:val="en-IN"/>
            </w:rPr>
          </w:rPrChange>
        </w:rPr>
        <w:pPrChange w:id="17" w:author="Mohammad Nasir Chimaukar" w:date="2024-08-16T11:00:00Z">
          <w:pPr>
            <w:spacing w:line="360" w:lineRule="auto"/>
          </w:pPr>
        </w:pPrChange>
      </w:pPr>
      <w:r w:rsidRPr="005B6C7D">
        <w:rPr>
          <w:rFonts w:ascii="Calibri" w:hAnsi="Calibri" w:cs="Calibri"/>
          <w:rPrChange w:id="18" w:author="Mohammad Nasir Chimaukar" w:date="2024-08-16T11:00:00Z">
            <w:rPr>
              <w:rFonts w:ascii="Calibri" w:hAnsi="Calibri"/>
              <w:lang w:val="en-IN"/>
            </w:rPr>
          </w:rPrChange>
        </w:rPr>
        <w:t xml:space="preserve">Sections / Texts highlighted in yellow represents ‘Required Information’. </w:t>
      </w:r>
    </w:p>
    <w:p w14:paraId="7E551F62" w14:textId="77777777" w:rsidR="00252BCB" w:rsidRPr="005B6C7D" w:rsidRDefault="00252BCB" w:rsidP="00252BCB">
      <w:pPr>
        <w:spacing w:line="360" w:lineRule="auto"/>
        <w:rPr>
          <w:rFonts w:ascii="Calibri" w:hAnsi="Calibri" w:cs="Calibri"/>
          <w:rPrChange w:id="19" w:author="Mohammad Nasir Chimaukar" w:date="2024-08-16T11:00:00Z">
            <w:rPr>
              <w:rFonts w:ascii="Calibri" w:hAnsi="Calibri"/>
              <w:lang w:val="en-IN"/>
            </w:rPr>
          </w:rPrChange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0"/>
        <w:gridCol w:w="1422"/>
        <w:gridCol w:w="1419"/>
      </w:tblGrid>
      <w:tr w:rsidR="00252BCB" w:rsidRPr="005B6C7D" w14:paraId="3DE94C77" w14:textId="77777777" w:rsidTr="005B6C7D">
        <w:trPr>
          <w:trHeight w:val="389"/>
          <w:jc w:val="center"/>
        </w:trPr>
        <w:tc>
          <w:tcPr>
            <w:tcW w:w="1440" w:type="dxa"/>
            <w:vAlign w:val="center"/>
          </w:tcPr>
          <w:p w14:paraId="6E9073BC" w14:textId="77777777" w:rsidR="00252BCB" w:rsidRPr="005B6C7D" w:rsidRDefault="00252BCB">
            <w:pPr>
              <w:pStyle w:val="template"/>
              <w:spacing w:line="360" w:lineRule="auto"/>
              <w:jc w:val="center"/>
              <w:rPr>
                <w:rFonts w:ascii="Calibri" w:hAnsi="Calibri" w:cs="Calibri"/>
                <w:b/>
                <w:rPrChange w:id="20" w:author="Mohammad Nasir Chimaukar" w:date="2024-08-16T11:00:00Z">
                  <w:rPr>
                    <w:rFonts w:ascii="Calibri" w:hAnsi="Calibri"/>
                    <w:b/>
                    <w:lang w:val="en-IN"/>
                  </w:rPr>
                </w:rPrChange>
              </w:rPr>
              <w:pPrChange w:id="21" w:author="Mohammad Nasir Chimaukar" w:date="2024-08-16T11:00:00Z">
                <w:pPr>
                  <w:spacing w:line="360" w:lineRule="auto"/>
                </w:pPr>
              </w:pPrChange>
            </w:pPr>
            <w:r w:rsidRPr="005B6C7D">
              <w:rPr>
                <w:rFonts w:ascii="Calibri" w:hAnsi="Calibri" w:cs="Calibri"/>
                <w:b/>
                <w:i w:val="0"/>
                <w:sz w:val="24"/>
                <w:rPrChange w:id="22" w:author="Mohammad Nasir Chimaukar" w:date="2024-08-16T11:00:00Z">
                  <w:rPr>
                    <w:rFonts w:ascii="Calibri" w:hAnsi="Calibri"/>
                    <w:b/>
                    <w:i/>
                    <w:lang w:val="en-IN"/>
                  </w:rPr>
                </w:rPrChange>
              </w:rPr>
              <w:t>Items</w:t>
            </w:r>
          </w:p>
        </w:tc>
        <w:tc>
          <w:tcPr>
            <w:tcW w:w="1422" w:type="dxa"/>
            <w:vAlign w:val="center"/>
          </w:tcPr>
          <w:p w14:paraId="36B4E171" w14:textId="77777777" w:rsidR="00252BCB" w:rsidRPr="005B6C7D" w:rsidRDefault="00252BCB">
            <w:pPr>
              <w:pStyle w:val="template"/>
              <w:spacing w:line="360" w:lineRule="auto"/>
              <w:jc w:val="center"/>
              <w:rPr>
                <w:rFonts w:ascii="Calibri" w:hAnsi="Calibri" w:cs="Calibri"/>
                <w:b/>
                <w:rPrChange w:id="23" w:author="Mohammad Nasir Chimaukar" w:date="2024-08-16T11:00:00Z">
                  <w:rPr>
                    <w:rFonts w:ascii="Calibri" w:hAnsi="Calibri"/>
                    <w:b/>
                    <w:lang w:val="en-IN"/>
                  </w:rPr>
                </w:rPrChange>
              </w:rPr>
              <w:pPrChange w:id="24" w:author="Mohammad Nasir Chimaukar" w:date="2024-08-16T11:00:00Z">
                <w:pPr>
                  <w:spacing w:line="360" w:lineRule="auto"/>
                </w:pPr>
              </w:pPrChange>
            </w:pPr>
            <w:r w:rsidRPr="005B6C7D">
              <w:rPr>
                <w:rFonts w:ascii="Calibri" w:hAnsi="Calibri" w:cs="Calibri"/>
                <w:b/>
                <w:i w:val="0"/>
                <w:sz w:val="24"/>
                <w:rPrChange w:id="25" w:author="Mohammad Nasir Chimaukar" w:date="2024-08-16T11:00:00Z">
                  <w:rPr>
                    <w:rFonts w:ascii="Calibri" w:hAnsi="Calibri"/>
                    <w:b/>
                    <w:i/>
                    <w:lang w:val="en-IN"/>
                  </w:rPr>
                </w:rPrChange>
              </w:rPr>
              <w:t>Font Type</w:t>
            </w:r>
          </w:p>
        </w:tc>
        <w:tc>
          <w:tcPr>
            <w:tcW w:w="1419" w:type="dxa"/>
            <w:vAlign w:val="center"/>
          </w:tcPr>
          <w:p w14:paraId="5439867D" w14:textId="77777777" w:rsidR="00252BCB" w:rsidRPr="005B6C7D" w:rsidRDefault="00252BCB">
            <w:pPr>
              <w:pStyle w:val="template"/>
              <w:spacing w:line="360" w:lineRule="auto"/>
              <w:jc w:val="center"/>
              <w:rPr>
                <w:rFonts w:ascii="Calibri" w:hAnsi="Calibri" w:cs="Calibri"/>
                <w:b/>
                <w:rPrChange w:id="26" w:author="Mohammad Nasir Chimaukar" w:date="2024-08-16T11:00:00Z">
                  <w:rPr>
                    <w:rFonts w:ascii="Calibri" w:hAnsi="Calibri"/>
                    <w:b/>
                    <w:lang w:val="en-IN"/>
                  </w:rPr>
                </w:rPrChange>
              </w:rPr>
              <w:pPrChange w:id="27" w:author="Mohammad Nasir Chimaukar" w:date="2024-08-16T11:00:00Z">
                <w:pPr>
                  <w:spacing w:line="360" w:lineRule="auto"/>
                </w:pPr>
              </w:pPrChange>
            </w:pPr>
            <w:r w:rsidRPr="005B6C7D">
              <w:rPr>
                <w:rFonts w:ascii="Calibri" w:hAnsi="Calibri" w:cs="Calibri"/>
                <w:b/>
                <w:i w:val="0"/>
                <w:sz w:val="24"/>
                <w:rPrChange w:id="28" w:author="Mohammad Nasir Chimaukar" w:date="2024-08-16T11:00:00Z">
                  <w:rPr>
                    <w:rFonts w:ascii="Calibri" w:hAnsi="Calibri"/>
                    <w:b/>
                    <w:i/>
                    <w:lang w:val="en-IN"/>
                  </w:rPr>
                </w:rPrChange>
              </w:rPr>
              <w:t>Font Size</w:t>
            </w:r>
          </w:p>
        </w:tc>
      </w:tr>
      <w:tr w:rsidR="00252BCB" w:rsidRPr="005B6C7D" w14:paraId="3D1A7056" w14:textId="77777777" w:rsidTr="005B6C7D">
        <w:trPr>
          <w:trHeight w:val="389"/>
          <w:jc w:val="center"/>
        </w:trPr>
        <w:tc>
          <w:tcPr>
            <w:tcW w:w="1440" w:type="dxa"/>
            <w:vAlign w:val="center"/>
          </w:tcPr>
          <w:p w14:paraId="3A275004" w14:textId="77777777" w:rsidR="00252BCB" w:rsidRPr="005B6C7D" w:rsidRDefault="00252BCB">
            <w:pPr>
              <w:pStyle w:val="template"/>
              <w:spacing w:line="360" w:lineRule="auto"/>
              <w:jc w:val="center"/>
              <w:rPr>
                <w:rFonts w:ascii="Calibri" w:hAnsi="Calibri" w:cs="Calibri"/>
                <w:rPrChange w:id="29" w:author="Mohammad Nasir Chimaukar" w:date="2024-08-16T11:00:00Z">
                  <w:rPr>
                    <w:rFonts w:ascii="Calibri" w:hAnsi="Calibri"/>
                    <w:lang w:val="en-IN"/>
                  </w:rPr>
                </w:rPrChange>
              </w:rPr>
              <w:pPrChange w:id="30" w:author="Mohammad Nasir Chimaukar" w:date="2024-08-16T11:00:00Z">
                <w:pPr>
                  <w:spacing w:line="360" w:lineRule="auto"/>
                </w:pPr>
              </w:pPrChange>
            </w:pPr>
            <w:r w:rsidRPr="005B6C7D">
              <w:rPr>
                <w:rFonts w:ascii="Calibri" w:hAnsi="Calibri" w:cs="Calibri"/>
                <w:i w:val="0"/>
                <w:sz w:val="24"/>
                <w:rPrChange w:id="31" w:author="Mohammad Nasir Chimaukar" w:date="2024-08-16T11:00:00Z">
                  <w:rPr>
                    <w:rFonts w:ascii="Calibri" w:hAnsi="Calibri"/>
                    <w:i/>
                    <w:lang w:val="en-IN"/>
                  </w:rPr>
                </w:rPrChange>
              </w:rPr>
              <w:t>Headings 1</w:t>
            </w:r>
          </w:p>
        </w:tc>
        <w:tc>
          <w:tcPr>
            <w:tcW w:w="1422" w:type="dxa"/>
            <w:vAlign w:val="center"/>
          </w:tcPr>
          <w:p w14:paraId="11357AAE" w14:textId="77777777" w:rsidR="00252BCB" w:rsidRPr="005B6C7D" w:rsidRDefault="00252BCB">
            <w:pPr>
              <w:pStyle w:val="template"/>
              <w:spacing w:line="360" w:lineRule="auto"/>
              <w:jc w:val="center"/>
              <w:rPr>
                <w:rFonts w:ascii="Calibri" w:hAnsi="Calibri" w:cs="Calibri"/>
                <w:rPrChange w:id="32" w:author="Mohammad Nasir Chimaukar" w:date="2024-08-16T11:00:00Z">
                  <w:rPr>
                    <w:rFonts w:ascii="Calibri" w:hAnsi="Calibri"/>
                    <w:lang w:val="en-IN"/>
                  </w:rPr>
                </w:rPrChange>
              </w:rPr>
              <w:pPrChange w:id="33" w:author="Mohammad Nasir Chimaukar" w:date="2024-08-16T11:00:00Z">
                <w:pPr>
                  <w:spacing w:line="360" w:lineRule="auto"/>
                </w:pPr>
              </w:pPrChange>
            </w:pPr>
            <w:r w:rsidRPr="005B6C7D">
              <w:rPr>
                <w:rFonts w:ascii="Calibri" w:hAnsi="Calibri" w:cs="Calibri"/>
                <w:i w:val="0"/>
                <w:sz w:val="24"/>
                <w:rPrChange w:id="34" w:author="Mohammad Nasir Chimaukar" w:date="2024-08-16T11:00:00Z">
                  <w:rPr>
                    <w:rFonts w:ascii="Calibri" w:hAnsi="Calibri"/>
                    <w:i/>
                    <w:lang w:val="en-IN"/>
                  </w:rPr>
                </w:rPrChange>
              </w:rPr>
              <w:t>Calibri</w:t>
            </w:r>
          </w:p>
        </w:tc>
        <w:tc>
          <w:tcPr>
            <w:tcW w:w="1419" w:type="dxa"/>
            <w:vAlign w:val="center"/>
          </w:tcPr>
          <w:p w14:paraId="4BB014CA" w14:textId="0392CE72" w:rsidR="00252BCB" w:rsidRPr="005B6C7D" w:rsidRDefault="00252BCB">
            <w:pPr>
              <w:pStyle w:val="template"/>
              <w:spacing w:line="360" w:lineRule="auto"/>
              <w:jc w:val="center"/>
              <w:rPr>
                <w:rFonts w:ascii="Calibri" w:hAnsi="Calibri" w:cs="Calibri"/>
                <w:rPrChange w:id="35" w:author="Mohammad Nasir Chimaukar" w:date="2024-08-16T11:00:00Z">
                  <w:rPr>
                    <w:rFonts w:ascii="Calibri" w:hAnsi="Calibri"/>
                    <w:lang w:val="en-IN"/>
                  </w:rPr>
                </w:rPrChange>
              </w:rPr>
              <w:pPrChange w:id="36" w:author="Mohammad Nasir Chimaukar" w:date="2024-08-16T11:00:00Z">
                <w:pPr>
                  <w:spacing w:line="360" w:lineRule="auto"/>
                </w:pPr>
              </w:pPrChange>
            </w:pPr>
            <w:r w:rsidRPr="005B6C7D">
              <w:rPr>
                <w:rFonts w:ascii="Calibri" w:hAnsi="Calibri" w:cs="Calibri"/>
                <w:i w:val="0"/>
                <w:sz w:val="24"/>
                <w:rPrChange w:id="37" w:author="Mohammad Nasir Chimaukar" w:date="2024-08-16T11:00:00Z">
                  <w:rPr>
                    <w:rFonts w:ascii="Calibri" w:hAnsi="Calibri"/>
                    <w:i/>
                    <w:lang w:val="en-IN"/>
                  </w:rPr>
                </w:rPrChange>
              </w:rPr>
              <w:t>16</w:t>
            </w:r>
          </w:p>
        </w:tc>
      </w:tr>
      <w:tr w:rsidR="00252BCB" w:rsidRPr="005B6C7D" w14:paraId="045E78D0" w14:textId="77777777" w:rsidTr="005B6C7D">
        <w:trPr>
          <w:trHeight w:val="389"/>
          <w:jc w:val="center"/>
        </w:trPr>
        <w:tc>
          <w:tcPr>
            <w:tcW w:w="1440" w:type="dxa"/>
            <w:vAlign w:val="center"/>
          </w:tcPr>
          <w:p w14:paraId="3A545CBF" w14:textId="77777777" w:rsidR="00252BCB" w:rsidRPr="005B6C7D" w:rsidRDefault="00252BCB">
            <w:pPr>
              <w:pStyle w:val="template"/>
              <w:spacing w:line="360" w:lineRule="auto"/>
              <w:jc w:val="center"/>
              <w:rPr>
                <w:rFonts w:ascii="Calibri" w:hAnsi="Calibri" w:cs="Calibri"/>
                <w:rPrChange w:id="38" w:author="Mohammad Nasir Chimaukar" w:date="2024-08-16T11:00:00Z">
                  <w:rPr>
                    <w:rFonts w:ascii="Calibri" w:hAnsi="Calibri"/>
                    <w:lang w:val="en-IN"/>
                  </w:rPr>
                </w:rPrChange>
              </w:rPr>
              <w:pPrChange w:id="39" w:author="Mohammad Nasir Chimaukar" w:date="2024-08-16T11:00:00Z">
                <w:pPr>
                  <w:spacing w:line="360" w:lineRule="auto"/>
                </w:pPr>
              </w:pPrChange>
            </w:pPr>
            <w:r w:rsidRPr="005B6C7D">
              <w:rPr>
                <w:rFonts w:ascii="Calibri" w:hAnsi="Calibri" w:cs="Calibri"/>
                <w:i w:val="0"/>
                <w:sz w:val="24"/>
                <w:rPrChange w:id="40" w:author="Mohammad Nasir Chimaukar" w:date="2024-08-16T11:00:00Z">
                  <w:rPr>
                    <w:rFonts w:ascii="Calibri" w:hAnsi="Calibri"/>
                    <w:i/>
                    <w:lang w:val="en-IN"/>
                  </w:rPr>
                </w:rPrChange>
              </w:rPr>
              <w:lastRenderedPageBreak/>
              <w:t>Headings 2</w:t>
            </w:r>
          </w:p>
        </w:tc>
        <w:tc>
          <w:tcPr>
            <w:tcW w:w="1422" w:type="dxa"/>
            <w:vAlign w:val="center"/>
          </w:tcPr>
          <w:p w14:paraId="5176EC7E" w14:textId="77777777" w:rsidR="00252BCB" w:rsidRPr="005B6C7D" w:rsidRDefault="00252BCB">
            <w:pPr>
              <w:pStyle w:val="template"/>
              <w:spacing w:line="360" w:lineRule="auto"/>
              <w:jc w:val="center"/>
              <w:rPr>
                <w:rFonts w:ascii="Calibri" w:hAnsi="Calibri" w:cs="Calibri"/>
                <w:rPrChange w:id="41" w:author="Mohammad Nasir Chimaukar" w:date="2024-08-16T11:00:00Z">
                  <w:rPr>
                    <w:rFonts w:ascii="Calibri" w:hAnsi="Calibri"/>
                    <w:lang w:val="en-IN"/>
                  </w:rPr>
                </w:rPrChange>
              </w:rPr>
              <w:pPrChange w:id="42" w:author="Mohammad Nasir Chimaukar" w:date="2024-08-16T11:00:00Z">
                <w:pPr>
                  <w:spacing w:line="360" w:lineRule="auto"/>
                </w:pPr>
              </w:pPrChange>
            </w:pPr>
            <w:r w:rsidRPr="005B6C7D">
              <w:rPr>
                <w:rFonts w:ascii="Calibri" w:hAnsi="Calibri" w:cs="Calibri"/>
                <w:i w:val="0"/>
                <w:sz w:val="24"/>
                <w:rPrChange w:id="43" w:author="Mohammad Nasir Chimaukar" w:date="2024-08-16T11:00:00Z">
                  <w:rPr>
                    <w:rFonts w:ascii="Calibri" w:hAnsi="Calibri"/>
                    <w:i/>
                    <w:lang w:val="en-IN"/>
                  </w:rPr>
                </w:rPrChange>
              </w:rPr>
              <w:t>Calibri</w:t>
            </w:r>
          </w:p>
        </w:tc>
        <w:tc>
          <w:tcPr>
            <w:tcW w:w="1419" w:type="dxa"/>
            <w:vAlign w:val="center"/>
          </w:tcPr>
          <w:p w14:paraId="5A5B8732" w14:textId="77777777" w:rsidR="00252BCB" w:rsidRPr="005B6C7D" w:rsidRDefault="00252BCB">
            <w:pPr>
              <w:pStyle w:val="template"/>
              <w:spacing w:line="360" w:lineRule="auto"/>
              <w:jc w:val="center"/>
              <w:rPr>
                <w:rFonts w:ascii="Calibri" w:hAnsi="Calibri" w:cs="Calibri"/>
                <w:rPrChange w:id="44" w:author="Mohammad Nasir Chimaukar" w:date="2024-08-16T11:00:00Z">
                  <w:rPr>
                    <w:rFonts w:ascii="Calibri" w:hAnsi="Calibri"/>
                    <w:lang w:val="en-IN"/>
                  </w:rPr>
                </w:rPrChange>
              </w:rPr>
              <w:pPrChange w:id="45" w:author="Mohammad Nasir Chimaukar" w:date="2024-08-16T11:00:00Z">
                <w:pPr>
                  <w:spacing w:line="360" w:lineRule="auto"/>
                </w:pPr>
              </w:pPrChange>
            </w:pPr>
            <w:r w:rsidRPr="005B6C7D">
              <w:rPr>
                <w:rFonts w:ascii="Calibri" w:hAnsi="Calibri" w:cs="Calibri"/>
                <w:i w:val="0"/>
                <w:sz w:val="24"/>
                <w:rPrChange w:id="46" w:author="Mohammad Nasir Chimaukar" w:date="2024-08-16T11:00:00Z">
                  <w:rPr>
                    <w:rFonts w:ascii="Calibri" w:hAnsi="Calibri"/>
                    <w:i/>
                    <w:lang w:val="en-IN"/>
                  </w:rPr>
                </w:rPrChange>
              </w:rPr>
              <w:t>14</w:t>
            </w:r>
          </w:p>
        </w:tc>
      </w:tr>
      <w:tr w:rsidR="00252BCB" w:rsidRPr="005B6C7D" w14:paraId="2CAD59E5" w14:textId="77777777" w:rsidTr="005B6C7D">
        <w:trPr>
          <w:trHeight w:val="389"/>
          <w:jc w:val="center"/>
        </w:trPr>
        <w:tc>
          <w:tcPr>
            <w:tcW w:w="1440" w:type="dxa"/>
            <w:vAlign w:val="center"/>
          </w:tcPr>
          <w:p w14:paraId="374D6967" w14:textId="77777777" w:rsidR="00252BCB" w:rsidRPr="005B6C7D" w:rsidRDefault="00252BCB">
            <w:pPr>
              <w:pStyle w:val="template"/>
              <w:spacing w:line="360" w:lineRule="auto"/>
              <w:jc w:val="center"/>
              <w:rPr>
                <w:rFonts w:ascii="Calibri" w:hAnsi="Calibri" w:cs="Calibri"/>
                <w:rPrChange w:id="47" w:author="Mohammad Nasir Chimaukar" w:date="2024-08-16T11:00:00Z">
                  <w:rPr>
                    <w:rFonts w:ascii="Calibri" w:hAnsi="Calibri"/>
                    <w:lang w:val="en-IN"/>
                  </w:rPr>
                </w:rPrChange>
              </w:rPr>
              <w:pPrChange w:id="48" w:author="Mohammad Nasir Chimaukar" w:date="2024-08-16T11:00:00Z">
                <w:pPr>
                  <w:spacing w:line="360" w:lineRule="auto"/>
                </w:pPr>
              </w:pPrChange>
            </w:pPr>
            <w:r w:rsidRPr="005B6C7D">
              <w:rPr>
                <w:rFonts w:ascii="Calibri" w:hAnsi="Calibri" w:cs="Calibri"/>
                <w:i w:val="0"/>
                <w:sz w:val="24"/>
                <w:rPrChange w:id="49" w:author="Mohammad Nasir Chimaukar" w:date="2024-08-16T11:00:00Z">
                  <w:rPr>
                    <w:rFonts w:ascii="Calibri" w:hAnsi="Calibri"/>
                    <w:i/>
                    <w:lang w:val="en-IN"/>
                  </w:rPr>
                </w:rPrChange>
              </w:rPr>
              <w:t>Headings 3</w:t>
            </w:r>
          </w:p>
        </w:tc>
        <w:tc>
          <w:tcPr>
            <w:tcW w:w="1422" w:type="dxa"/>
            <w:vAlign w:val="center"/>
          </w:tcPr>
          <w:p w14:paraId="2FD163D8" w14:textId="77777777" w:rsidR="00252BCB" w:rsidRPr="005B6C7D" w:rsidRDefault="00252BCB">
            <w:pPr>
              <w:pStyle w:val="template"/>
              <w:spacing w:line="360" w:lineRule="auto"/>
              <w:jc w:val="center"/>
              <w:rPr>
                <w:rFonts w:ascii="Calibri" w:hAnsi="Calibri" w:cs="Calibri"/>
                <w:rPrChange w:id="50" w:author="Mohammad Nasir Chimaukar" w:date="2024-08-16T11:00:00Z">
                  <w:rPr>
                    <w:rFonts w:ascii="Calibri" w:hAnsi="Calibri"/>
                    <w:lang w:val="en-IN"/>
                  </w:rPr>
                </w:rPrChange>
              </w:rPr>
              <w:pPrChange w:id="51" w:author="Mohammad Nasir Chimaukar" w:date="2024-08-16T11:00:00Z">
                <w:pPr>
                  <w:spacing w:line="360" w:lineRule="auto"/>
                </w:pPr>
              </w:pPrChange>
            </w:pPr>
            <w:r w:rsidRPr="005B6C7D">
              <w:rPr>
                <w:rFonts w:ascii="Calibri" w:hAnsi="Calibri" w:cs="Calibri"/>
                <w:i w:val="0"/>
                <w:sz w:val="24"/>
                <w:rPrChange w:id="52" w:author="Mohammad Nasir Chimaukar" w:date="2024-08-16T11:00:00Z">
                  <w:rPr>
                    <w:rFonts w:ascii="Calibri" w:hAnsi="Calibri"/>
                    <w:i/>
                    <w:lang w:val="en-IN"/>
                  </w:rPr>
                </w:rPrChange>
              </w:rPr>
              <w:t>Calibri</w:t>
            </w:r>
          </w:p>
        </w:tc>
        <w:tc>
          <w:tcPr>
            <w:tcW w:w="1419" w:type="dxa"/>
            <w:vAlign w:val="center"/>
          </w:tcPr>
          <w:p w14:paraId="0EF01DA1" w14:textId="77777777" w:rsidR="00252BCB" w:rsidRPr="005B6C7D" w:rsidRDefault="00252BCB">
            <w:pPr>
              <w:pStyle w:val="template"/>
              <w:spacing w:line="360" w:lineRule="auto"/>
              <w:jc w:val="center"/>
              <w:rPr>
                <w:rFonts w:ascii="Calibri" w:hAnsi="Calibri" w:cs="Calibri"/>
                <w:rPrChange w:id="53" w:author="Mohammad Nasir Chimaukar" w:date="2024-08-16T11:00:00Z">
                  <w:rPr>
                    <w:rFonts w:ascii="Calibri" w:hAnsi="Calibri"/>
                    <w:lang w:val="en-IN"/>
                  </w:rPr>
                </w:rPrChange>
              </w:rPr>
              <w:pPrChange w:id="54" w:author="Mohammad Nasir Chimaukar" w:date="2024-08-16T11:00:00Z">
                <w:pPr>
                  <w:spacing w:line="360" w:lineRule="auto"/>
                </w:pPr>
              </w:pPrChange>
            </w:pPr>
            <w:r w:rsidRPr="005B6C7D">
              <w:rPr>
                <w:rFonts w:ascii="Calibri" w:hAnsi="Calibri" w:cs="Calibri"/>
                <w:i w:val="0"/>
                <w:sz w:val="24"/>
                <w:rPrChange w:id="55" w:author="Mohammad Nasir Chimaukar" w:date="2024-08-16T11:00:00Z">
                  <w:rPr>
                    <w:rFonts w:ascii="Calibri" w:hAnsi="Calibri"/>
                    <w:i/>
                    <w:lang w:val="en-IN"/>
                  </w:rPr>
                </w:rPrChange>
              </w:rPr>
              <w:t>13</w:t>
            </w:r>
          </w:p>
        </w:tc>
      </w:tr>
      <w:tr w:rsidR="00252BCB" w:rsidRPr="005B6C7D" w14:paraId="0CE2174D" w14:textId="77777777" w:rsidTr="005B6C7D">
        <w:trPr>
          <w:trHeight w:val="389"/>
          <w:jc w:val="center"/>
        </w:trPr>
        <w:tc>
          <w:tcPr>
            <w:tcW w:w="1440" w:type="dxa"/>
            <w:vAlign w:val="center"/>
          </w:tcPr>
          <w:p w14:paraId="115E66B5" w14:textId="77777777" w:rsidR="00252BCB" w:rsidRPr="005B6C7D" w:rsidRDefault="00252BCB">
            <w:pPr>
              <w:pStyle w:val="template"/>
              <w:spacing w:line="360" w:lineRule="auto"/>
              <w:jc w:val="center"/>
              <w:rPr>
                <w:rFonts w:ascii="Calibri" w:hAnsi="Calibri" w:cs="Calibri"/>
                <w:rPrChange w:id="56" w:author="Mohammad Nasir Chimaukar" w:date="2024-08-16T11:00:00Z">
                  <w:rPr>
                    <w:rFonts w:ascii="Calibri" w:hAnsi="Calibri"/>
                    <w:lang w:val="en-IN"/>
                  </w:rPr>
                </w:rPrChange>
              </w:rPr>
              <w:pPrChange w:id="57" w:author="Mohammad Nasir Chimaukar" w:date="2024-08-16T11:00:00Z">
                <w:pPr>
                  <w:spacing w:line="360" w:lineRule="auto"/>
                </w:pPr>
              </w:pPrChange>
            </w:pPr>
            <w:r w:rsidRPr="005B6C7D">
              <w:rPr>
                <w:rFonts w:ascii="Calibri" w:hAnsi="Calibri" w:cs="Calibri"/>
                <w:i w:val="0"/>
                <w:sz w:val="24"/>
                <w:rPrChange w:id="58" w:author="Mohammad Nasir Chimaukar" w:date="2024-08-16T11:00:00Z">
                  <w:rPr>
                    <w:rFonts w:ascii="Calibri" w:hAnsi="Calibri"/>
                    <w:i/>
                    <w:lang w:val="en-IN"/>
                  </w:rPr>
                </w:rPrChange>
              </w:rPr>
              <w:t>Body</w:t>
            </w:r>
          </w:p>
        </w:tc>
        <w:tc>
          <w:tcPr>
            <w:tcW w:w="1422" w:type="dxa"/>
            <w:vAlign w:val="center"/>
          </w:tcPr>
          <w:p w14:paraId="6D96F04A" w14:textId="77777777" w:rsidR="00252BCB" w:rsidRPr="005B6C7D" w:rsidRDefault="00252BCB">
            <w:pPr>
              <w:pStyle w:val="template"/>
              <w:spacing w:line="360" w:lineRule="auto"/>
              <w:jc w:val="center"/>
              <w:rPr>
                <w:rFonts w:ascii="Calibri" w:hAnsi="Calibri" w:cs="Calibri"/>
                <w:rPrChange w:id="59" w:author="Mohammad Nasir Chimaukar" w:date="2024-08-16T11:00:00Z">
                  <w:rPr>
                    <w:rFonts w:ascii="Calibri" w:hAnsi="Calibri"/>
                    <w:lang w:val="en-IN"/>
                  </w:rPr>
                </w:rPrChange>
              </w:rPr>
              <w:pPrChange w:id="60" w:author="Mohammad Nasir Chimaukar" w:date="2024-08-16T11:00:00Z">
                <w:pPr>
                  <w:spacing w:line="360" w:lineRule="auto"/>
                </w:pPr>
              </w:pPrChange>
            </w:pPr>
            <w:r w:rsidRPr="005B6C7D">
              <w:rPr>
                <w:rFonts w:ascii="Calibri" w:hAnsi="Calibri" w:cs="Calibri"/>
                <w:i w:val="0"/>
                <w:sz w:val="24"/>
                <w:rPrChange w:id="61" w:author="Mohammad Nasir Chimaukar" w:date="2024-08-16T11:00:00Z">
                  <w:rPr>
                    <w:rFonts w:ascii="Calibri" w:hAnsi="Calibri"/>
                    <w:i/>
                    <w:lang w:val="en-IN"/>
                  </w:rPr>
                </w:rPrChange>
              </w:rPr>
              <w:t>Calibri</w:t>
            </w:r>
          </w:p>
        </w:tc>
        <w:tc>
          <w:tcPr>
            <w:tcW w:w="1419" w:type="dxa"/>
            <w:vAlign w:val="center"/>
          </w:tcPr>
          <w:p w14:paraId="528D2C1C" w14:textId="77777777" w:rsidR="00252BCB" w:rsidRPr="005B6C7D" w:rsidRDefault="00252BCB">
            <w:pPr>
              <w:pStyle w:val="template"/>
              <w:spacing w:line="360" w:lineRule="auto"/>
              <w:jc w:val="center"/>
              <w:rPr>
                <w:rFonts w:ascii="Calibri" w:hAnsi="Calibri" w:cs="Calibri"/>
                <w:rPrChange w:id="62" w:author="Mohammad Nasir Chimaukar" w:date="2024-08-16T11:00:00Z">
                  <w:rPr>
                    <w:rFonts w:ascii="Calibri" w:hAnsi="Calibri"/>
                    <w:lang w:val="en-IN"/>
                  </w:rPr>
                </w:rPrChange>
              </w:rPr>
              <w:pPrChange w:id="63" w:author="Mohammad Nasir Chimaukar" w:date="2024-08-16T11:00:00Z">
                <w:pPr>
                  <w:spacing w:line="360" w:lineRule="auto"/>
                </w:pPr>
              </w:pPrChange>
            </w:pPr>
            <w:r w:rsidRPr="005B6C7D">
              <w:rPr>
                <w:rFonts w:ascii="Calibri" w:hAnsi="Calibri" w:cs="Calibri"/>
                <w:i w:val="0"/>
                <w:sz w:val="24"/>
                <w:rPrChange w:id="64" w:author="Mohammad Nasir Chimaukar" w:date="2024-08-16T11:00:00Z">
                  <w:rPr>
                    <w:rFonts w:ascii="Calibri" w:hAnsi="Calibri"/>
                    <w:i/>
                    <w:lang w:val="en-IN"/>
                  </w:rPr>
                </w:rPrChange>
              </w:rPr>
              <w:t>12</w:t>
            </w:r>
          </w:p>
        </w:tc>
      </w:tr>
    </w:tbl>
    <w:p w14:paraId="3C539BE5" w14:textId="77777777" w:rsidR="00252BCB" w:rsidRDefault="00252BCB" w:rsidP="00252BCB">
      <w:pPr>
        <w:spacing w:line="360" w:lineRule="auto"/>
        <w:rPr>
          <w:szCs w:val="24"/>
        </w:rPr>
      </w:pPr>
    </w:p>
    <w:p w14:paraId="109FA6B0" w14:textId="77777777" w:rsidR="00252BCB" w:rsidRPr="00252BCB" w:rsidRDefault="00252BCB" w:rsidP="00252BCB">
      <w:pPr>
        <w:spacing w:line="360" w:lineRule="auto"/>
        <w:rPr>
          <w:ins w:id="65" w:author="Mohammad Nasir Chimaukar" w:date="2024-08-16T11:00:00Z"/>
          <w:szCs w:val="24"/>
        </w:rPr>
      </w:pPr>
    </w:p>
    <w:p w14:paraId="223F49E9" w14:textId="77777777" w:rsidR="007078E6" w:rsidRDefault="007078E6">
      <w:pPr>
        <w:rPr>
          <w:ins w:id="66" w:author="Mohammad Nasir Chimaukar" w:date="2024-08-16T11:00:00Z"/>
        </w:rPr>
      </w:pPr>
    </w:p>
    <w:tbl>
      <w:tblPr>
        <w:tblStyle w:val="ListTable3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252BCB" w:rsidRPr="005B6C7D" w14:paraId="61511C10" w14:textId="77777777" w:rsidTr="005B6C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08" w:type="dxa"/>
          </w:tcPr>
          <w:p w14:paraId="71E4A70D" w14:textId="77777777" w:rsidR="00252BCB" w:rsidRPr="005B6C7D" w:rsidRDefault="00252BCB">
            <w:pPr>
              <w:spacing w:line="276" w:lineRule="auto"/>
              <w:rPr>
                <w:rFonts w:ascii="Calibri" w:hAnsi="Calibri" w:cs="Calibri"/>
                <w:b w:val="0"/>
                <w:rPrChange w:id="67" w:author="Mohammad Nasir Chimaukar" w:date="2024-08-16T11:00:00Z">
                  <w:rPr>
                    <w:rFonts w:ascii="Calibri" w:hAnsi="Calibri"/>
                    <w:lang w:val="en-IN"/>
                  </w:rPr>
                </w:rPrChange>
              </w:rPr>
              <w:pPrChange w:id="68" w:author="Mohammad Nasir Chimaukar" w:date="2024-08-16T11:00:00Z">
                <w:pPr>
                  <w:spacing w:line="360" w:lineRule="auto"/>
                </w:pPr>
              </w:pPrChange>
            </w:pPr>
            <w:r w:rsidRPr="005B6C7D">
              <w:rPr>
                <w:rFonts w:ascii="Calibri" w:hAnsi="Calibri" w:cs="Calibri"/>
                <w:rPrChange w:id="69" w:author="Mohammad Nasir Chimaukar" w:date="2024-08-16T11:00:00Z">
                  <w:rPr>
                    <w:rFonts w:ascii="Calibri" w:hAnsi="Calibri"/>
                    <w:lang w:val="en-IN"/>
                  </w:rPr>
                </w:rPrChange>
              </w:rPr>
              <w:t xml:space="preserve">Term </w:t>
            </w:r>
          </w:p>
        </w:tc>
        <w:tc>
          <w:tcPr>
            <w:tcW w:w="4508" w:type="dxa"/>
          </w:tcPr>
          <w:p w14:paraId="6BE9978E" w14:textId="77777777" w:rsidR="00252BCB" w:rsidRPr="005B6C7D" w:rsidRDefault="00252BCB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rPrChange w:id="70" w:author="Mohammad Nasir Chimaukar" w:date="2024-08-16T11:00:00Z">
                  <w:rPr>
                    <w:rFonts w:ascii="Calibri" w:hAnsi="Calibri"/>
                    <w:lang w:val="en-IN"/>
                  </w:rPr>
                </w:rPrChange>
              </w:rPr>
              <w:pPrChange w:id="71" w:author="Mohammad Nasir Chimaukar" w:date="2024-08-16T11:00:00Z">
                <w:pPr>
                  <w:spacing w:line="360" w:lineRule="auto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r w:rsidRPr="005B6C7D">
              <w:rPr>
                <w:rFonts w:ascii="Calibri" w:hAnsi="Calibri" w:cs="Calibri"/>
                <w:rPrChange w:id="72" w:author="Mohammad Nasir Chimaukar" w:date="2024-08-16T11:00:00Z">
                  <w:rPr>
                    <w:rFonts w:ascii="Calibri" w:hAnsi="Calibri"/>
                    <w:lang w:val="en-IN"/>
                  </w:rPr>
                </w:rPrChange>
              </w:rPr>
              <w:t xml:space="preserve">Description </w:t>
            </w:r>
          </w:p>
          <w:p w14:paraId="7B6809E9" w14:textId="77777777" w:rsidR="00252BCB" w:rsidRPr="005B6C7D" w:rsidRDefault="00252BCB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rPrChange w:id="73" w:author="Mohammad Nasir Chimaukar" w:date="2024-08-16T11:00:00Z">
                  <w:rPr>
                    <w:rFonts w:ascii="Calibri" w:hAnsi="Calibri"/>
                    <w:lang w:val="en-IN"/>
                  </w:rPr>
                </w:rPrChange>
              </w:rPr>
              <w:pPrChange w:id="74" w:author="Mohammad Nasir Chimaukar" w:date="2024-08-16T11:00:00Z">
                <w:pPr>
                  <w:spacing w:line="360" w:lineRule="auto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</w:p>
        </w:tc>
      </w:tr>
      <w:tr w:rsidR="00252BCB" w:rsidRPr="005B6C7D" w14:paraId="4D936759" w14:textId="77777777" w:rsidTr="005B6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FAE8BB8" w14:textId="77777777" w:rsidR="00252BCB" w:rsidRPr="005B6C7D" w:rsidRDefault="00252BCB">
            <w:pPr>
              <w:pStyle w:val="ListParagraph"/>
              <w:spacing w:line="360" w:lineRule="auto"/>
              <w:ind w:left="0"/>
              <w:rPr>
                <w:rFonts w:ascii="Calibri" w:hAnsi="Calibri" w:cs="Calibri"/>
                <w:rPrChange w:id="75" w:author="Mohammad Nasir Chimaukar" w:date="2024-08-16T11:00:00Z">
                  <w:rPr>
                    <w:rFonts w:ascii="Calibri" w:hAnsi="Calibri"/>
                    <w:b w:val="0"/>
                    <w:lang w:val="en-IN"/>
                  </w:rPr>
                </w:rPrChange>
              </w:rPr>
              <w:pPrChange w:id="76" w:author="Mohammad Nasir Chimaukar" w:date="2024-08-16T11:00:00Z">
                <w:pPr>
                  <w:spacing w:line="360" w:lineRule="auto"/>
                </w:pPr>
              </w:pPrChange>
            </w:pPr>
            <w:r w:rsidRPr="005B6C7D">
              <w:rPr>
                <w:rFonts w:ascii="Calibri" w:hAnsi="Calibri" w:cs="Calibri"/>
                <w:rPrChange w:id="77" w:author="Mohammad Nasir Chimaukar" w:date="2024-08-16T11:00:00Z">
                  <w:rPr>
                    <w:rFonts w:ascii="Calibri" w:hAnsi="Calibri"/>
                    <w:lang w:val="en-IN"/>
                  </w:rPr>
                </w:rPrChange>
              </w:rPr>
              <w:t xml:space="preserve">RAK </w:t>
            </w:r>
          </w:p>
        </w:tc>
        <w:tc>
          <w:tcPr>
            <w:tcW w:w="4508" w:type="dxa"/>
          </w:tcPr>
          <w:p w14:paraId="6632FFFD" w14:textId="77777777" w:rsidR="00252BCB" w:rsidRPr="005B6C7D" w:rsidRDefault="00252BCB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rPrChange w:id="78" w:author="Mohammad Nasir Chimaukar" w:date="2024-08-16T11:00:00Z">
                  <w:rPr>
                    <w:rFonts w:ascii="Calibri" w:hAnsi="Calibri"/>
                    <w:lang w:val="en-IN"/>
                  </w:rPr>
                </w:rPrChange>
              </w:rPr>
              <w:pPrChange w:id="79" w:author="Mohammad Nasir Chimaukar" w:date="2024-08-16T11:00:00Z">
                <w:pPr>
                  <w:spacing w:line="360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r w:rsidRPr="005B6C7D">
              <w:rPr>
                <w:rFonts w:ascii="Calibri" w:hAnsi="Calibri" w:cs="Calibri"/>
                <w:rPrChange w:id="80" w:author="Mohammad Nasir Chimaukar" w:date="2024-08-16T11:00:00Z">
                  <w:rPr>
                    <w:rFonts w:ascii="Calibri" w:hAnsi="Calibri"/>
                    <w:lang w:val="en-IN"/>
                  </w:rPr>
                </w:rPrChange>
              </w:rPr>
              <w:t xml:space="preserve">National Bank of </w:t>
            </w:r>
            <w:proofErr w:type="spellStart"/>
            <w:r w:rsidRPr="005B6C7D">
              <w:rPr>
                <w:rFonts w:ascii="Calibri" w:hAnsi="Calibri" w:cs="Calibri"/>
                <w:rPrChange w:id="81" w:author="Mohammad Nasir Chimaukar" w:date="2024-08-16T11:00:00Z">
                  <w:rPr>
                    <w:rFonts w:ascii="Calibri" w:hAnsi="Calibri"/>
                    <w:lang w:val="en-IN"/>
                  </w:rPr>
                </w:rPrChange>
              </w:rPr>
              <w:t>Ras</w:t>
            </w:r>
            <w:proofErr w:type="spellEnd"/>
            <w:r w:rsidRPr="005B6C7D">
              <w:rPr>
                <w:rFonts w:ascii="Calibri" w:hAnsi="Calibri" w:cs="Calibri"/>
                <w:rPrChange w:id="82" w:author="Mohammad Nasir Chimaukar" w:date="2024-08-16T11:00:00Z">
                  <w:rPr>
                    <w:rFonts w:ascii="Calibri" w:hAnsi="Calibri"/>
                    <w:lang w:val="en-IN"/>
                  </w:rPr>
                </w:rPrChange>
              </w:rPr>
              <w:t xml:space="preserve"> Al-Khaimah </w:t>
            </w:r>
          </w:p>
        </w:tc>
      </w:tr>
      <w:tr w:rsidR="00252BCB" w:rsidRPr="005B6C7D" w14:paraId="4CF6BEF9" w14:textId="77777777" w:rsidTr="005B6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AF0A464" w14:textId="77777777" w:rsidR="00252BCB" w:rsidRPr="005B6C7D" w:rsidRDefault="00252BCB">
            <w:pPr>
              <w:pStyle w:val="ListParagraph"/>
              <w:spacing w:line="360" w:lineRule="auto"/>
              <w:ind w:left="0"/>
              <w:rPr>
                <w:rFonts w:ascii="Calibri" w:hAnsi="Calibri" w:cs="Calibri"/>
                <w:rPrChange w:id="83" w:author="Mohammad Nasir Chimaukar" w:date="2024-08-16T11:00:00Z">
                  <w:rPr>
                    <w:rFonts w:ascii="Calibri" w:hAnsi="Calibri"/>
                    <w:b w:val="0"/>
                    <w:lang w:val="en-IN"/>
                  </w:rPr>
                </w:rPrChange>
              </w:rPr>
              <w:pPrChange w:id="84" w:author="Mohammad Nasir Chimaukar" w:date="2024-08-16T11:00:00Z">
                <w:pPr>
                  <w:spacing w:line="360" w:lineRule="auto"/>
                </w:pPr>
              </w:pPrChange>
            </w:pPr>
            <w:proofErr w:type="spellStart"/>
            <w:r w:rsidRPr="005B6C7D">
              <w:rPr>
                <w:rFonts w:ascii="Calibri" w:hAnsi="Calibri" w:cs="Calibri"/>
                <w:rPrChange w:id="85" w:author="Mohammad Nasir Chimaukar" w:date="2024-08-16T11:00:00Z">
                  <w:rPr>
                    <w:rFonts w:ascii="Calibri" w:hAnsi="Calibri"/>
                    <w:lang w:val="en-IN"/>
                  </w:rPr>
                </w:rPrChange>
              </w:rPr>
              <w:t>Newgen</w:t>
            </w:r>
            <w:proofErr w:type="spellEnd"/>
          </w:p>
        </w:tc>
        <w:tc>
          <w:tcPr>
            <w:tcW w:w="4508" w:type="dxa"/>
          </w:tcPr>
          <w:p w14:paraId="6CDF48BF" w14:textId="77777777" w:rsidR="00252BCB" w:rsidRPr="005B6C7D" w:rsidRDefault="00252BCB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rPrChange w:id="86" w:author="Mohammad Nasir Chimaukar" w:date="2024-08-16T11:00:00Z">
                  <w:rPr>
                    <w:rFonts w:ascii="Calibri" w:hAnsi="Calibri"/>
                    <w:lang w:val="en-IN"/>
                  </w:rPr>
                </w:rPrChange>
              </w:rPr>
              <w:pPrChange w:id="87" w:author="Mohammad Nasir Chimaukar" w:date="2024-08-16T11:00:00Z">
                <w:pPr>
                  <w:spacing w:line="360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proofErr w:type="spellStart"/>
            <w:r w:rsidRPr="005B6C7D">
              <w:rPr>
                <w:rFonts w:ascii="Calibri" w:hAnsi="Calibri" w:cs="Calibri"/>
                <w:rPrChange w:id="88" w:author="Mohammad Nasir Chimaukar" w:date="2024-08-16T11:00:00Z">
                  <w:rPr>
                    <w:rFonts w:ascii="Calibri" w:hAnsi="Calibri"/>
                    <w:lang w:val="en-IN"/>
                  </w:rPr>
                </w:rPrChange>
              </w:rPr>
              <w:t>Newgen</w:t>
            </w:r>
            <w:proofErr w:type="spellEnd"/>
            <w:r w:rsidRPr="005B6C7D">
              <w:rPr>
                <w:rFonts w:ascii="Calibri" w:hAnsi="Calibri" w:cs="Calibri"/>
                <w:rPrChange w:id="89" w:author="Mohammad Nasir Chimaukar" w:date="2024-08-16T11:00:00Z">
                  <w:rPr>
                    <w:rFonts w:ascii="Calibri" w:hAnsi="Calibri"/>
                    <w:lang w:val="en-IN"/>
                  </w:rPr>
                </w:rPrChange>
              </w:rPr>
              <w:t xml:space="preserve"> Software Technologies Ltd. </w:t>
            </w:r>
          </w:p>
        </w:tc>
      </w:tr>
      <w:tr w:rsidR="00252BCB" w:rsidRPr="005B6C7D" w14:paraId="3D1A123B" w14:textId="77777777" w:rsidTr="005B6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1092C67" w14:textId="77777777" w:rsidR="00252BCB" w:rsidRPr="005B6C7D" w:rsidRDefault="00252BCB">
            <w:pPr>
              <w:pStyle w:val="ListParagraph"/>
              <w:spacing w:line="360" w:lineRule="auto"/>
              <w:ind w:left="0"/>
              <w:rPr>
                <w:rFonts w:ascii="Calibri" w:hAnsi="Calibri" w:cs="Calibri"/>
                <w:rPrChange w:id="90" w:author="Mohammad Nasir Chimaukar" w:date="2024-08-16T11:00:00Z">
                  <w:rPr>
                    <w:rFonts w:ascii="Calibri" w:hAnsi="Calibri"/>
                    <w:b w:val="0"/>
                    <w:lang w:val="en-IN"/>
                  </w:rPr>
                </w:rPrChange>
              </w:rPr>
              <w:pPrChange w:id="91" w:author="Mohammad Nasir Chimaukar" w:date="2024-08-16T11:00:00Z">
                <w:pPr>
                  <w:spacing w:line="360" w:lineRule="auto"/>
                </w:pPr>
              </w:pPrChange>
            </w:pPr>
            <w:proofErr w:type="spellStart"/>
            <w:r w:rsidRPr="005B6C7D">
              <w:rPr>
                <w:rFonts w:ascii="Calibri" w:hAnsi="Calibri" w:cs="Calibri"/>
                <w:rPrChange w:id="92" w:author="Mohammad Nasir Chimaukar" w:date="2024-08-16T11:00:00Z">
                  <w:rPr>
                    <w:rFonts w:ascii="Calibri" w:hAnsi="Calibri"/>
                    <w:lang w:val="en-IN"/>
                  </w:rPr>
                </w:rPrChange>
              </w:rPr>
              <w:t>iBPS</w:t>
            </w:r>
            <w:proofErr w:type="spellEnd"/>
          </w:p>
        </w:tc>
        <w:tc>
          <w:tcPr>
            <w:tcW w:w="4508" w:type="dxa"/>
          </w:tcPr>
          <w:p w14:paraId="47F92C02" w14:textId="77777777" w:rsidR="00252BCB" w:rsidRPr="005B6C7D" w:rsidRDefault="00252BCB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rPrChange w:id="93" w:author="Mohammad Nasir Chimaukar" w:date="2024-08-16T11:00:00Z">
                  <w:rPr>
                    <w:rFonts w:ascii="Calibri" w:hAnsi="Calibri"/>
                    <w:lang w:val="en-IN"/>
                  </w:rPr>
                </w:rPrChange>
              </w:rPr>
              <w:pPrChange w:id="94" w:author="Mohammad Nasir Chimaukar" w:date="2024-08-16T11:00:00Z">
                <w:pPr>
                  <w:spacing w:line="360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r w:rsidRPr="005B6C7D">
              <w:rPr>
                <w:rFonts w:ascii="Calibri" w:hAnsi="Calibri" w:cs="Calibri"/>
                <w:rPrChange w:id="95" w:author="Mohammad Nasir Chimaukar" w:date="2024-08-16T11:00:00Z">
                  <w:rPr>
                    <w:rFonts w:ascii="Calibri" w:hAnsi="Calibri"/>
                    <w:lang w:val="en-IN"/>
                  </w:rPr>
                </w:rPrChange>
              </w:rPr>
              <w:t xml:space="preserve">Intelligent Business Process Suite </w:t>
            </w:r>
          </w:p>
        </w:tc>
      </w:tr>
      <w:tr w:rsidR="00252BCB" w:rsidRPr="005B6C7D" w14:paraId="0B8EB0FD" w14:textId="77777777" w:rsidTr="005B6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1C84D70" w14:textId="3B8EB5A7" w:rsidR="00252BCB" w:rsidRPr="005B6C7D" w:rsidRDefault="00252BCB">
            <w:pPr>
              <w:pStyle w:val="ListParagraph"/>
              <w:spacing w:line="360" w:lineRule="auto"/>
              <w:ind w:left="0"/>
              <w:rPr>
                <w:rFonts w:ascii="Calibri" w:hAnsi="Calibri" w:cs="Calibri"/>
                <w:rPrChange w:id="96" w:author="Mohammad Nasir Chimaukar" w:date="2024-08-16T11:00:00Z">
                  <w:rPr>
                    <w:rFonts w:ascii="Calibri" w:hAnsi="Calibri"/>
                    <w:b w:val="0"/>
                    <w:lang w:val="en-IN"/>
                  </w:rPr>
                </w:rPrChange>
              </w:rPr>
              <w:pPrChange w:id="97" w:author="Mohammad Nasir Chimaukar" w:date="2024-08-16T11:00:00Z">
                <w:pPr>
                  <w:spacing w:line="360" w:lineRule="auto"/>
                </w:pPr>
              </w:pPrChange>
            </w:pPr>
            <w:r w:rsidRPr="005B6C7D">
              <w:rPr>
                <w:rFonts w:ascii="Calibri" w:hAnsi="Calibri" w:cs="Calibri"/>
                <w:rPrChange w:id="98" w:author="Mohammad Nasir Chimaukar" w:date="2024-08-16T11:00:00Z">
                  <w:rPr>
                    <w:rFonts w:ascii="Calibri" w:hAnsi="Calibri"/>
                    <w:lang w:val="en-IN"/>
                  </w:rPr>
                </w:rPrChange>
              </w:rPr>
              <w:t>KYC</w:t>
            </w:r>
          </w:p>
        </w:tc>
        <w:tc>
          <w:tcPr>
            <w:tcW w:w="4508" w:type="dxa"/>
          </w:tcPr>
          <w:p w14:paraId="2C4FC6E9" w14:textId="6DA37071" w:rsidR="00252BCB" w:rsidRPr="005B6C7D" w:rsidRDefault="00252BCB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rPrChange w:id="99" w:author="Mohammad Nasir Chimaukar" w:date="2024-08-16T11:00:00Z">
                  <w:rPr>
                    <w:rFonts w:ascii="Calibri" w:hAnsi="Calibri"/>
                    <w:lang w:val="en-IN"/>
                  </w:rPr>
                </w:rPrChange>
              </w:rPr>
              <w:pPrChange w:id="100" w:author="Mohammad Nasir Chimaukar" w:date="2024-08-16T11:00:00Z">
                <w:pPr>
                  <w:spacing w:line="360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r w:rsidRPr="005B6C7D">
              <w:rPr>
                <w:rFonts w:ascii="Calibri" w:hAnsi="Calibri" w:cs="Calibri"/>
                <w:rPrChange w:id="101" w:author="Mohammad Nasir Chimaukar" w:date="2024-08-16T11:00:00Z">
                  <w:rPr>
                    <w:rFonts w:ascii="Calibri" w:hAnsi="Calibri"/>
                    <w:lang w:val="en-IN"/>
                  </w:rPr>
                </w:rPrChange>
              </w:rPr>
              <w:t xml:space="preserve">Know Your Customer </w:t>
            </w:r>
          </w:p>
        </w:tc>
      </w:tr>
      <w:tr w:rsidR="00252BCB" w:rsidRPr="005B6C7D" w14:paraId="2DB22675" w14:textId="77777777" w:rsidTr="005B6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FF4DEE5" w14:textId="44C41B77" w:rsidR="00252BCB" w:rsidRPr="005B6C7D" w:rsidRDefault="00252BCB">
            <w:pPr>
              <w:pStyle w:val="ListParagraph"/>
              <w:spacing w:line="360" w:lineRule="auto"/>
              <w:ind w:left="0"/>
              <w:rPr>
                <w:rFonts w:ascii="Calibri" w:hAnsi="Calibri" w:cs="Calibri"/>
                <w:rPrChange w:id="102" w:author="Mohammad Nasir Chimaukar" w:date="2024-08-16T11:00:00Z">
                  <w:rPr>
                    <w:rFonts w:ascii="Calibri" w:hAnsi="Calibri"/>
                    <w:b w:val="0"/>
                    <w:lang w:val="en-IN"/>
                  </w:rPr>
                </w:rPrChange>
              </w:rPr>
              <w:pPrChange w:id="103" w:author="Mohammad Nasir Chimaukar" w:date="2024-08-16T11:00:00Z">
                <w:pPr>
                  <w:spacing w:line="360" w:lineRule="auto"/>
                </w:pPr>
              </w:pPrChange>
            </w:pPr>
            <w:r w:rsidRPr="005B6C7D">
              <w:rPr>
                <w:rFonts w:ascii="Calibri" w:hAnsi="Calibri" w:cs="Calibri"/>
                <w:rPrChange w:id="104" w:author="Mohammad Nasir Chimaukar" w:date="2024-08-16T11:00:00Z">
                  <w:rPr>
                    <w:rFonts w:ascii="Calibri" w:hAnsi="Calibri"/>
                    <w:lang w:val="en-IN"/>
                  </w:rPr>
                </w:rPrChange>
              </w:rPr>
              <w:t xml:space="preserve">DMS </w:t>
            </w:r>
          </w:p>
        </w:tc>
        <w:tc>
          <w:tcPr>
            <w:tcW w:w="4508" w:type="dxa"/>
          </w:tcPr>
          <w:p w14:paraId="0017D77A" w14:textId="1883CB38" w:rsidR="00252BCB" w:rsidRPr="005B6C7D" w:rsidRDefault="00252BCB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rPrChange w:id="105" w:author="Mohammad Nasir Chimaukar" w:date="2024-08-16T11:00:00Z">
                  <w:rPr>
                    <w:rFonts w:ascii="Calibri" w:hAnsi="Calibri"/>
                    <w:lang w:val="en-IN"/>
                  </w:rPr>
                </w:rPrChange>
              </w:rPr>
              <w:pPrChange w:id="106" w:author="Mohammad Nasir Chimaukar" w:date="2024-08-16T11:00:00Z">
                <w:pPr>
                  <w:spacing w:line="360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r w:rsidRPr="005B6C7D">
              <w:rPr>
                <w:rFonts w:ascii="Calibri" w:hAnsi="Calibri" w:cs="Calibri"/>
                <w:rPrChange w:id="107" w:author="Mohammad Nasir Chimaukar" w:date="2024-08-16T11:00:00Z">
                  <w:rPr>
                    <w:rFonts w:ascii="Calibri" w:hAnsi="Calibri"/>
                    <w:lang w:val="en-IN"/>
                  </w:rPr>
                </w:rPrChange>
              </w:rPr>
              <w:t xml:space="preserve">Document Management System </w:t>
            </w:r>
          </w:p>
        </w:tc>
      </w:tr>
      <w:tr w:rsidR="00252BCB" w:rsidRPr="005B6C7D" w14:paraId="12A27F29" w14:textId="77777777" w:rsidTr="005B6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DF25EDD" w14:textId="1A86D8B7" w:rsidR="00252BCB" w:rsidRPr="005B6C7D" w:rsidRDefault="00252BCB">
            <w:pPr>
              <w:pStyle w:val="ListParagraph"/>
              <w:spacing w:line="360" w:lineRule="auto"/>
              <w:ind w:left="0"/>
              <w:rPr>
                <w:rFonts w:ascii="Calibri" w:hAnsi="Calibri" w:cs="Calibri"/>
                <w:rPrChange w:id="108" w:author="Mohammad Nasir Chimaukar" w:date="2024-08-16T11:00:00Z">
                  <w:rPr>
                    <w:rFonts w:ascii="Calibri" w:hAnsi="Calibri"/>
                    <w:b w:val="0"/>
                    <w:lang w:val="en-IN"/>
                  </w:rPr>
                </w:rPrChange>
              </w:rPr>
              <w:pPrChange w:id="109" w:author="Mohammad Nasir Chimaukar" w:date="2024-08-16T11:00:00Z">
                <w:pPr>
                  <w:spacing w:line="360" w:lineRule="auto"/>
                </w:pPr>
              </w:pPrChange>
            </w:pPr>
            <w:r w:rsidRPr="005B6C7D">
              <w:rPr>
                <w:rFonts w:ascii="Calibri" w:hAnsi="Calibri" w:cs="Calibri"/>
                <w:rPrChange w:id="110" w:author="Mohammad Nasir Chimaukar" w:date="2024-08-16T11:00:00Z">
                  <w:rPr>
                    <w:rFonts w:ascii="Calibri" w:hAnsi="Calibri"/>
                    <w:lang w:val="en-IN"/>
                  </w:rPr>
                </w:rPrChange>
              </w:rPr>
              <w:t>OD</w:t>
            </w:r>
          </w:p>
        </w:tc>
        <w:tc>
          <w:tcPr>
            <w:tcW w:w="4508" w:type="dxa"/>
          </w:tcPr>
          <w:p w14:paraId="662E2085" w14:textId="2C962BF3" w:rsidR="00252BCB" w:rsidRPr="005B6C7D" w:rsidRDefault="00252BCB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rPrChange w:id="111" w:author="Mohammad Nasir Chimaukar" w:date="2024-08-16T11:00:00Z">
                  <w:rPr>
                    <w:rFonts w:ascii="Calibri" w:hAnsi="Calibri"/>
                    <w:lang w:val="en-IN"/>
                  </w:rPr>
                </w:rPrChange>
              </w:rPr>
              <w:pPrChange w:id="112" w:author="Mohammad Nasir Chimaukar" w:date="2024-08-16T11:00:00Z">
                <w:pPr>
                  <w:spacing w:line="360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r w:rsidRPr="005B6C7D">
              <w:rPr>
                <w:rFonts w:ascii="Calibri" w:hAnsi="Calibri" w:cs="Calibri"/>
                <w:rPrChange w:id="113" w:author="Mohammad Nasir Chimaukar" w:date="2024-08-16T11:00:00Z">
                  <w:rPr>
                    <w:rFonts w:ascii="Calibri" w:hAnsi="Calibri"/>
                    <w:lang w:val="en-IN"/>
                  </w:rPr>
                </w:rPrChange>
              </w:rPr>
              <w:t xml:space="preserve">Omni-Docs </w:t>
            </w:r>
          </w:p>
        </w:tc>
      </w:tr>
      <w:tr w:rsidR="00252BCB" w:rsidRPr="005B6C7D" w14:paraId="2196731F" w14:textId="77777777" w:rsidTr="005B6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74041A4" w14:textId="5A393611" w:rsidR="00252BCB" w:rsidRPr="005B6C7D" w:rsidRDefault="002D69F0">
            <w:pPr>
              <w:pStyle w:val="ListParagraph"/>
              <w:spacing w:line="360" w:lineRule="auto"/>
              <w:ind w:left="0"/>
              <w:rPr>
                <w:rFonts w:ascii="Calibri" w:hAnsi="Calibri" w:cs="Calibri"/>
                <w:rPrChange w:id="114" w:author="Mohammad Nasir Chimaukar" w:date="2024-08-16T11:00:00Z">
                  <w:rPr>
                    <w:rFonts w:ascii="Calibri" w:hAnsi="Calibri"/>
                    <w:b w:val="0"/>
                    <w:lang w:val="en-IN"/>
                  </w:rPr>
                </w:rPrChange>
              </w:rPr>
              <w:pPrChange w:id="115" w:author="Mohammad Nasir Chimaukar" w:date="2024-08-16T11:00:00Z">
                <w:pPr>
                  <w:spacing w:line="360" w:lineRule="auto"/>
                </w:pPr>
              </w:pPrChange>
            </w:pPr>
            <w:r w:rsidRPr="005B6C7D">
              <w:rPr>
                <w:rFonts w:ascii="Calibri" w:hAnsi="Calibri" w:cs="Calibri"/>
                <w:rPrChange w:id="116" w:author="Mohammad Nasir Chimaukar" w:date="2024-08-16T11:00:00Z">
                  <w:rPr>
                    <w:rFonts w:ascii="Calibri" w:hAnsi="Calibri"/>
                    <w:lang w:val="en-IN"/>
                  </w:rPr>
                </w:rPrChange>
              </w:rPr>
              <w:t xml:space="preserve">AO </w:t>
            </w:r>
          </w:p>
        </w:tc>
        <w:tc>
          <w:tcPr>
            <w:tcW w:w="4508" w:type="dxa"/>
          </w:tcPr>
          <w:p w14:paraId="4722EACC" w14:textId="2A7FC0D4" w:rsidR="00252BCB" w:rsidRPr="005B6C7D" w:rsidRDefault="002D69F0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rPrChange w:id="117" w:author="Mohammad Nasir Chimaukar" w:date="2024-08-16T11:00:00Z">
                  <w:rPr>
                    <w:rFonts w:ascii="Calibri" w:hAnsi="Calibri"/>
                    <w:lang w:val="en-IN"/>
                  </w:rPr>
                </w:rPrChange>
              </w:rPr>
              <w:pPrChange w:id="118" w:author="Mohammad Nasir Chimaukar" w:date="2024-08-16T11:00:00Z">
                <w:pPr>
                  <w:spacing w:line="360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r w:rsidRPr="005B6C7D">
              <w:rPr>
                <w:rFonts w:ascii="Calibri" w:hAnsi="Calibri" w:cs="Calibri"/>
                <w:rPrChange w:id="119" w:author="Mohammad Nasir Chimaukar" w:date="2024-08-16T11:00:00Z">
                  <w:rPr>
                    <w:rFonts w:ascii="Calibri" w:hAnsi="Calibri"/>
                    <w:lang w:val="en-IN"/>
                  </w:rPr>
                </w:rPrChange>
              </w:rPr>
              <w:t xml:space="preserve">Account Opening </w:t>
            </w:r>
            <w:r w:rsidR="00B11F8B" w:rsidRPr="005B6C7D">
              <w:rPr>
                <w:rFonts w:ascii="Calibri" w:hAnsi="Calibri" w:cs="Calibri"/>
                <w:lang w:val="en-IN" w:eastAsia="en-US"/>
              </w:rPr>
              <w:commentReference w:id="120"/>
            </w:r>
            <w:r w:rsidR="00797C2C">
              <w:rPr>
                <w:rStyle w:val="CommentReference"/>
              </w:rPr>
              <w:commentReference w:id="121"/>
            </w:r>
          </w:p>
        </w:tc>
      </w:tr>
      <w:tr w:rsidR="002D69F0" w:rsidRPr="005B6C7D" w14:paraId="6B774A5F" w14:textId="77777777" w:rsidTr="005B6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9D69FA3" w14:textId="073CB265" w:rsidR="002D69F0" w:rsidRPr="005B6C7D" w:rsidRDefault="002D69F0">
            <w:pPr>
              <w:pStyle w:val="ListParagraph"/>
              <w:spacing w:line="360" w:lineRule="auto"/>
              <w:ind w:left="0"/>
              <w:rPr>
                <w:rFonts w:ascii="Calibri" w:hAnsi="Calibri" w:cs="Calibri"/>
                <w:rPrChange w:id="122" w:author="Mohammad Nasir Chimaukar" w:date="2024-08-16T11:00:00Z">
                  <w:rPr>
                    <w:rFonts w:ascii="Calibri" w:hAnsi="Calibri"/>
                    <w:b w:val="0"/>
                    <w:lang w:val="en-IN"/>
                  </w:rPr>
                </w:rPrChange>
              </w:rPr>
              <w:pPrChange w:id="123" w:author="Mohammad Nasir Chimaukar" w:date="2024-08-16T11:00:00Z">
                <w:pPr>
                  <w:spacing w:line="360" w:lineRule="auto"/>
                </w:pPr>
              </w:pPrChange>
            </w:pPr>
            <w:r w:rsidRPr="005B6C7D">
              <w:rPr>
                <w:rFonts w:ascii="Calibri" w:hAnsi="Calibri" w:cs="Calibri"/>
                <w:rPrChange w:id="124" w:author="Mohammad Nasir Chimaukar" w:date="2024-08-16T11:00:00Z">
                  <w:rPr>
                    <w:rFonts w:ascii="Calibri" w:hAnsi="Calibri"/>
                    <w:lang w:val="en-IN"/>
                  </w:rPr>
                </w:rPrChange>
              </w:rPr>
              <w:t xml:space="preserve">DAO </w:t>
            </w:r>
          </w:p>
        </w:tc>
        <w:tc>
          <w:tcPr>
            <w:tcW w:w="4508" w:type="dxa"/>
          </w:tcPr>
          <w:p w14:paraId="29B6F8E6" w14:textId="05FE30F4" w:rsidR="002D69F0" w:rsidRPr="005B6C7D" w:rsidRDefault="002D69F0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rPrChange w:id="125" w:author="Mohammad Nasir Chimaukar" w:date="2024-08-16T11:00:00Z">
                  <w:rPr>
                    <w:rFonts w:ascii="Calibri" w:hAnsi="Calibri"/>
                    <w:lang w:val="en-IN"/>
                  </w:rPr>
                </w:rPrChange>
              </w:rPr>
              <w:pPrChange w:id="126" w:author="Mohammad Nasir Chimaukar" w:date="2024-08-16T11:00:00Z">
                <w:pPr>
                  <w:spacing w:line="360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r w:rsidRPr="005B6C7D">
              <w:rPr>
                <w:rFonts w:ascii="Calibri" w:hAnsi="Calibri" w:cs="Calibri"/>
                <w:rPrChange w:id="127" w:author="Mohammad Nasir Chimaukar" w:date="2024-08-16T11:00:00Z">
                  <w:rPr>
                    <w:rFonts w:ascii="Calibri" w:hAnsi="Calibri"/>
                    <w:lang w:val="en-IN"/>
                  </w:rPr>
                </w:rPrChange>
              </w:rPr>
              <w:t xml:space="preserve">Digital Account Opening </w:t>
            </w:r>
          </w:p>
        </w:tc>
      </w:tr>
      <w:tr w:rsidR="002D69F0" w:rsidRPr="005B6C7D" w14:paraId="6819919E" w14:textId="77777777" w:rsidTr="005B6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1CAB115" w14:textId="25E76E00" w:rsidR="002D69F0" w:rsidRPr="005B6C7D" w:rsidRDefault="008E2644">
            <w:pPr>
              <w:pStyle w:val="ListParagraph"/>
              <w:spacing w:line="360" w:lineRule="auto"/>
              <w:ind w:left="0"/>
              <w:rPr>
                <w:rFonts w:ascii="Calibri" w:hAnsi="Calibri" w:cs="Calibri"/>
                <w:rPrChange w:id="128" w:author="Mohammad Nasir Chimaukar" w:date="2024-08-16T11:00:00Z">
                  <w:rPr>
                    <w:rFonts w:ascii="Calibri" w:hAnsi="Calibri"/>
                    <w:b w:val="0"/>
                    <w:lang w:val="en-IN"/>
                  </w:rPr>
                </w:rPrChange>
              </w:rPr>
              <w:pPrChange w:id="129" w:author="Mohammad Nasir Chimaukar" w:date="2024-08-16T11:00:00Z">
                <w:pPr>
                  <w:spacing w:line="360" w:lineRule="auto"/>
                </w:pPr>
              </w:pPrChange>
            </w:pPr>
            <w:r w:rsidRPr="005B6C7D">
              <w:rPr>
                <w:rFonts w:ascii="Calibri" w:hAnsi="Calibri" w:cs="Calibri"/>
                <w:rPrChange w:id="130" w:author="Mohammad Nasir Chimaukar" w:date="2024-08-16T11:00:00Z">
                  <w:rPr>
                    <w:rFonts w:ascii="Calibri" w:hAnsi="Calibri"/>
                    <w:lang w:val="en-IN"/>
                  </w:rPr>
                </w:rPrChange>
              </w:rPr>
              <w:t>CU</w:t>
            </w:r>
          </w:p>
        </w:tc>
        <w:tc>
          <w:tcPr>
            <w:tcW w:w="4508" w:type="dxa"/>
          </w:tcPr>
          <w:p w14:paraId="57F83517" w14:textId="5C306199" w:rsidR="002D69F0" w:rsidRPr="005B6C7D" w:rsidRDefault="008E2644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rPrChange w:id="131" w:author="Mohammad Nasir Chimaukar" w:date="2024-08-16T11:00:00Z">
                  <w:rPr>
                    <w:rFonts w:ascii="Calibri" w:hAnsi="Calibri"/>
                    <w:lang w:val="en-IN"/>
                  </w:rPr>
                </w:rPrChange>
              </w:rPr>
              <w:pPrChange w:id="132" w:author="Mohammad Nasir Chimaukar" w:date="2024-08-16T11:00:00Z">
                <w:pPr>
                  <w:spacing w:line="360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r w:rsidRPr="005B6C7D">
              <w:rPr>
                <w:rFonts w:ascii="Calibri" w:hAnsi="Calibri" w:cs="Calibri"/>
                <w:rPrChange w:id="133" w:author="Mohammad Nasir Chimaukar" w:date="2024-08-16T11:00:00Z">
                  <w:rPr>
                    <w:rFonts w:ascii="Calibri" w:hAnsi="Calibri"/>
                    <w:lang w:val="en-IN"/>
                  </w:rPr>
                </w:rPrChange>
              </w:rPr>
              <w:t xml:space="preserve">Customer Update </w:t>
            </w:r>
          </w:p>
        </w:tc>
      </w:tr>
      <w:tr w:rsidR="008E2644" w:rsidRPr="005B6C7D" w14:paraId="0123FD29" w14:textId="77777777" w:rsidTr="005B6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340E6EB" w14:textId="0104E751" w:rsidR="008E2644" w:rsidRPr="005B6C7D" w:rsidRDefault="008E2644">
            <w:pPr>
              <w:pStyle w:val="ListParagraph"/>
              <w:spacing w:line="360" w:lineRule="auto"/>
              <w:ind w:left="0"/>
              <w:rPr>
                <w:rFonts w:ascii="Calibri" w:hAnsi="Calibri" w:cs="Calibri"/>
                <w:rPrChange w:id="134" w:author="Mohammad Nasir Chimaukar" w:date="2024-08-16T11:00:00Z">
                  <w:rPr>
                    <w:rFonts w:ascii="Calibri" w:hAnsi="Calibri"/>
                    <w:b w:val="0"/>
                    <w:lang w:val="en-IN"/>
                  </w:rPr>
                </w:rPrChange>
              </w:rPr>
              <w:pPrChange w:id="135" w:author="Mohammad Nasir Chimaukar" w:date="2024-08-16T11:00:00Z">
                <w:pPr>
                  <w:spacing w:line="360" w:lineRule="auto"/>
                </w:pPr>
              </w:pPrChange>
            </w:pPr>
            <w:r w:rsidRPr="005B6C7D">
              <w:rPr>
                <w:rFonts w:ascii="Calibri" w:hAnsi="Calibri" w:cs="Calibri"/>
                <w:rPrChange w:id="136" w:author="Mohammad Nasir Chimaukar" w:date="2024-08-16T11:00:00Z">
                  <w:rPr>
                    <w:rFonts w:ascii="Calibri" w:hAnsi="Calibri"/>
                    <w:lang w:val="en-IN"/>
                  </w:rPr>
                </w:rPrChange>
              </w:rPr>
              <w:t>DAC</w:t>
            </w:r>
          </w:p>
        </w:tc>
        <w:tc>
          <w:tcPr>
            <w:tcW w:w="4508" w:type="dxa"/>
          </w:tcPr>
          <w:p w14:paraId="7BE7A7F9" w14:textId="198D353C" w:rsidR="008E2644" w:rsidRPr="005B6C7D" w:rsidRDefault="008E2644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rPrChange w:id="137" w:author="Mohammad Nasir Chimaukar" w:date="2024-08-16T11:00:00Z">
                  <w:rPr>
                    <w:rFonts w:ascii="Calibri" w:hAnsi="Calibri"/>
                    <w:lang w:val="en-IN"/>
                  </w:rPr>
                </w:rPrChange>
              </w:rPr>
              <w:pPrChange w:id="138" w:author="Mohammad Nasir Chimaukar" w:date="2024-08-16T11:00:00Z">
                <w:pPr>
                  <w:spacing w:line="360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r w:rsidRPr="005B6C7D">
              <w:rPr>
                <w:rFonts w:ascii="Calibri" w:hAnsi="Calibri" w:cs="Calibri"/>
                <w:rPrChange w:id="139" w:author="Mohammad Nasir Chimaukar" w:date="2024-08-16T11:00:00Z">
                  <w:rPr>
                    <w:rFonts w:ascii="Calibri" w:hAnsi="Calibri"/>
                    <w:lang w:val="en-IN"/>
                  </w:rPr>
                </w:rPrChange>
              </w:rPr>
              <w:t xml:space="preserve">Digital Access Card </w:t>
            </w:r>
          </w:p>
        </w:tc>
      </w:tr>
      <w:tr w:rsidR="008E2644" w:rsidRPr="005B6C7D" w14:paraId="5D2788A5" w14:textId="77777777" w:rsidTr="005B6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99A1599" w14:textId="7BBD7B19" w:rsidR="008E2644" w:rsidRPr="005B6C7D" w:rsidRDefault="008E2644">
            <w:pPr>
              <w:pStyle w:val="ListParagraph"/>
              <w:spacing w:line="360" w:lineRule="auto"/>
              <w:ind w:left="0"/>
              <w:rPr>
                <w:rFonts w:ascii="Calibri" w:hAnsi="Calibri" w:cs="Calibri"/>
                <w:rPrChange w:id="140" w:author="Mohammad Nasir Chimaukar" w:date="2024-08-16T11:00:00Z">
                  <w:rPr>
                    <w:rFonts w:ascii="Calibri" w:hAnsi="Calibri"/>
                    <w:b w:val="0"/>
                    <w:lang w:val="en-IN"/>
                  </w:rPr>
                </w:rPrChange>
              </w:rPr>
              <w:pPrChange w:id="141" w:author="Mohammad Nasir Chimaukar" w:date="2024-08-16T11:00:00Z">
                <w:pPr>
                  <w:spacing w:line="360" w:lineRule="auto"/>
                </w:pPr>
              </w:pPrChange>
            </w:pPr>
            <w:r w:rsidRPr="005B6C7D">
              <w:rPr>
                <w:rFonts w:ascii="Calibri" w:hAnsi="Calibri" w:cs="Calibri"/>
                <w:rPrChange w:id="142" w:author="Mohammad Nasir Chimaukar" w:date="2024-08-16T11:00:00Z">
                  <w:rPr>
                    <w:rFonts w:ascii="Calibri" w:hAnsi="Calibri"/>
                    <w:lang w:val="en-IN"/>
                  </w:rPr>
                </w:rPrChange>
              </w:rPr>
              <w:t xml:space="preserve">NBTL </w:t>
            </w:r>
          </w:p>
        </w:tc>
        <w:tc>
          <w:tcPr>
            <w:tcW w:w="4508" w:type="dxa"/>
          </w:tcPr>
          <w:p w14:paraId="173B6893" w14:textId="6648FE59" w:rsidR="008E2644" w:rsidRPr="005B6C7D" w:rsidRDefault="008E2644">
            <w:pPr>
              <w:pStyle w:val="ListParagraph"/>
              <w:spacing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rPrChange w:id="143" w:author="Mohammad Nasir Chimaukar" w:date="2024-08-16T11:00:00Z">
                  <w:rPr>
                    <w:rFonts w:ascii="Calibri" w:hAnsi="Calibri"/>
                    <w:lang w:val="en-IN"/>
                  </w:rPr>
                </w:rPrChange>
              </w:rPr>
              <w:pPrChange w:id="144" w:author="Mohammad Nasir Chimaukar" w:date="2024-08-16T11:00:00Z">
                <w:pPr>
                  <w:spacing w:line="360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PrChange>
            </w:pPr>
            <w:proofErr w:type="spellStart"/>
            <w:r w:rsidRPr="005B6C7D">
              <w:rPr>
                <w:rFonts w:ascii="Calibri" w:hAnsi="Calibri" w:cs="Calibri"/>
                <w:rPrChange w:id="145" w:author="Mohammad Nasir Chimaukar" w:date="2024-08-16T11:00:00Z">
                  <w:rPr>
                    <w:rFonts w:ascii="Calibri" w:hAnsi="Calibri"/>
                    <w:lang w:val="en-IN"/>
                  </w:rPr>
                </w:rPrChange>
              </w:rPr>
              <w:t>Norbloc</w:t>
            </w:r>
            <w:proofErr w:type="spellEnd"/>
            <w:r w:rsidRPr="005B6C7D">
              <w:rPr>
                <w:rFonts w:ascii="Calibri" w:hAnsi="Calibri" w:cs="Calibri"/>
                <w:rPrChange w:id="146" w:author="Mohammad Nasir Chimaukar" w:date="2024-08-16T11:00:00Z">
                  <w:rPr>
                    <w:rFonts w:ascii="Calibri" w:hAnsi="Calibri"/>
                    <w:lang w:val="en-IN"/>
                  </w:rPr>
                </w:rPrChange>
              </w:rPr>
              <w:t xml:space="preserve"> Remediation</w:t>
            </w:r>
          </w:p>
        </w:tc>
      </w:tr>
    </w:tbl>
    <w:p w14:paraId="242742BE" w14:textId="77777777" w:rsidR="007078E6" w:rsidRDefault="007078E6"/>
    <w:p w14:paraId="0D2F2737" w14:textId="77777777" w:rsidR="007C5CDE" w:rsidRDefault="007C5CDE"/>
    <w:p w14:paraId="5158FA47" w14:textId="480290F9" w:rsidR="007C5CDE" w:rsidRDefault="007C5CDE" w:rsidP="005B6C7D">
      <w:pPr>
        <w:pStyle w:val="Heading2"/>
      </w:pPr>
      <w:bookmarkStart w:id="147" w:name="_Toc174699349"/>
      <w:r>
        <w:t>1.4 Intended Audience</w:t>
      </w:r>
      <w:bookmarkEnd w:id="147"/>
      <w:r>
        <w:t xml:space="preserve"> </w:t>
      </w:r>
    </w:p>
    <w:p w14:paraId="45969CA3" w14:textId="77777777" w:rsidR="007C5CDE" w:rsidRPr="005B6C7D" w:rsidRDefault="007C5CDE" w:rsidP="007C5CDE">
      <w:pPr>
        <w:pStyle w:val="ListParagraph"/>
        <w:numPr>
          <w:ilvl w:val="0"/>
          <w:numId w:val="4"/>
        </w:numPr>
        <w:suppressAutoHyphens w:val="0"/>
        <w:spacing w:line="360" w:lineRule="auto"/>
        <w:jc w:val="both"/>
        <w:rPr>
          <w:rFonts w:ascii="Calibri" w:hAnsi="Calibri" w:cs="Calibri"/>
          <w:rPrChange w:id="148" w:author="Mohammad Nasir Chimaukar" w:date="2024-08-16T11:00:00Z">
            <w:rPr>
              <w:rFonts w:ascii="Calibri" w:hAnsi="Calibri"/>
              <w:lang w:val="en-IN"/>
            </w:rPr>
          </w:rPrChange>
        </w:rPr>
      </w:pPr>
      <w:r w:rsidRPr="005B6C7D">
        <w:rPr>
          <w:rFonts w:ascii="Calibri" w:hAnsi="Calibri" w:cs="Calibri"/>
          <w:rPrChange w:id="149" w:author="Mohammad Nasir Chimaukar" w:date="2024-08-16T11:00:00Z">
            <w:rPr>
              <w:rFonts w:ascii="Calibri" w:hAnsi="Calibri"/>
              <w:lang w:val="en-IN"/>
            </w:rPr>
          </w:rPrChange>
        </w:rPr>
        <w:t xml:space="preserve">The document is intended to be a guide for Business Users, Developers, Project Leader, Project Manager, Architecture Teams, and Testers. </w:t>
      </w:r>
    </w:p>
    <w:p w14:paraId="46149DF1" w14:textId="4E9ACB98" w:rsidR="007C5CDE" w:rsidRPr="005B6C7D" w:rsidRDefault="007C5CDE" w:rsidP="007C5CDE">
      <w:pPr>
        <w:pStyle w:val="ListParagraph"/>
        <w:numPr>
          <w:ilvl w:val="0"/>
          <w:numId w:val="4"/>
        </w:numPr>
        <w:suppressAutoHyphens w:val="0"/>
        <w:spacing w:line="360" w:lineRule="auto"/>
        <w:jc w:val="both"/>
        <w:rPr>
          <w:rFonts w:ascii="Calibri" w:hAnsi="Calibri" w:cs="Calibri"/>
          <w:rPrChange w:id="150" w:author="Mohammad Nasir Chimaukar" w:date="2024-08-16T11:00:00Z">
            <w:rPr>
              <w:rFonts w:ascii="Calibri" w:hAnsi="Calibri"/>
              <w:lang w:val="en-IN"/>
            </w:rPr>
          </w:rPrChange>
        </w:rPr>
      </w:pPr>
      <w:r w:rsidRPr="005B6C7D">
        <w:rPr>
          <w:rFonts w:ascii="Calibri" w:hAnsi="Calibri" w:cs="Calibri"/>
          <w:rPrChange w:id="151" w:author="Mohammad Nasir Chimaukar" w:date="2024-08-16T11:00:00Z">
            <w:rPr>
              <w:rFonts w:ascii="Calibri" w:hAnsi="Calibri"/>
              <w:lang w:val="en-IN"/>
            </w:rPr>
          </w:rPrChange>
        </w:rPr>
        <w:t>The goal of this document is to finalize the requirements of the ‘KYC – Document Indexing Requirement at RAK Bank.</w:t>
      </w:r>
    </w:p>
    <w:p w14:paraId="091B541B" w14:textId="0B368839" w:rsidR="007C5CDE" w:rsidRPr="005B6C7D" w:rsidRDefault="007C5CDE" w:rsidP="007C5CDE">
      <w:pPr>
        <w:pStyle w:val="ListParagraph"/>
        <w:numPr>
          <w:ilvl w:val="0"/>
          <w:numId w:val="4"/>
        </w:numPr>
        <w:suppressAutoHyphens w:val="0"/>
        <w:spacing w:line="360" w:lineRule="auto"/>
        <w:jc w:val="both"/>
        <w:rPr>
          <w:rFonts w:ascii="Calibri" w:hAnsi="Calibri" w:cs="Calibri"/>
          <w:szCs w:val="24"/>
        </w:rPr>
      </w:pPr>
      <w:r w:rsidRPr="005B6C7D">
        <w:rPr>
          <w:rFonts w:ascii="Calibri" w:hAnsi="Calibri" w:cs="Calibri"/>
          <w:rPrChange w:id="152" w:author="Mohammad Nasir Chimaukar" w:date="2024-08-16T11:00:00Z">
            <w:rPr>
              <w:rFonts w:ascii="Calibri" w:hAnsi="Calibri"/>
              <w:lang w:val="en-IN"/>
            </w:rPr>
          </w:rPrChange>
        </w:rPr>
        <w:t>The document will be the base document for ‘System Integration Testing’ and ‘User Acceptance Testing’.</w:t>
      </w:r>
      <w:r w:rsidRPr="005B6C7D">
        <w:rPr>
          <w:rFonts w:ascii="Calibri" w:hAnsi="Calibri" w:cs="Calibri"/>
          <w:szCs w:val="24"/>
        </w:rPr>
        <w:t xml:space="preserve"> </w:t>
      </w:r>
    </w:p>
    <w:p w14:paraId="33F040E6" w14:textId="77777777" w:rsidR="007C5CDE" w:rsidRDefault="007C5CDE" w:rsidP="007C5CDE">
      <w:pPr>
        <w:suppressAutoHyphens w:val="0"/>
        <w:spacing w:line="360" w:lineRule="auto"/>
        <w:jc w:val="both"/>
        <w:rPr>
          <w:rFonts w:asciiTheme="minorHAnsi" w:hAnsiTheme="minorHAnsi" w:cstheme="minorHAnsi"/>
          <w:szCs w:val="24"/>
        </w:rPr>
      </w:pPr>
    </w:p>
    <w:p w14:paraId="417E71BE" w14:textId="35BC6697" w:rsidR="007C5CDE" w:rsidRDefault="007C5CDE" w:rsidP="005B6C7D">
      <w:pPr>
        <w:pStyle w:val="Heading2"/>
      </w:pPr>
      <w:bookmarkStart w:id="153" w:name="_Toc174699350"/>
      <w:r>
        <w:t>1.5 References</w:t>
      </w:r>
      <w:bookmarkEnd w:id="153"/>
      <w:r>
        <w:t xml:space="preserve"> </w:t>
      </w:r>
    </w:p>
    <w:p w14:paraId="19DA4EF2" w14:textId="77777777" w:rsidR="007C5CDE" w:rsidRDefault="007C5CDE" w:rsidP="007C5CDE"/>
    <w:p w14:paraId="07E7D49D" w14:textId="77777777" w:rsidR="00B122CC" w:rsidRDefault="00B122CC" w:rsidP="00170579">
      <w:pPr>
        <w:spacing w:line="360" w:lineRule="auto"/>
        <w:rPr>
          <w:del w:id="154" w:author="Mohammad Nasir Chimaukar" w:date="2024-08-16T11:00:00Z"/>
        </w:rPr>
      </w:pPr>
      <w:bookmarkStart w:id="155" w:name="_1785049811"/>
      <w:bookmarkStart w:id="156" w:name="_1785049813"/>
      <w:bookmarkEnd w:id="155"/>
      <w:bookmarkEnd w:id="156"/>
    </w:p>
    <w:p w14:paraId="271A0910" w14:textId="16B291C6" w:rsidR="00B122CC" w:rsidRDefault="00170579" w:rsidP="00170579">
      <w:pPr>
        <w:spacing w:line="360" w:lineRule="auto"/>
        <w:rPr>
          <w:ins w:id="157" w:author="Mohammad Nasir Chimaukar" w:date="2024-08-16T11:00:00Z"/>
        </w:rPr>
      </w:pPr>
      <w:ins w:id="158" w:author="Mohammad Nasir Chimaukar" w:date="2024-08-16T11:00:00Z">
        <w:r>
          <w:t xml:space="preserve">   </w:t>
        </w:r>
      </w:ins>
    </w:p>
    <w:p w14:paraId="56B75DCB" w14:textId="713446A0" w:rsidR="007C5CDE" w:rsidRDefault="007C5CDE" w:rsidP="007C5CDE">
      <w:pPr>
        <w:pStyle w:val="Heading1"/>
      </w:pPr>
      <w:bookmarkStart w:id="159" w:name="_Toc174699351"/>
      <w:r>
        <w:lastRenderedPageBreak/>
        <w:t>2. Overall Description</w:t>
      </w:r>
      <w:bookmarkEnd w:id="159"/>
      <w:r>
        <w:t xml:space="preserve"> </w:t>
      </w:r>
    </w:p>
    <w:p w14:paraId="271B3EC0" w14:textId="1E0C860A" w:rsidR="007C5CDE" w:rsidRDefault="00FB2A5C" w:rsidP="005B6C7D">
      <w:pPr>
        <w:pStyle w:val="Heading2"/>
        <w:rPr>
          <w:lang w:eastAsia="en-US"/>
        </w:rPr>
      </w:pPr>
      <w:bookmarkStart w:id="160" w:name="_Toc174699352"/>
      <w:r>
        <w:rPr>
          <w:lang w:eastAsia="en-US"/>
        </w:rPr>
        <w:t>2.1 Solution Perspective</w:t>
      </w:r>
      <w:bookmarkEnd w:id="160"/>
      <w:r>
        <w:rPr>
          <w:lang w:eastAsia="en-US"/>
        </w:rPr>
        <w:t xml:space="preserve"> </w:t>
      </w:r>
    </w:p>
    <w:p w14:paraId="5B50F39F" w14:textId="7DF3FAA7" w:rsidR="00FB2A5C" w:rsidRPr="005B6C7D" w:rsidRDefault="00FB2A5C" w:rsidP="00FB2A5C">
      <w:pPr>
        <w:spacing w:line="360" w:lineRule="auto"/>
        <w:rPr>
          <w:rFonts w:ascii="Calibri" w:hAnsi="Calibri" w:cs="Calibri"/>
          <w:lang w:val="en-IN"/>
          <w:rPrChange w:id="161" w:author="Mohammad Nasir Chimaukar" w:date="2024-08-16T11:00:00Z">
            <w:rPr>
              <w:rFonts w:ascii="Calibri" w:hAnsi="Calibri"/>
              <w:lang w:val="en-IN"/>
            </w:rPr>
          </w:rPrChange>
        </w:rPr>
      </w:pPr>
      <w:r w:rsidRPr="005B6C7D">
        <w:rPr>
          <w:rFonts w:ascii="Calibri" w:hAnsi="Calibri" w:cs="Calibri"/>
          <w:lang w:val="en-IN"/>
          <w:rPrChange w:id="162" w:author="Mohammad Nasir Chimaukar" w:date="2024-08-16T11:00:00Z">
            <w:rPr>
              <w:rFonts w:ascii="Calibri" w:hAnsi="Calibri"/>
              <w:lang w:val="en-IN"/>
            </w:rPr>
          </w:rPrChange>
        </w:rPr>
        <w:t xml:space="preserve">The key requirement of RAK Bank is to incorporate the guidelines received from CBUAE for Customer KYC Information and Documentation under a review which brings up the document type enhancement initiative for all the BAU Processes in Bank. </w:t>
      </w:r>
    </w:p>
    <w:p w14:paraId="283A26CB" w14:textId="3B9D6D93" w:rsidR="00FB2A5C" w:rsidRPr="005B6C7D" w:rsidRDefault="00FB2A5C" w:rsidP="00FB2A5C">
      <w:pPr>
        <w:spacing w:line="360" w:lineRule="auto"/>
        <w:rPr>
          <w:rFonts w:ascii="Calibri" w:hAnsi="Calibri" w:cs="Calibri"/>
          <w:lang w:val="en-IN"/>
          <w:rPrChange w:id="163" w:author="Mohammad Nasir Chimaukar" w:date="2024-08-16T11:00:00Z">
            <w:rPr>
              <w:rFonts w:ascii="Calibri" w:hAnsi="Calibri"/>
              <w:lang w:val="en-IN"/>
            </w:rPr>
          </w:rPrChange>
        </w:rPr>
      </w:pPr>
      <w:r w:rsidRPr="005B6C7D">
        <w:rPr>
          <w:rFonts w:ascii="Calibri" w:hAnsi="Calibri" w:cs="Calibri"/>
          <w:lang w:val="en-IN"/>
          <w:rPrChange w:id="164" w:author="Mohammad Nasir Chimaukar" w:date="2024-08-16T11:00:00Z">
            <w:rPr>
              <w:rFonts w:ascii="Calibri" w:hAnsi="Calibri"/>
              <w:lang w:val="en-IN"/>
            </w:rPr>
          </w:rPrChange>
        </w:rPr>
        <w:t>Following are the challenges which will be addressed as a part of this change:</w:t>
      </w:r>
    </w:p>
    <w:p w14:paraId="7E32FA17" w14:textId="5F03A34B" w:rsidR="00FB2A5C" w:rsidRPr="005B6C7D" w:rsidRDefault="00FB2A5C" w:rsidP="00FB2A5C">
      <w:pPr>
        <w:pStyle w:val="ListParagraph"/>
        <w:numPr>
          <w:ilvl w:val="0"/>
          <w:numId w:val="4"/>
        </w:numPr>
        <w:spacing w:line="360" w:lineRule="auto"/>
        <w:rPr>
          <w:rFonts w:ascii="Calibri" w:hAnsi="Calibri" w:cs="Calibri"/>
          <w:lang w:val="en-IN"/>
          <w:rPrChange w:id="165" w:author="Mohammad Nasir Chimaukar" w:date="2024-08-16T11:00:00Z">
            <w:rPr>
              <w:rFonts w:ascii="Calibri" w:hAnsi="Calibri"/>
              <w:lang w:val="en-IN"/>
            </w:rPr>
          </w:rPrChange>
        </w:rPr>
      </w:pPr>
      <w:r w:rsidRPr="005B6C7D">
        <w:rPr>
          <w:rFonts w:ascii="Calibri" w:hAnsi="Calibri" w:cs="Calibri"/>
          <w:lang w:val="en-IN"/>
          <w:rPrChange w:id="166" w:author="Mohammad Nasir Chimaukar" w:date="2024-08-16T11:00:00Z">
            <w:rPr>
              <w:rFonts w:ascii="Calibri" w:hAnsi="Calibri"/>
              <w:lang w:val="en-IN"/>
            </w:rPr>
          </w:rPrChange>
        </w:rPr>
        <w:t xml:space="preserve">Discrepant Document Type and Names among different processes owned by different units. </w:t>
      </w:r>
    </w:p>
    <w:p w14:paraId="6DB424EB" w14:textId="1CC9DFDA" w:rsidR="00FB2A5C" w:rsidRPr="005B6C7D" w:rsidRDefault="00FB2A5C" w:rsidP="00FB2A5C">
      <w:pPr>
        <w:pStyle w:val="ListParagraph"/>
        <w:numPr>
          <w:ilvl w:val="0"/>
          <w:numId w:val="4"/>
        </w:numPr>
        <w:spacing w:line="360" w:lineRule="auto"/>
        <w:rPr>
          <w:rFonts w:ascii="Calibri" w:hAnsi="Calibri" w:cs="Calibri"/>
          <w:lang w:val="en-IN"/>
          <w:rPrChange w:id="167" w:author="Mohammad Nasir Chimaukar" w:date="2024-08-16T11:00:00Z">
            <w:rPr>
              <w:rFonts w:ascii="Calibri" w:hAnsi="Calibri"/>
              <w:lang w:val="en-IN"/>
            </w:rPr>
          </w:rPrChange>
        </w:rPr>
      </w:pPr>
      <w:r w:rsidRPr="005B6C7D">
        <w:rPr>
          <w:rFonts w:ascii="Calibri" w:hAnsi="Calibri" w:cs="Calibri"/>
          <w:lang w:val="en-IN"/>
          <w:rPrChange w:id="168" w:author="Mohammad Nasir Chimaukar" w:date="2024-08-16T11:00:00Z">
            <w:rPr>
              <w:rFonts w:ascii="Calibri" w:hAnsi="Calibri"/>
              <w:lang w:val="en-IN"/>
            </w:rPr>
          </w:rPrChange>
        </w:rPr>
        <w:t xml:space="preserve">Difficulty in retrieval of holistic documents under a single category. </w:t>
      </w:r>
    </w:p>
    <w:p w14:paraId="3C906B75" w14:textId="25C8B01A" w:rsidR="00FB2A5C" w:rsidRPr="005B6C7D" w:rsidRDefault="00FB2A5C" w:rsidP="00FB2A5C">
      <w:pPr>
        <w:pStyle w:val="ListParagraph"/>
        <w:numPr>
          <w:ilvl w:val="0"/>
          <w:numId w:val="4"/>
        </w:numPr>
        <w:spacing w:line="360" w:lineRule="auto"/>
        <w:rPr>
          <w:rFonts w:ascii="Calibri" w:hAnsi="Calibri" w:cs="Calibri"/>
          <w:lang w:val="en-IN"/>
          <w:rPrChange w:id="169" w:author="Mohammad Nasir Chimaukar" w:date="2024-08-16T11:00:00Z">
            <w:rPr>
              <w:rFonts w:ascii="Calibri" w:hAnsi="Calibri"/>
              <w:lang w:val="en-IN"/>
            </w:rPr>
          </w:rPrChange>
        </w:rPr>
      </w:pPr>
      <w:r w:rsidRPr="005B6C7D">
        <w:rPr>
          <w:rFonts w:ascii="Calibri" w:hAnsi="Calibri" w:cs="Calibri"/>
          <w:lang w:val="en-IN"/>
          <w:rPrChange w:id="170" w:author="Mohammad Nasir Chimaukar" w:date="2024-08-16T11:00:00Z">
            <w:rPr>
              <w:rFonts w:ascii="Calibri" w:hAnsi="Calibri"/>
              <w:lang w:val="en-IN"/>
            </w:rPr>
          </w:rPrChange>
        </w:rPr>
        <w:t xml:space="preserve">Document Naming not appropriate as per the KYC Indexing requirement from CBUAE. </w:t>
      </w:r>
    </w:p>
    <w:p w14:paraId="0D23E212" w14:textId="4E36871B" w:rsidR="00FB2A5C" w:rsidRPr="005B6C7D" w:rsidRDefault="00FB2A5C" w:rsidP="00FB2A5C">
      <w:pPr>
        <w:spacing w:line="360" w:lineRule="auto"/>
        <w:rPr>
          <w:rFonts w:ascii="Calibri" w:hAnsi="Calibri" w:cs="Calibri"/>
          <w:lang w:val="en-IN"/>
          <w:rPrChange w:id="171" w:author="Mohammad Nasir Chimaukar" w:date="2024-08-16T11:00:00Z">
            <w:rPr>
              <w:rFonts w:ascii="Calibri" w:hAnsi="Calibri"/>
              <w:lang w:val="en-IN"/>
            </w:rPr>
          </w:rPrChange>
        </w:rPr>
      </w:pPr>
      <w:r w:rsidRPr="005B6C7D">
        <w:rPr>
          <w:rFonts w:ascii="Calibri" w:hAnsi="Calibri" w:cs="Calibri"/>
          <w:lang w:val="en-IN"/>
          <w:rPrChange w:id="172" w:author="Mohammad Nasir Chimaukar" w:date="2024-08-16T11:00:00Z">
            <w:rPr>
              <w:rFonts w:ascii="Calibri" w:hAnsi="Calibri"/>
              <w:lang w:val="en-IN"/>
            </w:rPr>
          </w:rPrChange>
        </w:rPr>
        <w:t xml:space="preserve">The solution will offer a unified document type as per the KYC Indexing Requirement along with a dedicated archival for each document as either KYC or Non-KYC. </w:t>
      </w:r>
    </w:p>
    <w:p w14:paraId="53BF5920" w14:textId="77777777" w:rsidR="00FB2A5C" w:rsidRDefault="00FB2A5C" w:rsidP="00FB2A5C">
      <w:pPr>
        <w:spacing w:line="360" w:lineRule="auto"/>
        <w:rPr>
          <w:rFonts w:asciiTheme="minorHAnsi" w:hAnsiTheme="minorHAnsi"/>
          <w:lang w:val="en-IN" w:eastAsia="en-US"/>
        </w:rPr>
      </w:pPr>
    </w:p>
    <w:p w14:paraId="7D368A8B" w14:textId="50788D71" w:rsidR="00FB2A5C" w:rsidRDefault="00FB2A5C" w:rsidP="005B6C7D">
      <w:pPr>
        <w:pStyle w:val="Heading2"/>
        <w:rPr>
          <w:lang w:eastAsia="en-US"/>
        </w:rPr>
      </w:pPr>
      <w:bookmarkStart w:id="173" w:name="_Toc174699353"/>
      <w:r>
        <w:rPr>
          <w:lang w:eastAsia="en-US"/>
        </w:rPr>
        <w:t>2.2 Solution Features</w:t>
      </w:r>
      <w:bookmarkEnd w:id="173"/>
      <w:r>
        <w:rPr>
          <w:lang w:eastAsia="en-US"/>
        </w:rPr>
        <w:t xml:space="preserve"> </w:t>
      </w:r>
    </w:p>
    <w:p w14:paraId="40E3AB59" w14:textId="77777777" w:rsidR="00FB2A5C" w:rsidRPr="00FB2A5C" w:rsidRDefault="00FB2A5C" w:rsidP="00FB2A5C">
      <w:pPr>
        <w:rPr>
          <w:lang w:val="en-IN" w:eastAsia="en-US"/>
        </w:rPr>
      </w:pPr>
    </w:p>
    <w:p w14:paraId="4D05E599" w14:textId="7856F132" w:rsidR="007C5CDE" w:rsidRPr="005B6C7D" w:rsidRDefault="00A52AA9" w:rsidP="00A52AA9">
      <w:pPr>
        <w:spacing w:line="360" w:lineRule="auto"/>
        <w:rPr>
          <w:rFonts w:ascii="Calibri" w:hAnsi="Calibri" w:cs="Calibri"/>
          <w:rPrChange w:id="174" w:author="Mohammad Nasir Chimaukar" w:date="2024-08-16T11:00:00Z">
            <w:rPr>
              <w:rFonts w:ascii="Calibri" w:hAnsi="Calibri"/>
            </w:rPr>
          </w:rPrChange>
        </w:rPr>
      </w:pPr>
      <w:r w:rsidRPr="005B6C7D">
        <w:rPr>
          <w:rFonts w:ascii="Calibri" w:hAnsi="Calibri" w:cs="Calibri"/>
          <w:rPrChange w:id="175" w:author="Mohammad Nasir Chimaukar" w:date="2024-08-16T11:00:00Z">
            <w:rPr>
              <w:rFonts w:ascii="Calibri" w:hAnsi="Calibri"/>
            </w:rPr>
          </w:rPrChange>
        </w:rPr>
        <w:t>The existing processes will be enhanced as per the following changes:</w:t>
      </w:r>
    </w:p>
    <w:p w14:paraId="761AD635" w14:textId="39EE504A" w:rsidR="00A52AA9" w:rsidRPr="005B6C7D" w:rsidRDefault="00A52AA9" w:rsidP="00A52AA9">
      <w:pPr>
        <w:pStyle w:val="ListParagraph"/>
        <w:numPr>
          <w:ilvl w:val="0"/>
          <w:numId w:val="4"/>
        </w:numPr>
        <w:spacing w:line="360" w:lineRule="auto"/>
        <w:rPr>
          <w:rFonts w:ascii="Calibri" w:hAnsi="Calibri" w:cs="Calibri"/>
          <w:rPrChange w:id="176" w:author="Mohammad Nasir Chimaukar" w:date="2024-08-16T11:00:00Z">
            <w:rPr>
              <w:rFonts w:ascii="Calibri" w:hAnsi="Calibri"/>
            </w:rPr>
          </w:rPrChange>
        </w:rPr>
      </w:pPr>
      <w:r w:rsidRPr="005B6C7D">
        <w:rPr>
          <w:rFonts w:ascii="Calibri" w:hAnsi="Calibri" w:cs="Calibri"/>
          <w:rPrChange w:id="177" w:author="Mohammad Nasir Chimaukar" w:date="2024-08-16T11:00:00Z">
            <w:rPr>
              <w:rFonts w:ascii="Calibri" w:hAnsi="Calibri"/>
            </w:rPr>
          </w:rPrChange>
        </w:rPr>
        <w:t xml:space="preserve">Removal of un-wanted document types </w:t>
      </w:r>
    </w:p>
    <w:p w14:paraId="1B6B849E" w14:textId="184A0EB3" w:rsidR="00A52AA9" w:rsidRPr="005B6C7D" w:rsidRDefault="00A52AA9" w:rsidP="00A52AA9">
      <w:pPr>
        <w:pStyle w:val="ListParagraph"/>
        <w:numPr>
          <w:ilvl w:val="0"/>
          <w:numId w:val="4"/>
        </w:numPr>
        <w:spacing w:line="360" w:lineRule="auto"/>
        <w:rPr>
          <w:rFonts w:ascii="Calibri" w:hAnsi="Calibri" w:cs="Calibri"/>
          <w:rPrChange w:id="178" w:author="Mohammad Nasir Chimaukar" w:date="2024-08-16T11:00:00Z">
            <w:rPr>
              <w:rFonts w:ascii="Calibri" w:hAnsi="Calibri"/>
            </w:rPr>
          </w:rPrChange>
        </w:rPr>
      </w:pPr>
      <w:r w:rsidRPr="005B6C7D">
        <w:rPr>
          <w:rFonts w:ascii="Calibri" w:hAnsi="Calibri" w:cs="Calibri"/>
          <w:rPrChange w:id="179" w:author="Mohammad Nasir Chimaukar" w:date="2024-08-16T11:00:00Z">
            <w:rPr>
              <w:rFonts w:ascii="Calibri" w:hAnsi="Calibri"/>
            </w:rPr>
          </w:rPrChange>
        </w:rPr>
        <w:t>Addition of new document types</w:t>
      </w:r>
    </w:p>
    <w:p w14:paraId="094D7659" w14:textId="5D6CAF69" w:rsidR="00A52AA9" w:rsidRPr="005B6C7D" w:rsidRDefault="00A52AA9" w:rsidP="00A52AA9">
      <w:pPr>
        <w:pStyle w:val="ListParagraph"/>
        <w:numPr>
          <w:ilvl w:val="0"/>
          <w:numId w:val="4"/>
        </w:numPr>
        <w:spacing w:line="360" w:lineRule="auto"/>
        <w:rPr>
          <w:rFonts w:ascii="Calibri" w:hAnsi="Calibri" w:cs="Calibri"/>
          <w:rPrChange w:id="180" w:author="Mohammad Nasir Chimaukar" w:date="2024-08-16T11:00:00Z">
            <w:rPr>
              <w:rFonts w:ascii="Calibri" w:hAnsi="Calibri"/>
            </w:rPr>
          </w:rPrChange>
        </w:rPr>
      </w:pPr>
      <w:r w:rsidRPr="005B6C7D">
        <w:rPr>
          <w:rFonts w:ascii="Calibri" w:hAnsi="Calibri" w:cs="Calibri"/>
          <w:rPrChange w:id="181" w:author="Mohammad Nasir Chimaukar" w:date="2024-08-16T11:00:00Z">
            <w:rPr>
              <w:rFonts w:ascii="Calibri" w:hAnsi="Calibri"/>
            </w:rPr>
          </w:rPrChange>
        </w:rPr>
        <w:t xml:space="preserve">Renaming the existing document types as per KYC </w:t>
      </w:r>
    </w:p>
    <w:p w14:paraId="78D22082" w14:textId="32DBE212" w:rsidR="00A52AA9" w:rsidRPr="005B6C7D" w:rsidRDefault="00A52AA9" w:rsidP="00A52AA9">
      <w:pPr>
        <w:pStyle w:val="ListParagraph"/>
        <w:numPr>
          <w:ilvl w:val="0"/>
          <w:numId w:val="4"/>
        </w:numPr>
        <w:spacing w:line="360" w:lineRule="auto"/>
        <w:rPr>
          <w:rFonts w:ascii="Calibri" w:hAnsi="Calibri" w:cs="Calibri"/>
          <w:rPrChange w:id="182" w:author="Mohammad Nasir Chimaukar" w:date="2024-08-16T11:00:00Z">
            <w:rPr>
              <w:rFonts w:ascii="Calibri" w:hAnsi="Calibri"/>
            </w:rPr>
          </w:rPrChange>
        </w:rPr>
      </w:pPr>
      <w:r w:rsidRPr="005B6C7D">
        <w:rPr>
          <w:rFonts w:ascii="Calibri" w:hAnsi="Calibri" w:cs="Calibri"/>
          <w:rPrChange w:id="183" w:author="Mohammad Nasir Chimaukar" w:date="2024-08-16T11:00:00Z">
            <w:rPr>
              <w:rFonts w:ascii="Calibri" w:hAnsi="Calibri"/>
            </w:rPr>
          </w:rPrChange>
        </w:rPr>
        <w:t>New Validations on New Document types to be added</w:t>
      </w:r>
    </w:p>
    <w:p w14:paraId="2091CE37" w14:textId="3827BC66" w:rsidR="00A52AA9" w:rsidRPr="005B6C7D" w:rsidRDefault="00A52AA9" w:rsidP="00A52AA9">
      <w:pPr>
        <w:pStyle w:val="ListParagraph"/>
        <w:numPr>
          <w:ilvl w:val="0"/>
          <w:numId w:val="4"/>
        </w:numPr>
        <w:spacing w:line="360" w:lineRule="auto"/>
        <w:rPr>
          <w:rFonts w:ascii="Calibri" w:hAnsi="Calibri" w:cs="Calibri"/>
          <w:rPrChange w:id="184" w:author="Mohammad Nasir Chimaukar" w:date="2024-08-16T11:00:00Z">
            <w:rPr>
              <w:rFonts w:ascii="Calibri" w:hAnsi="Calibri"/>
            </w:rPr>
          </w:rPrChange>
        </w:rPr>
      </w:pPr>
      <w:r w:rsidRPr="005B6C7D">
        <w:rPr>
          <w:rFonts w:ascii="Calibri" w:hAnsi="Calibri" w:cs="Calibri"/>
          <w:rPrChange w:id="185" w:author="Mohammad Nasir Chimaukar" w:date="2024-08-16T11:00:00Z">
            <w:rPr>
              <w:rFonts w:ascii="Calibri" w:hAnsi="Calibri"/>
            </w:rPr>
          </w:rPrChange>
        </w:rPr>
        <w:t xml:space="preserve">Customized archival paths for each document type in each process as per KYC and Non – KYC Folder. </w:t>
      </w:r>
    </w:p>
    <w:p w14:paraId="4F97F9B6" w14:textId="65C6BB98" w:rsidR="00A52AA9" w:rsidRPr="005B6C7D" w:rsidRDefault="00CD5A6A" w:rsidP="00A52AA9">
      <w:pPr>
        <w:pStyle w:val="ListParagraph"/>
        <w:numPr>
          <w:ilvl w:val="0"/>
          <w:numId w:val="4"/>
        </w:numPr>
        <w:spacing w:line="360" w:lineRule="auto"/>
        <w:rPr>
          <w:rFonts w:ascii="Calibri" w:hAnsi="Calibri" w:cs="Calibri"/>
          <w:lang w:eastAsia="en-US"/>
        </w:rPr>
      </w:pPr>
      <w:r w:rsidRPr="005B6C7D">
        <w:rPr>
          <w:rFonts w:ascii="Calibri" w:hAnsi="Calibri" w:cs="Calibri"/>
          <w:rPrChange w:id="186" w:author="Mohammad Nasir Chimaukar" w:date="2024-08-16T11:00:00Z">
            <w:rPr>
              <w:rFonts w:ascii="Calibri" w:hAnsi="Calibri"/>
            </w:rPr>
          </w:rPrChange>
        </w:rPr>
        <w:t>Document names enhancement for each document type</w:t>
      </w:r>
      <w:r w:rsidRPr="005B6C7D">
        <w:rPr>
          <w:rFonts w:ascii="Calibri" w:hAnsi="Calibri" w:cs="Calibri"/>
          <w:lang w:eastAsia="en-US"/>
        </w:rPr>
        <w:t xml:space="preserve">. </w:t>
      </w:r>
    </w:p>
    <w:p w14:paraId="67B658D8" w14:textId="77777777" w:rsidR="00CD5A6A" w:rsidRDefault="00CD5A6A" w:rsidP="00CD5A6A">
      <w:pPr>
        <w:spacing w:line="360" w:lineRule="auto"/>
        <w:rPr>
          <w:rFonts w:asciiTheme="minorHAnsi" w:hAnsiTheme="minorHAnsi"/>
          <w:lang w:eastAsia="en-US"/>
        </w:rPr>
      </w:pPr>
    </w:p>
    <w:p w14:paraId="06CCBE55" w14:textId="03CC99A6" w:rsidR="00CD5A6A" w:rsidRDefault="00CD5A6A" w:rsidP="005B6C7D">
      <w:pPr>
        <w:pStyle w:val="Heading2"/>
        <w:rPr>
          <w:lang w:eastAsia="en-US"/>
        </w:rPr>
      </w:pPr>
      <w:bookmarkStart w:id="187" w:name="_Toc174699354"/>
      <w:r>
        <w:rPr>
          <w:lang w:eastAsia="en-US"/>
        </w:rPr>
        <w:t>2.3 User Classes and Characteristics</w:t>
      </w:r>
      <w:bookmarkEnd w:id="187"/>
    </w:p>
    <w:p w14:paraId="01B7B097" w14:textId="77777777" w:rsidR="00CD5A6A" w:rsidRPr="005B6C7D" w:rsidRDefault="00CD5A6A" w:rsidP="00CD5A6A">
      <w:pPr>
        <w:spacing w:line="360" w:lineRule="auto"/>
        <w:rPr>
          <w:rFonts w:ascii="Calibri" w:hAnsi="Calibri" w:cs="Calibri"/>
          <w:rPrChange w:id="188" w:author="Mohammad Nasir Chimaukar" w:date="2024-08-16T11:00:00Z">
            <w:rPr>
              <w:rFonts w:ascii="Calibri" w:hAnsi="Calibri"/>
            </w:rPr>
          </w:rPrChange>
        </w:rPr>
      </w:pPr>
      <w:r w:rsidRPr="005B6C7D">
        <w:rPr>
          <w:rFonts w:ascii="Calibri" w:hAnsi="Calibri" w:cs="Calibri"/>
          <w:rPrChange w:id="189" w:author="Mohammad Nasir Chimaukar" w:date="2024-08-16T11:00:00Z">
            <w:rPr>
              <w:rFonts w:ascii="Calibri" w:hAnsi="Calibri"/>
            </w:rPr>
          </w:rPrChange>
        </w:rPr>
        <w:t xml:space="preserve"> NA</w:t>
      </w:r>
    </w:p>
    <w:p w14:paraId="7AD28B16" w14:textId="77777777" w:rsidR="00CD5A6A" w:rsidRDefault="00CD5A6A" w:rsidP="00CD5A6A">
      <w:pPr>
        <w:spacing w:line="360" w:lineRule="auto"/>
        <w:rPr>
          <w:rFonts w:asciiTheme="minorHAnsi" w:hAnsiTheme="minorHAnsi"/>
          <w:lang w:eastAsia="en-US"/>
        </w:rPr>
      </w:pPr>
    </w:p>
    <w:p w14:paraId="454FE39A" w14:textId="77777777" w:rsidR="00CD5A6A" w:rsidRDefault="00CD5A6A" w:rsidP="005B6C7D">
      <w:pPr>
        <w:pStyle w:val="Heading2"/>
        <w:rPr>
          <w:lang w:eastAsia="en-US"/>
        </w:rPr>
      </w:pPr>
      <w:bookmarkStart w:id="190" w:name="_Toc174699355"/>
      <w:r>
        <w:rPr>
          <w:lang w:eastAsia="en-US"/>
        </w:rPr>
        <w:lastRenderedPageBreak/>
        <w:t>2.4 Operating Environment</w:t>
      </w:r>
      <w:bookmarkEnd w:id="190"/>
      <w:r>
        <w:rPr>
          <w:lang w:eastAsia="en-US"/>
        </w:rPr>
        <w:t xml:space="preserve"> </w:t>
      </w:r>
    </w:p>
    <w:p w14:paraId="1087AE3A" w14:textId="77777777" w:rsidR="00CD5A6A" w:rsidRPr="005B6C7D" w:rsidRDefault="00CD5A6A" w:rsidP="00CD5A6A">
      <w:pPr>
        <w:spacing w:line="360" w:lineRule="auto"/>
        <w:rPr>
          <w:rFonts w:ascii="Calibri" w:hAnsi="Calibri" w:cs="Calibri"/>
          <w:rPrChange w:id="191" w:author="Mohammad Nasir Chimaukar" w:date="2024-08-16T11:00:00Z">
            <w:rPr>
              <w:rFonts w:ascii="Calibri" w:hAnsi="Calibri"/>
            </w:rPr>
          </w:rPrChange>
        </w:rPr>
      </w:pPr>
      <w:r w:rsidRPr="005B6C7D">
        <w:rPr>
          <w:rFonts w:ascii="Calibri" w:hAnsi="Calibri" w:cs="Calibri"/>
          <w:rPrChange w:id="192" w:author="Mohammad Nasir Chimaukar" w:date="2024-08-16T11:00:00Z">
            <w:rPr>
              <w:rFonts w:ascii="Calibri" w:hAnsi="Calibri"/>
            </w:rPr>
          </w:rPrChange>
        </w:rPr>
        <w:t xml:space="preserve">Existing Environment will be used for UAT and Production </w:t>
      </w:r>
    </w:p>
    <w:p w14:paraId="229395FB" w14:textId="77777777" w:rsidR="00CD5A6A" w:rsidRDefault="00CD5A6A" w:rsidP="00CD5A6A">
      <w:pPr>
        <w:spacing w:line="360" w:lineRule="auto"/>
        <w:rPr>
          <w:rFonts w:asciiTheme="minorHAnsi" w:hAnsiTheme="minorHAnsi"/>
          <w:lang w:eastAsia="en-US"/>
        </w:rPr>
      </w:pPr>
    </w:p>
    <w:p w14:paraId="6A4B565E" w14:textId="77777777" w:rsidR="00CD5A6A" w:rsidRDefault="00CD5A6A" w:rsidP="005B6C7D">
      <w:pPr>
        <w:pStyle w:val="Heading2"/>
        <w:rPr>
          <w:lang w:eastAsia="en-US"/>
        </w:rPr>
      </w:pPr>
      <w:bookmarkStart w:id="193" w:name="_Toc174699356"/>
      <w:r>
        <w:rPr>
          <w:lang w:eastAsia="en-US"/>
        </w:rPr>
        <w:t>2.5 Deliverables</w:t>
      </w:r>
      <w:bookmarkEnd w:id="193"/>
    </w:p>
    <w:p w14:paraId="303F3112" w14:textId="77777777" w:rsidR="00CD5A6A" w:rsidRPr="005B6C7D" w:rsidRDefault="00CD5A6A" w:rsidP="00CD5A6A">
      <w:pPr>
        <w:spacing w:line="360" w:lineRule="auto"/>
        <w:rPr>
          <w:rFonts w:ascii="Calibri" w:hAnsi="Calibri" w:cs="Calibri"/>
          <w:rPrChange w:id="194" w:author="Mohammad Nasir Chimaukar" w:date="2024-08-16T11:00:00Z">
            <w:rPr>
              <w:rFonts w:ascii="Calibri" w:hAnsi="Calibri"/>
            </w:rPr>
          </w:rPrChange>
        </w:rPr>
      </w:pPr>
      <w:r w:rsidRPr="005B6C7D">
        <w:rPr>
          <w:rFonts w:ascii="Calibri" w:hAnsi="Calibri" w:cs="Calibri"/>
          <w:rPrChange w:id="195" w:author="Mohammad Nasir Chimaukar" w:date="2024-08-16T11:00:00Z">
            <w:rPr>
              <w:rFonts w:ascii="Calibri" w:hAnsi="Calibri"/>
            </w:rPr>
          </w:rPrChange>
        </w:rPr>
        <w:t>Release based on this requirement specification document</w:t>
      </w:r>
    </w:p>
    <w:p w14:paraId="711B53EF" w14:textId="77777777" w:rsidR="00CD5A6A" w:rsidRPr="005B6C7D" w:rsidRDefault="00CD5A6A" w:rsidP="00CD5A6A">
      <w:pPr>
        <w:spacing w:line="360" w:lineRule="auto"/>
        <w:rPr>
          <w:rFonts w:ascii="Calibri" w:hAnsi="Calibri" w:cs="Calibri"/>
          <w:lang w:eastAsia="en-US"/>
        </w:rPr>
      </w:pPr>
    </w:p>
    <w:p w14:paraId="3AAF78AA" w14:textId="1DFE0463" w:rsidR="00CD5A6A" w:rsidRDefault="00CD5A6A" w:rsidP="005B6C7D">
      <w:pPr>
        <w:pStyle w:val="Heading2"/>
        <w:rPr>
          <w:lang w:eastAsia="en-US"/>
        </w:rPr>
      </w:pPr>
      <w:r>
        <w:rPr>
          <w:lang w:eastAsia="en-US"/>
        </w:rPr>
        <w:t xml:space="preserve"> </w:t>
      </w:r>
      <w:bookmarkStart w:id="196" w:name="_Toc174699357"/>
      <w:r w:rsidR="00260186">
        <w:rPr>
          <w:lang w:eastAsia="en-US"/>
        </w:rPr>
        <w:t>2.6 Assumptions / Dependencies / Constraints</w:t>
      </w:r>
      <w:bookmarkEnd w:id="196"/>
      <w:r w:rsidR="00260186">
        <w:rPr>
          <w:lang w:eastAsia="en-US"/>
        </w:rPr>
        <w:t xml:space="preserve"> </w:t>
      </w:r>
    </w:p>
    <w:p w14:paraId="1B77EE1F" w14:textId="211EE7FF" w:rsidR="00260186" w:rsidRPr="005B6C7D" w:rsidRDefault="00260186" w:rsidP="00260186">
      <w:pPr>
        <w:pStyle w:val="ListParagraph"/>
        <w:numPr>
          <w:ilvl w:val="0"/>
          <w:numId w:val="6"/>
        </w:numPr>
        <w:spacing w:line="360" w:lineRule="auto"/>
        <w:rPr>
          <w:rFonts w:ascii="Calibri" w:hAnsi="Calibri" w:cs="Calibri"/>
          <w:rPrChange w:id="197" w:author="Mohammad Nasir Chimaukar" w:date="2024-08-16T11:00:00Z">
            <w:rPr>
              <w:rFonts w:ascii="Calibri" w:hAnsi="Calibri"/>
            </w:rPr>
          </w:rPrChange>
        </w:rPr>
      </w:pPr>
      <w:r w:rsidRPr="005B6C7D">
        <w:rPr>
          <w:rFonts w:ascii="Calibri" w:hAnsi="Calibri" w:cs="Calibri"/>
          <w:rPrChange w:id="198" w:author="Mohammad Nasir Chimaukar" w:date="2024-08-16T11:00:00Z">
            <w:rPr>
              <w:rFonts w:ascii="Calibri" w:hAnsi="Calibri"/>
            </w:rPr>
          </w:rPrChange>
        </w:rPr>
        <w:t xml:space="preserve">The requirement specifications mentioned in scope document are based on discussions with various teams/ departments &amp; business users at RAK Bank. </w:t>
      </w:r>
    </w:p>
    <w:p w14:paraId="75084F76" w14:textId="3660B7C1" w:rsidR="00260186" w:rsidRPr="005B6C7D" w:rsidRDefault="00260186" w:rsidP="00260186">
      <w:pPr>
        <w:pStyle w:val="ListParagraph"/>
        <w:numPr>
          <w:ilvl w:val="0"/>
          <w:numId w:val="6"/>
        </w:numPr>
        <w:spacing w:line="360" w:lineRule="auto"/>
        <w:rPr>
          <w:rFonts w:ascii="Calibri" w:hAnsi="Calibri" w:cs="Calibri"/>
          <w:rPrChange w:id="199" w:author="Mohammad Nasir Chimaukar" w:date="2024-08-16T11:00:00Z">
            <w:rPr>
              <w:rFonts w:ascii="Calibri" w:hAnsi="Calibri"/>
            </w:rPr>
          </w:rPrChange>
        </w:rPr>
      </w:pPr>
      <w:r w:rsidRPr="005B6C7D">
        <w:rPr>
          <w:rFonts w:ascii="Calibri" w:hAnsi="Calibri" w:cs="Calibri"/>
          <w:rPrChange w:id="200" w:author="Mohammad Nasir Chimaukar" w:date="2024-08-16T11:00:00Z">
            <w:rPr>
              <w:rFonts w:ascii="Calibri" w:hAnsi="Calibri"/>
            </w:rPr>
          </w:rPrChange>
        </w:rPr>
        <w:t xml:space="preserve">This implementation will be done on the top of Newgen iBPS / Omni Docs product suite; thus, the implementation has dependency on iBPS / Omni Docs Product Suite. </w:t>
      </w:r>
    </w:p>
    <w:p w14:paraId="55C5F46C" w14:textId="791D77D8" w:rsidR="00260186" w:rsidRPr="005B6C7D" w:rsidRDefault="00CF4A17" w:rsidP="00260186">
      <w:pPr>
        <w:pStyle w:val="ListParagraph"/>
        <w:numPr>
          <w:ilvl w:val="0"/>
          <w:numId w:val="6"/>
        </w:numPr>
        <w:spacing w:line="360" w:lineRule="auto"/>
        <w:rPr>
          <w:rFonts w:ascii="Calibri" w:hAnsi="Calibri" w:cs="Calibri"/>
          <w:rPrChange w:id="201" w:author="Mohammad Nasir Chimaukar" w:date="2024-08-16T11:00:00Z">
            <w:rPr>
              <w:rFonts w:ascii="Calibri" w:hAnsi="Calibri"/>
            </w:rPr>
          </w:rPrChange>
        </w:rPr>
      </w:pPr>
      <w:r w:rsidRPr="005B6C7D">
        <w:rPr>
          <w:rFonts w:ascii="Calibri" w:hAnsi="Calibri" w:cs="Calibri"/>
          <w:rPrChange w:id="202" w:author="Mohammad Nasir Chimaukar" w:date="2024-08-16T11:00:00Z">
            <w:rPr>
              <w:rFonts w:ascii="Calibri" w:hAnsi="Calibri"/>
            </w:rPr>
          </w:rPrChange>
        </w:rPr>
        <w:t>The changes will be implemente</w:t>
      </w:r>
      <w:r w:rsidR="00617501" w:rsidRPr="005B6C7D">
        <w:rPr>
          <w:rFonts w:ascii="Calibri" w:hAnsi="Calibri" w:cs="Calibri"/>
          <w:rPrChange w:id="203" w:author="Mohammad Nasir Chimaukar" w:date="2024-08-16T11:00:00Z">
            <w:rPr>
              <w:rFonts w:ascii="Calibri" w:hAnsi="Calibri"/>
            </w:rPr>
          </w:rPrChange>
        </w:rPr>
        <w:t>d</w:t>
      </w:r>
      <w:r w:rsidR="00470885" w:rsidRPr="005B6C7D">
        <w:rPr>
          <w:rFonts w:ascii="Calibri" w:hAnsi="Calibri" w:cs="Calibri"/>
          <w:rPrChange w:id="204" w:author="Mohammad Nasir Chimaukar" w:date="2024-08-16T11:00:00Z">
            <w:rPr>
              <w:rFonts w:ascii="Calibri" w:hAnsi="Calibri"/>
            </w:rPr>
          </w:rPrChange>
        </w:rPr>
        <w:t xml:space="preserve"> in English </w:t>
      </w:r>
      <w:r w:rsidR="008C2176" w:rsidRPr="005B6C7D">
        <w:rPr>
          <w:rFonts w:ascii="Calibri" w:hAnsi="Calibri" w:cs="Calibri"/>
          <w:rPrChange w:id="205" w:author="Mohammad Nasir Chimaukar" w:date="2024-08-16T11:00:00Z">
            <w:rPr>
              <w:rFonts w:ascii="Calibri" w:hAnsi="Calibri"/>
            </w:rPr>
          </w:rPrChange>
        </w:rPr>
        <w:t xml:space="preserve">language only. There will be no data or screen </w:t>
      </w:r>
      <w:r w:rsidR="00CE6925" w:rsidRPr="005B6C7D">
        <w:rPr>
          <w:rFonts w:ascii="Calibri" w:hAnsi="Calibri" w:cs="Calibri"/>
          <w:rPrChange w:id="206" w:author="Mohammad Nasir Chimaukar" w:date="2024-08-16T11:00:00Z">
            <w:rPr>
              <w:rFonts w:ascii="Calibri" w:hAnsi="Calibri"/>
            </w:rPr>
          </w:rPrChange>
        </w:rPr>
        <w:t xml:space="preserve">in any other language. </w:t>
      </w:r>
    </w:p>
    <w:p w14:paraId="58AFEBF0" w14:textId="1AC86AB2" w:rsidR="00CE6925" w:rsidRPr="005B6C7D" w:rsidRDefault="006B3C0D" w:rsidP="00260186">
      <w:pPr>
        <w:pStyle w:val="ListParagraph"/>
        <w:numPr>
          <w:ilvl w:val="0"/>
          <w:numId w:val="6"/>
        </w:numPr>
        <w:spacing w:line="360" w:lineRule="auto"/>
        <w:rPr>
          <w:rFonts w:ascii="Calibri" w:hAnsi="Calibri" w:cs="Calibri"/>
          <w:rPrChange w:id="207" w:author="Mohammad Nasir Chimaukar" w:date="2024-08-16T11:00:00Z">
            <w:rPr>
              <w:rFonts w:ascii="Calibri" w:hAnsi="Calibri"/>
            </w:rPr>
          </w:rPrChange>
        </w:rPr>
      </w:pPr>
      <w:r w:rsidRPr="005B6C7D">
        <w:rPr>
          <w:rFonts w:ascii="Calibri" w:hAnsi="Calibri" w:cs="Calibri"/>
          <w:rPrChange w:id="208" w:author="Mohammad Nasir Chimaukar" w:date="2024-08-16T11:00:00Z">
            <w:rPr>
              <w:rFonts w:ascii="Calibri" w:hAnsi="Calibri"/>
            </w:rPr>
          </w:rPrChange>
        </w:rPr>
        <w:t>Any new requirement, modification</w:t>
      </w:r>
      <w:r w:rsidR="00C91AF6" w:rsidRPr="005B6C7D">
        <w:rPr>
          <w:rFonts w:ascii="Calibri" w:hAnsi="Calibri" w:cs="Calibri"/>
          <w:rPrChange w:id="209" w:author="Mohammad Nasir Chimaukar" w:date="2024-08-16T11:00:00Z">
            <w:rPr>
              <w:rFonts w:ascii="Calibri" w:hAnsi="Calibri"/>
            </w:rPr>
          </w:rPrChange>
        </w:rPr>
        <w:t xml:space="preserve"> or addition </w:t>
      </w:r>
      <w:r w:rsidR="00DE53C1" w:rsidRPr="005B6C7D">
        <w:rPr>
          <w:rFonts w:ascii="Calibri" w:hAnsi="Calibri" w:cs="Calibri"/>
          <w:rPrChange w:id="210" w:author="Mohammad Nasir Chimaukar" w:date="2024-08-16T11:00:00Z">
            <w:rPr>
              <w:rFonts w:ascii="Calibri" w:hAnsi="Calibri"/>
            </w:rPr>
          </w:rPrChange>
        </w:rPr>
        <w:t xml:space="preserve">to the current requirements </w:t>
      </w:r>
      <w:r w:rsidR="00897670" w:rsidRPr="005B6C7D">
        <w:rPr>
          <w:rFonts w:ascii="Calibri" w:hAnsi="Calibri" w:cs="Calibri"/>
          <w:rPrChange w:id="211" w:author="Mohammad Nasir Chimaukar" w:date="2024-08-16T11:00:00Z">
            <w:rPr>
              <w:rFonts w:ascii="Calibri" w:hAnsi="Calibri"/>
            </w:rPr>
          </w:rPrChange>
        </w:rPr>
        <w:t xml:space="preserve">as mentioned in </w:t>
      </w:r>
      <w:r w:rsidR="005B4028" w:rsidRPr="005B6C7D">
        <w:rPr>
          <w:rFonts w:ascii="Calibri" w:hAnsi="Calibri" w:cs="Calibri"/>
          <w:rPrChange w:id="212" w:author="Mohammad Nasir Chimaukar" w:date="2024-08-16T11:00:00Z">
            <w:rPr>
              <w:rFonts w:ascii="Calibri" w:hAnsi="Calibri"/>
            </w:rPr>
          </w:rPrChange>
        </w:rPr>
        <w:t xml:space="preserve">the current </w:t>
      </w:r>
      <w:r w:rsidR="00FF525B" w:rsidRPr="005B6C7D">
        <w:rPr>
          <w:rFonts w:ascii="Calibri" w:hAnsi="Calibri" w:cs="Calibri"/>
          <w:rPrChange w:id="213" w:author="Mohammad Nasir Chimaukar" w:date="2024-08-16T11:00:00Z">
            <w:rPr>
              <w:rFonts w:ascii="Calibri" w:hAnsi="Calibri"/>
            </w:rPr>
          </w:rPrChange>
        </w:rPr>
        <w:t xml:space="preserve">document will be treated as </w:t>
      </w:r>
      <w:r w:rsidR="00A056DD" w:rsidRPr="005B6C7D">
        <w:rPr>
          <w:rFonts w:ascii="Calibri" w:hAnsi="Calibri" w:cs="Calibri"/>
          <w:rPrChange w:id="214" w:author="Mohammad Nasir Chimaukar" w:date="2024-08-16T11:00:00Z">
            <w:rPr>
              <w:rFonts w:ascii="Calibri" w:hAnsi="Calibri"/>
            </w:rPr>
          </w:rPrChange>
        </w:rPr>
        <w:t xml:space="preserve">changes. </w:t>
      </w:r>
    </w:p>
    <w:p w14:paraId="3B138EE0" w14:textId="02190C17" w:rsidR="00D010F5" w:rsidRPr="005B6C7D" w:rsidRDefault="00D010F5" w:rsidP="00260186">
      <w:pPr>
        <w:pStyle w:val="ListParagraph"/>
        <w:numPr>
          <w:ilvl w:val="0"/>
          <w:numId w:val="6"/>
        </w:numPr>
        <w:spacing w:line="360" w:lineRule="auto"/>
        <w:rPr>
          <w:rFonts w:ascii="Calibri" w:hAnsi="Calibri" w:cs="Calibri"/>
          <w:rPrChange w:id="215" w:author="Mohammad Nasir Chimaukar" w:date="2024-08-16T11:00:00Z">
            <w:rPr>
              <w:rFonts w:ascii="Calibri" w:hAnsi="Calibri"/>
            </w:rPr>
          </w:rPrChange>
        </w:rPr>
      </w:pPr>
      <w:r w:rsidRPr="005B6C7D">
        <w:rPr>
          <w:rFonts w:ascii="Calibri" w:hAnsi="Calibri" w:cs="Calibri"/>
          <w:rPrChange w:id="216" w:author="Mohammad Nasir Chimaukar" w:date="2024-08-16T11:00:00Z">
            <w:rPr>
              <w:rFonts w:ascii="Calibri" w:hAnsi="Calibri"/>
            </w:rPr>
          </w:rPrChange>
        </w:rPr>
        <w:t xml:space="preserve">Development order will </w:t>
      </w:r>
      <w:r w:rsidR="00C03798" w:rsidRPr="005B6C7D">
        <w:rPr>
          <w:rFonts w:ascii="Calibri" w:hAnsi="Calibri" w:cs="Calibri"/>
          <w:rPrChange w:id="217" w:author="Mohammad Nasir Chimaukar" w:date="2024-08-16T11:00:00Z">
            <w:rPr>
              <w:rFonts w:ascii="Calibri" w:hAnsi="Calibri"/>
            </w:rPr>
          </w:rPrChange>
        </w:rPr>
        <w:t xml:space="preserve">prioritize document type changes first followed by folder structure in DMS and document naming convention changes. </w:t>
      </w:r>
    </w:p>
    <w:p w14:paraId="5221B43C" w14:textId="569FE9F2" w:rsidR="007F1F3C" w:rsidRPr="005B6C7D" w:rsidRDefault="009538A8" w:rsidP="006274B1">
      <w:pPr>
        <w:pStyle w:val="ListParagraph"/>
        <w:numPr>
          <w:ilvl w:val="0"/>
          <w:numId w:val="6"/>
        </w:numPr>
        <w:spacing w:line="360" w:lineRule="auto"/>
        <w:rPr>
          <w:rFonts w:ascii="Calibri" w:hAnsi="Calibri" w:cs="Calibri"/>
          <w:rPrChange w:id="218" w:author="Mohammad Nasir Chimaukar" w:date="2024-08-16T11:00:00Z">
            <w:rPr>
              <w:rFonts w:ascii="Calibri" w:hAnsi="Calibri"/>
            </w:rPr>
          </w:rPrChange>
        </w:rPr>
      </w:pPr>
      <w:r w:rsidRPr="005B6C7D">
        <w:rPr>
          <w:rFonts w:ascii="Calibri" w:hAnsi="Calibri" w:cs="Calibri"/>
          <w:rPrChange w:id="219" w:author="Mohammad Nasir Chimaukar" w:date="2024-08-16T11:00:00Z">
            <w:rPr>
              <w:rFonts w:ascii="Calibri" w:hAnsi="Calibri"/>
            </w:rPr>
          </w:rPrChange>
        </w:rPr>
        <w:t xml:space="preserve">The processes where </w:t>
      </w:r>
      <w:r w:rsidR="00FE1481" w:rsidRPr="005B6C7D">
        <w:rPr>
          <w:rFonts w:ascii="Calibri" w:hAnsi="Calibri" w:cs="Calibri"/>
          <w:rPrChange w:id="220" w:author="Mohammad Nasir Chimaukar" w:date="2024-08-16T11:00:00Z">
            <w:rPr>
              <w:rFonts w:ascii="Calibri" w:hAnsi="Calibri"/>
            </w:rPr>
          </w:rPrChange>
        </w:rPr>
        <w:t xml:space="preserve">work-item gets created from Digital Channels too and documents are received from front end journeys will require enhancements </w:t>
      </w:r>
      <w:r w:rsidR="006274B1" w:rsidRPr="005B6C7D">
        <w:rPr>
          <w:rFonts w:ascii="Calibri" w:hAnsi="Calibri" w:cs="Calibri"/>
          <w:rPrChange w:id="221" w:author="Mohammad Nasir Chimaukar" w:date="2024-08-16T11:00:00Z">
            <w:rPr>
              <w:rFonts w:ascii="Calibri" w:hAnsi="Calibri"/>
            </w:rPr>
          </w:rPrChange>
        </w:rPr>
        <w:t xml:space="preserve">at the channel sides too if the document type in iBPS will be changed since the mapping of documents depends on the Document Type. </w:t>
      </w:r>
    </w:p>
    <w:p w14:paraId="0E66E9CF" w14:textId="77777777" w:rsidR="009E6811" w:rsidRDefault="009E6811" w:rsidP="009E6811">
      <w:pPr>
        <w:spacing w:line="360" w:lineRule="auto"/>
        <w:rPr>
          <w:rFonts w:asciiTheme="minorHAnsi" w:hAnsiTheme="minorHAnsi"/>
          <w:rPrChange w:id="222" w:author="Mohammad Nasir Chimaukar" w:date="2024-08-16T11:00:00Z">
            <w:rPr>
              <w:rFonts w:ascii="Calibri" w:hAnsi="Calibri"/>
            </w:rPr>
          </w:rPrChange>
        </w:rPr>
      </w:pPr>
    </w:p>
    <w:p w14:paraId="7CA868D5" w14:textId="77777777" w:rsidR="009E6811" w:rsidRDefault="009E6811" w:rsidP="009E6811">
      <w:pPr>
        <w:spacing w:line="360" w:lineRule="auto"/>
        <w:rPr>
          <w:rFonts w:asciiTheme="minorHAnsi" w:hAnsiTheme="minorHAnsi"/>
          <w:rPrChange w:id="223" w:author="Mohammad Nasir Chimaukar" w:date="2024-08-16T11:00:00Z">
            <w:rPr>
              <w:rFonts w:ascii="Calibri" w:hAnsi="Calibri"/>
            </w:rPr>
          </w:rPrChange>
        </w:rPr>
      </w:pPr>
    </w:p>
    <w:p w14:paraId="71A8D4D6" w14:textId="77777777" w:rsidR="009E6811" w:rsidRDefault="009E6811" w:rsidP="009E6811">
      <w:pPr>
        <w:spacing w:line="360" w:lineRule="auto"/>
        <w:rPr>
          <w:rFonts w:asciiTheme="minorHAnsi" w:hAnsiTheme="minorHAnsi"/>
          <w:lang w:eastAsia="en-US"/>
        </w:rPr>
      </w:pPr>
    </w:p>
    <w:p w14:paraId="389BDD13" w14:textId="77777777" w:rsidR="009E6811" w:rsidRDefault="009E6811" w:rsidP="009E6811">
      <w:pPr>
        <w:spacing w:line="360" w:lineRule="auto"/>
        <w:rPr>
          <w:rFonts w:asciiTheme="minorHAnsi" w:hAnsiTheme="minorHAnsi"/>
          <w:lang w:eastAsia="en-US"/>
        </w:rPr>
      </w:pPr>
    </w:p>
    <w:p w14:paraId="00246B26" w14:textId="77777777" w:rsidR="00170579" w:rsidRDefault="00170579" w:rsidP="009E6811">
      <w:pPr>
        <w:spacing w:line="360" w:lineRule="auto"/>
        <w:rPr>
          <w:rFonts w:asciiTheme="minorHAnsi" w:hAnsiTheme="minorHAnsi"/>
          <w:lang w:eastAsia="en-US"/>
        </w:rPr>
      </w:pPr>
    </w:p>
    <w:p w14:paraId="102F4389" w14:textId="77777777" w:rsidR="00170579" w:rsidRPr="009E6811" w:rsidRDefault="00170579" w:rsidP="009E6811">
      <w:pPr>
        <w:spacing w:line="360" w:lineRule="auto"/>
        <w:rPr>
          <w:ins w:id="224" w:author="Mohammad Nasir Chimaukar" w:date="2024-08-16T11:00:00Z"/>
          <w:rFonts w:asciiTheme="minorHAnsi" w:hAnsiTheme="minorHAnsi"/>
          <w:lang w:eastAsia="en-US"/>
        </w:rPr>
      </w:pPr>
    </w:p>
    <w:p w14:paraId="4D8FEB34" w14:textId="06C33044" w:rsidR="00191184" w:rsidRDefault="007F1F3C" w:rsidP="00191184">
      <w:pPr>
        <w:pStyle w:val="Heading1"/>
      </w:pPr>
      <w:bookmarkStart w:id="225" w:name="_Toc174699358"/>
      <w:r>
        <w:lastRenderedPageBreak/>
        <w:t xml:space="preserve">3. </w:t>
      </w:r>
      <w:r w:rsidR="00191184">
        <w:t>Description</w:t>
      </w:r>
      <w:bookmarkEnd w:id="225"/>
      <w:r w:rsidR="00191184">
        <w:t xml:space="preserve"> </w:t>
      </w:r>
    </w:p>
    <w:p w14:paraId="10C247D6" w14:textId="670C886A" w:rsidR="00191184" w:rsidRPr="005B6C7D" w:rsidRDefault="00191184" w:rsidP="00191184">
      <w:pPr>
        <w:spacing w:line="360" w:lineRule="auto"/>
        <w:rPr>
          <w:rFonts w:ascii="Calibri" w:hAnsi="Calibri" w:cs="Calibri"/>
          <w:szCs w:val="24"/>
          <w:lang w:val="en-IN"/>
          <w:rPrChange w:id="226" w:author="Mohammad Nasir Chimaukar" w:date="2024-08-16T11:00:00Z">
            <w:rPr>
              <w:rFonts w:ascii="Calibri" w:hAnsi="Calibri"/>
              <w:lang w:val="en-IN"/>
            </w:rPr>
          </w:rPrChange>
        </w:rPr>
      </w:pPr>
      <w:r w:rsidRPr="005B6C7D">
        <w:rPr>
          <w:rFonts w:ascii="Calibri" w:hAnsi="Calibri" w:cs="Calibri"/>
          <w:szCs w:val="24"/>
          <w:lang w:val="en-IN"/>
          <w:rPrChange w:id="227" w:author="Mohammad Nasir Chimaukar" w:date="2024-08-16T11:00:00Z">
            <w:rPr>
              <w:rFonts w:ascii="Calibri" w:hAnsi="Calibri"/>
              <w:lang w:val="en-IN"/>
            </w:rPr>
          </w:rPrChange>
        </w:rPr>
        <w:t xml:space="preserve">The subsequent sections will consist </w:t>
      </w:r>
      <w:r w:rsidR="00A719B1" w:rsidRPr="005B6C7D">
        <w:rPr>
          <w:rFonts w:ascii="Calibri" w:hAnsi="Calibri" w:cs="Calibri"/>
          <w:szCs w:val="24"/>
          <w:lang w:val="en-IN"/>
          <w:rPrChange w:id="228" w:author="Mohammad Nasir Chimaukar" w:date="2024-08-16T11:00:00Z">
            <w:rPr>
              <w:rFonts w:ascii="Calibri" w:hAnsi="Calibri"/>
              <w:lang w:val="en-IN"/>
            </w:rPr>
          </w:rPrChange>
        </w:rPr>
        <w:t xml:space="preserve">of changes to be done in the </w:t>
      </w:r>
      <w:r w:rsidR="00410136" w:rsidRPr="005B6C7D">
        <w:rPr>
          <w:rFonts w:ascii="Calibri" w:hAnsi="Calibri" w:cs="Calibri"/>
          <w:szCs w:val="24"/>
          <w:lang w:val="en-IN"/>
          <w:rPrChange w:id="229" w:author="Mohammad Nasir Chimaukar" w:date="2024-08-16T11:00:00Z">
            <w:rPr>
              <w:rFonts w:ascii="Calibri" w:hAnsi="Calibri"/>
              <w:lang w:val="en-IN"/>
            </w:rPr>
          </w:rPrChange>
        </w:rPr>
        <w:t xml:space="preserve">BAU Processes of iBPS. </w:t>
      </w:r>
      <w:r w:rsidR="00A719B1" w:rsidRPr="005B6C7D">
        <w:rPr>
          <w:rFonts w:ascii="Calibri" w:hAnsi="Calibri" w:cs="Calibri"/>
          <w:szCs w:val="24"/>
          <w:lang w:val="en-IN"/>
          <w:rPrChange w:id="230" w:author="Mohammad Nasir Chimaukar" w:date="2024-08-16T11:00:00Z">
            <w:rPr>
              <w:rFonts w:ascii="Calibri" w:hAnsi="Calibri"/>
              <w:lang w:val="en-IN"/>
            </w:rPr>
          </w:rPrChange>
        </w:rPr>
        <w:t xml:space="preserve"> </w:t>
      </w:r>
    </w:p>
    <w:p w14:paraId="4A98DC4B" w14:textId="77777777" w:rsidR="00A719B1" w:rsidRPr="005B6C7D" w:rsidRDefault="00A719B1" w:rsidP="00191184">
      <w:pPr>
        <w:spacing w:line="360" w:lineRule="auto"/>
        <w:rPr>
          <w:rFonts w:ascii="Calibri" w:hAnsi="Calibri" w:cs="Calibri"/>
          <w:szCs w:val="24"/>
          <w:lang w:val="en-IN"/>
          <w:rPrChange w:id="231" w:author="Mohammad Nasir Chimaukar" w:date="2024-08-16T11:00:00Z">
            <w:rPr>
              <w:rFonts w:ascii="Calibri" w:hAnsi="Calibri"/>
              <w:lang w:val="en-IN"/>
            </w:rPr>
          </w:rPrChange>
        </w:rPr>
      </w:pPr>
    </w:p>
    <w:p w14:paraId="62BB7BE7" w14:textId="5E24770B" w:rsidR="00410136" w:rsidRPr="005B6C7D" w:rsidRDefault="00A719B1" w:rsidP="00410136">
      <w:pPr>
        <w:spacing w:line="360" w:lineRule="auto"/>
        <w:rPr>
          <w:rFonts w:ascii="Calibri" w:hAnsi="Calibri" w:cs="Calibri"/>
          <w:b/>
          <w:szCs w:val="24"/>
          <w:lang w:val="en-IN"/>
          <w:rPrChange w:id="232" w:author="Mohammad Nasir Chimaukar" w:date="2024-08-16T11:00:00Z">
            <w:rPr>
              <w:rFonts w:ascii="Calibri" w:hAnsi="Calibri"/>
              <w:b/>
              <w:lang w:val="en-IN"/>
            </w:rPr>
          </w:rPrChange>
        </w:rPr>
      </w:pPr>
      <w:r w:rsidRPr="005B6C7D">
        <w:rPr>
          <w:rFonts w:ascii="Calibri" w:hAnsi="Calibri" w:cs="Calibri"/>
          <w:b/>
          <w:szCs w:val="24"/>
          <w:lang w:val="en-IN"/>
          <w:rPrChange w:id="233" w:author="Mohammad Nasir Chimaukar" w:date="2024-08-16T11:00:00Z">
            <w:rPr>
              <w:rFonts w:ascii="Calibri" w:hAnsi="Calibri"/>
              <w:b/>
              <w:lang w:val="en-IN"/>
            </w:rPr>
          </w:rPrChange>
        </w:rPr>
        <w:t>&lt;0</w:t>
      </w:r>
      <w:r w:rsidR="000A590F" w:rsidRPr="005B6C7D">
        <w:rPr>
          <w:rFonts w:ascii="Calibri" w:hAnsi="Calibri" w:cs="Calibri"/>
          <w:b/>
          <w:szCs w:val="24"/>
          <w:lang w:val="en-IN"/>
          <w:rPrChange w:id="234" w:author="Mohammad Nasir Chimaukar" w:date="2024-08-16T11:00:00Z">
            <w:rPr>
              <w:rFonts w:ascii="Calibri" w:hAnsi="Calibri"/>
              <w:b/>
              <w:lang w:val="en-IN"/>
            </w:rPr>
          </w:rPrChange>
        </w:rPr>
        <w:t>7</w:t>
      </w:r>
      <w:r w:rsidRPr="005B6C7D">
        <w:rPr>
          <w:rFonts w:ascii="Calibri" w:hAnsi="Calibri" w:cs="Calibri"/>
          <w:b/>
          <w:szCs w:val="24"/>
          <w:lang w:val="en-IN"/>
          <w:rPrChange w:id="235" w:author="Mohammad Nasir Chimaukar" w:date="2024-08-16T11:00:00Z">
            <w:rPr>
              <w:rFonts w:ascii="Calibri" w:hAnsi="Calibri"/>
              <w:b/>
              <w:lang w:val="en-IN"/>
            </w:rPr>
          </w:rPrChange>
        </w:rPr>
        <w:t xml:space="preserve"> August 2024&gt;</w:t>
      </w:r>
      <w:r w:rsidRPr="005B6C7D">
        <w:rPr>
          <w:rFonts w:ascii="Calibri" w:hAnsi="Calibri" w:cs="Calibri"/>
          <w:szCs w:val="24"/>
          <w:lang w:val="en-IN"/>
          <w:rPrChange w:id="236" w:author="Mohammad Nasir Chimaukar" w:date="2024-08-16T11:00:00Z">
            <w:rPr>
              <w:rFonts w:ascii="Calibri" w:hAnsi="Calibri"/>
              <w:lang w:val="en-IN"/>
            </w:rPr>
          </w:rPrChange>
        </w:rPr>
        <w:t xml:space="preserve"> </w:t>
      </w:r>
      <w:r w:rsidR="002C4563" w:rsidRPr="005B6C7D">
        <w:rPr>
          <w:rFonts w:ascii="Calibri" w:hAnsi="Calibri" w:cs="Calibri"/>
          <w:b/>
          <w:szCs w:val="24"/>
          <w:lang w:val="en-IN"/>
          <w:rPrChange w:id="237" w:author="Mohammad Nasir Chimaukar" w:date="2024-08-16T11:00:00Z">
            <w:rPr>
              <w:rFonts w:ascii="Calibri" w:hAnsi="Calibri"/>
              <w:b/>
              <w:lang w:val="en-IN"/>
            </w:rPr>
          </w:rPrChange>
        </w:rPr>
        <w:t>Process List:</w:t>
      </w:r>
    </w:p>
    <w:p w14:paraId="56DA8DA2" w14:textId="744B8C6D" w:rsidR="002C4563" w:rsidRPr="005B6C7D" w:rsidRDefault="002C4563" w:rsidP="002C4563">
      <w:pPr>
        <w:pStyle w:val="ListParagraph"/>
        <w:numPr>
          <w:ilvl w:val="0"/>
          <w:numId w:val="7"/>
        </w:numPr>
        <w:spacing w:line="360" w:lineRule="auto"/>
        <w:rPr>
          <w:rFonts w:ascii="Calibri" w:hAnsi="Calibri" w:cs="Calibri"/>
          <w:szCs w:val="24"/>
          <w:lang w:val="en-IN"/>
          <w:rPrChange w:id="238" w:author="Mohammad Nasir Chimaukar" w:date="2024-08-16T11:00:00Z">
            <w:rPr>
              <w:rFonts w:ascii="Calibri" w:hAnsi="Calibri"/>
              <w:lang w:val="en-IN"/>
            </w:rPr>
          </w:rPrChange>
        </w:rPr>
      </w:pPr>
      <w:commentRangeStart w:id="239"/>
      <w:commentRangeStart w:id="240"/>
      <w:r w:rsidRPr="005B6C7D">
        <w:rPr>
          <w:rFonts w:ascii="Calibri" w:hAnsi="Calibri" w:cs="Calibri"/>
          <w:szCs w:val="24"/>
          <w:lang w:val="en-IN"/>
          <w:rPrChange w:id="241" w:author="Mohammad Nasir Chimaukar" w:date="2024-08-16T11:00:00Z">
            <w:rPr>
              <w:rFonts w:ascii="Calibri" w:hAnsi="Calibri"/>
              <w:lang w:val="en-IN"/>
            </w:rPr>
          </w:rPrChange>
        </w:rPr>
        <w:t>AO Process (Account Opening)</w:t>
      </w:r>
    </w:p>
    <w:p w14:paraId="44B65DBC" w14:textId="60BFBB5D" w:rsidR="002C4563" w:rsidRPr="005B6C7D" w:rsidRDefault="002C4563" w:rsidP="002C4563">
      <w:pPr>
        <w:pStyle w:val="ListParagraph"/>
        <w:numPr>
          <w:ilvl w:val="0"/>
          <w:numId w:val="7"/>
        </w:numPr>
        <w:spacing w:line="360" w:lineRule="auto"/>
        <w:rPr>
          <w:rFonts w:ascii="Calibri" w:hAnsi="Calibri" w:cs="Calibri"/>
          <w:szCs w:val="24"/>
          <w:lang w:val="en-IN"/>
          <w:rPrChange w:id="242" w:author="Mohammad Nasir Chimaukar" w:date="2024-08-16T11:00:00Z">
            <w:rPr>
              <w:rFonts w:ascii="Calibri" w:hAnsi="Calibri"/>
              <w:lang w:val="en-IN"/>
            </w:rPr>
          </w:rPrChange>
        </w:rPr>
      </w:pPr>
      <w:r w:rsidRPr="005B6C7D">
        <w:rPr>
          <w:rFonts w:ascii="Calibri" w:hAnsi="Calibri" w:cs="Calibri"/>
          <w:szCs w:val="24"/>
          <w:lang w:val="en-IN"/>
          <w:rPrChange w:id="243" w:author="Mohammad Nasir Chimaukar" w:date="2024-08-16T11:00:00Z">
            <w:rPr>
              <w:rFonts w:ascii="Calibri" w:hAnsi="Calibri"/>
              <w:lang w:val="en-IN"/>
            </w:rPr>
          </w:rPrChange>
        </w:rPr>
        <w:t>Digital AO Process (Digital Account Opening)</w:t>
      </w:r>
    </w:p>
    <w:p w14:paraId="3F2860C5" w14:textId="34D18BE2" w:rsidR="002C4563" w:rsidRPr="005B6C7D" w:rsidRDefault="002C4563" w:rsidP="002C4563">
      <w:pPr>
        <w:pStyle w:val="ListParagraph"/>
        <w:numPr>
          <w:ilvl w:val="0"/>
          <w:numId w:val="7"/>
        </w:numPr>
        <w:spacing w:line="360" w:lineRule="auto"/>
        <w:rPr>
          <w:rFonts w:ascii="Calibri" w:hAnsi="Calibri" w:cs="Calibri"/>
          <w:szCs w:val="24"/>
          <w:lang w:val="en-IN"/>
          <w:rPrChange w:id="244" w:author="Mohammad Nasir Chimaukar" w:date="2024-08-16T11:00:00Z">
            <w:rPr>
              <w:rFonts w:ascii="Calibri" w:hAnsi="Calibri"/>
              <w:lang w:val="en-IN"/>
            </w:rPr>
          </w:rPrChange>
        </w:rPr>
      </w:pPr>
      <w:r w:rsidRPr="005B6C7D">
        <w:rPr>
          <w:rFonts w:ascii="Calibri" w:hAnsi="Calibri" w:cs="Calibri"/>
          <w:szCs w:val="24"/>
          <w:lang w:val="en-IN"/>
          <w:rPrChange w:id="245" w:author="Mohammad Nasir Chimaukar" w:date="2024-08-16T11:00:00Z">
            <w:rPr>
              <w:rFonts w:ascii="Calibri" w:hAnsi="Calibri"/>
              <w:lang w:val="en-IN"/>
            </w:rPr>
          </w:rPrChange>
        </w:rPr>
        <w:t>CU Process (Customer Update)</w:t>
      </w:r>
    </w:p>
    <w:p w14:paraId="46584FBC" w14:textId="2FFB8465" w:rsidR="002C4563" w:rsidRPr="005B6C7D" w:rsidRDefault="002C4563" w:rsidP="002C4563">
      <w:pPr>
        <w:pStyle w:val="ListParagraph"/>
        <w:numPr>
          <w:ilvl w:val="0"/>
          <w:numId w:val="7"/>
        </w:numPr>
        <w:spacing w:line="360" w:lineRule="auto"/>
        <w:rPr>
          <w:rFonts w:ascii="Calibri" w:hAnsi="Calibri" w:cs="Calibri"/>
          <w:szCs w:val="24"/>
          <w:lang w:val="en-IN"/>
          <w:rPrChange w:id="246" w:author="Mohammad Nasir Chimaukar" w:date="2024-08-16T11:00:00Z">
            <w:rPr>
              <w:rFonts w:ascii="Calibri" w:hAnsi="Calibri"/>
              <w:lang w:val="en-IN"/>
            </w:rPr>
          </w:rPrChange>
        </w:rPr>
      </w:pPr>
      <w:r w:rsidRPr="005B6C7D">
        <w:rPr>
          <w:rFonts w:ascii="Calibri" w:hAnsi="Calibri" w:cs="Calibri"/>
          <w:szCs w:val="24"/>
          <w:lang w:val="en-IN"/>
          <w:rPrChange w:id="247" w:author="Mohammad Nasir Chimaukar" w:date="2024-08-16T11:00:00Z">
            <w:rPr>
              <w:rFonts w:ascii="Calibri" w:hAnsi="Calibri"/>
              <w:lang w:val="en-IN"/>
            </w:rPr>
          </w:rPrChange>
        </w:rPr>
        <w:t>DAC Process (Digital Access Card)</w:t>
      </w:r>
    </w:p>
    <w:p w14:paraId="72CAF849" w14:textId="63D44F72" w:rsidR="002C4563" w:rsidRPr="005B6C7D" w:rsidRDefault="002C4563" w:rsidP="002C4563">
      <w:pPr>
        <w:pStyle w:val="ListParagraph"/>
        <w:numPr>
          <w:ilvl w:val="0"/>
          <w:numId w:val="7"/>
        </w:numPr>
        <w:spacing w:line="360" w:lineRule="auto"/>
        <w:rPr>
          <w:rFonts w:ascii="Calibri" w:hAnsi="Calibri" w:cs="Calibri"/>
          <w:szCs w:val="24"/>
          <w:lang w:val="en-IN"/>
          <w:rPrChange w:id="248" w:author="Mohammad Nasir Chimaukar" w:date="2024-08-16T11:00:00Z">
            <w:rPr>
              <w:rFonts w:ascii="Calibri" w:hAnsi="Calibri"/>
              <w:lang w:val="en-IN"/>
            </w:rPr>
          </w:rPrChange>
        </w:rPr>
      </w:pPr>
      <w:r w:rsidRPr="005B6C7D">
        <w:rPr>
          <w:rFonts w:ascii="Calibri" w:hAnsi="Calibri" w:cs="Calibri"/>
          <w:szCs w:val="24"/>
          <w:lang w:val="en-IN"/>
          <w:rPrChange w:id="249" w:author="Mohammad Nasir Chimaukar" w:date="2024-08-16T11:00:00Z">
            <w:rPr>
              <w:rFonts w:ascii="Calibri" w:hAnsi="Calibri"/>
              <w:lang w:val="en-IN"/>
            </w:rPr>
          </w:rPrChange>
        </w:rPr>
        <w:t>NBTL Process (Norbloc)</w:t>
      </w:r>
      <w:commentRangeEnd w:id="239"/>
      <w:r w:rsidR="00553333" w:rsidRPr="005B6C7D">
        <w:rPr>
          <w:rStyle w:val="CommentReference"/>
          <w:rFonts w:ascii="Calibri" w:hAnsi="Calibri" w:cs="Calibri"/>
          <w:sz w:val="24"/>
          <w:szCs w:val="24"/>
        </w:rPr>
        <w:commentReference w:id="239"/>
      </w:r>
      <w:commentRangeEnd w:id="240"/>
      <w:r w:rsidR="008C56A8" w:rsidRPr="005B6C7D">
        <w:rPr>
          <w:rStyle w:val="CommentReference"/>
          <w:rFonts w:ascii="Calibri" w:hAnsi="Calibri" w:cs="Calibri"/>
          <w:sz w:val="24"/>
          <w:szCs w:val="24"/>
        </w:rPr>
        <w:commentReference w:id="240"/>
      </w:r>
    </w:p>
    <w:p w14:paraId="3023E7DA" w14:textId="77777777" w:rsidR="00AB11CE" w:rsidRDefault="00AB11CE" w:rsidP="00AB11CE">
      <w:pPr>
        <w:pStyle w:val="ListParagraph"/>
        <w:spacing w:line="360" w:lineRule="auto"/>
        <w:ind w:left="1440"/>
        <w:rPr>
          <w:rFonts w:asciiTheme="minorHAnsi" w:hAnsiTheme="minorHAnsi"/>
          <w:lang w:val="en-IN" w:eastAsia="en-US"/>
        </w:rPr>
      </w:pPr>
    </w:p>
    <w:p w14:paraId="419E880E" w14:textId="77777777" w:rsidR="00F050A3" w:rsidRDefault="00F050A3" w:rsidP="00AB11CE">
      <w:pPr>
        <w:pStyle w:val="ListParagraph"/>
        <w:spacing w:line="360" w:lineRule="auto"/>
        <w:ind w:left="1440"/>
        <w:rPr>
          <w:rFonts w:asciiTheme="minorHAnsi" w:hAnsiTheme="minorHAnsi"/>
          <w:lang w:val="en-IN" w:eastAsia="en-US"/>
        </w:rPr>
      </w:pPr>
    </w:p>
    <w:p w14:paraId="31D7EBD6" w14:textId="77777777" w:rsidR="00F050A3" w:rsidRDefault="00F050A3" w:rsidP="00AB11CE">
      <w:pPr>
        <w:pStyle w:val="ListParagraph"/>
        <w:spacing w:line="360" w:lineRule="auto"/>
        <w:ind w:left="1440"/>
        <w:rPr>
          <w:rFonts w:asciiTheme="minorHAnsi" w:hAnsiTheme="minorHAnsi"/>
          <w:lang w:val="en-IN" w:eastAsia="en-US"/>
        </w:rPr>
      </w:pPr>
    </w:p>
    <w:p w14:paraId="042695C6" w14:textId="77777777" w:rsidR="00F050A3" w:rsidRDefault="00F050A3" w:rsidP="00AB11CE">
      <w:pPr>
        <w:pStyle w:val="ListParagraph"/>
        <w:spacing w:line="360" w:lineRule="auto"/>
        <w:ind w:left="1440"/>
        <w:rPr>
          <w:rFonts w:asciiTheme="minorHAnsi" w:hAnsiTheme="minorHAnsi"/>
          <w:lang w:val="en-IN" w:eastAsia="en-US"/>
        </w:rPr>
      </w:pPr>
    </w:p>
    <w:p w14:paraId="2A8B429D" w14:textId="77777777" w:rsidR="00F050A3" w:rsidRDefault="00F050A3" w:rsidP="00AB11CE">
      <w:pPr>
        <w:pStyle w:val="ListParagraph"/>
        <w:spacing w:line="360" w:lineRule="auto"/>
        <w:ind w:left="1440"/>
        <w:rPr>
          <w:rFonts w:asciiTheme="minorHAnsi" w:hAnsiTheme="minorHAnsi"/>
          <w:lang w:val="en-IN" w:eastAsia="en-US"/>
        </w:rPr>
      </w:pPr>
    </w:p>
    <w:p w14:paraId="501B330D" w14:textId="77777777" w:rsidR="00F050A3" w:rsidRDefault="00F050A3" w:rsidP="00AB11CE">
      <w:pPr>
        <w:pStyle w:val="ListParagraph"/>
        <w:spacing w:line="360" w:lineRule="auto"/>
        <w:ind w:left="1440"/>
        <w:rPr>
          <w:rFonts w:asciiTheme="minorHAnsi" w:hAnsiTheme="minorHAnsi"/>
          <w:lang w:val="en-IN" w:eastAsia="en-US"/>
        </w:rPr>
      </w:pPr>
    </w:p>
    <w:p w14:paraId="284852EF" w14:textId="77777777" w:rsidR="00F050A3" w:rsidRDefault="00F050A3" w:rsidP="00AB11CE">
      <w:pPr>
        <w:pStyle w:val="ListParagraph"/>
        <w:spacing w:line="360" w:lineRule="auto"/>
        <w:ind w:left="1440"/>
        <w:rPr>
          <w:rFonts w:asciiTheme="minorHAnsi" w:hAnsiTheme="minorHAnsi"/>
          <w:lang w:val="en-IN" w:eastAsia="en-US"/>
        </w:rPr>
      </w:pPr>
    </w:p>
    <w:p w14:paraId="67FAF415" w14:textId="77777777" w:rsidR="00F050A3" w:rsidRDefault="00F050A3" w:rsidP="00AB11CE">
      <w:pPr>
        <w:pStyle w:val="ListParagraph"/>
        <w:spacing w:line="360" w:lineRule="auto"/>
        <w:ind w:left="1440"/>
        <w:rPr>
          <w:rFonts w:asciiTheme="minorHAnsi" w:hAnsiTheme="minorHAnsi"/>
          <w:lang w:val="en-IN" w:eastAsia="en-US"/>
        </w:rPr>
      </w:pPr>
    </w:p>
    <w:p w14:paraId="4AE6CB5D" w14:textId="77777777" w:rsidR="00F050A3" w:rsidRDefault="00F050A3" w:rsidP="00AB11CE">
      <w:pPr>
        <w:pStyle w:val="ListParagraph"/>
        <w:spacing w:line="360" w:lineRule="auto"/>
        <w:ind w:left="1440"/>
        <w:rPr>
          <w:rFonts w:asciiTheme="minorHAnsi" w:hAnsiTheme="minorHAnsi"/>
          <w:lang w:val="en-IN" w:eastAsia="en-US"/>
        </w:rPr>
      </w:pPr>
    </w:p>
    <w:p w14:paraId="1432062A" w14:textId="77777777" w:rsidR="00F050A3" w:rsidRDefault="00F050A3" w:rsidP="00AB11CE">
      <w:pPr>
        <w:pStyle w:val="ListParagraph"/>
        <w:spacing w:line="360" w:lineRule="auto"/>
        <w:ind w:left="1440"/>
        <w:rPr>
          <w:rFonts w:asciiTheme="minorHAnsi" w:hAnsiTheme="minorHAnsi"/>
          <w:lang w:val="en-IN" w:eastAsia="en-US"/>
        </w:rPr>
      </w:pPr>
    </w:p>
    <w:p w14:paraId="07DC69F0" w14:textId="77777777" w:rsidR="00F050A3" w:rsidRDefault="00F050A3" w:rsidP="00AB11CE">
      <w:pPr>
        <w:pStyle w:val="ListParagraph"/>
        <w:spacing w:line="360" w:lineRule="auto"/>
        <w:ind w:left="1440"/>
        <w:rPr>
          <w:rFonts w:asciiTheme="minorHAnsi" w:hAnsiTheme="minorHAnsi"/>
          <w:lang w:val="en-IN" w:eastAsia="en-US"/>
        </w:rPr>
      </w:pPr>
    </w:p>
    <w:p w14:paraId="6FBAD46A" w14:textId="77777777" w:rsidR="00F050A3" w:rsidRDefault="00F050A3" w:rsidP="00AB11CE">
      <w:pPr>
        <w:pStyle w:val="ListParagraph"/>
        <w:spacing w:line="360" w:lineRule="auto"/>
        <w:ind w:left="1440"/>
        <w:rPr>
          <w:rFonts w:asciiTheme="minorHAnsi" w:hAnsiTheme="minorHAnsi"/>
          <w:lang w:val="en-IN" w:eastAsia="en-US"/>
        </w:rPr>
      </w:pPr>
    </w:p>
    <w:p w14:paraId="0E16D787" w14:textId="77777777" w:rsidR="00F050A3" w:rsidRDefault="00F050A3" w:rsidP="00AB11CE">
      <w:pPr>
        <w:pStyle w:val="ListParagraph"/>
        <w:spacing w:line="360" w:lineRule="auto"/>
        <w:ind w:left="1440"/>
        <w:rPr>
          <w:rFonts w:asciiTheme="minorHAnsi" w:hAnsiTheme="minorHAnsi"/>
          <w:lang w:val="en-IN" w:eastAsia="en-US"/>
        </w:rPr>
      </w:pPr>
    </w:p>
    <w:p w14:paraId="3181E90E" w14:textId="77777777" w:rsidR="00F050A3" w:rsidRDefault="00F050A3" w:rsidP="00AB11CE">
      <w:pPr>
        <w:pStyle w:val="ListParagraph"/>
        <w:spacing w:line="360" w:lineRule="auto"/>
        <w:ind w:left="1440"/>
        <w:rPr>
          <w:rFonts w:asciiTheme="minorHAnsi" w:hAnsiTheme="minorHAnsi"/>
          <w:lang w:val="en-IN" w:eastAsia="en-US"/>
        </w:rPr>
      </w:pPr>
    </w:p>
    <w:p w14:paraId="4552FEFF" w14:textId="77777777" w:rsidR="00F050A3" w:rsidRDefault="00F050A3" w:rsidP="00AB11CE">
      <w:pPr>
        <w:pStyle w:val="ListParagraph"/>
        <w:spacing w:line="360" w:lineRule="auto"/>
        <w:ind w:left="1440"/>
        <w:rPr>
          <w:rFonts w:asciiTheme="minorHAnsi" w:hAnsiTheme="minorHAnsi"/>
          <w:lang w:val="en-IN" w:eastAsia="en-US"/>
        </w:rPr>
      </w:pPr>
    </w:p>
    <w:p w14:paraId="459BE4ED" w14:textId="77777777" w:rsidR="00F050A3" w:rsidRDefault="00F050A3" w:rsidP="00AB11CE">
      <w:pPr>
        <w:pStyle w:val="ListParagraph"/>
        <w:spacing w:line="360" w:lineRule="auto"/>
        <w:ind w:left="1440"/>
        <w:rPr>
          <w:rFonts w:asciiTheme="minorHAnsi" w:hAnsiTheme="minorHAnsi"/>
          <w:lang w:val="en-IN" w:eastAsia="en-US"/>
        </w:rPr>
      </w:pPr>
    </w:p>
    <w:p w14:paraId="02BDE7B6" w14:textId="77777777" w:rsidR="00F050A3" w:rsidRDefault="00F050A3" w:rsidP="00AB11CE">
      <w:pPr>
        <w:pStyle w:val="ListParagraph"/>
        <w:spacing w:line="360" w:lineRule="auto"/>
        <w:ind w:left="1440"/>
        <w:rPr>
          <w:rFonts w:asciiTheme="minorHAnsi" w:hAnsiTheme="minorHAnsi"/>
          <w:lang w:val="en-IN" w:eastAsia="en-US"/>
        </w:rPr>
      </w:pPr>
    </w:p>
    <w:p w14:paraId="5DFF1C38" w14:textId="77777777" w:rsidR="00170579" w:rsidRDefault="00170579" w:rsidP="00AB11CE">
      <w:pPr>
        <w:pStyle w:val="ListParagraph"/>
        <w:spacing w:line="360" w:lineRule="auto"/>
        <w:ind w:left="1440"/>
        <w:rPr>
          <w:rFonts w:asciiTheme="minorHAnsi" w:hAnsiTheme="minorHAnsi"/>
          <w:lang w:val="en-IN" w:eastAsia="en-US"/>
        </w:rPr>
      </w:pPr>
    </w:p>
    <w:p w14:paraId="1EEA7CB1" w14:textId="77777777" w:rsidR="00170579" w:rsidRDefault="00170579" w:rsidP="00AB11CE">
      <w:pPr>
        <w:pStyle w:val="ListParagraph"/>
        <w:spacing w:line="360" w:lineRule="auto"/>
        <w:ind w:left="1440"/>
        <w:rPr>
          <w:rFonts w:asciiTheme="minorHAnsi" w:hAnsiTheme="minorHAnsi"/>
          <w:lang w:val="en-IN" w:eastAsia="en-US"/>
        </w:rPr>
      </w:pPr>
    </w:p>
    <w:p w14:paraId="6E8A2757" w14:textId="77777777" w:rsidR="00170579" w:rsidRDefault="00170579" w:rsidP="00AB11CE">
      <w:pPr>
        <w:pStyle w:val="ListParagraph"/>
        <w:spacing w:line="360" w:lineRule="auto"/>
        <w:ind w:left="1440"/>
        <w:rPr>
          <w:rFonts w:asciiTheme="minorHAnsi" w:hAnsiTheme="minorHAnsi"/>
          <w:lang w:val="en-IN" w:eastAsia="en-US"/>
        </w:rPr>
      </w:pPr>
    </w:p>
    <w:p w14:paraId="30C49211" w14:textId="77777777" w:rsidR="00170579" w:rsidRDefault="00170579" w:rsidP="00AB11CE">
      <w:pPr>
        <w:pStyle w:val="ListParagraph"/>
        <w:spacing w:line="360" w:lineRule="auto"/>
        <w:ind w:left="1440"/>
        <w:rPr>
          <w:rFonts w:asciiTheme="minorHAnsi" w:hAnsiTheme="minorHAnsi"/>
          <w:lang w:val="en-IN" w:eastAsia="en-US"/>
        </w:rPr>
      </w:pPr>
    </w:p>
    <w:p w14:paraId="1A307950" w14:textId="77777777" w:rsidR="00F050A3" w:rsidRDefault="00F050A3" w:rsidP="00AB11CE">
      <w:pPr>
        <w:pStyle w:val="ListParagraph"/>
        <w:spacing w:line="360" w:lineRule="auto"/>
        <w:ind w:left="1440"/>
        <w:rPr>
          <w:rFonts w:asciiTheme="minorHAnsi" w:hAnsiTheme="minorHAnsi"/>
          <w:lang w:val="en-IN" w:eastAsia="en-US"/>
        </w:rPr>
      </w:pPr>
    </w:p>
    <w:p w14:paraId="57B8546E" w14:textId="6CB551E8" w:rsidR="00E52621" w:rsidRPr="005B6C7D" w:rsidRDefault="00AB11CE" w:rsidP="005B6C7D">
      <w:pPr>
        <w:pStyle w:val="Heading2"/>
      </w:pPr>
      <w:bookmarkStart w:id="250" w:name="_Toc174699359"/>
      <w:r w:rsidRPr="005B6C7D">
        <w:lastRenderedPageBreak/>
        <w:t>3.1 Universal Folder Structure in DMS</w:t>
      </w:r>
      <w:bookmarkEnd w:id="250"/>
      <w:r w:rsidRPr="005B6C7D">
        <w:t xml:space="preserve"> </w:t>
      </w:r>
    </w:p>
    <w:p w14:paraId="48FDEA0C" w14:textId="77777777" w:rsidR="005B6C7D" w:rsidRPr="009A19AC" w:rsidRDefault="005B6C7D" w:rsidP="005B6C7D">
      <w:pPr>
        <w:spacing w:line="360" w:lineRule="auto"/>
        <w:rPr>
          <w:rFonts w:ascii="Calibri" w:hAnsi="Calibri" w:cs="Calibri"/>
          <w:lang w:val="en-IN" w:eastAsia="en-US"/>
        </w:rPr>
      </w:pPr>
      <w:r w:rsidRPr="009A19AC">
        <w:rPr>
          <w:rFonts w:ascii="Calibri" w:hAnsi="Calibri" w:cs="Calibri"/>
          <w:lang w:val="en-IN" w:eastAsia="en-US"/>
        </w:rPr>
        <w:t xml:space="preserve">A new folder structure will be created in Omni – Docs for archiving the documents from all the processes in one location / path / folder types. This will ensure that all documents of a customer are archived under the customer’s CIF ID followed by either KYC / Non-KYC Folders. </w:t>
      </w:r>
    </w:p>
    <w:p w14:paraId="50089F5B" w14:textId="77777777" w:rsidR="005B6C7D" w:rsidRPr="009A19AC" w:rsidRDefault="005B6C7D" w:rsidP="005B6C7D">
      <w:pPr>
        <w:spacing w:line="360" w:lineRule="auto"/>
        <w:rPr>
          <w:rFonts w:ascii="Calibri" w:hAnsi="Calibri" w:cs="Calibri"/>
          <w:lang w:val="en-IN" w:eastAsia="en-US"/>
        </w:rPr>
      </w:pPr>
    </w:p>
    <w:p w14:paraId="75D64D75" w14:textId="77777777" w:rsidR="005B6C7D" w:rsidRPr="009A19AC" w:rsidRDefault="005B6C7D" w:rsidP="005B6C7D">
      <w:pPr>
        <w:spacing w:line="360" w:lineRule="auto"/>
        <w:rPr>
          <w:rFonts w:ascii="Calibri" w:hAnsi="Calibri" w:cs="Calibri"/>
          <w:lang w:val="en-IN" w:eastAsia="en-US"/>
        </w:rPr>
      </w:pPr>
      <w:r w:rsidRPr="009A19AC">
        <w:rPr>
          <w:rFonts w:ascii="Calibri" w:hAnsi="Calibri" w:cs="Calibri"/>
          <w:b/>
          <w:bCs/>
          <w:lang w:val="en-IN" w:eastAsia="en-US"/>
        </w:rPr>
        <w:t xml:space="preserve">Root Folder: </w:t>
      </w:r>
      <w:r w:rsidRPr="009A19AC">
        <w:rPr>
          <w:rFonts w:ascii="Calibri" w:hAnsi="Calibri" w:cs="Calibri"/>
          <w:lang w:val="en-IN" w:eastAsia="en-US"/>
        </w:rPr>
        <w:t>Customer Document</w:t>
      </w:r>
    </w:p>
    <w:p w14:paraId="396674D2" w14:textId="3B1E7D66" w:rsidR="005B6C7D" w:rsidRPr="009A19AC" w:rsidRDefault="005B6C7D" w:rsidP="005B6C7D">
      <w:pPr>
        <w:spacing w:line="360" w:lineRule="auto"/>
        <w:rPr>
          <w:rFonts w:ascii="Calibri" w:hAnsi="Calibri" w:cs="Calibri"/>
          <w:lang w:val="en-IN" w:eastAsia="en-US"/>
        </w:rPr>
      </w:pPr>
      <w:r w:rsidRPr="009A19AC">
        <w:rPr>
          <w:rFonts w:ascii="Calibri" w:hAnsi="Calibri" w:cs="Calibri"/>
          <w:b/>
          <w:bCs/>
          <w:lang w:val="en-IN" w:eastAsia="en-US"/>
        </w:rPr>
        <w:t xml:space="preserve">Data Class Name: </w:t>
      </w:r>
      <w:r w:rsidR="0022058D">
        <w:rPr>
          <w:rFonts w:ascii="Calibri" w:hAnsi="Calibri" w:cs="Calibri"/>
          <w:lang w:val="en-IN" w:eastAsia="en-US"/>
        </w:rPr>
        <w:t xml:space="preserve">KYC (Existing) </w:t>
      </w:r>
    </w:p>
    <w:p w14:paraId="2A9C64BF" w14:textId="77777777" w:rsidR="005B6C7D" w:rsidRPr="009A19AC" w:rsidRDefault="005B6C7D" w:rsidP="005B6C7D">
      <w:pPr>
        <w:spacing w:line="360" w:lineRule="auto"/>
        <w:rPr>
          <w:rFonts w:ascii="Calibri" w:hAnsi="Calibri" w:cs="Calibri"/>
          <w:lang w:val="en-IN" w:eastAsia="en-US"/>
        </w:rPr>
      </w:pPr>
      <w:r w:rsidRPr="009A19AC">
        <w:rPr>
          <w:rFonts w:ascii="Calibri" w:hAnsi="Calibri" w:cs="Calibri"/>
          <w:b/>
          <w:bCs/>
          <w:lang w:val="en-IN" w:eastAsia="en-US"/>
        </w:rPr>
        <w:t>Main Folder Name:</w:t>
      </w:r>
      <w:r w:rsidRPr="009A19AC">
        <w:rPr>
          <w:rFonts w:ascii="Calibri" w:hAnsi="Calibri" w:cs="Calibri"/>
          <w:lang w:val="en-IN" w:eastAsia="en-US"/>
        </w:rPr>
        <w:t xml:space="preserve"> CIF ID of the Customer (e.g., 1234567) – Retail/Corporate</w:t>
      </w:r>
    </w:p>
    <w:p w14:paraId="4CD1BFAA" w14:textId="77777777" w:rsidR="005B6C7D" w:rsidRPr="009A19AC" w:rsidRDefault="005B6C7D" w:rsidP="005B6C7D">
      <w:pPr>
        <w:spacing w:line="360" w:lineRule="auto"/>
        <w:rPr>
          <w:rFonts w:ascii="Calibri" w:hAnsi="Calibri" w:cs="Calibri"/>
          <w:b/>
          <w:bCs/>
          <w:lang w:val="en-IN" w:eastAsia="en-US"/>
        </w:rPr>
      </w:pPr>
      <w:r w:rsidRPr="009A19AC">
        <w:rPr>
          <w:rFonts w:ascii="Calibri" w:hAnsi="Calibri" w:cs="Calibri"/>
          <w:b/>
          <w:bCs/>
          <w:lang w:val="en-IN" w:eastAsia="en-US"/>
        </w:rPr>
        <w:t xml:space="preserve">Sub Folder Name: </w:t>
      </w:r>
    </w:p>
    <w:p w14:paraId="25B2B327" w14:textId="3E8F1F3D" w:rsidR="005B6C7D" w:rsidRPr="009A19AC" w:rsidRDefault="0022058D" w:rsidP="005B6C7D">
      <w:pPr>
        <w:pStyle w:val="ListParagraph"/>
        <w:numPr>
          <w:ilvl w:val="0"/>
          <w:numId w:val="8"/>
        </w:numPr>
        <w:spacing w:line="360" w:lineRule="auto"/>
        <w:rPr>
          <w:rFonts w:ascii="Calibri" w:hAnsi="Calibri" w:cs="Calibri"/>
          <w:lang w:val="en-IN" w:eastAsia="en-US"/>
        </w:rPr>
      </w:pPr>
      <w:r>
        <w:rPr>
          <w:rFonts w:ascii="Calibri" w:hAnsi="Calibri" w:cs="Calibri"/>
          <w:lang w:val="en-IN" w:eastAsia="en-US"/>
        </w:rPr>
        <w:t>KYC Documents</w:t>
      </w:r>
    </w:p>
    <w:p w14:paraId="538FA334" w14:textId="77777777" w:rsidR="005B6C7D" w:rsidRDefault="005B6C7D" w:rsidP="005B6C7D">
      <w:pPr>
        <w:pStyle w:val="ListParagraph"/>
        <w:numPr>
          <w:ilvl w:val="0"/>
          <w:numId w:val="8"/>
        </w:numPr>
        <w:spacing w:line="360" w:lineRule="auto"/>
        <w:rPr>
          <w:rFonts w:ascii="Calibri" w:hAnsi="Calibri" w:cs="Calibri"/>
          <w:lang w:val="en-IN" w:eastAsia="en-US"/>
        </w:rPr>
      </w:pPr>
      <w:r>
        <w:rPr>
          <w:rFonts w:ascii="Calibri" w:hAnsi="Calibri" w:cs="Calibri"/>
          <w:lang w:val="en-IN" w:eastAsia="en-US"/>
        </w:rPr>
        <w:t>ID Documents</w:t>
      </w:r>
    </w:p>
    <w:p w14:paraId="4874D908" w14:textId="77777777" w:rsidR="005B6C7D" w:rsidRDefault="005B6C7D" w:rsidP="005B6C7D">
      <w:pPr>
        <w:pStyle w:val="ListParagraph"/>
        <w:numPr>
          <w:ilvl w:val="0"/>
          <w:numId w:val="8"/>
        </w:numPr>
        <w:spacing w:line="360" w:lineRule="auto"/>
        <w:rPr>
          <w:rFonts w:ascii="Calibri" w:hAnsi="Calibri" w:cs="Calibri"/>
          <w:lang w:val="en-IN" w:eastAsia="en-US"/>
        </w:rPr>
      </w:pPr>
      <w:r>
        <w:rPr>
          <w:rFonts w:ascii="Calibri" w:hAnsi="Calibri" w:cs="Calibri"/>
          <w:lang w:val="en-IN" w:eastAsia="en-US"/>
        </w:rPr>
        <w:t xml:space="preserve">Tax Related </w:t>
      </w:r>
    </w:p>
    <w:p w14:paraId="45B6EB43" w14:textId="77777777" w:rsidR="005B6C7D" w:rsidRDefault="005B6C7D" w:rsidP="005B6C7D">
      <w:pPr>
        <w:pStyle w:val="ListParagraph"/>
        <w:numPr>
          <w:ilvl w:val="0"/>
          <w:numId w:val="8"/>
        </w:numPr>
        <w:spacing w:line="360" w:lineRule="auto"/>
        <w:rPr>
          <w:rFonts w:ascii="Calibri" w:hAnsi="Calibri" w:cs="Calibri"/>
          <w:lang w:val="en-IN" w:eastAsia="en-US"/>
        </w:rPr>
      </w:pPr>
      <w:r>
        <w:rPr>
          <w:rFonts w:ascii="Calibri" w:hAnsi="Calibri" w:cs="Calibri"/>
          <w:lang w:val="en-IN" w:eastAsia="en-US"/>
        </w:rPr>
        <w:t xml:space="preserve">Deposits &amp; Facilities </w:t>
      </w:r>
    </w:p>
    <w:p w14:paraId="156C3DA3" w14:textId="77777777" w:rsidR="005B6C7D" w:rsidRPr="009A19AC" w:rsidRDefault="005B6C7D" w:rsidP="005B6C7D">
      <w:pPr>
        <w:pStyle w:val="ListParagraph"/>
        <w:numPr>
          <w:ilvl w:val="0"/>
          <w:numId w:val="8"/>
        </w:numPr>
        <w:spacing w:line="360" w:lineRule="auto"/>
        <w:rPr>
          <w:rFonts w:ascii="Calibri" w:hAnsi="Calibri" w:cs="Calibri"/>
          <w:lang w:val="en-IN" w:eastAsia="en-US"/>
        </w:rPr>
      </w:pPr>
      <w:r>
        <w:rPr>
          <w:rFonts w:ascii="Calibri" w:hAnsi="Calibri" w:cs="Calibri"/>
          <w:lang w:val="en-IN" w:eastAsia="en-US"/>
        </w:rPr>
        <w:t>Collaterals (Security Documents)</w:t>
      </w:r>
    </w:p>
    <w:p w14:paraId="748556F3" w14:textId="77777777" w:rsidR="005B6C7D" w:rsidRPr="009A19AC" w:rsidRDefault="005B6C7D" w:rsidP="005B6C7D">
      <w:pPr>
        <w:spacing w:line="360" w:lineRule="auto"/>
        <w:rPr>
          <w:rFonts w:ascii="Calibri" w:hAnsi="Calibri" w:cs="Calibri"/>
          <w:lang w:val="en-IN" w:eastAsia="en-US"/>
        </w:rPr>
      </w:pPr>
    </w:p>
    <w:p w14:paraId="3A65A615" w14:textId="4DEC8D0F" w:rsidR="005B6C7D" w:rsidRPr="009A19AC" w:rsidRDefault="005B6C7D" w:rsidP="005B6C7D">
      <w:pPr>
        <w:spacing w:line="360" w:lineRule="auto"/>
        <w:rPr>
          <w:rFonts w:ascii="Calibri" w:hAnsi="Calibri" w:cs="Calibri"/>
          <w:b/>
          <w:bCs/>
          <w:lang w:val="en-IN" w:eastAsia="en-US"/>
        </w:rPr>
      </w:pPr>
      <w:r w:rsidRPr="009A19AC">
        <w:rPr>
          <w:rFonts w:ascii="Calibri" w:hAnsi="Calibri" w:cs="Calibri"/>
          <w:b/>
          <w:bCs/>
          <w:lang w:val="en-IN" w:eastAsia="en-US"/>
        </w:rPr>
        <w:t xml:space="preserve">Path: </w:t>
      </w:r>
      <w:r w:rsidR="0022058D">
        <w:rPr>
          <w:rFonts w:ascii="Calibri" w:hAnsi="Calibri" w:cs="Calibri"/>
          <w:lang w:val="en-IN" w:eastAsia="en-US"/>
        </w:rPr>
        <w:t>KYC</w:t>
      </w:r>
      <w:r w:rsidRPr="009A19AC">
        <w:rPr>
          <w:rFonts w:ascii="Calibri" w:hAnsi="Calibri" w:cs="Calibri"/>
          <w:lang w:val="en-IN" w:eastAsia="en-US"/>
        </w:rPr>
        <w:t xml:space="preserve"> \&amp;&lt;CIF _ID&gt;&amp; \ </w:t>
      </w:r>
      <w:r>
        <w:rPr>
          <w:rFonts w:ascii="Calibri" w:hAnsi="Calibri" w:cs="Calibri"/>
          <w:lang w:val="en-IN" w:eastAsia="en-US"/>
        </w:rPr>
        <w:t>&amp;&lt;</w:t>
      </w:r>
      <w:proofErr w:type="spellStart"/>
      <w:r>
        <w:rPr>
          <w:rFonts w:ascii="Calibri" w:hAnsi="Calibri" w:cs="Calibri"/>
          <w:lang w:val="en-IN" w:eastAsia="en-US"/>
        </w:rPr>
        <w:t>Folder_name</w:t>
      </w:r>
      <w:proofErr w:type="spellEnd"/>
      <w:r>
        <w:rPr>
          <w:rFonts w:ascii="Calibri" w:hAnsi="Calibri" w:cs="Calibri"/>
          <w:lang w:val="en-IN" w:eastAsia="en-US"/>
        </w:rPr>
        <w:t>&gt;&amp;</w:t>
      </w:r>
    </w:p>
    <w:p w14:paraId="68A14C91" w14:textId="77777777" w:rsidR="005B6C7D" w:rsidRPr="009A19AC" w:rsidRDefault="005B6C7D" w:rsidP="005B6C7D">
      <w:pPr>
        <w:spacing w:line="360" w:lineRule="auto"/>
        <w:rPr>
          <w:rFonts w:ascii="Calibri" w:hAnsi="Calibri" w:cs="Calibri"/>
          <w:lang w:val="en-IN" w:eastAsia="en-US"/>
        </w:rPr>
      </w:pPr>
    </w:p>
    <w:p w14:paraId="0F0347D2" w14:textId="77777777" w:rsidR="005B6C7D" w:rsidRPr="009A19AC" w:rsidRDefault="005B6C7D" w:rsidP="005B6C7D">
      <w:pPr>
        <w:spacing w:line="360" w:lineRule="auto"/>
        <w:rPr>
          <w:rFonts w:ascii="Calibri" w:hAnsi="Calibri" w:cs="Calibri"/>
          <w:lang w:val="en-IN" w:eastAsia="en-US"/>
        </w:rPr>
      </w:pPr>
      <w:r w:rsidRPr="009A19AC">
        <w:rPr>
          <w:rFonts w:ascii="Calibri" w:hAnsi="Calibri" w:cs="Calibri"/>
          <w:lang w:val="en-IN" w:eastAsia="en-US"/>
        </w:rPr>
        <w:t xml:space="preserve">The documents will be archived in such a manner: </w:t>
      </w:r>
    </w:p>
    <w:p w14:paraId="0BE70168" w14:textId="77777777" w:rsidR="005B6C7D" w:rsidRPr="009A19AC" w:rsidRDefault="005B6C7D" w:rsidP="005B6C7D">
      <w:pPr>
        <w:pStyle w:val="ListParagraph"/>
        <w:numPr>
          <w:ilvl w:val="0"/>
          <w:numId w:val="13"/>
        </w:numPr>
        <w:spacing w:line="360" w:lineRule="auto"/>
        <w:rPr>
          <w:rFonts w:ascii="Calibri" w:hAnsi="Calibri" w:cs="Calibri"/>
          <w:lang w:val="en-IN" w:eastAsia="en-US"/>
        </w:rPr>
      </w:pPr>
      <w:r w:rsidRPr="009A19AC">
        <w:rPr>
          <w:rFonts w:ascii="Calibri" w:hAnsi="Calibri" w:cs="Calibri"/>
          <w:lang w:val="en-IN" w:eastAsia="en-US"/>
        </w:rPr>
        <w:t xml:space="preserve">If a document is identified for a Retail Customer and only Retail CIF is existing – the parent folder for archival will be CIF as Retail CIF ID itself. </w:t>
      </w:r>
    </w:p>
    <w:p w14:paraId="382DBC83" w14:textId="77777777" w:rsidR="005B6C7D" w:rsidRPr="009A19AC" w:rsidRDefault="005B6C7D" w:rsidP="005B6C7D">
      <w:pPr>
        <w:pStyle w:val="ListParagraph"/>
        <w:numPr>
          <w:ilvl w:val="0"/>
          <w:numId w:val="13"/>
        </w:numPr>
        <w:spacing w:line="360" w:lineRule="auto"/>
        <w:rPr>
          <w:rFonts w:ascii="Calibri" w:hAnsi="Calibri" w:cs="Calibri"/>
          <w:lang w:val="en-IN" w:eastAsia="en-US"/>
        </w:rPr>
      </w:pPr>
      <w:r w:rsidRPr="009A19AC">
        <w:rPr>
          <w:rFonts w:ascii="Calibri" w:hAnsi="Calibri" w:cs="Calibri"/>
          <w:lang w:val="en-IN" w:eastAsia="en-US"/>
        </w:rPr>
        <w:t xml:space="preserve">If a document is identified for a Corporate Customer and only Corporate CIF is existing – the parent folder for archival will be CIF as Corporate CIF ID itself. </w:t>
      </w:r>
    </w:p>
    <w:p w14:paraId="4DA5BD3D" w14:textId="77777777" w:rsidR="005B6C7D" w:rsidRDefault="005B6C7D" w:rsidP="005B6C7D">
      <w:pPr>
        <w:pStyle w:val="ListParagraph"/>
        <w:numPr>
          <w:ilvl w:val="0"/>
          <w:numId w:val="13"/>
        </w:numPr>
        <w:spacing w:line="360" w:lineRule="auto"/>
        <w:rPr>
          <w:rFonts w:ascii="Calibri" w:hAnsi="Calibri" w:cs="Calibri"/>
          <w:lang w:val="en-IN" w:eastAsia="en-US"/>
        </w:rPr>
      </w:pPr>
      <w:r w:rsidRPr="009A19AC">
        <w:rPr>
          <w:rFonts w:ascii="Calibri" w:hAnsi="Calibri" w:cs="Calibri"/>
          <w:lang w:val="en-IN" w:eastAsia="en-US"/>
        </w:rPr>
        <w:t xml:space="preserve">If a document is identified for a Retail belonging to Corporate or vice versa and both CIF IDs (Retail &amp; Corporate) are present – the parent folder for archival will be CIF as Retail CIF ID but the document will be available under Corporate CIF ID folder search too. </w:t>
      </w:r>
    </w:p>
    <w:p w14:paraId="6A59AA38" w14:textId="77777777" w:rsidR="005B6C7D" w:rsidRPr="009A19AC" w:rsidRDefault="005B6C7D" w:rsidP="005B6C7D">
      <w:pPr>
        <w:pStyle w:val="ListParagraph"/>
        <w:numPr>
          <w:ilvl w:val="0"/>
          <w:numId w:val="13"/>
        </w:numPr>
        <w:spacing w:line="360" w:lineRule="auto"/>
        <w:rPr>
          <w:rFonts w:ascii="Calibri" w:hAnsi="Calibri" w:cs="Calibri"/>
          <w:lang w:val="en-IN" w:eastAsia="en-US"/>
        </w:rPr>
      </w:pPr>
      <w:r>
        <w:rPr>
          <w:rFonts w:ascii="Calibri" w:hAnsi="Calibri" w:cs="Calibri"/>
          <w:lang w:val="en-IN" w:eastAsia="en-US"/>
        </w:rPr>
        <w:t xml:space="preserve">If a document is identified without any CIF and only Customer/Shareholder Name, system will check in the WI for CIF corresponding to the match of the name entered by the user and the same CIF will be considered for archival. </w:t>
      </w:r>
    </w:p>
    <w:p w14:paraId="7249BC45" w14:textId="77777777" w:rsidR="002635F5" w:rsidRDefault="002635F5">
      <w:pPr>
        <w:spacing w:line="360" w:lineRule="auto"/>
        <w:rPr>
          <w:rFonts w:asciiTheme="minorHAnsi" w:hAnsiTheme="minorHAnsi"/>
          <w:lang w:val="en-IN"/>
          <w:rPrChange w:id="251" w:author="Mohammad Nasir Chimaukar" w:date="2024-08-16T11:00:00Z">
            <w:rPr>
              <w:rFonts w:ascii="Calibri" w:hAnsi="Calibri"/>
              <w:lang w:val="en-IN"/>
            </w:rPr>
          </w:rPrChange>
        </w:rPr>
        <w:pPrChange w:id="252" w:author="Mohammad Nasir Chimaukar" w:date="2024-08-16T11:00:00Z">
          <w:pPr>
            <w:pStyle w:val="ListParagraph"/>
            <w:numPr>
              <w:numId w:val="13"/>
            </w:numPr>
            <w:spacing w:line="360" w:lineRule="auto"/>
            <w:ind w:hanging="360"/>
          </w:pPr>
        </w:pPrChange>
      </w:pPr>
    </w:p>
    <w:p w14:paraId="24BE5ECE" w14:textId="77777777" w:rsidR="00170579" w:rsidRDefault="00170579" w:rsidP="000E72EE">
      <w:pPr>
        <w:spacing w:line="360" w:lineRule="auto"/>
        <w:rPr>
          <w:rFonts w:asciiTheme="minorHAnsi" w:hAnsiTheme="minorHAnsi"/>
          <w:lang w:val="en-IN" w:eastAsia="en-US"/>
        </w:rPr>
      </w:pPr>
    </w:p>
    <w:p w14:paraId="18763C5D" w14:textId="64781C06" w:rsidR="00C03798" w:rsidRDefault="00C03798" w:rsidP="005B6C7D">
      <w:pPr>
        <w:pStyle w:val="Heading2"/>
        <w:rPr>
          <w:lang w:eastAsia="en-US"/>
        </w:rPr>
      </w:pPr>
      <w:bookmarkStart w:id="253" w:name="_Toc174699360"/>
      <w:r>
        <w:rPr>
          <w:lang w:eastAsia="en-US"/>
        </w:rPr>
        <w:t>3.2 Universal Document Naming Convention</w:t>
      </w:r>
      <w:r w:rsidR="00E76258">
        <w:rPr>
          <w:lang w:eastAsia="en-US"/>
        </w:rPr>
        <w:t>s</w:t>
      </w:r>
      <w:bookmarkEnd w:id="253"/>
    </w:p>
    <w:p w14:paraId="6ECDD33C" w14:textId="77777777" w:rsidR="00E76258" w:rsidRDefault="00E76258" w:rsidP="00E76258">
      <w:pPr>
        <w:rPr>
          <w:lang w:val="en-IN" w:eastAsia="en-US"/>
        </w:rPr>
      </w:pPr>
    </w:p>
    <w:p w14:paraId="4F64768B" w14:textId="607F185C" w:rsidR="001112F7" w:rsidRPr="005B6C7D" w:rsidRDefault="00E023C4" w:rsidP="001112F7">
      <w:pPr>
        <w:pStyle w:val="ListParagraph"/>
        <w:numPr>
          <w:ilvl w:val="0"/>
          <w:numId w:val="6"/>
        </w:numPr>
        <w:spacing w:line="360" w:lineRule="auto"/>
        <w:rPr>
          <w:rFonts w:ascii="Calibri" w:hAnsi="Calibri" w:cs="Calibri"/>
          <w:szCs w:val="24"/>
          <w:lang w:val="en-IN"/>
          <w:rPrChange w:id="254" w:author="Mohammad Nasir Chimaukar" w:date="2024-08-16T11:00:00Z">
            <w:rPr>
              <w:rFonts w:ascii="Calibri" w:hAnsi="Calibri"/>
              <w:lang w:val="en-IN"/>
            </w:rPr>
          </w:rPrChange>
        </w:rPr>
      </w:pPr>
      <w:commentRangeStart w:id="255"/>
      <w:commentRangeStart w:id="256"/>
      <w:r w:rsidRPr="005B6C7D">
        <w:rPr>
          <w:rFonts w:ascii="Calibri" w:hAnsi="Calibri" w:cs="Calibri"/>
          <w:szCs w:val="24"/>
          <w:lang w:val="en-IN"/>
          <w:rPrChange w:id="257" w:author="Mohammad Nasir Chimaukar" w:date="2024-08-16T11:00:00Z">
            <w:rPr>
              <w:rFonts w:ascii="Calibri" w:hAnsi="Calibri"/>
              <w:lang w:val="en-IN"/>
            </w:rPr>
          </w:rPrChange>
        </w:rPr>
        <w:t>In case of documents received from Digital Channels</w:t>
      </w:r>
      <w:r w:rsidR="005B7C49" w:rsidRPr="005B6C7D">
        <w:rPr>
          <w:rFonts w:ascii="Calibri" w:hAnsi="Calibri" w:cs="Calibri"/>
          <w:szCs w:val="24"/>
          <w:lang w:val="en-IN"/>
          <w:rPrChange w:id="258" w:author="Mohammad Nasir Chimaukar" w:date="2024-08-16T11:00:00Z">
            <w:rPr>
              <w:rFonts w:ascii="Calibri" w:hAnsi="Calibri"/>
              <w:lang w:val="en-IN"/>
            </w:rPr>
          </w:rPrChange>
        </w:rPr>
        <w:t xml:space="preserve">, the document name should have the </w:t>
      </w:r>
      <w:r w:rsidR="001112F7" w:rsidRPr="005B6C7D">
        <w:rPr>
          <w:rFonts w:ascii="Calibri" w:hAnsi="Calibri" w:cs="Calibri"/>
          <w:szCs w:val="24"/>
          <w:lang w:val="en-IN"/>
          <w:rPrChange w:id="259" w:author="Mohammad Nasir Chimaukar" w:date="2024-08-16T11:00:00Z">
            <w:rPr>
              <w:rFonts w:ascii="Calibri" w:hAnsi="Calibri"/>
              <w:lang w:val="en-IN"/>
            </w:rPr>
          </w:rPrChange>
        </w:rPr>
        <w:t>Customer Name</w:t>
      </w:r>
      <w:r w:rsidR="005B7C49" w:rsidRPr="005B6C7D">
        <w:rPr>
          <w:rFonts w:ascii="Calibri" w:hAnsi="Calibri" w:cs="Calibri"/>
          <w:szCs w:val="24"/>
          <w:lang w:val="en-IN"/>
          <w:rPrChange w:id="260" w:author="Mohammad Nasir Chimaukar" w:date="2024-08-16T11:00:00Z">
            <w:rPr>
              <w:rFonts w:ascii="Calibri" w:hAnsi="Calibri"/>
              <w:lang w:val="en-IN"/>
            </w:rPr>
          </w:rPrChange>
        </w:rPr>
        <w:t xml:space="preserve"> along with the document name. For e.g., </w:t>
      </w:r>
      <w:r w:rsidR="0076689B" w:rsidRPr="005B6C7D">
        <w:rPr>
          <w:rFonts w:ascii="Calibri" w:hAnsi="Calibri" w:cs="Calibri"/>
          <w:szCs w:val="24"/>
          <w:lang w:val="en-IN"/>
          <w:rPrChange w:id="261" w:author="Mohammad Nasir Chimaukar" w:date="2024-08-16T11:00:00Z">
            <w:rPr>
              <w:rFonts w:ascii="Calibri" w:hAnsi="Calibri"/>
              <w:lang w:val="en-IN"/>
            </w:rPr>
          </w:rPrChange>
        </w:rPr>
        <w:t>‘</w:t>
      </w:r>
      <w:r w:rsidR="001112F7" w:rsidRPr="005B6C7D">
        <w:rPr>
          <w:rFonts w:ascii="Calibri" w:hAnsi="Calibri" w:cs="Calibri"/>
          <w:b/>
          <w:szCs w:val="24"/>
          <w:lang w:val="en-IN"/>
          <w:rPrChange w:id="262" w:author="Mohammad Nasir Chimaukar" w:date="2024-08-16T11:00:00Z">
            <w:rPr>
              <w:rFonts w:ascii="Calibri" w:hAnsi="Calibri"/>
              <w:b/>
              <w:lang w:val="en-IN"/>
            </w:rPr>
          </w:rPrChange>
        </w:rPr>
        <w:t>Abc</w:t>
      </w:r>
      <w:r w:rsidR="005B7C49" w:rsidRPr="005B6C7D">
        <w:rPr>
          <w:rFonts w:ascii="Calibri" w:hAnsi="Calibri" w:cs="Calibri"/>
          <w:b/>
          <w:szCs w:val="24"/>
          <w:lang w:val="en-IN"/>
          <w:rPrChange w:id="263" w:author="Mohammad Nasir Chimaukar" w:date="2024-08-16T11:00:00Z">
            <w:rPr>
              <w:rFonts w:ascii="Calibri" w:hAnsi="Calibri"/>
              <w:b/>
              <w:lang w:val="en-IN"/>
            </w:rPr>
          </w:rPrChange>
        </w:rPr>
        <w:t>_Passport First Page</w:t>
      </w:r>
      <w:r w:rsidR="0076689B" w:rsidRPr="005B6C7D">
        <w:rPr>
          <w:rFonts w:ascii="Calibri" w:hAnsi="Calibri" w:cs="Calibri"/>
          <w:b/>
          <w:szCs w:val="24"/>
          <w:lang w:val="en-IN"/>
          <w:rPrChange w:id="264" w:author="Mohammad Nasir Chimaukar" w:date="2024-08-16T11:00:00Z">
            <w:rPr>
              <w:rFonts w:ascii="Calibri" w:hAnsi="Calibri"/>
              <w:b/>
              <w:lang w:val="en-IN"/>
            </w:rPr>
          </w:rPrChange>
        </w:rPr>
        <w:t>’</w:t>
      </w:r>
      <w:r w:rsidR="005B7C49" w:rsidRPr="005B6C7D">
        <w:rPr>
          <w:rFonts w:ascii="Calibri" w:hAnsi="Calibri" w:cs="Calibri"/>
          <w:szCs w:val="24"/>
          <w:lang w:val="en-IN"/>
          <w:rPrChange w:id="265" w:author="Mohammad Nasir Chimaukar" w:date="2024-08-16T11:00:00Z">
            <w:rPr>
              <w:rFonts w:ascii="Calibri" w:hAnsi="Calibri"/>
              <w:lang w:val="en-IN"/>
            </w:rPr>
          </w:rPrChange>
        </w:rPr>
        <w:t xml:space="preserve">. This should happen for both Main CIFs as well as Related Party CIFs. </w:t>
      </w:r>
      <w:commentRangeEnd w:id="255"/>
      <w:r w:rsidR="00553333" w:rsidRPr="005B6C7D">
        <w:rPr>
          <w:rStyle w:val="CommentReference"/>
          <w:rFonts w:ascii="Calibri" w:hAnsi="Calibri" w:cs="Calibri"/>
          <w:sz w:val="24"/>
          <w:szCs w:val="24"/>
        </w:rPr>
        <w:commentReference w:id="255"/>
      </w:r>
      <w:commentRangeEnd w:id="256"/>
      <w:r w:rsidR="00F33D52" w:rsidRPr="005B6C7D">
        <w:rPr>
          <w:rStyle w:val="CommentReference"/>
          <w:rFonts w:ascii="Calibri" w:hAnsi="Calibri" w:cs="Calibri"/>
          <w:sz w:val="24"/>
          <w:szCs w:val="24"/>
        </w:rPr>
        <w:commentReference w:id="256"/>
      </w:r>
    </w:p>
    <w:p w14:paraId="27F6FC72" w14:textId="7CD2AD79" w:rsidR="001112F7" w:rsidRPr="005B6C7D" w:rsidRDefault="001112F7" w:rsidP="001112F7">
      <w:pPr>
        <w:pStyle w:val="ListParagraph"/>
        <w:numPr>
          <w:ilvl w:val="0"/>
          <w:numId w:val="6"/>
        </w:numPr>
        <w:spacing w:line="360" w:lineRule="auto"/>
        <w:rPr>
          <w:rFonts w:ascii="Calibri" w:hAnsi="Calibri" w:cs="Calibri"/>
          <w:szCs w:val="24"/>
          <w:lang w:val="en-IN"/>
          <w:rPrChange w:id="266" w:author="Mohammad Nasir Chimaukar" w:date="2024-08-16T11:00:00Z">
            <w:rPr>
              <w:rFonts w:ascii="Calibri" w:hAnsi="Calibri"/>
              <w:lang w:val="en-IN"/>
            </w:rPr>
          </w:rPrChange>
        </w:rPr>
      </w:pPr>
      <w:r w:rsidRPr="005B6C7D">
        <w:rPr>
          <w:rFonts w:ascii="Calibri" w:hAnsi="Calibri" w:cs="Calibri"/>
          <w:szCs w:val="24"/>
          <w:lang w:val="en-IN"/>
          <w:rPrChange w:id="267" w:author="Mohammad Nasir Chimaukar" w:date="2024-08-16T11:00:00Z">
            <w:rPr>
              <w:rFonts w:ascii="Calibri" w:hAnsi="Calibri"/>
              <w:lang w:val="en-IN"/>
            </w:rPr>
          </w:rPrChange>
        </w:rPr>
        <w:t xml:space="preserve">System will identify </w:t>
      </w:r>
      <w:r w:rsidR="00231B5D" w:rsidRPr="005B6C7D">
        <w:rPr>
          <w:rFonts w:ascii="Calibri" w:hAnsi="Calibri" w:cs="Calibri"/>
          <w:szCs w:val="24"/>
          <w:lang w:val="en-IN"/>
          <w:rPrChange w:id="268" w:author="Mohammad Nasir Chimaukar" w:date="2024-08-16T11:00:00Z">
            <w:rPr>
              <w:rFonts w:ascii="Calibri" w:hAnsi="Calibri"/>
              <w:lang w:val="en-IN"/>
            </w:rPr>
          </w:rPrChange>
        </w:rPr>
        <w:t xml:space="preserve">the CIF ID from the Customer Name </w:t>
      </w:r>
      <w:r w:rsidR="004A1626" w:rsidRPr="005B6C7D">
        <w:rPr>
          <w:rFonts w:ascii="Calibri" w:hAnsi="Calibri" w:cs="Calibri"/>
          <w:szCs w:val="24"/>
          <w:lang w:val="en-IN"/>
          <w:rPrChange w:id="269" w:author="Mohammad Nasir Chimaukar" w:date="2024-08-16T11:00:00Z">
            <w:rPr>
              <w:rFonts w:ascii="Calibri" w:hAnsi="Calibri"/>
              <w:lang w:val="en-IN"/>
            </w:rPr>
          </w:rPrChange>
        </w:rPr>
        <w:t>received</w:t>
      </w:r>
      <w:r w:rsidR="006F46D8" w:rsidRPr="005B6C7D">
        <w:rPr>
          <w:rFonts w:ascii="Calibri" w:hAnsi="Calibri" w:cs="Calibri"/>
          <w:szCs w:val="24"/>
          <w:lang w:val="en-IN"/>
          <w:rPrChange w:id="270" w:author="Mohammad Nasir Chimaukar" w:date="2024-08-16T11:00:00Z">
            <w:rPr>
              <w:rFonts w:ascii="Calibri" w:hAnsi="Calibri"/>
              <w:lang w:val="en-IN"/>
            </w:rPr>
          </w:rPrChange>
        </w:rPr>
        <w:t xml:space="preserve"> in the document name. </w:t>
      </w:r>
    </w:p>
    <w:p w14:paraId="4961EE73" w14:textId="59E444F6" w:rsidR="00EC4D7D" w:rsidRDefault="00EC4D7D" w:rsidP="001112F7">
      <w:pPr>
        <w:pStyle w:val="ListParagraph"/>
        <w:numPr>
          <w:ilvl w:val="0"/>
          <w:numId w:val="6"/>
        </w:numPr>
        <w:spacing w:line="360" w:lineRule="auto"/>
        <w:rPr>
          <w:rFonts w:ascii="Calibri" w:hAnsi="Calibri" w:cs="Calibri"/>
          <w:szCs w:val="24"/>
          <w:lang w:val="en-IN"/>
        </w:rPr>
      </w:pPr>
      <w:r>
        <w:rPr>
          <w:rFonts w:ascii="Calibri" w:hAnsi="Calibri" w:cs="Calibri"/>
          <w:szCs w:val="24"/>
          <w:lang w:val="en-IN"/>
        </w:rPr>
        <w:t>Each Journey can have two scenario:</w:t>
      </w:r>
    </w:p>
    <w:p w14:paraId="4AA292BD" w14:textId="32D5AC46" w:rsidR="00EC4D7D" w:rsidRDefault="00EC4D7D" w:rsidP="00EC4D7D">
      <w:pPr>
        <w:pStyle w:val="ListParagraph"/>
        <w:numPr>
          <w:ilvl w:val="1"/>
          <w:numId w:val="6"/>
        </w:numPr>
        <w:spacing w:line="360" w:lineRule="auto"/>
        <w:rPr>
          <w:rFonts w:ascii="Calibri" w:hAnsi="Calibri" w:cs="Calibri"/>
          <w:szCs w:val="24"/>
          <w:lang w:val="en-IN"/>
        </w:rPr>
      </w:pPr>
      <w:r>
        <w:rPr>
          <w:rFonts w:ascii="Calibri" w:hAnsi="Calibri" w:cs="Calibri"/>
          <w:szCs w:val="24"/>
          <w:lang w:val="en-IN"/>
        </w:rPr>
        <w:t xml:space="preserve">Single Customer/CIF in single </w:t>
      </w:r>
      <w:proofErr w:type="spellStart"/>
      <w:r>
        <w:rPr>
          <w:rFonts w:ascii="Calibri" w:hAnsi="Calibri" w:cs="Calibri"/>
          <w:szCs w:val="24"/>
          <w:lang w:val="en-IN"/>
        </w:rPr>
        <w:t>iBPS</w:t>
      </w:r>
      <w:proofErr w:type="spellEnd"/>
      <w:r>
        <w:rPr>
          <w:rFonts w:ascii="Calibri" w:hAnsi="Calibri" w:cs="Calibri"/>
          <w:szCs w:val="24"/>
          <w:lang w:val="en-IN"/>
        </w:rPr>
        <w:t xml:space="preserve"> WI</w:t>
      </w:r>
    </w:p>
    <w:p w14:paraId="64D4AB69" w14:textId="17B03CD5" w:rsidR="00EC4D7D" w:rsidRPr="00EC4D7D" w:rsidRDefault="00EC4D7D" w:rsidP="00EC4D7D">
      <w:pPr>
        <w:pStyle w:val="ListParagraph"/>
        <w:numPr>
          <w:ilvl w:val="1"/>
          <w:numId w:val="6"/>
        </w:numPr>
        <w:spacing w:line="360" w:lineRule="auto"/>
        <w:rPr>
          <w:rFonts w:ascii="Calibri" w:hAnsi="Calibri" w:cs="Calibri"/>
          <w:szCs w:val="24"/>
          <w:lang w:val="en-IN"/>
        </w:rPr>
      </w:pPr>
      <w:r>
        <w:rPr>
          <w:rFonts w:ascii="Calibri" w:hAnsi="Calibri" w:cs="Calibri"/>
          <w:szCs w:val="24"/>
          <w:lang w:val="en-IN"/>
        </w:rPr>
        <w:t xml:space="preserve">Multiple Customers/CIFs/ Related Parties in </w:t>
      </w:r>
      <w:proofErr w:type="spellStart"/>
      <w:r>
        <w:rPr>
          <w:rFonts w:ascii="Calibri" w:hAnsi="Calibri" w:cs="Calibri"/>
          <w:szCs w:val="24"/>
          <w:lang w:val="en-IN"/>
        </w:rPr>
        <w:t>iBPS</w:t>
      </w:r>
      <w:proofErr w:type="spellEnd"/>
      <w:r>
        <w:rPr>
          <w:rFonts w:ascii="Calibri" w:hAnsi="Calibri" w:cs="Calibri"/>
          <w:szCs w:val="24"/>
          <w:lang w:val="en-IN"/>
        </w:rPr>
        <w:t xml:space="preserve"> WI</w:t>
      </w:r>
    </w:p>
    <w:p w14:paraId="318B9156" w14:textId="2C906370" w:rsidR="006F46D8" w:rsidRPr="004C025C" w:rsidRDefault="006F46D8" w:rsidP="001112F7">
      <w:pPr>
        <w:pStyle w:val="ListParagraph"/>
        <w:numPr>
          <w:ilvl w:val="0"/>
          <w:numId w:val="6"/>
        </w:numPr>
        <w:spacing w:line="360" w:lineRule="auto"/>
        <w:rPr>
          <w:rFonts w:ascii="Calibri" w:hAnsi="Calibri" w:cs="Calibri"/>
          <w:szCs w:val="24"/>
          <w:lang w:val="en-IN"/>
        </w:rPr>
      </w:pPr>
      <w:commentRangeStart w:id="271"/>
      <w:commentRangeStart w:id="272"/>
      <w:commentRangeStart w:id="273"/>
      <w:r w:rsidRPr="004C025C">
        <w:rPr>
          <w:rFonts w:ascii="Calibri" w:hAnsi="Calibri" w:cs="Calibri"/>
          <w:szCs w:val="24"/>
          <w:lang w:val="en-IN"/>
          <w:rPrChange w:id="274" w:author="Mohammad Nasir Chimaukar" w:date="2024-08-16T11:00:00Z">
            <w:rPr>
              <w:rFonts w:ascii="Calibri" w:hAnsi="Calibri"/>
              <w:lang w:val="en-IN"/>
            </w:rPr>
          </w:rPrChange>
        </w:rPr>
        <w:t xml:space="preserve">For documents being uploaded manually, the user will enter the </w:t>
      </w:r>
      <w:r w:rsidR="00A53DF8" w:rsidRPr="004C025C">
        <w:rPr>
          <w:rFonts w:ascii="Calibri" w:hAnsi="Calibri" w:cs="Calibri"/>
          <w:szCs w:val="24"/>
          <w:lang w:val="en-IN"/>
          <w:rPrChange w:id="275" w:author="Mohammad Nasir Chimaukar" w:date="2024-08-16T11:00:00Z">
            <w:rPr>
              <w:rFonts w:ascii="Calibri" w:hAnsi="Calibri"/>
              <w:strike/>
              <w:lang w:val="en-IN"/>
            </w:rPr>
          </w:rPrChange>
        </w:rPr>
        <w:t>customer’s</w:t>
      </w:r>
      <w:r w:rsidRPr="004C025C">
        <w:rPr>
          <w:rFonts w:ascii="Calibri" w:hAnsi="Calibri" w:cs="Calibri"/>
          <w:szCs w:val="24"/>
          <w:lang w:val="en-IN"/>
          <w:rPrChange w:id="276" w:author="Mohammad Nasir Chimaukar" w:date="2024-08-16T11:00:00Z">
            <w:rPr>
              <w:rFonts w:ascii="Calibri" w:hAnsi="Calibri"/>
              <w:strike/>
              <w:lang w:val="en-IN"/>
            </w:rPr>
          </w:rPrChange>
        </w:rPr>
        <w:t xml:space="preserve"> name</w:t>
      </w:r>
      <w:r w:rsidR="004C025C">
        <w:rPr>
          <w:rFonts w:ascii="Calibri" w:hAnsi="Calibri" w:cs="Calibri"/>
          <w:szCs w:val="24"/>
          <w:lang w:val="en-IN"/>
        </w:rPr>
        <w:t xml:space="preserve"> (Individual / Entity)</w:t>
      </w:r>
      <w:r w:rsidR="005B6C7D" w:rsidRPr="004C025C">
        <w:rPr>
          <w:rFonts w:ascii="Calibri" w:hAnsi="Calibri" w:cs="Calibri"/>
          <w:szCs w:val="24"/>
          <w:lang w:val="en-IN"/>
        </w:rPr>
        <w:t xml:space="preserve"> </w:t>
      </w:r>
      <w:del w:id="277" w:author="Mohammad Nasir Chimaukar" w:date="2024-08-16T11:00:00Z">
        <w:r w:rsidR="00541B68" w:rsidRPr="004C025C">
          <w:rPr>
            <w:rFonts w:ascii="Calibri" w:hAnsi="Calibri" w:cs="Calibri"/>
            <w:szCs w:val="24"/>
            <w:lang w:val="en-IN" w:eastAsia="en-US"/>
          </w:rPr>
          <w:delText xml:space="preserve">details </w:delText>
        </w:r>
      </w:del>
      <w:r w:rsidRPr="004C025C">
        <w:rPr>
          <w:rFonts w:ascii="Calibri" w:hAnsi="Calibri" w:cs="Calibri"/>
          <w:szCs w:val="24"/>
          <w:lang w:val="en-IN"/>
          <w:rPrChange w:id="278" w:author="Mohammad Nasir Chimaukar" w:date="2024-08-16T11:00:00Z">
            <w:rPr>
              <w:rFonts w:ascii="Calibri" w:hAnsi="Calibri"/>
              <w:lang w:val="en-IN"/>
            </w:rPr>
          </w:rPrChange>
        </w:rPr>
        <w:t>in the comme</w:t>
      </w:r>
      <w:r w:rsidR="00EC4D7D">
        <w:rPr>
          <w:rFonts w:ascii="Calibri" w:hAnsi="Calibri" w:cs="Calibri"/>
          <w:szCs w:val="24"/>
          <w:lang w:val="en-IN"/>
        </w:rPr>
        <w:t>nts while performing the upload if the same document types are for different CIFs.</w:t>
      </w:r>
      <w:r w:rsidRPr="004C025C">
        <w:rPr>
          <w:rFonts w:ascii="Calibri" w:hAnsi="Calibri" w:cs="Calibri"/>
          <w:szCs w:val="24"/>
          <w:lang w:val="en-IN"/>
          <w:rPrChange w:id="279" w:author="Mohammad Nasir Chimaukar" w:date="2024-08-16T11:00:00Z">
            <w:rPr>
              <w:rFonts w:ascii="Calibri" w:hAnsi="Calibri"/>
              <w:lang w:val="en-IN"/>
            </w:rPr>
          </w:rPrChange>
        </w:rPr>
        <w:t xml:space="preserve"> </w:t>
      </w:r>
      <w:del w:id="280" w:author="Mohammad Nasir Chimaukar" w:date="2024-08-16T11:00:00Z">
        <w:r w:rsidR="00541B68" w:rsidRPr="004C025C">
          <w:rPr>
            <w:rFonts w:ascii="Calibri" w:hAnsi="Calibri" w:cs="Calibri"/>
            <w:szCs w:val="24"/>
            <w:lang w:val="en-IN" w:eastAsia="en-US"/>
          </w:rPr>
          <w:delText>The format to enter</w:delText>
        </w:r>
      </w:del>
      <w:r w:rsidR="004C025C">
        <w:rPr>
          <w:rFonts w:ascii="Calibri" w:hAnsi="Calibri" w:cs="Calibri"/>
          <w:szCs w:val="24"/>
          <w:lang w:val="en-IN" w:eastAsia="en-US"/>
        </w:rPr>
        <w:t>The user should enter the full name</w:t>
      </w:r>
      <w:r w:rsidR="00EC4D7D">
        <w:rPr>
          <w:rFonts w:ascii="Calibri" w:hAnsi="Calibri" w:cs="Calibri"/>
          <w:szCs w:val="24"/>
          <w:lang w:val="en-IN" w:eastAsia="en-US"/>
        </w:rPr>
        <w:t xml:space="preserve"> in the comments in this case. </w:t>
      </w:r>
    </w:p>
    <w:p w14:paraId="3A4399AD" w14:textId="67EC2563" w:rsidR="00EC4D7D" w:rsidRPr="00EC4D7D" w:rsidRDefault="005B6C7D" w:rsidP="00EC4D7D">
      <w:pPr>
        <w:pStyle w:val="ListParagraph"/>
        <w:numPr>
          <w:ilvl w:val="0"/>
          <w:numId w:val="6"/>
        </w:numPr>
        <w:spacing w:line="360" w:lineRule="auto"/>
        <w:rPr>
          <w:rFonts w:ascii="Calibri" w:hAnsi="Calibri" w:cs="Calibri"/>
          <w:szCs w:val="24"/>
          <w:lang w:val="en-IN" w:eastAsia="en-US"/>
        </w:rPr>
      </w:pPr>
      <w:r w:rsidRPr="004C025C">
        <w:rPr>
          <w:rFonts w:ascii="Calibri" w:hAnsi="Calibri" w:cs="Calibri"/>
          <w:szCs w:val="24"/>
          <w:lang w:val="en-IN" w:eastAsia="en-US"/>
        </w:rPr>
        <w:t>From the data entry of user, the system will identify the CIF for the naming convention</w:t>
      </w:r>
      <w:r w:rsidR="00EC4D7D">
        <w:rPr>
          <w:rFonts w:ascii="Calibri" w:hAnsi="Calibri" w:cs="Calibri"/>
          <w:szCs w:val="24"/>
          <w:lang w:val="en-IN" w:eastAsia="en-US"/>
        </w:rPr>
        <w:t>.</w:t>
      </w:r>
    </w:p>
    <w:p w14:paraId="16F37A18" w14:textId="46AFC14F" w:rsidR="004C025C" w:rsidRDefault="00EC4D7D" w:rsidP="004C025C">
      <w:pPr>
        <w:pStyle w:val="ListParagraph"/>
        <w:numPr>
          <w:ilvl w:val="0"/>
          <w:numId w:val="6"/>
        </w:numPr>
        <w:spacing w:line="360" w:lineRule="auto"/>
        <w:rPr>
          <w:rFonts w:ascii="Calibri" w:hAnsi="Calibri" w:cs="Calibri"/>
          <w:szCs w:val="24"/>
          <w:lang w:val="en-IN" w:eastAsia="en-US"/>
        </w:rPr>
      </w:pPr>
      <w:r>
        <w:rPr>
          <w:rFonts w:ascii="Calibri" w:hAnsi="Calibri" w:cs="Calibri"/>
          <w:szCs w:val="24"/>
          <w:lang w:val="en-IN" w:eastAsia="en-US"/>
        </w:rPr>
        <w:t>For e.g., the user has u</w:t>
      </w:r>
      <w:r w:rsidR="004C025C">
        <w:rPr>
          <w:rFonts w:ascii="Calibri" w:hAnsi="Calibri" w:cs="Calibri"/>
          <w:szCs w:val="24"/>
          <w:lang w:val="en-IN" w:eastAsia="en-US"/>
        </w:rPr>
        <w:t>ploaded a document under doc type ‘</w:t>
      </w:r>
      <w:r w:rsidR="004C025C" w:rsidRPr="00EC4D7D">
        <w:rPr>
          <w:rFonts w:ascii="Calibri" w:hAnsi="Calibri" w:cs="Calibri"/>
          <w:b/>
          <w:szCs w:val="24"/>
          <w:lang w:val="en-IN" w:eastAsia="en-US"/>
        </w:rPr>
        <w:t>Passport First Page’</w:t>
      </w:r>
      <w:r w:rsidR="004C025C">
        <w:rPr>
          <w:rFonts w:ascii="Calibri" w:hAnsi="Calibri" w:cs="Calibri"/>
          <w:szCs w:val="24"/>
          <w:lang w:val="en-IN" w:eastAsia="en-US"/>
        </w:rPr>
        <w:t xml:space="preserve"> for a customer ‘</w:t>
      </w:r>
      <w:r w:rsidR="004C025C" w:rsidRPr="00EC4D7D">
        <w:rPr>
          <w:rFonts w:ascii="Calibri" w:hAnsi="Calibri" w:cs="Calibri"/>
          <w:b/>
          <w:szCs w:val="24"/>
          <w:lang w:val="en-IN" w:eastAsia="en-US"/>
        </w:rPr>
        <w:t>ABC</w:t>
      </w:r>
      <w:r w:rsidR="004C025C">
        <w:rPr>
          <w:rFonts w:ascii="Calibri" w:hAnsi="Calibri" w:cs="Calibri"/>
          <w:szCs w:val="24"/>
          <w:lang w:val="en-IN" w:eastAsia="en-US"/>
        </w:rPr>
        <w:t>’. The user will upload the document, write ‘</w:t>
      </w:r>
      <w:r w:rsidR="004C025C" w:rsidRPr="00EC4D7D">
        <w:rPr>
          <w:rFonts w:ascii="Calibri" w:hAnsi="Calibri" w:cs="Calibri"/>
          <w:b/>
          <w:szCs w:val="24"/>
          <w:lang w:val="en-IN" w:eastAsia="en-US"/>
        </w:rPr>
        <w:t>ABC</w:t>
      </w:r>
      <w:r w:rsidR="004C025C">
        <w:rPr>
          <w:rFonts w:ascii="Calibri" w:hAnsi="Calibri" w:cs="Calibri"/>
          <w:szCs w:val="24"/>
          <w:lang w:val="en-IN" w:eastAsia="en-US"/>
        </w:rPr>
        <w:t xml:space="preserve">’ in the comments and click on upload. </w:t>
      </w:r>
    </w:p>
    <w:p w14:paraId="488E4E25" w14:textId="7516AEEC" w:rsidR="004C025C" w:rsidRDefault="004C025C" w:rsidP="004C025C">
      <w:pPr>
        <w:pStyle w:val="ListParagraph"/>
        <w:numPr>
          <w:ilvl w:val="0"/>
          <w:numId w:val="6"/>
        </w:numPr>
        <w:spacing w:line="360" w:lineRule="auto"/>
        <w:rPr>
          <w:rFonts w:ascii="Calibri" w:hAnsi="Calibri" w:cs="Calibri"/>
          <w:szCs w:val="24"/>
          <w:lang w:val="en-IN" w:eastAsia="en-US"/>
        </w:rPr>
      </w:pPr>
      <w:r>
        <w:rPr>
          <w:rFonts w:ascii="Calibri" w:hAnsi="Calibri" w:cs="Calibri"/>
          <w:szCs w:val="24"/>
          <w:lang w:val="en-IN" w:eastAsia="en-US"/>
        </w:rPr>
        <w:t xml:space="preserve">The system will fetch for the CIF ID associated with ‘ABC’ </w:t>
      </w:r>
      <w:r w:rsidR="00EC4D7D">
        <w:rPr>
          <w:rFonts w:ascii="Calibri" w:hAnsi="Calibri" w:cs="Calibri"/>
          <w:szCs w:val="24"/>
          <w:lang w:val="en-IN" w:eastAsia="en-US"/>
        </w:rPr>
        <w:t xml:space="preserve">in the database against that WI and pick the CIF ID for naming convention. For e.g., for ‘ABC’ customer the CIF found is 1234567. </w:t>
      </w:r>
    </w:p>
    <w:p w14:paraId="6963296B" w14:textId="49E569AD" w:rsidR="00EC4D7D" w:rsidRPr="004C025C" w:rsidRDefault="00EC4D7D" w:rsidP="004C025C">
      <w:pPr>
        <w:pStyle w:val="ListParagraph"/>
        <w:numPr>
          <w:ilvl w:val="0"/>
          <w:numId w:val="6"/>
        </w:numPr>
        <w:spacing w:line="360" w:lineRule="auto"/>
        <w:rPr>
          <w:rFonts w:ascii="Calibri" w:hAnsi="Calibri" w:cs="Calibri"/>
          <w:szCs w:val="24"/>
          <w:lang w:val="en-IN" w:eastAsia="en-US"/>
          <w:rPrChange w:id="281" w:author="Mohammad Nasir Chimaukar" w:date="2024-08-16T11:00:00Z">
            <w:rPr>
              <w:rFonts w:ascii="Calibri" w:hAnsi="Calibri"/>
              <w:lang w:val="en-IN"/>
            </w:rPr>
          </w:rPrChange>
        </w:rPr>
      </w:pPr>
      <w:r>
        <w:rPr>
          <w:rFonts w:ascii="Calibri" w:hAnsi="Calibri" w:cs="Calibri"/>
          <w:szCs w:val="24"/>
          <w:lang w:val="en-IN" w:eastAsia="en-US"/>
        </w:rPr>
        <w:t xml:space="preserve">During the archival stage, the document name will be as </w:t>
      </w:r>
      <w:r w:rsidRPr="004C025C">
        <w:rPr>
          <w:rFonts w:ascii="Calibri" w:hAnsi="Calibri" w:cs="Calibri"/>
          <w:b/>
          <w:szCs w:val="24"/>
          <w:lang w:val="en-IN"/>
          <w:rPrChange w:id="282" w:author="Mohammad Nasir Chimaukar" w:date="2024-08-16T11:00:00Z">
            <w:rPr>
              <w:rFonts w:ascii="Calibri" w:hAnsi="Calibri"/>
              <w:b/>
              <w:lang w:val="en-IN"/>
            </w:rPr>
          </w:rPrChange>
        </w:rPr>
        <w:t>1234567_Passport First Page</w:t>
      </w:r>
    </w:p>
    <w:p w14:paraId="7D9521EA" w14:textId="4A1F2196" w:rsidR="00541B68" w:rsidRPr="004C025C" w:rsidRDefault="00541B68" w:rsidP="00541B68">
      <w:pPr>
        <w:pStyle w:val="ListParagraph"/>
        <w:numPr>
          <w:ilvl w:val="1"/>
          <w:numId w:val="6"/>
        </w:numPr>
        <w:spacing w:line="360" w:lineRule="auto"/>
        <w:rPr>
          <w:del w:id="283" w:author="Mohammad Nasir Chimaukar" w:date="2024-08-16T11:00:00Z"/>
          <w:rFonts w:ascii="Calibri" w:hAnsi="Calibri" w:cs="Calibri"/>
          <w:b/>
          <w:szCs w:val="24"/>
          <w:lang w:val="en-IN" w:eastAsia="en-US"/>
        </w:rPr>
      </w:pPr>
      <w:del w:id="284" w:author="Mohammad Nasir Chimaukar" w:date="2024-08-16T11:00:00Z">
        <w:r w:rsidRPr="004C025C">
          <w:rPr>
            <w:rFonts w:ascii="Calibri" w:hAnsi="Calibri" w:cs="Calibri"/>
            <w:b/>
            <w:szCs w:val="24"/>
            <w:lang w:val="en-IN" w:eastAsia="en-US"/>
          </w:rPr>
          <w:delText>CCIF^RCIF^Customer/Shareholder/UBO Name</w:delText>
        </w:r>
      </w:del>
    </w:p>
    <w:p w14:paraId="5D42FED9" w14:textId="77777777" w:rsidR="00541B68" w:rsidRPr="004C025C" w:rsidRDefault="00541B68" w:rsidP="00541B68">
      <w:pPr>
        <w:pStyle w:val="ListParagraph"/>
        <w:numPr>
          <w:ilvl w:val="0"/>
          <w:numId w:val="6"/>
        </w:numPr>
        <w:spacing w:line="360" w:lineRule="auto"/>
        <w:rPr>
          <w:del w:id="285" w:author="Mohammad Nasir Chimaukar" w:date="2024-08-16T11:00:00Z"/>
          <w:rFonts w:ascii="Calibri" w:hAnsi="Calibri" w:cs="Calibri"/>
          <w:szCs w:val="24"/>
          <w:lang w:val="en-IN" w:eastAsia="en-US"/>
        </w:rPr>
      </w:pPr>
      <w:del w:id="286" w:author="Mohammad Nasir Chimaukar" w:date="2024-08-16T11:00:00Z">
        <w:r w:rsidRPr="004C025C">
          <w:rPr>
            <w:rFonts w:ascii="Calibri" w:hAnsi="Calibri" w:cs="Calibri"/>
            <w:szCs w:val="24"/>
            <w:lang w:val="en-IN" w:eastAsia="en-US"/>
          </w:rPr>
          <w:delText>If the user wants to enter both CCIF (1234567) &amp; RCCIF (0987654) along with Customer/Shareholder Name (</w:delText>
        </w:r>
        <w:r w:rsidR="00D84048" w:rsidRPr="004C025C">
          <w:rPr>
            <w:rFonts w:ascii="Calibri" w:hAnsi="Calibri" w:cs="Calibri"/>
            <w:szCs w:val="24"/>
            <w:lang w:val="en-IN" w:eastAsia="en-US"/>
          </w:rPr>
          <w:delText xml:space="preserve">ABC), then the user must enter the comments like </w:delText>
        </w:r>
        <w:r w:rsidR="00D84048" w:rsidRPr="004C025C">
          <w:rPr>
            <w:rFonts w:ascii="Calibri" w:hAnsi="Calibri" w:cs="Calibri"/>
            <w:b/>
            <w:szCs w:val="24"/>
            <w:lang w:val="en-IN" w:eastAsia="en-US"/>
          </w:rPr>
          <w:delText xml:space="preserve">“1234567^0987654^ABC”. </w:delText>
        </w:r>
      </w:del>
    </w:p>
    <w:p w14:paraId="6E37B9F3" w14:textId="77777777" w:rsidR="00541B68" w:rsidRPr="004C025C" w:rsidRDefault="00541B68" w:rsidP="00541B68">
      <w:pPr>
        <w:pStyle w:val="ListParagraph"/>
        <w:numPr>
          <w:ilvl w:val="0"/>
          <w:numId w:val="6"/>
        </w:numPr>
        <w:spacing w:line="360" w:lineRule="auto"/>
        <w:rPr>
          <w:del w:id="287" w:author="Mohammad Nasir Chimaukar" w:date="2024-08-16T11:00:00Z"/>
          <w:rFonts w:ascii="Calibri" w:hAnsi="Calibri" w:cs="Calibri"/>
          <w:szCs w:val="24"/>
          <w:lang w:val="en-IN" w:eastAsia="en-US"/>
        </w:rPr>
      </w:pPr>
      <w:del w:id="288" w:author="Mohammad Nasir Chimaukar" w:date="2024-08-16T11:00:00Z">
        <w:r w:rsidRPr="004C025C">
          <w:rPr>
            <w:rFonts w:ascii="Calibri" w:hAnsi="Calibri" w:cs="Calibri"/>
            <w:szCs w:val="24"/>
            <w:lang w:val="en-IN" w:eastAsia="en-US"/>
          </w:rPr>
          <w:delText xml:space="preserve">If the user is entering only CCIF (1234567) along with the Customer Name (ABC), he must enter the comments like </w:delText>
        </w:r>
        <w:r w:rsidRPr="004C025C">
          <w:rPr>
            <w:rFonts w:ascii="Calibri" w:hAnsi="Calibri" w:cs="Calibri"/>
            <w:b/>
            <w:szCs w:val="24"/>
            <w:lang w:val="en-IN" w:eastAsia="en-US"/>
          </w:rPr>
          <w:delText>“1234567^ ^ABC”,</w:delText>
        </w:r>
        <w:r w:rsidRPr="004C025C">
          <w:rPr>
            <w:rFonts w:ascii="Calibri" w:hAnsi="Calibri" w:cs="Calibri"/>
            <w:szCs w:val="24"/>
            <w:lang w:val="en-IN" w:eastAsia="en-US"/>
          </w:rPr>
          <w:delText xml:space="preserve"> where Customer Name is expected to be the full name. </w:delText>
        </w:r>
      </w:del>
    </w:p>
    <w:p w14:paraId="6AE5876D" w14:textId="77777777" w:rsidR="00541B68" w:rsidRPr="004C025C" w:rsidRDefault="00541B68" w:rsidP="00541B68">
      <w:pPr>
        <w:pStyle w:val="ListParagraph"/>
        <w:numPr>
          <w:ilvl w:val="0"/>
          <w:numId w:val="6"/>
        </w:numPr>
        <w:spacing w:line="360" w:lineRule="auto"/>
        <w:rPr>
          <w:del w:id="289" w:author="Mohammad Nasir Chimaukar" w:date="2024-08-16T11:00:00Z"/>
          <w:rFonts w:ascii="Calibri" w:hAnsi="Calibri" w:cs="Calibri"/>
          <w:szCs w:val="24"/>
          <w:lang w:val="en-IN" w:eastAsia="en-US"/>
        </w:rPr>
      </w:pPr>
      <w:del w:id="290" w:author="Mohammad Nasir Chimaukar" w:date="2024-08-16T11:00:00Z">
        <w:r w:rsidRPr="004C025C">
          <w:rPr>
            <w:rFonts w:ascii="Calibri" w:hAnsi="Calibri" w:cs="Calibri"/>
            <w:szCs w:val="24"/>
            <w:lang w:val="en-IN" w:eastAsia="en-US"/>
          </w:rPr>
          <w:delText xml:space="preserve">Similarly, if the user is entering only RCCIF (0987654) along with Customer Name (XYZ), he must enter the comments like </w:delText>
        </w:r>
        <w:r w:rsidRPr="004C025C">
          <w:rPr>
            <w:rFonts w:ascii="Calibri" w:hAnsi="Calibri" w:cs="Calibri"/>
            <w:b/>
            <w:szCs w:val="24"/>
            <w:lang w:val="en-IN" w:eastAsia="en-US"/>
          </w:rPr>
          <w:delText>“^0987654^XYZ”.</w:delText>
        </w:r>
        <w:r w:rsidRPr="004C025C">
          <w:rPr>
            <w:rFonts w:ascii="Calibri" w:hAnsi="Calibri" w:cs="Calibri"/>
            <w:szCs w:val="24"/>
            <w:lang w:val="en-IN" w:eastAsia="en-US"/>
          </w:rPr>
          <w:delText xml:space="preserve"> </w:delText>
        </w:r>
      </w:del>
    </w:p>
    <w:p w14:paraId="02894D06" w14:textId="77777777" w:rsidR="00541B68" w:rsidRPr="004C025C" w:rsidRDefault="00541B68" w:rsidP="00541B68">
      <w:pPr>
        <w:pStyle w:val="ListParagraph"/>
        <w:numPr>
          <w:ilvl w:val="0"/>
          <w:numId w:val="6"/>
        </w:numPr>
        <w:spacing w:line="360" w:lineRule="auto"/>
        <w:rPr>
          <w:del w:id="291" w:author="Mohammad Nasir Chimaukar" w:date="2024-08-16T11:00:00Z"/>
          <w:rFonts w:ascii="Calibri" w:hAnsi="Calibri" w:cs="Calibri"/>
          <w:szCs w:val="24"/>
          <w:lang w:val="en-IN" w:eastAsia="en-US"/>
        </w:rPr>
      </w:pPr>
      <w:del w:id="292" w:author="Mohammad Nasir Chimaukar" w:date="2024-08-16T11:00:00Z">
        <w:r w:rsidRPr="004C025C">
          <w:rPr>
            <w:rFonts w:ascii="Calibri" w:hAnsi="Calibri" w:cs="Calibri"/>
            <w:szCs w:val="24"/>
            <w:lang w:val="en-IN" w:eastAsia="en-US"/>
          </w:rPr>
          <w:delText xml:space="preserve">If in case, the user just wants to enter the Customer/Shareholder Name (ABCD), then the user must enter the comment like </w:delText>
        </w:r>
        <w:r w:rsidRPr="004C025C">
          <w:rPr>
            <w:rFonts w:ascii="Calibri" w:hAnsi="Calibri" w:cs="Calibri"/>
            <w:b/>
            <w:szCs w:val="24"/>
            <w:lang w:val="en-IN" w:eastAsia="en-US"/>
          </w:rPr>
          <w:delText>“ ^ ^ ABCD “</w:delText>
        </w:r>
        <w:r w:rsidRPr="004C025C">
          <w:rPr>
            <w:rFonts w:ascii="Calibri" w:hAnsi="Calibri" w:cs="Calibri"/>
            <w:szCs w:val="24"/>
            <w:lang w:val="en-IN" w:eastAsia="en-US"/>
          </w:rPr>
          <w:delText xml:space="preserve">. </w:delText>
        </w:r>
      </w:del>
    </w:p>
    <w:p w14:paraId="685C8C5C" w14:textId="77777777" w:rsidR="006F46D8" w:rsidRPr="004C025C" w:rsidRDefault="006F46D8" w:rsidP="00541B68">
      <w:pPr>
        <w:pStyle w:val="ListParagraph"/>
        <w:numPr>
          <w:ilvl w:val="0"/>
          <w:numId w:val="6"/>
        </w:numPr>
        <w:spacing w:line="360" w:lineRule="auto"/>
        <w:rPr>
          <w:del w:id="293" w:author="Mohammad Nasir Chimaukar" w:date="2024-08-16T11:00:00Z"/>
          <w:rFonts w:ascii="Calibri" w:hAnsi="Calibri" w:cs="Calibri"/>
          <w:szCs w:val="24"/>
          <w:lang w:val="en-IN" w:eastAsia="en-US"/>
        </w:rPr>
      </w:pPr>
      <w:del w:id="294" w:author="Mohammad Nasir Chimaukar" w:date="2024-08-16T11:00:00Z">
        <w:r w:rsidRPr="004C025C">
          <w:rPr>
            <w:rFonts w:ascii="Calibri" w:hAnsi="Calibri" w:cs="Calibri"/>
            <w:szCs w:val="24"/>
            <w:lang w:val="en-IN" w:eastAsia="en-US"/>
          </w:rPr>
          <w:delText xml:space="preserve">From the data entry of user, the system will identify the </w:delText>
        </w:r>
        <w:r w:rsidR="00872D2F" w:rsidRPr="004C025C">
          <w:rPr>
            <w:rFonts w:ascii="Calibri" w:hAnsi="Calibri" w:cs="Calibri"/>
            <w:szCs w:val="24"/>
            <w:lang w:val="en-IN" w:eastAsia="en-US"/>
          </w:rPr>
          <w:delText>CIF</w:delText>
        </w:r>
        <w:r w:rsidR="00616FA0" w:rsidRPr="004C025C">
          <w:rPr>
            <w:rFonts w:ascii="Calibri" w:hAnsi="Calibri" w:cs="Calibri"/>
            <w:szCs w:val="24"/>
            <w:lang w:val="en-IN" w:eastAsia="en-US"/>
          </w:rPr>
          <w:delText xml:space="preserve"> </w:delText>
        </w:r>
        <w:r w:rsidR="00DF63B1" w:rsidRPr="004C025C">
          <w:rPr>
            <w:rFonts w:ascii="Calibri" w:hAnsi="Calibri" w:cs="Calibri"/>
            <w:szCs w:val="24"/>
            <w:lang w:val="en-IN" w:eastAsia="en-US"/>
          </w:rPr>
          <w:delText>for the naming convention.</w:delText>
        </w:r>
        <w:commentRangeEnd w:id="271"/>
        <w:r w:rsidR="00553333" w:rsidRPr="004C025C">
          <w:rPr>
            <w:rStyle w:val="CommentReference"/>
            <w:rFonts w:ascii="Calibri" w:hAnsi="Calibri" w:cs="Calibri"/>
            <w:sz w:val="24"/>
            <w:szCs w:val="24"/>
          </w:rPr>
          <w:commentReference w:id="271"/>
        </w:r>
      </w:del>
      <w:commentRangeEnd w:id="272"/>
      <w:r w:rsidR="0063545B">
        <w:rPr>
          <w:rStyle w:val="CommentReference"/>
        </w:rPr>
        <w:commentReference w:id="272"/>
      </w:r>
      <w:commentRangeEnd w:id="273"/>
      <w:r w:rsidR="0063545B">
        <w:rPr>
          <w:rStyle w:val="CommentReference"/>
        </w:rPr>
        <w:commentReference w:id="273"/>
      </w:r>
    </w:p>
    <w:p w14:paraId="475E0394" w14:textId="0D93F34C" w:rsidR="00ED33D7" w:rsidRPr="005B6C7D" w:rsidRDefault="00ED33D7" w:rsidP="005C5778">
      <w:pPr>
        <w:pStyle w:val="ListParagraph"/>
        <w:numPr>
          <w:ilvl w:val="0"/>
          <w:numId w:val="6"/>
        </w:numPr>
        <w:spacing w:line="360" w:lineRule="auto"/>
        <w:rPr>
          <w:rFonts w:ascii="Calibri" w:hAnsi="Calibri" w:cs="Calibri"/>
          <w:szCs w:val="24"/>
          <w:lang w:val="en-IN"/>
          <w:rPrChange w:id="295" w:author="Mohammad Nasir Chimaukar" w:date="2024-08-16T11:00:00Z">
            <w:rPr>
              <w:rFonts w:ascii="Calibri" w:hAnsi="Calibri"/>
              <w:lang w:val="en-IN"/>
            </w:rPr>
          </w:rPrChange>
        </w:rPr>
      </w:pPr>
      <w:r w:rsidRPr="005B6C7D">
        <w:rPr>
          <w:rFonts w:ascii="Calibri" w:hAnsi="Calibri" w:cs="Calibri"/>
          <w:szCs w:val="24"/>
          <w:lang w:val="en-IN"/>
          <w:rPrChange w:id="296" w:author="Mohammad Nasir Chimaukar" w:date="2024-08-16T11:00:00Z">
            <w:rPr>
              <w:rFonts w:ascii="Calibri" w:hAnsi="Calibri"/>
              <w:lang w:val="en-IN"/>
            </w:rPr>
          </w:rPrChange>
        </w:rPr>
        <w:t xml:space="preserve">The CIF ID can be a main CIF or a Related Party CIF. In both cases, document name will </w:t>
      </w:r>
      <w:proofErr w:type="spellStart"/>
      <w:r w:rsidRPr="005B6C7D">
        <w:rPr>
          <w:rFonts w:ascii="Calibri" w:hAnsi="Calibri" w:cs="Calibri"/>
          <w:b/>
          <w:szCs w:val="24"/>
          <w:lang w:val="en-IN"/>
          <w:rPrChange w:id="297" w:author="Mohammad Nasir Chimaukar" w:date="2024-08-16T11:00:00Z">
            <w:rPr>
              <w:rFonts w:ascii="Calibri" w:hAnsi="Calibri"/>
              <w:b/>
              <w:lang w:val="en-IN"/>
            </w:rPr>
          </w:rPrChange>
        </w:rPr>
        <w:t>CIFID_Document</w:t>
      </w:r>
      <w:proofErr w:type="spellEnd"/>
      <w:r w:rsidRPr="005B6C7D">
        <w:rPr>
          <w:rFonts w:ascii="Calibri" w:hAnsi="Calibri" w:cs="Calibri"/>
          <w:b/>
          <w:szCs w:val="24"/>
          <w:lang w:val="en-IN"/>
          <w:rPrChange w:id="298" w:author="Mohammad Nasir Chimaukar" w:date="2024-08-16T11:00:00Z">
            <w:rPr>
              <w:rFonts w:ascii="Calibri" w:hAnsi="Calibri"/>
              <w:b/>
              <w:lang w:val="en-IN"/>
            </w:rPr>
          </w:rPrChange>
        </w:rPr>
        <w:t xml:space="preserve"> Type</w:t>
      </w:r>
      <w:r w:rsidRPr="005B6C7D">
        <w:rPr>
          <w:rFonts w:ascii="Calibri" w:hAnsi="Calibri" w:cs="Calibri"/>
          <w:szCs w:val="24"/>
          <w:lang w:val="en-IN"/>
          <w:rPrChange w:id="299" w:author="Mohammad Nasir Chimaukar" w:date="2024-08-16T11:00:00Z">
            <w:rPr>
              <w:rFonts w:ascii="Calibri" w:hAnsi="Calibri"/>
              <w:lang w:val="en-IN"/>
            </w:rPr>
          </w:rPrChange>
        </w:rPr>
        <w:t xml:space="preserve"> &amp; </w:t>
      </w:r>
      <w:commentRangeStart w:id="300"/>
      <w:commentRangeStart w:id="301"/>
      <w:proofErr w:type="spellStart"/>
      <w:r w:rsidRPr="005B6C7D">
        <w:rPr>
          <w:rFonts w:ascii="Calibri" w:hAnsi="Calibri" w:cs="Calibri"/>
          <w:b/>
          <w:szCs w:val="24"/>
          <w:lang w:val="en-IN"/>
          <w:rPrChange w:id="302" w:author="Mohammad Nasir Chimaukar" w:date="2024-08-16T11:00:00Z">
            <w:rPr>
              <w:rFonts w:ascii="Calibri" w:hAnsi="Calibri"/>
              <w:b/>
              <w:lang w:val="en-IN"/>
            </w:rPr>
          </w:rPrChange>
        </w:rPr>
        <w:t>RelatedCIFID_Document</w:t>
      </w:r>
      <w:proofErr w:type="spellEnd"/>
      <w:r w:rsidRPr="005B6C7D">
        <w:rPr>
          <w:rFonts w:ascii="Calibri" w:hAnsi="Calibri" w:cs="Calibri"/>
          <w:b/>
          <w:szCs w:val="24"/>
          <w:lang w:val="en-IN"/>
          <w:rPrChange w:id="303" w:author="Mohammad Nasir Chimaukar" w:date="2024-08-16T11:00:00Z">
            <w:rPr>
              <w:rFonts w:ascii="Calibri" w:hAnsi="Calibri"/>
              <w:b/>
              <w:lang w:val="en-IN"/>
            </w:rPr>
          </w:rPrChange>
        </w:rPr>
        <w:t xml:space="preserve"> Type</w:t>
      </w:r>
      <w:commentRangeEnd w:id="300"/>
      <w:r w:rsidR="00553333" w:rsidRPr="005B6C7D">
        <w:rPr>
          <w:rStyle w:val="CommentReference"/>
          <w:rFonts w:ascii="Calibri" w:hAnsi="Calibri" w:cs="Calibri"/>
          <w:sz w:val="24"/>
          <w:szCs w:val="24"/>
        </w:rPr>
        <w:commentReference w:id="300"/>
      </w:r>
      <w:commentRangeEnd w:id="301"/>
      <w:r w:rsidR="003F3246">
        <w:rPr>
          <w:rStyle w:val="CommentReference"/>
        </w:rPr>
        <w:commentReference w:id="301"/>
      </w:r>
      <w:r w:rsidRPr="005B6C7D">
        <w:rPr>
          <w:rFonts w:ascii="Calibri" w:hAnsi="Calibri" w:cs="Calibri"/>
          <w:szCs w:val="24"/>
          <w:lang w:val="en-IN"/>
          <w:rPrChange w:id="304" w:author="Mohammad Nasir Chimaukar" w:date="2024-08-16T11:00:00Z">
            <w:rPr>
              <w:rFonts w:ascii="Calibri" w:hAnsi="Calibri"/>
              <w:lang w:val="en-IN"/>
            </w:rPr>
          </w:rPrChange>
        </w:rPr>
        <w:t xml:space="preserve">. </w:t>
      </w:r>
    </w:p>
    <w:p w14:paraId="45318267" w14:textId="356113F6" w:rsidR="00A725DC" w:rsidRDefault="00ED33D7" w:rsidP="007C3D99">
      <w:pPr>
        <w:pStyle w:val="ListParagraph"/>
        <w:numPr>
          <w:ilvl w:val="0"/>
          <w:numId w:val="6"/>
        </w:numPr>
        <w:spacing w:line="360" w:lineRule="auto"/>
        <w:rPr>
          <w:rFonts w:ascii="Calibri" w:hAnsi="Calibri" w:cs="Calibri"/>
          <w:szCs w:val="24"/>
          <w:lang w:val="en-IN"/>
        </w:rPr>
      </w:pPr>
      <w:r w:rsidRPr="005B6C7D">
        <w:rPr>
          <w:rFonts w:ascii="Calibri" w:hAnsi="Calibri" w:cs="Calibri"/>
          <w:szCs w:val="24"/>
          <w:lang w:val="en-IN"/>
          <w:rPrChange w:id="305" w:author="Mohammad Nasir Chimaukar" w:date="2024-08-16T11:00:00Z">
            <w:rPr>
              <w:rFonts w:ascii="Calibri" w:hAnsi="Calibri"/>
              <w:lang w:val="en-IN"/>
            </w:rPr>
          </w:rPrChange>
        </w:rPr>
        <w:t xml:space="preserve">If the CIF is not available for a Customer Name entered by the </w:t>
      </w:r>
      <w:r w:rsidR="00A725DC" w:rsidRPr="005B6C7D">
        <w:rPr>
          <w:rFonts w:ascii="Calibri" w:hAnsi="Calibri" w:cs="Calibri"/>
          <w:szCs w:val="24"/>
          <w:lang w:val="en-IN"/>
          <w:rPrChange w:id="306" w:author="Mohammad Nasir Chimaukar" w:date="2024-08-16T11:00:00Z">
            <w:rPr>
              <w:rFonts w:ascii="Calibri" w:hAnsi="Calibri"/>
              <w:lang w:val="en-IN"/>
            </w:rPr>
          </w:rPrChange>
        </w:rPr>
        <w:t>user,</w:t>
      </w:r>
      <w:r w:rsidRPr="005B6C7D">
        <w:rPr>
          <w:rFonts w:ascii="Calibri" w:hAnsi="Calibri" w:cs="Calibri"/>
          <w:szCs w:val="24"/>
          <w:lang w:val="en-IN"/>
          <w:rPrChange w:id="307" w:author="Mohammad Nasir Chimaukar" w:date="2024-08-16T11:00:00Z">
            <w:rPr>
              <w:rFonts w:ascii="Calibri" w:hAnsi="Calibri"/>
              <w:lang w:val="en-IN"/>
            </w:rPr>
          </w:rPrChange>
        </w:rPr>
        <w:t xml:space="preserve"> then the </w:t>
      </w:r>
      <w:commentRangeStart w:id="308"/>
      <w:commentRangeStart w:id="309"/>
      <w:r w:rsidRPr="005B6C7D">
        <w:rPr>
          <w:rFonts w:ascii="Calibri" w:hAnsi="Calibri" w:cs="Calibri"/>
          <w:szCs w:val="24"/>
          <w:lang w:val="en-IN"/>
          <w:rPrChange w:id="310" w:author="Mohammad Nasir Chimaukar" w:date="2024-08-16T11:00:00Z">
            <w:rPr>
              <w:rFonts w:ascii="Calibri" w:hAnsi="Calibri"/>
              <w:lang w:val="en-IN"/>
            </w:rPr>
          </w:rPrChange>
        </w:rPr>
        <w:t xml:space="preserve">Document Naming will be </w:t>
      </w:r>
      <w:r w:rsidR="00A725DC" w:rsidRPr="005B6C7D">
        <w:rPr>
          <w:rFonts w:ascii="Calibri" w:hAnsi="Calibri" w:cs="Calibri"/>
          <w:b/>
          <w:szCs w:val="24"/>
          <w:lang w:val="en-IN"/>
          <w:rPrChange w:id="311" w:author="Mohammad Nasir Chimaukar" w:date="2024-08-16T11:00:00Z">
            <w:rPr>
              <w:rFonts w:ascii="Calibri" w:hAnsi="Calibri"/>
              <w:b/>
              <w:lang w:val="en-IN"/>
            </w:rPr>
          </w:rPrChange>
        </w:rPr>
        <w:t>CustomerName_Document Type</w:t>
      </w:r>
      <w:r w:rsidR="00A725DC" w:rsidRPr="005B6C7D">
        <w:rPr>
          <w:rFonts w:ascii="Calibri" w:hAnsi="Calibri" w:cs="Calibri"/>
          <w:szCs w:val="24"/>
          <w:lang w:val="en-IN"/>
          <w:rPrChange w:id="312" w:author="Mohammad Nasir Chimaukar" w:date="2024-08-16T11:00:00Z">
            <w:rPr>
              <w:rFonts w:ascii="Calibri" w:hAnsi="Calibri"/>
              <w:lang w:val="en-IN"/>
            </w:rPr>
          </w:rPrChange>
        </w:rPr>
        <w:t>. This case can be possible in terms of UBO’s / Shareholder Names.</w:t>
      </w:r>
      <w:commentRangeEnd w:id="308"/>
      <w:r w:rsidR="00553333" w:rsidRPr="005B6C7D">
        <w:rPr>
          <w:rStyle w:val="CommentReference"/>
          <w:rFonts w:ascii="Calibri" w:hAnsi="Calibri" w:cs="Calibri"/>
          <w:sz w:val="24"/>
          <w:szCs w:val="24"/>
        </w:rPr>
        <w:commentReference w:id="308"/>
      </w:r>
      <w:commentRangeEnd w:id="309"/>
      <w:r w:rsidR="00A021AD">
        <w:rPr>
          <w:rStyle w:val="CommentReference"/>
        </w:rPr>
        <w:commentReference w:id="309"/>
      </w:r>
    </w:p>
    <w:p w14:paraId="0C2CB79C" w14:textId="6BF240F3" w:rsidR="003F3246" w:rsidRDefault="003F3246" w:rsidP="007C3D99">
      <w:pPr>
        <w:pStyle w:val="ListParagraph"/>
        <w:numPr>
          <w:ilvl w:val="0"/>
          <w:numId w:val="6"/>
        </w:numPr>
        <w:spacing w:line="360" w:lineRule="auto"/>
        <w:rPr>
          <w:rFonts w:ascii="Calibri" w:hAnsi="Calibri" w:cs="Calibri"/>
          <w:szCs w:val="24"/>
          <w:lang w:val="en-IN"/>
        </w:rPr>
      </w:pPr>
      <w:r>
        <w:rPr>
          <w:rFonts w:ascii="Calibri" w:hAnsi="Calibri" w:cs="Calibri"/>
          <w:szCs w:val="24"/>
          <w:lang w:val="en-IN"/>
        </w:rPr>
        <w:lastRenderedPageBreak/>
        <w:t xml:space="preserve">For the shareholders/UBO wherein Individual CIFs are not created but CCIF exists, the naming convention will be </w:t>
      </w:r>
      <w:r w:rsidRPr="003F3246">
        <w:rPr>
          <w:rFonts w:ascii="Calibri" w:hAnsi="Calibri" w:cs="Calibri"/>
          <w:b/>
          <w:color w:val="000000"/>
          <w:szCs w:val="24"/>
          <w:lang w:val="en-IN"/>
        </w:rPr>
        <w:t>UBO/</w:t>
      </w:r>
      <w:proofErr w:type="spellStart"/>
      <w:r w:rsidRPr="003F3246">
        <w:rPr>
          <w:rFonts w:ascii="Calibri" w:hAnsi="Calibri" w:cs="Calibri"/>
          <w:b/>
          <w:color w:val="000000"/>
          <w:szCs w:val="24"/>
          <w:lang w:val="en-IN"/>
        </w:rPr>
        <w:t>ShareholderName_CIF_</w:t>
      </w:r>
      <w:r w:rsidRPr="003F3246">
        <w:rPr>
          <w:rFonts w:ascii="Calibri" w:hAnsi="Calibri" w:cs="Calibri"/>
          <w:b/>
          <w:color w:val="000000"/>
          <w:szCs w:val="24"/>
          <w:lang w:val="en-IN"/>
        </w:rPr>
        <w:t>Document</w:t>
      </w:r>
      <w:proofErr w:type="spellEnd"/>
      <w:r w:rsidRPr="003F3246">
        <w:rPr>
          <w:rFonts w:ascii="Calibri" w:hAnsi="Calibri" w:cs="Calibri"/>
          <w:b/>
          <w:color w:val="000000"/>
          <w:szCs w:val="24"/>
          <w:lang w:val="en-IN"/>
        </w:rPr>
        <w:t xml:space="preserve"> Type</w:t>
      </w:r>
      <w:r>
        <w:rPr>
          <w:rFonts w:ascii="Calibri" w:hAnsi="Calibri" w:cs="Calibri"/>
          <w:color w:val="000000"/>
          <w:szCs w:val="24"/>
          <w:lang w:val="en-IN"/>
        </w:rPr>
        <w:t xml:space="preserve"> </w:t>
      </w:r>
    </w:p>
    <w:p w14:paraId="72B38F9D" w14:textId="77777777" w:rsidR="00C66A89" w:rsidRPr="005B6C7D" w:rsidRDefault="00C66A89" w:rsidP="00C66A89">
      <w:pPr>
        <w:spacing w:line="360" w:lineRule="auto"/>
        <w:rPr>
          <w:rFonts w:ascii="Calibri" w:hAnsi="Calibri" w:cs="Calibri"/>
          <w:szCs w:val="24"/>
          <w:lang w:val="en-IN" w:eastAsia="en-US"/>
        </w:rPr>
      </w:pPr>
    </w:p>
    <w:p w14:paraId="3E4F6FAB" w14:textId="15E0EE24" w:rsidR="00552035" w:rsidRPr="005B6C7D" w:rsidRDefault="00C66A89" w:rsidP="00C66A89">
      <w:pPr>
        <w:spacing w:line="360" w:lineRule="auto"/>
        <w:rPr>
          <w:rFonts w:ascii="Calibri" w:hAnsi="Calibri" w:cs="Calibri"/>
          <w:szCs w:val="24"/>
          <w:lang w:val="en-IN"/>
          <w:rPrChange w:id="313" w:author="Mohammad Nasir Chimaukar" w:date="2024-08-16T11:00:00Z">
            <w:rPr>
              <w:rFonts w:ascii="Calibri" w:hAnsi="Calibri"/>
              <w:lang w:val="en-IN"/>
            </w:rPr>
          </w:rPrChange>
        </w:rPr>
      </w:pPr>
      <w:r w:rsidRPr="005B6C7D">
        <w:rPr>
          <w:rFonts w:ascii="Calibri" w:hAnsi="Calibri" w:cs="Calibri"/>
          <w:szCs w:val="24"/>
          <w:lang w:val="en-IN"/>
          <w:rPrChange w:id="314" w:author="Mohammad Nasir Chimaukar" w:date="2024-08-16T11:00:00Z">
            <w:rPr>
              <w:rFonts w:ascii="Calibri" w:hAnsi="Calibri"/>
              <w:lang w:val="en-IN"/>
            </w:rPr>
          </w:rPrChange>
        </w:rPr>
        <w:t xml:space="preserve">The below pattern will be followed for all the documents. 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212"/>
        <w:gridCol w:w="1465"/>
        <w:gridCol w:w="2818"/>
        <w:gridCol w:w="3521"/>
        <w:tblGridChange w:id="315">
          <w:tblGrid>
            <w:gridCol w:w="5"/>
            <w:gridCol w:w="1207"/>
            <w:gridCol w:w="5"/>
            <w:gridCol w:w="1460"/>
            <w:gridCol w:w="5"/>
            <w:gridCol w:w="2813"/>
            <w:gridCol w:w="5"/>
            <w:gridCol w:w="3516"/>
            <w:gridCol w:w="5"/>
          </w:tblGrid>
        </w:tblGridChange>
      </w:tblGrid>
      <w:tr w:rsidR="005B6C7D" w:rsidRPr="005B6C7D" w14:paraId="1D8122F4" w14:textId="77777777" w:rsidTr="00552035">
        <w:trPr>
          <w:trHeight w:val="260"/>
        </w:trPr>
        <w:tc>
          <w:tcPr>
            <w:tcW w:w="10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E33CCA8" w14:textId="77777777" w:rsidR="00552035" w:rsidRPr="005B6C7D" w:rsidRDefault="00552035" w:rsidP="00552035">
            <w:pPr>
              <w:suppressAutoHyphens w:val="0"/>
              <w:spacing w:line="240" w:lineRule="auto"/>
              <w:rPr>
                <w:rFonts w:ascii="Calibri" w:hAnsi="Calibri" w:cs="Calibri"/>
                <w:b/>
                <w:color w:val="000000"/>
                <w:szCs w:val="24"/>
                <w:lang w:val="en-IN"/>
                <w:rPrChange w:id="316" w:author="Mohammad Nasir Chimaukar" w:date="2024-08-16T11:00:00Z">
                  <w:rPr>
                    <w:rFonts w:ascii="Calibri" w:hAnsi="Calibri"/>
                    <w:b/>
                    <w:color w:val="000000"/>
                    <w:lang w:val="en-IN"/>
                  </w:rPr>
                </w:rPrChange>
              </w:rPr>
            </w:pPr>
            <w:r w:rsidRPr="005B6C7D">
              <w:rPr>
                <w:rFonts w:ascii="Calibri" w:hAnsi="Calibri" w:cs="Calibri"/>
                <w:b/>
                <w:color w:val="000000"/>
                <w:szCs w:val="24"/>
                <w:lang w:val="en-IN"/>
                <w:rPrChange w:id="317" w:author="Mohammad Nasir Chimaukar" w:date="2024-08-16T11:00:00Z">
                  <w:rPr>
                    <w:rFonts w:ascii="Calibri" w:hAnsi="Calibri"/>
                    <w:b/>
                    <w:color w:val="000000"/>
                    <w:lang w:val="en-IN"/>
                  </w:rPr>
                </w:rPrChange>
              </w:rPr>
              <w:t xml:space="preserve">Document Type </w:t>
            </w:r>
          </w:p>
        </w:tc>
        <w:tc>
          <w:tcPr>
            <w:tcW w:w="10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43F05B8" w14:textId="77777777" w:rsidR="00552035" w:rsidRPr="005B6C7D" w:rsidRDefault="00552035" w:rsidP="00552035">
            <w:pPr>
              <w:suppressAutoHyphens w:val="0"/>
              <w:spacing w:line="240" w:lineRule="auto"/>
              <w:rPr>
                <w:rFonts w:ascii="Calibri" w:hAnsi="Calibri" w:cs="Calibri"/>
                <w:b/>
                <w:color w:val="000000"/>
                <w:szCs w:val="24"/>
                <w:lang w:val="en-IN"/>
                <w:rPrChange w:id="318" w:author="Mohammad Nasir Chimaukar" w:date="2024-08-16T11:00:00Z">
                  <w:rPr>
                    <w:rFonts w:ascii="Calibri" w:hAnsi="Calibri"/>
                    <w:b/>
                    <w:color w:val="000000"/>
                    <w:lang w:val="en-IN"/>
                  </w:rPr>
                </w:rPrChange>
              </w:rPr>
            </w:pPr>
            <w:r w:rsidRPr="005B6C7D">
              <w:rPr>
                <w:rFonts w:ascii="Calibri" w:hAnsi="Calibri" w:cs="Calibri"/>
                <w:b/>
                <w:color w:val="000000"/>
                <w:szCs w:val="24"/>
                <w:lang w:val="en-IN"/>
                <w:rPrChange w:id="319" w:author="Mohammad Nasir Chimaukar" w:date="2024-08-16T11:00:00Z">
                  <w:rPr>
                    <w:rFonts w:ascii="Calibri" w:hAnsi="Calibri"/>
                    <w:b/>
                    <w:color w:val="000000"/>
                    <w:lang w:val="en-IN"/>
                  </w:rPr>
                </w:rPrChange>
              </w:rPr>
              <w:t>Naming Convention</w:t>
            </w:r>
          </w:p>
        </w:tc>
        <w:tc>
          <w:tcPr>
            <w:tcW w:w="12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0CB68FE" w14:textId="1E460533" w:rsidR="00552035" w:rsidRPr="005B6C7D" w:rsidRDefault="00552035" w:rsidP="00552035">
            <w:pPr>
              <w:suppressAutoHyphens w:val="0"/>
              <w:spacing w:line="240" w:lineRule="auto"/>
              <w:rPr>
                <w:rFonts w:ascii="Calibri" w:hAnsi="Calibri" w:cs="Calibri"/>
                <w:b/>
                <w:color w:val="000000"/>
                <w:szCs w:val="24"/>
                <w:lang w:val="en-IN"/>
                <w:rPrChange w:id="320" w:author="Mohammad Nasir Chimaukar" w:date="2024-08-16T11:00:00Z">
                  <w:rPr>
                    <w:rFonts w:ascii="Calibri" w:hAnsi="Calibri"/>
                    <w:b/>
                    <w:color w:val="000000"/>
                    <w:lang w:val="en-IN"/>
                  </w:rPr>
                </w:rPrChange>
              </w:rPr>
            </w:pPr>
            <w:r w:rsidRPr="005B6C7D">
              <w:rPr>
                <w:rFonts w:ascii="Calibri" w:hAnsi="Calibri" w:cs="Calibri"/>
                <w:b/>
                <w:color w:val="000000"/>
                <w:szCs w:val="24"/>
                <w:lang w:val="en-IN"/>
                <w:rPrChange w:id="321" w:author="Mohammad Nasir Chimaukar" w:date="2024-08-16T11:00:00Z">
                  <w:rPr>
                    <w:rFonts w:ascii="Calibri" w:hAnsi="Calibri"/>
                    <w:b/>
                    <w:color w:val="000000"/>
                    <w:lang w:val="en-IN"/>
                  </w:rPr>
                </w:rPrChange>
              </w:rPr>
              <w:t xml:space="preserve">Connected Party (Where CIF is </w:t>
            </w:r>
            <w:r w:rsidR="00C66A89" w:rsidRPr="005B6C7D">
              <w:rPr>
                <w:rFonts w:ascii="Calibri" w:hAnsi="Calibri" w:cs="Calibri"/>
                <w:b/>
                <w:color w:val="000000"/>
                <w:szCs w:val="24"/>
                <w:lang w:val="en-IN"/>
                <w:rPrChange w:id="322" w:author="Mohammad Nasir Chimaukar" w:date="2024-08-16T11:00:00Z">
                  <w:rPr>
                    <w:rFonts w:ascii="Calibri" w:hAnsi="Calibri"/>
                    <w:b/>
                    <w:color w:val="000000"/>
                    <w:lang w:val="en-IN"/>
                  </w:rPr>
                </w:rPrChange>
              </w:rPr>
              <w:t>Identified</w:t>
            </w:r>
            <w:r w:rsidRPr="005B6C7D">
              <w:rPr>
                <w:rFonts w:ascii="Calibri" w:hAnsi="Calibri" w:cs="Calibri"/>
                <w:b/>
                <w:color w:val="000000"/>
                <w:szCs w:val="24"/>
                <w:lang w:val="en-IN"/>
                <w:rPrChange w:id="323" w:author="Mohammad Nasir Chimaukar" w:date="2024-08-16T11:00:00Z">
                  <w:rPr>
                    <w:rFonts w:ascii="Calibri" w:hAnsi="Calibri"/>
                    <w:b/>
                    <w:color w:val="000000"/>
                    <w:lang w:val="en-IN"/>
                  </w:rPr>
                </w:rPrChange>
              </w:rPr>
              <w:t>)</w:t>
            </w:r>
          </w:p>
        </w:tc>
        <w:tc>
          <w:tcPr>
            <w:tcW w:w="15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687A993" w14:textId="15F0F860" w:rsidR="00552035" w:rsidRPr="005B6C7D" w:rsidRDefault="00552035" w:rsidP="00552035">
            <w:pPr>
              <w:suppressAutoHyphens w:val="0"/>
              <w:spacing w:line="240" w:lineRule="auto"/>
              <w:rPr>
                <w:rFonts w:ascii="Calibri" w:hAnsi="Calibri" w:cs="Calibri"/>
                <w:b/>
                <w:color w:val="000000"/>
                <w:szCs w:val="24"/>
                <w:lang w:val="en-IN"/>
                <w:rPrChange w:id="324" w:author="Mohammad Nasir Chimaukar" w:date="2024-08-16T11:00:00Z">
                  <w:rPr>
                    <w:rFonts w:ascii="Calibri" w:hAnsi="Calibri"/>
                    <w:b/>
                    <w:color w:val="000000"/>
                    <w:lang w:val="en-IN"/>
                  </w:rPr>
                </w:rPrChange>
              </w:rPr>
            </w:pPr>
            <w:r w:rsidRPr="005B6C7D">
              <w:rPr>
                <w:rFonts w:ascii="Calibri" w:hAnsi="Calibri" w:cs="Calibri"/>
                <w:b/>
                <w:color w:val="000000"/>
                <w:szCs w:val="24"/>
                <w:lang w:val="en-IN"/>
                <w:rPrChange w:id="325" w:author="Mohammad Nasir Chimaukar" w:date="2024-08-16T11:00:00Z">
                  <w:rPr>
                    <w:rFonts w:ascii="Calibri" w:hAnsi="Calibri"/>
                    <w:b/>
                    <w:color w:val="000000"/>
                    <w:lang w:val="en-IN"/>
                  </w:rPr>
                </w:rPrChange>
              </w:rPr>
              <w:t xml:space="preserve">UBO/ShareholderName (Where CIF is not </w:t>
            </w:r>
            <w:r w:rsidR="00C66A89" w:rsidRPr="005B6C7D">
              <w:rPr>
                <w:rFonts w:ascii="Calibri" w:hAnsi="Calibri" w:cs="Calibri"/>
                <w:b/>
                <w:color w:val="000000"/>
                <w:szCs w:val="24"/>
                <w:lang w:val="en-IN"/>
                <w:rPrChange w:id="326" w:author="Mohammad Nasir Chimaukar" w:date="2024-08-16T11:00:00Z">
                  <w:rPr>
                    <w:rFonts w:ascii="Calibri" w:hAnsi="Calibri"/>
                    <w:b/>
                    <w:color w:val="000000"/>
                    <w:lang w:val="en-IN"/>
                  </w:rPr>
                </w:rPrChange>
              </w:rPr>
              <w:t>Identified</w:t>
            </w:r>
            <w:r w:rsidRPr="005B6C7D">
              <w:rPr>
                <w:rFonts w:ascii="Calibri" w:hAnsi="Calibri" w:cs="Calibri"/>
                <w:b/>
                <w:color w:val="000000"/>
                <w:szCs w:val="24"/>
                <w:lang w:val="en-IN"/>
                <w:rPrChange w:id="327" w:author="Mohammad Nasir Chimaukar" w:date="2024-08-16T11:00:00Z">
                  <w:rPr>
                    <w:rFonts w:ascii="Calibri" w:hAnsi="Calibri"/>
                    <w:b/>
                    <w:color w:val="000000"/>
                    <w:lang w:val="en-IN"/>
                  </w:rPr>
                </w:rPrChange>
              </w:rPr>
              <w:t>)</w:t>
            </w:r>
          </w:p>
        </w:tc>
      </w:tr>
      <w:tr w:rsidR="00C66A89" w:rsidRPr="005B6C7D" w14:paraId="422B3F40" w14:textId="77777777" w:rsidTr="00552035">
        <w:tblPrEx>
          <w:tblW w:w="5000" w:type="pct"/>
          <w:tblPrExChange w:id="328" w:author="Mohammad Nasir Chimaukar" w:date="2024-08-16T11:00:00Z">
            <w:tblPrEx>
              <w:tblW w:w="5000" w:type="pct"/>
            </w:tblPrEx>
          </w:tblPrExChange>
        </w:tblPrEx>
        <w:trPr>
          <w:trHeight w:val="240"/>
          <w:trPrChange w:id="329" w:author="Mohammad Nasir Chimaukar" w:date="2024-08-16T11:00:00Z">
            <w:trPr>
              <w:gridAfter w:val="0"/>
              <w:trHeight w:val="240"/>
            </w:trPr>
          </w:trPrChange>
        </w:trPr>
        <w:tc>
          <w:tcPr>
            <w:tcW w:w="109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330" w:author="Mohammad Nasir Chimaukar" w:date="2024-08-16T11:00:00Z">
              <w:tcPr>
                <w:tcW w:w="672" w:type="pct"/>
                <w:gridSpan w:val="2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7E26A71B" w14:textId="77777777" w:rsidR="00552035" w:rsidRPr="005B6C7D" w:rsidRDefault="00552035" w:rsidP="00552035">
            <w:pPr>
              <w:suppressAutoHyphens w:val="0"/>
              <w:spacing w:line="240" w:lineRule="auto"/>
              <w:rPr>
                <w:rFonts w:ascii="Calibri" w:hAnsi="Calibri" w:cs="Calibri"/>
                <w:color w:val="000000"/>
                <w:szCs w:val="24"/>
                <w:lang w:val="en-IN"/>
                <w:rPrChange w:id="331" w:author="Mohammad Nasir Chimaukar" w:date="2024-08-16T11:00:00Z">
                  <w:rPr>
                    <w:rFonts w:ascii="Calibri" w:hAnsi="Calibri"/>
                    <w:color w:val="000000"/>
                    <w:lang w:val="en-IN"/>
                  </w:rPr>
                </w:rPrChange>
              </w:rPr>
            </w:pPr>
            <w:r w:rsidRPr="005B6C7D">
              <w:rPr>
                <w:rFonts w:ascii="Calibri" w:hAnsi="Calibri" w:cs="Calibri"/>
                <w:color w:val="000000"/>
                <w:szCs w:val="24"/>
                <w:lang w:val="en-IN"/>
                <w:rPrChange w:id="332" w:author="Mohammad Nasir Chimaukar" w:date="2024-08-16T11:00:00Z">
                  <w:rPr>
                    <w:rFonts w:ascii="Calibri" w:hAnsi="Calibri"/>
                    <w:color w:val="000000"/>
                    <w:lang w:val="en-IN"/>
                  </w:rPr>
                </w:rPrChange>
              </w:rPr>
              <w:t>KYC Form</w:t>
            </w:r>
          </w:p>
        </w:tc>
        <w:tc>
          <w:tcPr>
            <w:tcW w:w="10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333" w:author="Mohammad Nasir Chimaukar" w:date="2024-08-16T11:00:00Z">
              <w:tcPr>
                <w:tcW w:w="812" w:type="pct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2BE5A70E" w14:textId="77777777" w:rsidR="00552035" w:rsidRPr="005B6C7D" w:rsidRDefault="00552035" w:rsidP="00552035">
            <w:pPr>
              <w:suppressAutoHyphens w:val="0"/>
              <w:spacing w:line="240" w:lineRule="auto"/>
              <w:rPr>
                <w:rFonts w:ascii="Calibri" w:hAnsi="Calibri" w:cs="Calibri"/>
                <w:color w:val="000000"/>
                <w:szCs w:val="24"/>
                <w:lang w:val="en-IN"/>
                <w:rPrChange w:id="334" w:author="Mohammad Nasir Chimaukar" w:date="2024-08-16T11:00:00Z">
                  <w:rPr>
                    <w:rFonts w:ascii="Calibri" w:hAnsi="Calibri"/>
                    <w:color w:val="000000"/>
                    <w:lang w:val="en-IN"/>
                  </w:rPr>
                </w:rPrChange>
              </w:rPr>
            </w:pPr>
            <w:r w:rsidRPr="005B6C7D">
              <w:rPr>
                <w:rFonts w:ascii="Calibri" w:hAnsi="Calibri" w:cs="Calibri"/>
                <w:color w:val="000000"/>
                <w:szCs w:val="24"/>
                <w:lang w:val="en-IN"/>
                <w:rPrChange w:id="335" w:author="Mohammad Nasir Chimaukar" w:date="2024-08-16T11:00:00Z">
                  <w:rPr>
                    <w:rFonts w:ascii="Calibri" w:hAnsi="Calibri"/>
                    <w:color w:val="000000"/>
                    <w:lang w:val="en-IN"/>
                  </w:rPr>
                </w:rPrChange>
              </w:rPr>
              <w:t>CIF_KYC Form</w:t>
            </w:r>
          </w:p>
        </w:tc>
        <w:tc>
          <w:tcPr>
            <w:tcW w:w="12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336" w:author="Mohammad Nasir Chimaukar" w:date="2024-08-16T11:00:00Z">
              <w:tcPr>
                <w:tcW w:w="1563" w:type="pct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24467B76" w14:textId="77777777" w:rsidR="00552035" w:rsidRPr="005B6C7D" w:rsidRDefault="00552035" w:rsidP="00552035">
            <w:pPr>
              <w:suppressAutoHyphens w:val="0"/>
              <w:spacing w:line="240" w:lineRule="auto"/>
              <w:rPr>
                <w:rFonts w:ascii="Calibri" w:hAnsi="Calibri" w:cs="Calibri"/>
                <w:color w:val="000000"/>
                <w:szCs w:val="24"/>
                <w:lang w:val="en-IN"/>
                <w:rPrChange w:id="337" w:author="Mohammad Nasir Chimaukar" w:date="2024-08-16T11:00:00Z">
                  <w:rPr>
                    <w:rFonts w:ascii="Calibri" w:hAnsi="Calibri"/>
                    <w:color w:val="000000"/>
                    <w:lang w:val="en-IN"/>
                  </w:rPr>
                </w:rPrChange>
              </w:rPr>
            </w:pPr>
            <w:r w:rsidRPr="005B6C7D">
              <w:rPr>
                <w:rFonts w:ascii="Calibri" w:hAnsi="Calibri" w:cs="Calibri"/>
                <w:color w:val="000000"/>
                <w:szCs w:val="24"/>
                <w:lang w:val="en-IN"/>
                <w:rPrChange w:id="338" w:author="Mohammad Nasir Chimaukar" w:date="2024-08-16T11:00:00Z">
                  <w:rPr>
                    <w:rFonts w:ascii="Calibri" w:hAnsi="Calibri"/>
                    <w:color w:val="000000"/>
                    <w:lang w:val="en-IN"/>
                  </w:rPr>
                </w:rPrChange>
              </w:rPr>
              <w:t>Connected Party CIF_KYC Form</w:t>
            </w:r>
          </w:p>
        </w:tc>
        <w:tc>
          <w:tcPr>
            <w:tcW w:w="15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339" w:author="Mohammad Nasir Chimaukar" w:date="2024-08-16T11:00:00Z">
              <w:tcPr>
                <w:tcW w:w="1953" w:type="pct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3EFB1A43" w14:textId="3E22008F" w:rsidR="00552035" w:rsidRPr="005B6C7D" w:rsidRDefault="0063545B" w:rsidP="00552035">
            <w:pPr>
              <w:suppressAutoHyphens w:val="0"/>
              <w:spacing w:line="240" w:lineRule="auto"/>
              <w:rPr>
                <w:rFonts w:ascii="Calibri" w:hAnsi="Calibri" w:cs="Calibri"/>
                <w:color w:val="000000"/>
                <w:szCs w:val="24"/>
                <w:lang w:val="en-IN"/>
                <w:rPrChange w:id="340" w:author="Mohammad Nasir Chimaukar" w:date="2024-08-16T11:00:00Z">
                  <w:rPr>
                    <w:rFonts w:ascii="Calibri" w:hAnsi="Calibri"/>
                    <w:color w:val="000000"/>
                    <w:lang w:val="en-IN"/>
                  </w:rPr>
                </w:rPrChange>
              </w:rPr>
            </w:pPr>
            <w:r>
              <w:rPr>
                <w:rFonts w:ascii="Calibri" w:hAnsi="Calibri" w:cs="Calibri"/>
                <w:color w:val="000000"/>
                <w:szCs w:val="24"/>
                <w:lang w:val="en-IN"/>
              </w:rPr>
              <w:t>UBO/</w:t>
            </w:r>
            <w:proofErr w:type="spellStart"/>
            <w:r>
              <w:rPr>
                <w:rFonts w:ascii="Calibri" w:hAnsi="Calibri" w:cs="Calibri"/>
                <w:color w:val="000000"/>
                <w:szCs w:val="24"/>
                <w:lang w:val="en-IN"/>
              </w:rPr>
              <w:t>ShareholderName_</w:t>
            </w:r>
            <w:r w:rsidR="003F3246">
              <w:rPr>
                <w:rFonts w:ascii="Calibri" w:hAnsi="Calibri" w:cs="Calibri"/>
                <w:color w:val="000000"/>
                <w:szCs w:val="24"/>
                <w:lang w:val="en-IN"/>
              </w:rPr>
              <w:t>CIF_</w:t>
            </w:r>
            <w:r w:rsidR="00552035" w:rsidRPr="005B6C7D">
              <w:rPr>
                <w:rFonts w:ascii="Calibri" w:hAnsi="Calibri" w:cs="Calibri"/>
                <w:color w:val="000000"/>
                <w:szCs w:val="24"/>
                <w:lang w:val="en-IN"/>
                <w:rPrChange w:id="341" w:author="Mohammad Nasir Chimaukar" w:date="2024-08-16T11:00:00Z">
                  <w:rPr>
                    <w:rFonts w:ascii="Calibri" w:hAnsi="Calibri"/>
                    <w:color w:val="000000"/>
                    <w:lang w:val="en-IN"/>
                  </w:rPr>
                </w:rPrChange>
              </w:rPr>
              <w:t>KYC</w:t>
            </w:r>
            <w:proofErr w:type="spellEnd"/>
            <w:r w:rsidR="00552035" w:rsidRPr="005B6C7D">
              <w:rPr>
                <w:rFonts w:ascii="Calibri" w:hAnsi="Calibri" w:cs="Calibri"/>
                <w:color w:val="000000"/>
                <w:szCs w:val="24"/>
                <w:lang w:val="en-IN"/>
                <w:rPrChange w:id="342" w:author="Mohammad Nasir Chimaukar" w:date="2024-08-16T11:00:00Z">
                  <w:rPr>
                    <w:rFonts w:ascii="Calibri" w:hAnsi="Calibri"/>
                    <w:color w:val="000000"/>
                    <w:lang w:val="en-IN"/>
                  </w:rPr>
                </w:rPrChange>
              </w:rPr>
              <w:t xml:space="preserve"> Form</w:t>
            </w:r>
          </w:p>
        </w:tc>
      </w:tr>
    </w:tbl>
    <w:p w14:paraId="034D8534" w14:textId="77777777" w:rsidR="00552035" w:rsidRPr="005B6C7D" w:rsidRDefault="00552035" w:rsidP="00552035">
      <w:pPr>
        <w:spacing w:line="360" w:lineRule="auto"/>
        <w:rPr>
          <w:rFonts w:ascii="Calibri" w:hAnsi="Calibri" w:cs="Calibri"/>
          <w:szCs w:val="24"/>
          <w:lang w:val="en-IN"/>
          <w:rPrChange w:id="343" w:author="Mohammad Nasir Chimaukar" w:date="2024-08-16T11:00:00Z">
            <w:rPr>
              <w:rFonts w:ascii="Calibri" w:hAnsi="Calibri"/>
              <w:lang w:val="en-IN"/>
            </w:rPr>
          </w:rPrChange>
        </w:rPr>
      </w:pPr>
    </w:p>
    <w:p w14:paraId="0621C2FA" w14:textId="2B67EEB3" w:rsidR="00F72EBE" w:rsidRPr="005B6C7D" w:rsidRDefault="00C66A89" w:rsidP="00C66A89">
      <w:pPr>
        <w:spacing w:line="360" w:lineRule="auto"/>
        <w:rPr>
          <w:rFonts w:ascii="Calibri" w:hAnsi="Calibri" w:cs="Calibri"/>
          <w:szCs w:val="24"/>
          <w:lang w:val="en-IN"/>
          <w:rPrChange w:id="344" w:author="Mohammad Nasir Chimaukar" w:date="2024-08-16T11:00:00Z">
            <w:rPr>
              <w:rFonts w:ascii="Calibri" w:hAnsi="Calibri"/>
              <w:lang w:val="en-IN"/>
            </w:rPr>
          </w:rPrChange>
        </w:rPr>
      </w:pPr>
      <w:r w:rsidRPr="005B6C7D">
        <w:rPr>
          <w:rFonts w:ascii="Calibri" w:hAnsi="Calibri" w:cs="Calibri"/>
          <w:szCs w:val="24"/>
          <w:lang w:val="en-IN"/>
          <w:rPrChange w:id="345" w:author="Mohammad Nasir Chimaukar" w:date="2024-08-16T11:00:00Z">
            <w:rPr>
              <w:rFonts w:ascii="Calibri" w:hAnsi="Calibri"/>
              <w:lang w:val="en-IN"/>
            </w:rPr>
          </w:rPrChange>
        </w:rPr>
        <w:t xml:space="preserve">The above naming convention </w:t>
      </w:r>
      <w:r w:rsidR="00041EA2" w:rsidRPr="005B6C7D">
        <w:rPr>
          <w:rFonts w:ascii="Calibri" w:hAnsi="Calibri" w:cs="Calibri"/>
          <w:szCs w:val="24"/>
          <w:lang w:val="en-IN"/>
          <w:rPrChange w:id="346" w:author="Mohammad Nasir Chimaukar" w:date="2024-08-16T11:00:00Z">
            <w:rPr>
              <w:rFonts w:ascii="Calibri" w:hAnsi="Calibri"/>
              <w:lang w:val="en-IN"/>
            </w:rPr>
          </w:rPrChange>
        </w:rPr>
        <w:t xml:space="preserve">will be available in </w:t>
      </w:r>
      <w:r w:rsidR="00D47ECD" w:rsidRPr="005B6C7D">
        <w:rPr>
          <w:rFonts w:ascii="Calibri" w:hAnsi="Calibri" w:cs="Calibri"/>
          <w:szCs w:val="24"/>
          <w:lang w:val="en-IN"/>
          <w:rPrChange w:id="347" w:author="Mohammad Nasir Chimaukar" w:date="2024-08-16T11:00:00Z">
            <w:rPr>
              <w:rFonts w:ascii="Calibri" w:hAnsi="Calibri"/>
              <w:lang w:val="en-IN"/>
            </w:rPr>
          </w:rPrChange>
        </w:rPr>
        <w:t>Omni docs</w:t>
      </w:r>
      <w:r w:rsidR="00041EA2" w:rsidRPr="005B6C7D">
        <w:rPr>
          <w:rFonts w:ascii="Calibri" w:hAnsi="Calibri" w:cs="Calibri"/>
          <w:szCs w:val="24"/>
          <w:lang w:val="en-IN"/>
          <w:rPrChange w:id="348" w:author="Mohammad Nasir Chimaukar" w:date="2024-08-16T11:00:00Z">
            <w:rPr>
              <w:rFonts w:ascii="Calibri" w:hAnsi="Calibri"/>
              <w:lang w:val="en-IN"/>
            </w:rPr>
          </w:rPrChange>
        </w:rPr>
        <w:t xml:space="preserve"> under ‘</w:t>
      </w:r>
      <w:r w:rsidR="00041EA2" w:rsidRPr="005B6C7D">
        <w:rPr>
          <w:rFonts w:ascii="Calibri" w:hAnsi="Calibri" w:cs="Calibri"/>
          <w:b/>
          <w:szCs w:val="24"/>
          <w:lang w:val="en-IN"/>
          <w:rPrChange w:id="349" w:author="Mohammad Nasir Chimaukar" w:date="2024-08-16T11:00:00Z">
            <w:rPr>
              <w:rFonts w:ascii="Calibri" w:hAnsi="Calibri"/>
              <w:b/>
              <w:lang w:val="en-IN"/>
            </w:rPr>
          </w:rPrChange>
        </w:rPr>
        <w:t xml:space="preserve">Description’ </w:t>
      </w:r>
      <w:r w:rsidR="00041EA2" w:rsidRPr="005B6C7D">
        <w:rPr>
          <w:rFonts w:ascii="Calibri" w:hAnsi="Calibri" w:cs="Calibri"/>
          <w:szCs w:val="24"/>
          <w:lang w:val="en-IN"/>
          <w:rPrChange w:id="350" w:author="Mohammad Nasir Chimaukar" w:date="2024-08-16T11:00:00Z">
            <w:rPr>
              <w:rFonts w:ascii="Calibri" w:hAnsi="Calibri"/>
              <w:lang w:val="en-IN"/>
            </w:rPr>
          </w:rPrChange>
        </w:rPr>
        <w:t xml:space="preserve">column </w:t>
      </w:r>
      <w:r w:rsidR="00B225F4" w:rsidRPr="005B6C7D">
        <w:rPr>
          <w:rFonts w:ascii="Calibri" w:hAnsi="Calibri" w:cs="Calibri"/>
          <w:szCs w:val="24"/>
          <w:lang w:val="en-IN"/>
          <w:rPrChange w:id="351" w:author="Mohammad Nasir Chimaukar" w:date="2024-08-16T11:00:00Z">
            <w:rPr>
              <w:rFonts w:ascii="Calibri" w:hAnsi="Calibri"/>
              <w:lang w:val="en-IN"/>
            </w:rPr>
          </w:rPrChange>
        </w:rPr>
        <w:t xml:space="preserve">against </w:t>
      </w:r>
      <w:r w:rsidR="00041EA2" w:rsidRPr="005B6C7D">
        <w:rPr>
          <w:rFonts w:ascii="Calibri" w:hAnsi="Calibri" w:cs="Calibri"/>
          <w:szCs w:val="24"/>
          <w:lang w:val="en-IN"/>
          <w:rPrChange w:id="352" w:author="Mohammad Nasir Chimaukar" w:date="2024-08-16T11:00:00Z">
            <w:rPr>
              <w:rFonts w:ascii="Calibri" w:hAnsi="Calibri"/>
              <w:lang w:val="en-IN"/>
            </w:rPr>
          </w:rPrChange>
        </w:rPr>
        <w:t>each document</w:t>
      </w:r>
      <w:r w:rsidR="00775F64" w:rsidRPr="005B6C7D">
        <w:rPr>
          <w:rFonts w:ascii="Calibri" w:hAnsi="Calibri" w:cs="Calibri"/>
          <w:szCs w:val="24"/>
          <w:lang w:val="en-IN"/>
          <w:rPrChange w:id="353" w:author="Mohammad Nasir Chimaukar" w:date="2024-08-16T11:00:00Z">
            <w:rPr>
              <w:rFonts w:ascii="Calibri" w:hAnsi="Calibri"/>
              <w:lang w:val="en-IN"/>
            </w:rPr>
          </w:rPrChange>
        </w:rPr>
        <w:t xml:space="preserve"> for the user to enhance the document </w:t>
      </w:r>
      <w:r w:rsidR="00B225F4" w:rsidRPr="005B6C7D">
        <w:rPr>
          <w:rFonts w:ascii="Calibri" w:hAnsi="Calibri" w:cs="Calibri"/>
          <w:szCs w:val="24"/>
          <w:lang w:val="en-IN"/>
          <w:rPrChange w:id="354" w:author="Mohammad Nasir Chimaukar" w:date="2024-08-16T11:00:00Z">
            <w:rPr>
              <w:rFonts w:ascii="Calibri" w:hAnsi="Calibri"/>
              <w:lang w:val="en-IN"/>
            </w:rPr>
          </w:rPrChange>
        </w:rPr>
        <w:t xml:space="preserve">searching and retrieval process. </w:t>
      </w:r>
    </w:p>
    <w:p w14:paraId="2F21B915" w14:textId="77777777" w:rsidR="00F72EBE" w:rsidRDefault="00F72EBE" w:rsidP="00E76258">
      <w:pPr>
        <w:rPr>
          <w:lang w:val="en-IN" w:eastAsia="en-US"/>
        </w:rPr>
      </w:pPr>
    </w:p>
    <w:p w14:paraId="43B1C2C3" w14:textId="77777777" w:rsidR="00F72EBE" w:rsidRDefault="00F72EBE" w:rsidP="00E76258">
      <w:pPr>
        <w:rPr>
          <w:lang w:val="en-IN" w:eastAsia="en-US"/>
        </w:rPr>
      </w:pPr>
    </w:p>
    <w:p w14:paraId="580CAF6D" w14:textId="77777777" w:rsidR="005B6C7D" w:rsidRDefault="005B6C7D" w:rsidP="00E76258">
      <w:pPr>
        <w:rPr>
          <w:lang w:val="en-IN" w:eastAsia="en-US"/>
        </w:rPr>
      </w:pPr>
    </w:p>
    <w:p w14:paraId="79B2DFF5" w14:textId="77777777" w:rsidR="005B6C7D" w:rsidRDefault="005B6C7D" w:rsidP="00E76258">
      <w:pPr>
        <w:rPr>
          <w:lang w:val="en-IN" w:eastAsia="en-US"/>
        </w:rPr>
      </w:pPr>
    </w:p>
    <w:p w14:paraId="5E46A167" w14:textId="77777777" w:rsidR="005B6C7D" w:rsidRDefault="005B6C7D" w:rsidP="00E76258">
      <w:pPr>
        <w:rPr>
          <w:lang w:val="en-IN" w:eastAsia="en-US"/>
        </w:rPr>
      </w:pPr>
    </w:p>
    <w:p w14:paraId="56AADFBB" w14:textId="77777777" w:rsidR="005B6C7D" w:rsidRDefault="005B6C7D" w:rsidP="00E76258">
      <w:pPr>
        <w:rPr>
          <w:lang w:val="en-IN" w:eastAsia="en-US"/>
        </w:rPr>
      </w:pPr>
    </w:p>
    <w:p w14:paraId="7455F7AD" w14:textId="77777777" w:rsidR="005B6C7D" w:rsidRDefault="005B6C7D" w:rsidP="00E76258">
      <w:pPr>
        <w:rPr>
          <w:lang w:val="en-IN" w:eastAsia="en-US"/>
        </w:rPr>
      </w:pPr>
    </w:p>
    <w:p w14:paraId="210B9386" w14:textId="77777777" w:rsidR="005B6C7D" w:rsidRDefault="005B6C7D" w:rsidP="00E76258">
      <w:pPr>
        <w:rPr>
          <w:lang w:val="en-IN" w:eastAsia="en-US"/>
        </w:rPr>
      </w:pPr>
    </w:p>
    <w:p w14:paraId="54272FE7" w14:textId="77777777" w:rsidR="005B6C7D" w:rsidRDefault="005B6C7D" w:rsidP="00E76258">
      <w:pPr>
        <w:rPr>
          <w:lang w:val="en-IN" w:eastAsia="en-US"/>
        </w:rPr>
      </w:pPr>
    </w:p>
    <w:p w14:paraId="7E65A1E8" w14:textId="77777777" w:rsidR="005B6C7D" w:rsidRDefault="005B6C7D" w:rsidP="00E76258">
      <w:pPr>
        <w:rPr>
          <w:lang w:val="en-IN" w:eastAsia="en-US"/>
        </w:rPr>
      </w:pPr>
    </w:p>
    <w:p w14:paraId="1C013E30" w14:textId="77777777" w:rsidR="005B6C7D" w:rsidRDefault="005B6C7D" w:rsidP="00E76258">
      <w:pPr>
        <w:rPr>
          <w:lang w:val="en-IN" w:eastAsia="en-US"/>
        </w:rPr>
      </w:pPr>
    </w:p>
    <w:p w14:paraId="76BB897B" w14:textId="77777777" w:rsidR="005B6C7D" w:rsidRDefault="005B6C7D" w:rsidP="00E76258">
      <w:pPr>
        <w:rPr>
          <w:lang w:val="en-IN" w:eastAsia="en-US"/>
        </w:rPr>
      </w:pPr>
    </w:p>
    <w:p w14:paraId="13962FEB" w14:textId="77777777" w:rsidR="005B6C7D" w:rsidRDefault="005B6C7D" w:rsidP="00E76258">
      <w:pPr>
        <w:rPr>
          <w:lang w:val="en-IN" w:eastAsia="en-US"/>
        </w:rPr>
      </w:pPr>
    </w:p>
    <w:p w14:paraId="03B90425" w14:textId="77777777" w:rsidR="005B6C7D" w:rsidRDefault="005B6C7D" w:rsidP="00E76258">
      <w:pPr>
        <w:rPr>
          <w:lang w:val="en-IN" w:eastAsia="en-US"/>
        </w:rPr>
      </w:pPr>
    </w:p>
    <w:p w14:paraId="6BE0B4A3" w14:textId="77777777" w:rsidR="005B6C7D" w:rsidRDefault="005B6C7D" w:rsidP="00E76258">
      <w:pPr>
        <w:rPr>
          <w:lang w:val="en-IN" w:eastAsia="en-US"/>
        </w:rPr>
      </w:pPr>
    </w:p>
    <w:p w14:paraId="267ED012" w14:textId="77777777" w:rsidR="005B6C7D" w:rsidRDefault="005B6C7D" w:rsidP="00E76258">
      <w:pPr>
        <w:rPr>
          <w:lang w:val="en-IN" w:eastAsia="en-US"/>
        </w:rPr>
      </w:pPr>
    </w:p>
    <w:p w14:paraId="6A0109F2" w14:textId="77777777" w:rsidR="005B6C7D" w:rsidRDefault="005B6C7D" w:rsidP="00E76258">
      <w:pPr>
        <w:rPr>
          <w:lang w:val="en-IN" w:eastAsia="en-US"/>
        </w:rPr>
      </w:pPr>
    </w:p>
    <w:p w14:paraId="44E766B9" w14:textId="77777777" w:rsidR="005B6C7D" w:rsidRDefault="005B6C7D" w:rsidP="00E76258">
      <w:pPr>
        <w:rPr>
          <w:lang w:val="en-IN" w:eastAsia="en-US"/>
        </w:rPr>
      </w:pPr>
    </w:p>
    <w:p w14:paraId="7C5CB0ED" w14:textId="77777777" w:rsidR="005B6C7D" w:rsidRDefault="005B6C7D" w:rsidP="00E76258">
      <w:pPr>
        <w:rPr>
          <w:lang w:val="en-IN" w:eastAsia="en-US"/>
        </w:rPr>
      </w:pPr>
    </w:p>
    <w:p w14:paraId="0AFC7F9E" w14:textId="77777777" w:rsidR="005B6C7D" w:rsidRDefault="005B6C7D" w:rsidP="00E76258">
      <w:pPr>
        <w:rPr>
          <w:lang w:val="en-IN" w:eastAsia="en-US"/>
        </w:rPr>
      </w:pPr>
    </w:p>
    <w:p w14:paraId="13B88C45" w14:textId="77777777" w:rsidR="005B6C7D" w:rsidRDefault="005B6C7D" w:rsidP="00E76258">
      <w:pPr>
        <w:rPr>
          <w:lang w:val="en-IN" w:eastAsia="en-US"/>
        </w:rPr>
      </w:pPr>
    </w:p>
    <w:p w14:paraId="29E9EB90" w14:textId="77777777" w:rsidR="005B6C7D" w:rsidRDefault="005B6C7D" w:rsidP="00E76258">
      <w:pPr>
        <w:rPr>
          <w:lang w:val="en-IN" w:eastAsia="en-US"/>
        </w:rPr>
      </w:pPr>
    </w:p>
    <w:p w14:paraId="0DFECB82" w14:textId="77777777" w:rsidR="005B6C7D" w:rsidRDefault="005B6C7D" w:rsidP="00E76258">
      <w:pPr>
        <w:rPr>
          <w:lang w:val="en-IN" w:eastAsia="en-US"/>
        </w:rPr>
      </w:pPr>
    </w:p>
    <w:p w14:paraId="02D1E5B0" w14:textId="77777777" w:rsidR="005B6C7D" w:rsidRDefault="005B6C7D" w:rsidP="00E76258">
      <w:pPr>
        <w:rPr>
          <w:lang w:val="en-IN" w:eastAsia="en-US"/>
        </w:rPr>
      </w:pPr>
    </w:p>
    <w:p w14:paraId="496551E6" w14:textId="77777777" w:rsidR="005B6C7D" w:rsidRDefault="005B6C7D" w:rsidP="00E76258">
      <w:pPr>
        <w:rPr>
          <w:lang w:val="en-IN" w:eastAsia="en-US"/>
        </w:rPr>
      </w:pPr>
    </w:p>
    <w:p w14:paraId="4F03D0E7" w14:textId="77777777" w:rsidR="005B6C7D" w:rsidRDefault="005B6C7D" w:rsidP="00E76258">
      <w:pPr>
        <w:rPr>
          <w:lang w:val="en-IN" w:eastAsia="en-US"/>
        </w:rPr>
      </w:pPr>
    </w:p>
    <w:p w14:paraId="6072116C" w14:textId="77777777" w:rsidR="005B6C7D" w:rsidRDefault="005B6C7D" w:rsidP="00E76258">
      <w:pPr>
        <w:rPr>
          <w:lang w:val="en-IN" w:eastAsia="en-US"/>
        </w:rPr>
      </w:pPr>
    </w:p>
    <w:p w14:paraId="13133E78" w14:textId="77777777" w:rsidR="005B6C7D" w:rsidRDefault="005B6C7D" w:rsidP="00E76258">
      <w:pPr>
        <w:rPr>
          <w:lang w:val="en-IN" w:eastAsia="en-US"/>
        </w:rPr>
      </w:pPr>
    </w:p>
    <w:p w14:paraId="64503A16" w14:textId="77777777" w:rsidR="005B6C7D" w:rsidRDefault="005B6C7D" w:rsidP="00E76258">
      <w:pPr>
        <w:rPr>
          <w:lang w:val="en-IN" w:eastAsia="en-US"/>
        </w:rPr>
      </w:pPr>
    </w:p>
    <w:p w14:paraId="74D15C8B" w14:textId="77777777" w:rsidR="005B6C7D" w:rsidRDefault="005B6C7D" w:rsidP="00E76258">
      <w:pPr>
        <w:rPr>
          <w:lang w:val="en-IN" w:eastAsia="en-US"/>
        </w:rPr>
      </w:pPr>
    </w:p>
    <w:p w14:paraId="388F29E2" w14:textId="77777777" w:rsidR="00A021AD" w:rsidRDefault="00A021AD" w:rsidP="00E76258">
      <w:pPr>
        <w:rPr>
          <w:lang w:val="en-IN" w:eastAsia="en-US"/>
        </w:rPr>
      </w:pPr>
    </w:p>
    <w:p w14:paraId="67468F74" w14:textId="77777777" w:rsidR="00A021AD" w:rsidRDefault="00A021AD" w:rsidP="00E76258">
      <w:pPr>
        <w:rPr>
          <w:lang w:val="en-IN" w:eastAsia="en-US"/>
        </w:rPr>
      </w:pPr>
    </w:p>
    <w:p w14:paraId="18FA3281" w14:textId="77777777" w:rsidR="00A021AD" w:rsidRDefault="00A021AD" w:rsidP="00E76258">
      <w:pPr>
        <w:rPr>
          <w:lang w:val="en-IN" w:eastAsia="en-US"/>
        </w:rPr>
      </w:pPr>
    </w:p>
    <w:p w14:paraId="51703EC7" w14:textId="77777777" w:rsidR="00A021AD" w:rsidRDefault="00A021AD" w:rsidP="00E76258">
      <w:pPr>
        <w:rPr>
          <w:lang w:val="en-IN" w:eastAsia="en-US"/>
        </w:rPr>
      </w:pPr>
    </w:p>
    <w:p w14:paraId="1ED838AF" w14:textId="77777777" w:rsidR="005B6C7D" w:rsidRDefault="005B6C7D" w:rsidP="00E76258">
      <w:pPr>
        <w:rPr>
          <w:lang w:val="en-IN" w:eastAsia="en-US"/>
        </w:rPr>
      </w:pPr>
    </w:p>
    <w:p w14:paraId="1BCFC87C" w14:textId="77777777" w:rsidR="00D84048" w:rsidRDefault="00D84048" w:rsidP="005B6C7D">
      <w:pPr>
        <w:pStyle w:val="Heading2"/>
        <w:rPr>
          <w:del w:id="355" w:author="Mohammad Nasir Chimaukar" w:date="2024-08-16T11:00:00Z"/>
          <w:lang w:eastAsia="en-US"/>
        </w:rPr>
      </w:pPr>
    </w:p>
    <w:p w14:paraId="0D4AF82B" w14:textId="77777777" w:rsidR="00D84048" w:rsidRDefault="00D84048" w:rsidP="005B6C7D">
      <w:pPr>
        <w:pStyle w:val="Heading2"/>
        <w:rPr>
          <w:del w:id="356" w:author="Mohammad Nasir Chimaukar" w:date="2024-08-16T11:00:00Z"/>
          <w:lang w:eastAsia="en-US"/>
        </w:rPr>
      </w:pPr>
    </w:p>
    <w:p w14:paraId="101F492A" w14:textId="77777777" w:rsidR="00D84048" w:rsidRDefault="00D84048" w:rsidP="005B6C7D">
      <w:pPr>
        <w:pStyle w:val="Heading2"/>
        <w:rPr>
          <w:del w:id="357" w:author="Mohammad Nasir Chimaukar" w:date="2024-08-16T11:00:00Z"/>
          <w:lang w:eastAsia="en-US"/>
        </w:rPr>
      </w:pPr>
    </w:p>
    <w:p w14:paraId="1B4684EF" w14:textId="77777777" w:rsidR="00D84048" w:rsidRDefault="00D84048" w:rsidP="005B6C7D">
      <w:pPr>
        <w:pStyle w:val="Heading2"/>
        <w:rPr>
          <w:del w:id="358" w:author="Mohammad Nasir Chimaukar" w:date="2024-08-16T11:00:00Z"/>
          <w:lang w:eastAsia="en-US"/>
        </w:rPr>
      </w:pPr>
    </w:p>
    <w:p w14:paraId="7B6692E5" w14:textId="77777777" w:rsidR="00D84048" w:rsidRDefault="00D84048" w:rsidP="005B6C7D">
      <w:pPr>
        <w:pStyle w:val="Heading2"/>
        <w:rPr>
          <w:del w:id="359" w:author="Mohammad Nasir Chimaukar" w:date="2024-08-16T11:00:00Z"/>
          <w:lang w:eastAsia="en-US"/>
        </w:rPr>
      </w:pPr>
    </w:p>
    <w:p w14:paraId="291E65BC" w14:textId="77777777" w:rsidR="00D84048" w:rsidRDefault="00D84048" w:rsidP="005B6C7D">
      <w:pPr>
        <w:pStyle w:val="Heading2"/>
        <w:rPr>
          <w:del w:id="360" w:author="Mohammad Nasir Chimaukar" w:date="2024-08-16T11:00:00Z"/>
          <w:lang w:eastAsia="en-US"/>
        </w:rPr>
      </w:pPr>
    </w:p>
    <w:p w14:paraId="0E31B198" w14:textId="77777777" w:rsidR="00D84048" w:rsidRDefault="00D84048" w:rsidP="005B6C7D">
      <w:pPr>
        <w:pStyle w:val="Heading2"/>
        <w:rPr>
          <w:del w:id="361" w:author="Mohammad Nasir Chimaukar" w:date="2024-08-16T11:00:00Z"/>
          <w:lang w:eastAsia="en-US"/>
        </w:rPr>
      </w:pPr>
    </w:p>
    <w:p w14:paraId="2376D4F5" w14:textId="77777777" w:rsidR="00D84048" w:rsidRDefault="00D84048" w:rsidP="005B6C7D">
      <w:pPr>
        <w:pStyle w:val="Heading2"/>
        <w:rPr>
          <w:del w:id="362" w:author="Mohammad Nasir Chimaukar" w:date="2024-08-16T11:00:00Z"/>
          <w:lang w:eastAsia="en-US"/>
        </w:rPr>
      </w:pPr>
    </w:p>
    <w:p w14:paraId="20D49273" w14:textId="77777777" w:rsidR="00D84048" w:rsidRDefault="00D84048" w:rsidP="005B6C7D">
      <w:pPr>
        <w:pStyle w:val="Heading2"/>
        <w:rPr>
          <w:del w:id="363" w:author="Mohammad Nasir Chimaukar" w:date="2024-08-16T11:00:00Z"/>
          <w:lang w:eastAsia="en-US"/>
        </w:rPr>
      </w:pPr>
    </w:p>
    <w:p w14:paraId="1602F848" w14:textId="77777777" w:rsidR="00D84048" w:rsidRDefault="00D84048" w:rsidP="005B6C7D">
      <w:pPr>
        <w:pStyle w:val="Heading2"/>
        <w:rPr>
          <w:del w:id="364" w:author="Mohammad Nasir Chimaukar" w:date="2024-08-16T11:00:00Z"/>
          <w:lang w:eastAsia="en-US"/>
        </w:rPr>
      </w:pPr>
    </w:p>
    <w:p w14:paraId="0AFBA5F8" w14:textId="77777777" w:rsidR="00D84048" w:rsidRDefault="00D84048" w:rsidP="005B6C7D">
      <w:pPr>
        <w:pStyle w:val="Heading2"/>
        <w:rPr>
          <w:del w:id="365" w:author="Mohammad Nasir Chimaukar" w:date="2024-08-16T11:00:00Z"/>
          <w:lang w:eastAsia="en-US"/>
        </w:rPr>
      </w:pPr>
    </w:p>
    <w:p w14:paraId="731ADD54" w14:textId="77777777" w:rsidR="00D84048" w:rsidRDefault="00D84048" w:rsidP="005B6C7D">
      <w:pPr>
        <w:pStyle w:val="Heading2"/>
        <w:rPr>
          <w:del w:id="366" w:author="Mohammad Nasir Chimaukar" w:date="2024-08-16T11:00:00Z"/>
          <w:lang w:eastAsia="en-US"/>
        </w:rPr>
      </w:pPr>
    </w:p>
    <w:p w14:paraId="68A9CF3B" w14:textId="77777777" w:rsidR="00D84048" w:rsidRDefault="00D84048" w:rsidP="005B6C7D">
      <w:pPr>
        <w:pStyle w:val="Heading2"/>
        <w:rPr>
          <w:del w:id="367" w:author="Mohammad Nasir Chimaukar" w:date="2024-08-16T11:00:00Z"/>
          <w:lang w:eastAsia="en-US"/>
        </w:rPr>
      </w:pPr>
    </w:p>
    <w:p w14:paraId="5580040B" w14:textId="77777777" w:rsidR="00D84048" w:rsidRDefault="00D84048" w:rsidP="005B6C7D">
      <w:pPr>
        <w:pStyle w:val="Heading2"/>
        <w:rPr>
          <w:del w:id="368" w:author="Mohammad Nasir Chimaukar" w:date="2024-08-16T11:00:00Z"/>
          <w:lang w:eastAsia="en-US"/>
        </w:rPr>
      </w:pPr>
    </w:p>
    <w:p w14:paraId="2B27EC45" w14:textId="77777777" w:rsidR="00D84048" w:rsidRDefault="00D84048" w:rsidP="005B6C7D">
      <w:pPr>
        <w:pStyle w:val="Heading2"/>
        <w:rPr>
          <w:del w:id="369" w:author="Mohammad Nasir Chimaukar" w:date="2024-08-16T11:00:00Z"/>
          <w:lang w:eastAsia="en-US"/>
        </w:rPr>
      </w:pPr>
    </w:p>
    <w:p w14:paraId="359FD77A" w14:textId="77777777" w:rsidR="00D84048" w:rsidRDefault="00D84048" w:rsidP="005B6C7D">
      <w:pPr>
        <w:pStyle w:val="Heading2"/>
        <w:rPr>
          <w:del w:id="370" w:author="Mohammad Nasir Chimaukar" w:date="2024-08-16T11:00:00Z"/>
          <w:lang w:eastAsia="en-US"/>
        </w:rPr>
      </w:pPr>
    </w:p>
    <w:p w14:paraId="501A36F1" w14:textId="77777777" w:rsidR="00D84048" w:rsidRDefault="00D84048" w:rsidP="005B6C7D">
      <w:pPr>
        <w:pStyle w:val="Heading2"/>
        <w:rPr>
          <w:del w:id="371" w:author="Mohammad Nasir Chimaukar" w:date="2024-08-16T11:00:00Z"/>
          <w:lang w:eastAsia="en-US"/>
        </w:rPr>
      </w:pPr>
    </w:p>
    <w:p w14:paraId="18BA8A4E" w14:textId="77777777" w:rsidR="00D84048" w:rsidRDefault="00D84048" w:rsidP="005B6C7D">
      <w:pPr>
        <w:pStyle w:val="Heading2"/>
        <w:rPr>
          <w:del w:id="372" w:author="Mohammad Nasir Chimaukar" w:date="2024-08-16T11:00:00Z"/>
          <w:lang w:eastAsia="en-US"/>
        </w:rPr>
      </w:pPr>
    </w:p>
    <w:p w14:paraId="47588224" w14:textId="77777777" w:rsidR="00D84048" w:rsidRDefault="00D84048" w:rsidP="005B6C7D">
      <w:pPr>
        <w:pStyle w:val="Heading2"/>
        <w:rPr>
          <w:del w:id="373" w:author="Mohammad Nasir Chimaukar" w:date="2024-08-16T11:00:00Z"/>
          <w:lang w:eastAsia="en-US"/>
        </w:rPr>
      </w:pPr>
    </w:p>
    <w:p w14:paraId="29857493" w14:textId="77777777" w:rsidR="00D84048" w:rsidRDefault="00D84048" w:rsidP="005B6C7D">
      <w:pPr>
        <w:pStyle w:val="Heading2"/>
        <w:rPr>
          <w:del w:id="374" w:author="Mohammad Nasir Chimaukar" w:date="2024-08-16T11:00:00Z"/>
          <w:lang w:eastAsia="en-US"/>
        </w:rPr>
      </w:pPr>
    </w:p>
    <w:p w14:paraId="7FD5E88A" w14:textId="77777777" w:rsidR="00D84048" w:rsidRDefault="00D84048" w:rsidP="005B6C7D">
      <w:pPr>
        <w:pStyle w:val="Heading2"/>
        <w:rPr>
          <w:del w:id="375" w:author="Mohammad Nasir Chimaukar" w:date="2024-08-16T11:00:00Z"/>
          <w:lang w:eastAsia="en-US"/>
        </w:rPr>
      </w:pPr>
    </w:p>
    <w:p w14:paraId="4C46FEBA" w14:textId="77777777" w:rsidR="00D84048" w:rsidRDefault="00D84048" w:rsidP="005B6C7D">
      <w:pPr>
        <w:pStyle w:val="Heading2"/>
        <w:rPr>
          <w:del w:id="376" w:author="Mohammad Nasir Chimaukar" w:date="2024-08-16T11:00:00Z"/>
          <w:lang w:eastAsia="en-US"/>
        </w:rPr>
      </w:pPr>
    </w:p>
    <w:p w14:paraId="5AA70481" w14:textId="77777777" w:rsidR="00D84048" w:rsidRDefault="00D84048" w:rsidP="005B6C7D">
      <w:pPr>
        <w:pStyle w:val="Heading2"/>
        <w:rPr>
          <w:del w:id="377" w:author="Mohammad Nasir Chimaukar" w:date="2024-08-16T11:00:00Z"/>
          <w:lang w:eastAsia="en-US"/>
        </w:rPr>
      </w:pPr>
    </w:p>
    <w:p w14:paraId="5464A805" w14:textId="77777777" w:rsidR="00D84048" w:rsidRDefault="00D84048" w:rsidP="005B6C7D">
      <w:pPr>
        <w:pStyle w:val="Heading2"/>
        <w:rPr>
          <w:del w:id="378" w:author="Mohammad Nasir Chimaukar" w:date="2024-08-16T11:00:00Z"/>
          <w:lang w:eastAsia="en-US"/>
        </w:rPr>
      </w:pPr>
    </w:p>
    <w:p w14:paraId="348EBBE2" w14:textId="77777777" w:rsidR="00D84048" w:rsidRDefault="00D84048" w:rsidP="005B6C7D">
      <w:pPr>
        <w:pStyle w:val="Heading2"/>
        <w:rPr>
          <w:del w:id="379" w:author="Mohammad Nasir Chimaukar" w:date="2024-08-16T11:00:00Z"/>
          <w:lang w:eastAsia="en-US"/>
        </w:rPr>
      </w:pPr>
    </w:p>
    <w:p w14:paraId="62CA8E70" w14:textId="77777777" w:rsidR="00D84048" w:rsidRDefault="00D84048" w:rsidP="005B6C7D">
      <w:pPr>
        <w:pStyle w:val="Heading2"/>
        <w:rPr>
          <w:del w:id="380" w:author="Mohammad Nasir Chimaukar" w:date="2024-08-16T11:00:00Z"/>
          <w:lang w:eastAsia="en-US"/>
        </w:rPr>
      </w:pPr>
    </w:p>
    <w:p w14:paraId="0FC74784" w14:textId="77777777" w:rsidR="00D84048" w:rsidRDefault="00D84048" w:rsidP="005B6C7D">
      <w:pPr>
        <w:pStyle w:val="Heading2"/>
        <w:rPr>
          <w:del w:id="381" w:author="Mohammad Nasir Chimaukar" w:date="2024-08-16T11:00:00Z"/>
          <w:lang w:eastAsia="en-US"/>
        </w:rPr>
      </w:pPr>
    </w:p>
    <w:p w14:paraId="6B0F4AD9" w14:textId="77777777" w:rsidR="00D84048" w:rsidRDefault="00D84048" w:rsidP="005B6C7D">
      <w:pPr>
        <w:pStyle w:val="Heading2"/>
        <w:rPr>
          <w:del w:id="382" w:author="Mohammad Nasir Chimaukar" w:date="2024-08-16T11:00:00Z"/>
          <w:lang w:eastAsia="en-US"/>
        </w:rPr>
      </w:pPr>
    </w:p>
    <w:p w14:paraId="44B75401" w14:textId="77777777" w:rsidR="00D84048" w:rsidRDefault="00D84048" w:rsidP="005B6C7D">
      <w:pPr>
        <w:pStyle w:val="Heading2"/>
        <w:rPr>
          <w:del w:id="383" w:author="Mohammad Nasir Chimaukar" w:date="2024-08-16T11:00:00Z"/>
          <w:lang w:eastAsia="en-US"/>
        </w:rPr>
      </w:pPr>
    </w:p>
    <w:p w14:paraId="481E76DD" w14:textId="77777777" w:rsidR="00D84048" w:rsidRDefault="00D84048" w:rsidP="005B6C7D">
      <w:pPr>
        <w:pStyle w:val="Heading2"/>
        <w:rPr>
          <w:del w:id="384" w:author="Mohammad Nasir Chimaukar" w:date="2024-08-16T11:00:00Z"/>
          <w:lang w:eastAsia="en-US"/>
        </w:rPr>
      </w:pPr>
    </w:p>
    <w:p w14:paraId="53C2E795" w14:textId="77777777" w:rsidR="00D84048" w:rsidRDefault="00D84048" w:rsidP="005B6C7D">
      <w:pPr>
        <w:pStyle w:val="Heading2"/>
        <w:rPr>
          <w:del w:id="385" w:author="Mohammad Nasir Chimaukar" w:date="2024-08-16T11:00:00Z"/>
          <w:lang w:eastAsia="en-US"/>
        </w:rPr>
      </w:pPr>
    </w:p>
    <w:p w14:paraId="773B1D29" w14:textId="77777777" w:rsidR="00D84048" w:rsidRDefault="00D84048" w:rsidP="005B6C7D">
      <w:pPr>
        <w:pStyle w:val="Heading2"/>
        <w:rPr>
          <w:del w:id="386" w:author="Mohammad Nasir Chimaukar" w:date="2024-08-16T11:00:00Z"/>
          <w:lang w:eastAsia="en-US"/>
        </w:rPr>
      </w:pPr>
    </w:p>
    <w:p w14:paraId="31DAAC86" w14:textId="77777777" w:rsidR="00D84048" w:rsidRDefault="00D84048" w:rsidP="005B6C7D">
      <w:pPr>
        <w:pStyle w:val="Heading2"/>
        <w:rPr>
          <w:del w:id="387" w:author="Mohammad Nasir Chimaukar" w:date="2024-08-16T11:00:00Z"/>
          <w:lang w:eastAsia="en-US"/>
        </w:rPr>
      </w:pPr>
    </w:p>
    <w:p w14:paraId="2D19699F" w14:textId="77777777" w:rsidR="00D84048" w:rsidRDefault="00D84048" w:rsidP="005B6C7D">
      <w:pPr>
        <w:pStyle w:val="Heading2"/>
        <w:rPr>
          <w:del w:id="388" w:author="Mohammad Nasir Chimaukar" w:date="2024-08-16T11:00:00Z"/>
          <w:lang w:eastAsia="en-US"/>
        </w:rPr>
      </w:pPr>
    </w:p>
    <w:p w14:paraId="42F5C38A" w14:textId="77777777" w:rsidR="00F72EBE" w:rsidRDefault="00F72EBE" w:rsidP="005B6C7D">
      <w:pPr>
        <w:pStyle w:val="Heading2"/>
        <w:rPr>
          <w:del w:id="389" w:author="Mohammad Nasir Chimaukar" w:date="2024-08-16T11:00:00Z"/>
          <w:lang w:eastAsia="en-US"/>
        </w:rPr>
      </w:pPr>
    </w:p>
    <w:p w14:paraId="0794AAE5" w14:textId="009E44D7" w:rsidR="00797C2C" w:rsidRDefault="00E76258" w:rsidP="00797C2C">
      <w:pPr>
        <w:pStyle w:val="Heading2"/>
        <w:rPr>
          <w:lang w:eastAsia="en-US"/>
        </w:rPr>
      </w:pPr>
      <w:bookmarkStart w:id="390" w:name="_Toc174699361"/>
      <w:r>
        <w:rPr>
          <w:lang w:eastAsia="en-US"/>
        </w:rPr>
        <w:t>3.3 Process Wise Document Types</w:t>
      </w:r>
      <w:bookmarkEnd w:id="390"/>
      <w:r>
        <w:rPr>
          <w:lang w:eastAsia="en-US"/>
        </w:rPr>
        <w:t xml:space="preserve"> </w:t>
      </w:r>
    </w:p>
    <w:p w14:paraId="6D6CC3BE" w14:textId="77777777" w:rsidR="00797C2C" w:rsidRPr="00797C2C" w:rsidRDefault="00797C2C" w:rsidP="00797C2C">
      <w:pPr>
        <w:rPr>
          <w:lang w:val="en-IN" w:eastAsia="en-US"/>
        </w:rPr>
      </w:pPr>
    </w:p>
    <w:p w14:paraId="1AAE670E" w14:textId="4A01725B" w:rsidR="00E76258" w:rsidRDefault="00E76258" w:rsidP="00E76258">
      <w:pPr>
        <w:pStyle w:val="Heading3"/>
        <w:rPr>
          <w:lang w:val="en-IN" w:eastAsia="en-US"/>
        </w:rPr>
      </w:pPr>
      <w:bookmarkStart w:id="391" w:name="_Toc174699362"/>
      <w:r>
        <w:rPr>
          <w:lang w:val="en-IN" w:eastAsia="en-US"/>
        </w:rPr>
        <w:t>3.3.1 AO Process</w:t>
      </w:r>
      <w:bookmarkEnd w:id="391"/>
      <w:r>
        <w:rPr>
          <w:lang w:val="en-IN" w:eastAsia="en-US"/>
        </w:rPr>
        <w:t xml:space="preserve"> </w:t>
      </w:r>
    </w:p>
    <w:p w14:paraId="3875128B" w14:textId="77777777" w:rsidR="00F050A3" w:rsidRPr="00F050A3" w:rsidRDefault="00F050A3" w:rsidP="00F050A3">
      <w:pPr>
        <w:rPr>
          <w:lang w:val="en-IN" w:eastAsia="en-US"/>
        </w:rPr>
      </w:pPr>
    </w:p>
    <w:p w14:paraId="1E2C4417" w14:textId="56D2F8CF" w:rsidR="00E76258" w:rsidRPr="005B6C7D" w:rsidRDefault="00A33989" w:rsidP="00F72EBE">
      <w:pPr>
        <w:pStyle w:val="ListParagraph"/>
        <w:numPr>
          <w:ilvl w:val="0"/>
          <w:numId w:val="11"/>
        </w:numPr>
        <w:spacing w:line="360" w:lineRule="auto"/>
        <w:rPr>
          <w:rFonts w:ascii="Calibri" w:hAnsi="Calibri" w:cs="Calibri"/>
          <w:szCs w:val="24"/>
          <w:lang w:val="en-IN"/>
          <w:rPrChange w:id="392" w:author="Mohammad Nasir Chimaukar" w:date="2024-08-16T11:00:00Z">
            <w:rPr>
              <w:rFonts w:ascii="Calibri" w:hAnsi="Calibri"/>
              <w:lang w:val="en-IN"/>
            </w:rPr>
          </w:rPrChange>
        </w:rPr>
      </w:pPr>
      <w:r w:rsidRPr="005B6C7D">
        <w:rPr>
          <w:rFonts w:ascii="Calibri" w:hAnsi="Calibri" w:cs="Calibri"/>
          <w:szCs w:val="24"/>
          <w:lang w:val="en-IN"/>
          <w:rPrChange w:id="393" w:author="Mohammad Nasir Chimaukar" w:date="2024-08-16T11:00:00Z">
            <w:rPr>
              <w:rFonts w:ascii="Calibri" w:hAnsi="Calibri"/>
              <w:lang w:val="en-IN"/>
            </w:rPr>
          </w:rPrChange>
        </w:rPr>
        <w:t xml:space="preserve">The scope of change in this process will </w:t>
      </w:r>
      <w:r w:rsidR="002E09D3" w:rsidRPr="005B6C7D">
        <w:rPr>
          <w:rFonts w:ascii="Calibri" w:hAnsi="Calibri" w:cs="Calibri"/>
          <w:szCs w:val="24"/>
          <w:lang w:val="en-IN"/>
          <w:rPrChange w:id="394" w:author="Mohammad Nasir Chimaukar" w:date="2024-08-16T11:00:00Z">
            <w:rPr>
              <w:rFonts w:ascii="Calibri" w:hAnsi="Calibri"/>
              <w:lang w:val="en-IN"/>
            </w:rPr>
          </w:rPrChange>
        </w:rPr>
        <w:t xml:space="preserve">be to </w:t>
      </w:r>
      <w:r w:rsidR="00553837" w:rsidRPr="005B6C7D">
        <w:rPr>
          <w:rFonts w:ascii="Calibri" w:hAnsi="Calibri" w:cs="Calibri"/>
          <w:szCs w:val="24"/>
          <w:lang w:val="en-IN"/>
          <w:rPrChange w:id="395" w:author="Mohammad Nasir Chimaukar" w:date="2024-08-16T11:00:00Z">
            <w:rPr>
              <w:rFonts w:ascii="Calibri" w:hAnsi="Calibri"/>
              <w:lang w:val="en-IN"/>
            </w:rPr>
          </w:rPrChange>
        </w:rPr>
        <w:t xml:space="preserve">rename &amp; delete existing documents as well as to add new document types. </w:t>
      </w:r>
    </w:p>
    <w:p w14:paraId="4211784C" w14:textId="77777777" w:rsidR="00F050A3" w:rsidRPr="005B6C7D" w:rsidRDefault="00F050A3" w:rsidP="00A33989">
      <w:pPr>
        <w:spacing w:line="360" w:lineRule="auto"/>
        <w:rPr>
          <w:rFonts w:ascii="Calibri" w:hAnsi="Calibri" w:cs="Calibri"/>
          <w:szCs w:val="24"/>
          <w:lang w:val="en-IN"/>
          <w:rPrChange w:id="396" w:author="Mohammad Nasir Chimaukar" w:date="2024-08-16T11:00:00Z">
            <w:rPr>
              <w:rFonts w:ascii="Calibri" w:hAnsi="Calibri"/>
              <w:lang w:val="en-IN"/>
            </w:rPr>
          </w:rPrChange>
        </w:rPr>
      </w:pPr>
      <w:bookmarkStart w:id="397" w:name="_1785049815"/>
      <w:bookmarkEnd w:id="397"/>
    </w:p>
    <w:p w14:paraId="778701E9" w14:textId="2324D2BF" w:rsidR="00D1704B" w:rsidRPr="005B6C7D" w:rsidRDefault="002C32A2" w:rsidP="00DC7222">
      <w:pPr>
        <w:spacing w:line="360" w:lineRule="auto"/>
        <w:rPr>
          <w:rFonts w:ascii="Calibri" w:hAnsi="Calibri" w:cs="Calibri"/>
          <w:b/>
          <w:szCs w:val="24"/>
          <w:lang w:val="en-IN"/>
          <w:rPrChange w:id="398" w:author="Mohammad Nasir Chimaukar" w:date="2024-08-16T11:00:00Z">
            <w:rPr>
              <w:rFonts w:ascii="Calibri" w:hAnsi="Calibri"/>
              <w:b/>
              <w:lang w:val="en-IN"/>
            </w:rPr>
          </w:rPrChange>
        </w:rPr>
      </w:pPr>
      <w:r w:rsidRPr="005B6C7D">
        <w:rPr>
          <w:rFonts w:ascii="Calibri" w:hAnsi="Calibri" w:cs="Calibri"/>
          <w:b/>
          <w:szCs w:val="24"/>
          <w:lang w:val="en-IN"/>
          <w:rPrChange w:id="399" w:author="Mohammad Nasir Chimaukar" w:date="2024-08-16T11:00:00Z">
            <w:rPr>
              <w:rFonts w:ascii="Calibri" w:hAnsi="Calibri"/>
              <w:b/>
              <w:lang w:val="en-IN"/>
            </w:rPr>
          </w:rPrChange>
        </w:rPr>
        <w:t>Document</w:t>
      </w:r>
      <w:r w:rsidR="00EB2EB2" w:rsidRPr="005B6C7D">
        <w:rPr>
          <w:rFonts w:ascii="Calibri" w:hAnsi="Calibri" w:cs="Calibri"/>
          <w:b/>
          <w:szCs w:val="24"/>
          <w:lang w:val="en-IN"/>
          <w:rPrChange w:id="400" w:author="Mohammad Nasir Chimaukar" w:date="2024-08-16T11:00:00Z">
            <w:rPr>
              <w:rFonts w:ascii="Calibri" w:hAnsi="Calibri"/>
              <w:b/>
              <w:lang w:val="en-IN"/>
            </w:rPr>
          </w:rPrChange>
        </w:rPr>
        <w:t xml:space="preserve"> Types </w:t>
      </w:r>
      <w:r w:rsidRPr="005B6C7D">
        <w:rPr>
          <w:rFonts w:ascii="Calibri" w:hAnsi="Calibri" w:cs="Calibri"/>
          <w:b/>
          <w:szCs w:val="24"/>
          <w:lang w:val="en-IN"/>
          <w:rPrChange w:id="401" w:author="Mohammad Nasir Chimaukar" w:date="2024-08-16T11:00:00Z">
            <w:rPr>
              <w:rFonts w:ascii="Calibri" w:hAnsi="Calibri"/>
              <w:b/>
              <w:lang w:val="en-IN"/>
            </w:rPr>
          </w:rPrChange>
        </w:rPr>
        <w:t xml:space="preserve">to be deleted from the entire </w:t>
      </w:r>
      <w:commentRangeStart w:id="402"/>
      <w:commentRangeStart w:id="403"/>
      <w:r w:rsidRPr="005B6C7D">
        <w:rPr>
          <w:rFonts w:ascii="Calibri" w:hAnsi="Calibri" w:cs="Calibri"/>
          <w:b/>
          <w:szCs w:val="24"/>
          <w:lang w:val="en-IN"/>
          <w:rPrChange w:id="404" w:author="Mohammad Nasir Chimaukar" w:date="2024-08-16T11:00:00Z">
            <w:rPr>
              <w:rFonts w:ascii="Calibri" w:hAnsi="Calibri"/>
              <w:b/>
              <w:lang w:val="en-IN"/>
            </w:rPr>
          </w:rPrChange>
        </w:rPr>
        <w:t>journey</w:t>
      </w:r>
      <w:commentRangeEnd w:id="402"/>
      <w:r w:rsidR="000B3CC6" w:rsidRPr="005B6C7D">
        <w:rPr>
          <w:rStyle w:val="CommentReference"/>
          <w:rFonts w:ascii="Calibri" w:hAnsi="Calibri" w:cs="Calibri"/>
          <w:sz w:val="24"/>
          <w:szCs w:val="24"/>
        </w:rPr>
        <w:commentReference w:id="402"/>
      </w:r>
      <w:commentRangeEnd w:id="403"/>
      <w:r w:rsidR="005B6C7D">
        <w:rPr>
          <w:rStyle w:val="CommentReference"/>
        </w:rPr>
        <w:commentReference w:id="403"/>
      </w:r>
      <w:r w:rsidRPr="005B6C7D">
        <w:rPr>
          <w:rFonts w:ascii="Calibri" w:hAnsi="Calibri" w:cs="Calibri"/>
          <w:b/>
          <w:szCs w:val="24"/>
          <w:lang w:val="en-IN"/>
          <w:rPrChange w:id="405" w:author="Mohammad Nasir Chimaukar" w:date="2024-08-16T11:00:00Z">
            <w:rPr>
              <w:rFonts w:ascii="Calibri" w:hAnsi="Calibri"/>
              <w:b/>
              <w:lang w:val="en-IN"/>
            </w:rPr>
          </w:rPrChange>
        </w:rPr>
        <w:t xml:space="preserve">: </w:t>
      </w:r>
    </w:p>
    <w:p w14:paraId="2C5B1563" w14:textId="23AB23A3" w:rsidR="00DC7222" w:rsidRPr="005B6C7D" w:rsidRDefault="00DC7222" w:rsidP="00DC7222">
      <w:pPr>
        <w:pStyle w:val="ListParagraph"/>
        <w:numPr>
          <w:ilvl w:val="0"/>
          <w:numId w:val="9"/>
        </w:numPr>
        <w:spacing w:line="360" w:lineRule="auto"/>
        <w:rPr>
          <w:rFonts w:ascii="Calibri" w:hAnsi="Calibri" w:cs="Calibri"/>
          <w:szCs w:val="24"/>
          <w:lang w:val="en-IN"/>
          <w:rPrChange w:id="406" w:author="Mohammad Nasir Chimaukar" w:date="2024-08-16T11:00:00Z">
            <w:rPr>
              <w:rFonts w:ascii="Calibri" w:hAnsi="Calibri"/>
              <w:lang w:val="en-IN"/>
            </w:rPr>
          </w:rPrChange>
        </w:rPr>
      </w:pPr>
      <w:r w:rsidRPr="005B6C7D">
        <w:rPr>
          <w:rFonts w:ascii="Calibri" w:hAnsi="Calibri" w:cs="Calibri"/>
          <w:szCs w:val="24"/>
          <w:lang w:val="en-IN"/>
          <w:rPrChange w:id="407" w:author="Mohammad Nasir Chimaukar" w:date="2024-08-16T11:00:00Z">
            <w:rPr>
              <w:rFonts w:ascii="Calibri" w:hAnsi="Calibri"/>
              <w:lang w:val="en-IN"/>
            </w:rPr>
          </w:rPrChange>
        </w:rPr>
        <w:t>CB_Doc</w:t>
      </w:r>
    </w:p>
    <w:p w14:paraId="72FDE2EF" w14:textId="6988A12D" w:rsidR="00DC7222" w:rsidRPr="005B6C7D" w:rsidRDefault="00064072" w:rsidP="00DC7222">
      <w:pPr>
        <w:pStyle w:val="ListParagraph"/>
        <w:numPr>
          <w:ilvl w:val="0"/>
          <w:numId w:val="9"/>
        </w:numPr>
        <w:spacing w:line="360" w:lineRule="auto"/>
        <w:rPr>
          <w:rFonts w:ascii="Calibri" w:hAnsi="Calibri" w:cs="Calibri"/>
          <w:szCs w:val="24"/>
          <w:lang w:val="en-IN"/>
          <w:rPrChange w:id="408" w:author="Mohammad Nasir Chimaukar" w:date="2024-08-16T11:00:00Z">
            <w:rPr>
              <w:rFonts w:ascii="Calibri" w:hAnsi="Calibri"/>
              <w:lang w:val="en-IN"/>
            </w:rPr>
          </w:rPrChange>
        </w:rPr>
      </w:pPr>
      <w:r w:rsidRPr="005B6C7D">
        <w:rPr>
          <w:rFonts w:ascii="Calibri" w:hAnsi="Calibri" w:cs="Calibri"/>
          <w:szCs w:val="24"/>
          <w:lang w:val="en-IN"/>
          <w:rPrChange w:id="409" w:author="Mohammad Nasir Chimaukar" w:date="2024-08-16T11:00:00Z">
            <w:rPr>
              <w:rFonts w:ascii="Calibri" w:hAnsi="Calibri"/>
              <w:lang w:val="en-IN"/>
            </w:rPr>
          </w:rPrChange>
        </w:rPr>
        <w:t>Passport</w:t>
      </w:r>
    </w:p>
    <w:p w14:paraId="37CDF71B" w14:textId="4F4385AE" w:rsidR="00064072" w:rsidRPr="005B6C7D" w:rsidRDefault="00064072" w:rsidP="00DC7222">
      <w:pPr>
        <w:pStyle w:val="ListParagraph"/>
        <w:numPr>
          <w:ilvl w:val="0"/>
          <w:numId w:val="9"/>
        </w:numPr>
        <w:spacing w:line="360" w:lineRule="auto"/>
        <w:rPr>
          <w:rFonts w:ascii="Calibri" w:hAnsi="Calibri" w:cs="Calibri"/>
          <w:szCs w:val="24"/>
          <w:lang w:val="en-IN"/>
          <w:rPrChange w:id="410" w:author="Mohammad Nasir Chimaukar" w:date="2024-08-16T11:00:00Z">
            <w:rPr>
              <w:rFonts w:ascii="Calibri" w:hAnsi="Calibri"/>
              <w:lang w:val="en-IN"/>
            </w:rPr>
          </w:rPrChange>
        </w:rPr>
      </w:pPr>
      <w:r w:rsidRPr="005B6C7D">
        <w:rPr>
          <w:rFonts w:ascii="Calibri" w:hAnsi="Calibri" w:cs="Calibri"/>
          <w:szCs w:val="24"/>
          <w:lang w:val="en-IN"/>
          <w:rPrChange w:id="411" w:author="Mohammad Nasir Chimaukar" w:date="2024-08-16T11:00:00Z">
            <w:rPr>
              <w:rFonts w:ascii="Calibri" w:hAnsi="Calibri"/>
              <w:lang w:val="en-IN"/>
            </w:rPr>
          </w:rPrChange>
        </w:rPr>
        <w:t>Emirates_ID</w:t>
      </w:r>
    </w:p>
    <w:p w14:paraId="12C2C5CC" w14:textId="6424CA8A" w:rsidR="00064072" w:rsidRPr="005B6C7D" w:rsidRDefault="00064072" w:rsidP="00DC7222">
      <w:pPr>
        <w:pStyle w:val="ListParagraph"/>
        <w:numPr>
          <w:ilvl w:val="0"/>
          <w:numId w:val="9"/>
        </w:numPr>
        <w:spacing w:line="360" w:lineRule="auto"/>
        <w:rPr>
          <w:rFonts w:ascii="Calibri" w:hAnsi="Calibri" w:cs="Calibri"/>
          <w:szCs w:val="24"/>
          <w:lang w:val="en-IN"/>
          <w:rPrChange w:id="412" w:author="Mohammad Nasir Chimaukar" w:date="2024-08-16T11:00:00Z">
            <w:rPr>
              <w:rFonts w:ascii="Calibri" w:hAnsi="Calibri"/>
              <w:lang w:val="en-IN"/>
            </w:rPr>
          </w:rPrChange>
        </w:rPr>
      </w:pPr>
      <w:r w:rsidRPr="005B6C7D">
        <w:rPr>
          <w:rFonts w:ascii="Calibri" w:hAnsi="Calibri" w:cs="Calibri"/>
          <w:szCs w:val="24"/>
          <w:lang w:val="en-IN"/>
          <w:rPrChange w:id="413" w:author="Mohammad Nasir Chimaukar" w:date="2024-08-16T11:00:00Z">
            <w:rPr>
              <w:rFonts w:ascii="Calibri" w:hAnsi="Calibri"/>
              <w:lang w:val="en-IN"/>
            </w:rPr>
          </w:rPrChange>
        </w:rPr>
        <w:t>FATCA</w:t>
      </w:r>
    </w:p>
    <w:p w14:paraId="735745A1" w14:textId="4173B064" w:rsidR="00064072" w:rsidRPr="005B6C7D" w:rsidRDefault="00064072" w:rsidP="00DC7222">
      <w:pPr>
        <w:pStyle w:val="ListParagraph"/>
        <w:numPr>
          <w:ilvl w:val="0"/>
          <w:numId w:val="9"/>
        </w:numPr>
        <w:spacing w:line="360" w:lineRule="auto"/>
        <w:rPr>
          <w:rFonts w:ascii="Calibri" w:hAnsi="Calibri" w:cs="Calibri"/>
          <w:szCs w:val="24"/>
          <w:lang w:val="en-IN"/>
          <w:rPrChange w:id="414" w:author="Mohammad Nasir Chimaukar" w:date="2024-08-16T11:00:00Z">
            <w:rPr>
              <w:rFonts w:ascii="Calibri" w:hAnsi="Calibri"/>
              <w:lang w:val="en-IN"/>
            </w:rPr>
          </w:rPrChange>
        </w:rPr>
      </w:pPr>
      <w:r w:rsidRPr="005B6C7D">
        <w:rPr>
          <w:rFonts w:ascii="Calibri" w:hAnsi="Calibri" w:cs="Calibri"/>
          <w:szCs w:val="24"/>
          <w:lang w:val="en-IN"/>
          <w:rPrChange w:id="415" w:author="Mohammad Nasir Chimaukar" w:date="2024-08-16T11:00:00Z">
            <w:rPr>
              <w:rFonts w:ascii="Calibri" w:hAnsi="Calibri"/>
              <w:lang w:val="en-IN"/>
            </w:rPr>
          </w:rPrChange>
        </w:rPr>
        <w:t>CRS</w:t>
      </w:r>
    </w:p>
    <w:p w14:paraId="30800AE7" w14:textId="65573CA9" w:rsidR="00064072" w:rsidRPr="005B6C7D" w:rsidRDefault="002C32A2" w:rsidP="00DC7222">
      <w:pPr>
        <w:pStyle w:val="ListParagraph"/>
        <w:numPr>
          <w:ilvl w:val="0"/>
          <w:numId w:val="9"/>
        </w:numPr>
        <w:spacing w:line="360" w:lineRule="auto"/>
        <w:rPr>
          <w:rFonts w:ascii="Calibri" w:hAnsi="Calibri" w:cs="Calibri"/>
          <w:szCs w:val="24"/>
          <w:lang w:val="en-IN"/>
          <w:rPrChange w:id="416" w:author="Mohammad Nasir Chimaukar" w:date="2024-08-16T11:00:00Z">
            <w:rPr>
              <w:rFonts w:ascii="Calibri" w:hAnsi="Calibri"/>
              <w:lang w:val="en-IN"/>
            </w:rPr>
          </w:rPrChange>
        </w:rPr>
      </w:pPr>
      <w:r w:rsidRPr="005B6C7D">
        <w:rPr>
          <w:rFonts w:ascii="Calibri" w:hAnsi="Calibri" w:cs="Calibri"/>
          <w:szCs w:val="24"/>
          <w:lang w:val="en-IN"/>
          <w:rPrChange w:id="417" w:author="Mohammad Nasir Chimaukar" w:date="2024-08-16T11:00:00Z">
            <w:rPr>
              <w:rFonts w:ascii="Calibri" w:hAnsi="Calibri"/>
              <w:lang w:val="en-IN"/>
            </w:rPr>
          </w:rPrChange>
        </w:rPr>
        <w:t xml:space="preserve">PEP Form </w:t>
      </w:r>
    </w:p>
    <w:p w14:paraId="273AEF8C" w14:textId="77777777" w:rsidR="002C32A2" w:rsidRPr="005B6C7D" w:rsidRDefault="002C32A2" w:rsidP="002C32A2">
      <w:pPr>
        <w:spacing w:line="360" w:lineRule="auto"/>
        <w:rPr>
          <w:rFonts w:ascii="Calibri" w:hAnsi="Calibri" w:cs="Calibri"/>
          <w:szCs w:val="24"/>
          <w:lang w:val="en-IN"/>
          <w:rPrChange w:id="418" w:author="Mohammad Nasir Chimaukar" w:date="2024-08-16T11:00:00Z">
            <w:rPr>
              <w:rFonts w:ascii="Calibri" w:hAnsi="Calibri"/>
              <w:lang w:val="en-IN"/>
            </w:rPr>
          </w:rPrChange>
        </w:rPr>
      </w:pPr>
    </w:p>
    <w:p w14:paraId="73A78FAC" w14:textId="0F425113" w:rsidR="00EB2EB2" w:rsidRPr="005B6C7D" w:rsidRDefault="00EB2EB2" w:rsidP="00EB2EB2">
      <w:pPr>
        <w:spacing w:line="360" w:lineRule="auto"/>
        <w:rPr>
          <w:rFonts w:ascii="Calibri" w:hAnsi="Calibri" w:cs="Calibri"/>
          <w:b/>
          <w:szCs w:val="24"/>
          <w:lang w:val="en-IN"/>
          <w:rPrChange w:id="419" w:author="Mohammad Nasir Chimaukar" w:date="2024-08-16T11:00:00Z">
            <w:rPr>
              <w:rFonts w:ascii="Calibri" w:hAnsi="Calibri"/>
              <w:b/>
              <w:lang w:val="en-IN"/>
            </w:rPr>
          </w:rPrChange>
        </w:rPr>
      </w:pPr>
      <w:r w:rsidRPr="005B6C7D">
        <w:rPr>
          <w:rFonts w:ascii="Calibri" w:hAnsi="Calibri" w:cs="Calibri"/>
          <w:b/>
          <w:szCs w:val="24"/>
          <w:lang w:val="en-IN"/>
          <w:rPrChange w:id="420" w:author="Mohammad Nasir Chimaukar" w:date="2024-08-16T11:00:00Z">
            <w:rPr>
              <w:rFonts w:ascii="Calibri" w:hAnsi="Calibri"/>
              <w:b/>
              <w:lang w:val="en-IN"/>
            </w:rPr>
          </w:rPrChange>
        </w:rPr>
        <w:t xml:space="preserve">New Document Types to be </w:t>
      </w:r>
      <w:commentRangeStart w:id="421"/>
      <w:r w:rsidRPr="005B6C7D">
        <w:rPr>
          <w:rFonts w:ascii="Calibri" w:hAnsi="Calibri" w:cs="Calibri"/>
          <w:b/>
          <w:szCs w:val="24"/>
          <w:lang w:val="en-IN"/>
          <w:rPrChange w:id="422" w:author="Mohammad Nasir Chimaukar" w:date="2024-08-16T11:00:00Z">
            <w:rPr>
              <w:rFonts w:ascii="Calibri" w:hAnsi="Calibri"/>
              <w:b/>
              <w:lang w:val="en-IN"/>
            </w:rPr>
          </w:rPrChange>
        </w:rPr>
        <w:t>added</w:t>
      </w:r>
      <w:commentRangeEnd w:id="421"/>
      <w:r w:rsidR="000B3CC6" w:rsidRPr="005B6C7D">
        <w:rPr>
          <w:rStyle w:val="CommentReference"/>
          <w:rFonts w:ascii="Calibri" w:hAnsi="Calibri" w:cs="Calibri"/>
          <w:sz w:val="24"/>
          <w:szCs w:val="24"/>
        </w:rPr>
        <w:commentReference w:id="421"/>
      </w:r>
      <w:r w:rsidRPr="005B6C7D">
        <w:rPr>
          <w:rFonts w:ascii="Calibri" w:hAnsi="Calibri" w:cs="Calibri"/>
          <w:b/>
          <w:szCs w:val="24"/>
          <w:lang w:val="en-IN"/>
          <w:rPrChange w:id="423" w:author="Mohammad Nasir Chimaukar" w:date="2024-08-16T11:00:00Z">
            <w:rPr>
              <w:rFonts w:ascii="Calibri" w:hAnsi="Calibri"/>
              <w:b/>
              <w:lang w:val="en-IN"/>
            </w:rPr>
          </w:rPrChange>
        </w:rPr>
        <w:t>:</w:t>
      </w:r>
    </w:p>
    <w:tbl>
      <w:tblPr>
        <w:tblStyle w:val="ListTable3-Accent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62"/>
        <w:gridCol w:w="4213"/>
        <w:gridCol w:w="1641"/>
        <w:tblGridChange w:id="424">
          <w:tblGrid>
            <w:gridCol w:w="3162"/>
            <w:gridCol w:w="4213"/>
            <w:gridCol w:w="1641"/>
          </w:tblGrid>
        </w:tblGridChange>
      </w:tblGrid>
      <w:tr w:rsidR="00575B2C" w:rsidRPr="005B6C7D" w14:paraId="63B216B5" w14:textId="77777777" w:rsidTr="00A021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16" w:type="pct"/>
            <w:noWrap/>
            <w:hideMark/>
          </w:tcPr>
          <w:p w14:paraId="49AB2E03" w14:textId="77777777" w:rsidR="00711379" w:rsidRPr="005B6C7D" w:rsidRDefault="00711379" w:rsidP="00945BDE">
            <w:pPr>
              <w:suppressAutoHyphens w:val="0"/>
              <w:spacing w:line="240" w:lineRule="auto"/>
              <w:rPr>
                <w:rFonts w:ascii="Calibri" w:hAnsi="Calibri" w:cs="Calibri"/>
                <w:szCs w:val="24"/>
                <w:lang w:val="en-IN"/>
                <w:rPrChange w:id="425" w:author="Mohammad Nasir Chimaukar" w:date="2024-08-16T11:00:00Z">
                  <w:rPr>
                    <w:rFonts w:ascii="Calibri" w:hAnsi="Calibri"/>
                    <w:lang w:val="en-IN"/>
                  </w:rPr>
                </w:rPrChange>
              </w:rPr>
            </w:pPr>
            <w:r w:rsidRPr="005B6C7D">
              <w:rPr>
                <w:rFonts w:ascii="Calibri" w:hAnsi="Calibri" w:cs="Calibri"/>
                <w:szCs w:val="24"/>
                <w:lang w:val="en-IN"/>
                <w:rPrChange w:id="426" w:author="Mohammad Nasir Chimaukar" w:date="2024-08-16T11:00:00Z">
                  <w:rPr>
                    <w:rFonts w:ascii="Calibri" w:hAnsi="Calibri"/>
                    <w:lang w:val="en-IN"/>
                  </w:rPr>
                </w:rPrChange>
              </w:rPr>
              <w:t xml:space="preserve">Document Type </w:t>
            </w:r>
          </w:p>
        </w:tc>
        <w:tc>
          <w:tcPr>
            <w:tcW w:w="2540" w:type="pct"/>
            <w:noWrap/>
            <w:hideMark/>
          </w:tcPr>
          <w:p w14:paraId="47110D6B" w14:textId="77777777" w:rsidR="00711379" w:rsidRPr="005B6C7D" w:rsidRDefault="00711379" w:rsidP="00945BDE">
            <w:pPr>
              <w:suppressAutoHyphens w:val="0"/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4"/>
                <w:lang w:val="en-IN"/>
                <w:rPrChange w:id="427" w:author="Mohammad Nasir Chimaukar" w:date="2024-08-16T11:00:00Z">
                  <w:rPr>
                    <w:rFonts w:ascii="Calibri" w:hAnsi="Calibri"/>
                    <w:lang w:val="en-IN"/>
                  </w:rPr>
                </w:rPrChange>
              </w:rPr>
            </w:pPr>
            <w:commentRangeStart w:id="428"/>
            <w:commentRangeStart w:id="429"/>
            <w:r w:rsidRPr="005B6C7D">
              <w:rPr>
                <w:rFonts w:ascii="Calibri" w:hAnsi="Calibri" w:cs="Calibri"/>
                <w:szCs w:val="24"/>
                <w:lang w:val="en-IN"/>
                <w:rPrChange w:id="430" w:author="Mohammad Nasir Chimaukar" w:date="2024-08-16T11:00:00Z">
                  <w:rPr>
                    <w:rFonts w:ascii="Calibri" w:hAnsi="Calibri"/>
                    <w:lang w:val="en-IN"/>
                  </w:rPr>
                </w:rPrChange>
              </w:rPr>
              <w:t>Mandatory (Y/N)</w:t>
            </w:r>
            <w:commentRangeEnd w:id="428"/>
            <w:r w:rsidR="00C82437" w:rsidRPr="005B6C7D">
              <w:rPr>
                <w:rStyle w:val="CommentReference"/>
                <w:rFonts w:ascii="Calibri" w:hAnsi="Calibri" w:cs="Calibri"/>
                <w:sz w:val="24"/>
                <w:szCs w:val="24"/>
                <w:rPrChange w:id="431" w:author="Mohammad Nasir Chimaukar" w:date="2024-08-16T11:00:00Z">
                  <w:rPr>
                    <w:rStyle w:val="CommentReference"/>
                    <w:rFonts w:ascii="Calibri" w:hAnsi="Calibri"/>
                    <w:sz w:val="24"/>
                  </w:rPr>
                </w:rPrChange>
              </w:rPr>
              <w:commentReference w:id="428"/>
            </w:r>
            <w:commentRangeEnd w:id="429"/>
            <w:r w:rsidR="00DE09A7">
              <w:rPr>
                <w:rStyle w:val="CommentReference"/>
                <w:b w:val="0"/>
                <w:bCs w:val="0"/>
                <w:color w:val="auto"/>
              </w:rPr>
              <w:commentReference w:id="429"/>
            </w:r>
          </w:p>
        </w:tc>
        <w:tc>
          <w:tcPr>
            <w:tcW w:w="844" w:type="pct"/>
            <w:noWrap/>
            <w:hideMark/>
          </w:tcPr>
          <w:p w14:paraId="743CA406" w14:textId="45F79926" w:rsidR="00711379" w:rsidRPr="005B6C7D" w:rsidRDefault="00711379" w:rsidP="00945BDE">
            <w:pPr>
              <w:suppressAutoHyphens w:val="0"/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4"/>
                <w:lang w:val="en-IN"/>
                <w:rPrChange w:id="432" w:author="Mohammad Nasir Chimaukar" w:date="2024-08-16T11:00:00Z">
                  <w:rPr>
                    <w:rFonts w:ascii="Calibri" w:hAnsi="Calibri"/>
                    <w:lang w:val="en-IN"/>
                  </w:rPr>
                </w:rPrChange>
              </w:rPr>
            </w:pPr>
            <w:r w:rsidRPr="005B6C7D">
              <w:rPr>
                <w:rFonts w:ascii="Calibri" w:hAnsi="Calibri" w:cs="Calibri"/>
                <w:szCs w:val="24"/>
                <w:lang w:val="en-IN"/>
                <w:rPrChange w:id="433" w:author="Mohammad Nasir Chimaukar" w:date="2024-08-16T11:00:00Z">
                  <w:rPr>
                    <w:rFonts w:ascii="Calibri" w:hAnsi="Calibri"/>
                    <w:lang w:val="en-IN"/>
                  </w:rPr>
                </w:rPrChange>
              </w:rPr>
              <w:t xml:space="preserve">Rights on Queue </w:t>
            </w:r>
          </w:p>
        </w:tc>
      </w:tr>
      <w:tr w:rsidR="00575B2C" w:rsidRPr="005B6C7D" w14:paraId="6C285AC7" w14:textId="77777777" w:rsidTr="00A021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6" w:type="pct"/>
            <w:noWrap/>
            <w:hideMark/>
          </w:tcPr>
          <w:p w14:paraId="421E1C88" w14:textId="77777777" w:rsidR="00711379" w:rsidRPr="005B6C7D" w:rsidRDefault="00711379" w:rsidP="00945BDE">
            <w:pPr>
              <w:suppressAutoHyphens w:val="0"/>
              <w:spacing w:line="240" w:lineRule="auto"/>
              <w:rPr>
                <w:rFonts w:ascii="Calibri" w:hAnsi="Calibri" w:cs="Calibri"/>
                <w:b w:val="0"/>
                <w:color w:val="000000"/>
                <w:szCs w:val="24"/>
                <w:lang w:val="en-IN"/>
                <w:rPrChange w:id="434" w:author="Mohammad Nasir Chimaukar" w:date="2024-08-16T11:00:00Z">
                  <w:rPr>
                    <w:rFonts w:ascii="Calibri" w:hAnsi="Calibri"/>
                    <w:b w:val="0"/>
                    <w:color w:val="000000"/>
                    <w:lang w:val="en-IN"/>
                  </w:rPr>
                </w:rPrChange>
              </w:rPr>
            </w:pPr>
            <w:r w:rsidRPr="005B6C7D">
              <w:rPr>
                <w:rFonts w:ascii="Calibri" w:hAnsi="Calibri" w:cs="Calibri"/>
                <w:color w:val="000000"/>
                <w:szCs w:val="24"/>
                <w:lang w:val="en-IN"/>
                <w:rPrChange w:id="435" w:author="Mohammad Nasir Chimaukar" w:date="2024-08-16T11:00:00Z">
                  <w:rPr>
                    <w:rFonts w:ascii="Calibri" w:hAnsi="Calibri"/>
                    <w:color w:val="000000"/>
                    <w:lang w:val="en-IN"/>
                  </w:rPr>
                </w:rPrChange>
              </w:rPr>
              <w:t xml:space="preserve">Tenancy Contract or </w:t>
            </w:r>
            <w:proofErr w:type="spellStart"/>
            <w:r w:rsidRPr="005B6C7D">
              <w:rPr>
                <w:rFonts w:ascii="Calibri" w:hAnsi="Calibri" w:cs="Calibri"/>
                <w:color w:val="000000"/>
                <w:szCs w:val="24"/>
                <w:lang w:val="en-IN"/>
                <w:rPrChange w:id="436" w:author="Mohammad Nasir Chimaukar" w:date="2024-08-16T11:00:00Z">
                  <w:rPr>
                    <w:rFonts w:ascii="Calibri" w:hAnsi="Calibri"/>
                    <w:color w:val="000000"/>
                    <w:lang w:val="en-IN"/>
                  </w:rPr>
                </w:rPrChange>
              </w:rPr>
              <w:t>Ejari</w:t>
            </w:r>
            <w:proofErr w:type="spellEnd"/>
          </w:p>
        </w:tc>
        <w:tc>
          <w:tcPr>
            <w:tcW w:w="2540" w:type="pct"/>
            <w:noWrap/>
            <w:hideMark/>
          </w:tcPr>
          <w:p w14:paraId="18397423" w14:textId="3A06B5E9" w:rsidR="00711379" w:rsidRPr="005B6C7D" w:rsidRDefault="00575B2C" w:rsidP="00945BDE">
            <w:pPr>
              <w:suppressAutoHyphens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Cs w:val="24"/>
                <w:lang w:val="en-IN"/>
                <w:rPrChange w:id="437" w:author="Mohammad Nasir Chimaukar" w:date="2024-08-16T11:00:00Z">
                  <w:rPr>
                    <w:rFonts w:ascii="Calibri" w:hAnsi="Calibri"/>
                    <w:color w:val="000000"/>
                    <w:lang w:val="en-IN"/>
                  </w:rPr>
                </w:rPrChange>
              </w:rPr>
            </w:pPr>
            <w:r>
              <w:rPr>
                <w:rFonts w:ascii="Calibri" w:hAnsi="Calibri" w:cs="Calibri"/>
                <w:color w:val="000000"/>
                <w:szCs w:val="24"/>
                <w:lang w:val="en-IN"/>
              </w:rPr>
              <w:t>Y</w:t>
            </w:r>
          </w:p>
        </w:tc>
        <w:tc>
          <w:tcPr>
            <w:tcW w:w="844" w:type="pct"/>
            <w:noWrap/>
            <w:hideMark/>
          </w:tcPr>
          <w:p w14:paraId="6F291750" w14:textId="62949BEE" w:rsidR="00711379" w:rsidRPr="005B6C7D" w:rsidRDefault="00575B2C" w:rsidP="00945BDE">
            <w:pPr>
              <w:suppressAutoHyphens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Cs w:val="24"/>
                <w:lang w:val="en-IN"/>
                <w:rPrChange w:id="438" w:author="Mohammad Nasir Chimaukar" w:date="2024-08-16T11:00:00Z">
                  <w:rPr>
                    <w:rFonts w:ascii="Calibri" w:hAnsi="Calibri"/>
                    <w:color w:val="000000"/>
                    <w:lang w:val="en-IN"/>
                  </w:rPr>
                </w:rPrChange>
              </w:rPr>
            </w:pPr>
            <w:r>
              <w:rPr>
                <w:rFonts w:ascii="Calibri" w:hAnsi="Calibri" w:cs="Calibri"/>
                <w:color w:val="000000"/>
                <w:szCs w:val="24"/>
                <w:lang w:val="en-IN"/>
              </w:rPr>
              <w:t xml:space="preserve">CSM  </w:t>
            </w:r>
          </w:p>
        </w:tc>
      </w:tr>
      <w:tr w:rsidR="00575B2C" w:rsidRPr="005B6C7D" w14:paraId="45F9832E" w14:textId="77777777" w:rsidTr="00A021AD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6" w:type="pct"/>
            <w:noWrap/>
            <w:hideMark/>
          </w:tcPr>
          <w:p w14:paraId="632F8578" w14:textId="77777777" w:rsidR="00711379" w:rsidRPr="005B6C7D" w:rsidRDefault="00711379" w:rsidP="00945BDE">
            <w:pPr>
              <w:suppressAutoHyphens w:val="0"/>
              <w:spacing w:line="240" w:lineRule="auto"/>
              <w:rPr>
                <w:rFonts w:ascii="Calibri" w:hAnsi="Calibri" w:cs="Calibri"/>
                <w:b w:val="0"/>
                <w:color w:val="000000"/>
                <w:szCs w:val="24"/>
                <w:lang w:val="en-IN"/>
                <w:rPrChange w:id="439" w:author="Mohammad Nasir Chimaukar" w:date="2024-08-16T11:00:00Z">
                  <w:rPr>
                    <w:rFonts w:ascii="Calibri" w:hAnsi="Calibri"/>
                    <w:b w:val="0"/>
                    <w:color w:val="000000"/>
                    <w:lang w:val="en-IN"/>
                  </w:rPr>
                </w:rPrChange>
              </w:rPr>
            </w:pPr>
            <w:r w:rsidRPr="005B6C7D">
              <w:rPr>
                <w:rFonts w:ascii="Calibri" w:hAnsi="Calibri" w:cs="Calibri"/>
                <w:color w:val="000000"/>
                <w:szCs w:val="24"/>
                <w:lang w:val="en-IN"/>
                <w:rPrChange w:id="440" w:author="Mohammad Nasir Chimaukar" w:date="2024-08-16T11:00:00Z">
                  <w:rPr>
                    <w:rFonts w:ascii="Calibri" w:hAnsi="Calibri"/>
                    <w:color w:val="000000"/>
                    <w:lang w:val="en-IN"/>
                  </w:rPr>
                </w:rPrChange>
              </w:rPr>
              <w:t>Loss of Nationality Certificate</w:t>
            </w:r>
          </w:p>
        </w:tc>
        <w:tc>
          <w:tcPr>
            <w:tcW w:w="2540" w:type="pct"/>
            <w:noWrap/>
            <w:hideMark/>
          </w:tcPr>
          <w:p w14:paraId="31202C21" w14:textId="77777777" w:rsidR="00711379" w:rsidRPr="005B6C7D" w:rsidRDefault="00711379" w:rsidP="00945BDE">
            <w:pPr>
              <w:suppressAutoHyphens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Cs w:val="24"/>
                <w:lang w:val="en-IN"/>
                <w:rPrChange w:id="441" w:author="Mohammad Nasir Chimaukar" w:date="2024-08-16T11:00:00Z">
                  <w:rPr>
                    <w:rFonts w:ascii="Calibri" w:hAnsi="Calibri"/>
                    <w:color w:val="000000"/>
                    <w:lang w:val="en-IN"/>
                  </w:rPr>
                </w:rPrChange>
              </w:rPr>
            </w:pPr>
            <w:r w:rsidRPr="005B6C7D">
              <w:rPr>
                <w:rFonts w:ascii="Calibri" w:hAnsi="Calibri" w:cs="Calibri"/>
                <w:color w:val="000000"/>
                <w:szCs w:val="24"/>
                <w:lang w:val="en-IN"/>
                <w:rPrChange w:id="442" w:author="Mohammad Nasir Chimaukar" w:date="2024-08-16T11:00:00Z">
                  <w:rPr>
                    <w:rFonts w:ascii="Calibri" w:hAnsi="Calibri"/>
                    <w:color w:val="000000"/>
                    <w:lang w:val="en-IN"/>
                  </w:rPr>
                </w:rPrChange>
              </w:rPr>
              <w:t>N</w:t>
            </w:r>
          </w:p>
        </w:tc>
        <w:tc>
          <w:tcPr>
            <w:tcW w:w="844" w:type="pct"/>
            <w:noWrap/>
            <w:hideMark/>
          </w:tcPr>
          <w:p w14:paraId="3A49B82B" w14:textId="77777777" w:rsidR="00711379" w:rsidRPr="005B6C7D" w:rsidRDefault="00711379" w:rsidP="00945BDE">
            <w:pPr>
              <w:suppressAutoHyphens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Cs w:val="24"/>
                <w:lang w:val="en-IN"/>
                <w:rPrChange w:id="443" w:author="Mohammad Nasir Chimaukar" w:date="2024-08-16T11:00:00Z">
                  <w:rPr>
                    <w:rFonts w:ascii="Calibri" w:hAnsi="Calibri"/>
                    <w:color w:val="000000"/>
                    <w:lang w:val="en-IN"/>
                  </w:rPr>
                </w:rPrChange>
              </w:rPr>
            </w:pPr>
            <w:r w:rsidRPr="005B6C7D">
              <w:rPr>
                <w:rFonts w:ascii="Calibri" w:hAnsi="Calibri" w:cs="Calibri"/>
                <w:color w:val="000000"/>
                <w:szCs w:val="24"/>
                <w:lang w:val="en-IN"/>
                <w:rPrChange w:id="444" w:author="Mohammad Nasir Chimaukar" w:date="2024-08-16T11:00:00Z">
                  <w:rPr>
                    <w:rFonts w:ascii="Calibri" w:hAnsi="Calibri"/>
                    <w:color w:val="000000"/>
                    <w:lang w:val="en-IN"/>
                  </w:rPr>
                </w:rPrChange>
              </w:rPr>
              <w:t>CSM</w:t>
            </w:r>
          </w:p>
        </w:tc>
      </w:tr>
      <w:tr w:rsidR="00575B2C" w:rsidRPr="005B6C7D" w14:paraId="7CDBD0DD" w14:textId="77777777" w:rsidTr="00A021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6" w:type="pct"/>
            <w:noWrap/>
            <w:hideMark/>
          </w:tcPr>
          <w:p w14:paraId="102A485E" w14:textId="77777777" w:rsidR="00711379" w:rsidRPr="005B6C7D" w:rsidRDefault="00711379" w:rsidP="00945BDE">
            <w:pPr>
              <w:suppressAutoHyphens w:val="0"/>
              <w:spacing w:line="240" w:lineRule="auto"/>
              <w:rPr>
                <w:rFonts w:ascii="Calibri" w:hAnsi="Calibri" w:cs="Calibri"/>
                <w:b w:val="0"/>
                <w:color w:val="000000"/>
                <w:szCs w:val="24"/>
                <w:lang w:val="en-IN"/>
                <w:rPrChange w:id="445" w:author="Mohammad Nasir Chimaukar" w:date="2024-08-16T11:00:00Z">
                  <w:rPr>
                    <w:rFonts w:ascii="Calibri" w:hAnsi="Calibri"/>
                    <w:b w:val="0"/>
                    <w:color w:val="000000"/>
                    <w:lang w:val="en-IN"/>
                  </w:rPr>
                </w:rPrChange>
              </w:rPr>
            </w:pPr>
            <w:r w:rsidRPr="005B6C7D">
              <w:rPr>
                <w:rFonts w:ascii="Calibri" w:hAnsi="Calibri" w:cs="Calibri"/>
                <w:color w:val="000000"/>
                <w:szCs w:val="24"/>
                <w:lang w:val="en-IN"/>
                <w:rPrChange w:id="446" w:author="Mohammad Nasir Chimaukar" w:date="2024-08-16T11:00:00Z">
                  <w:rPr>
                    <w:rFonts w:ascii="Calibri" w:hAnsi="Calibri"/>
                    <w:color w:val="000000"/>
                    <w:lang w:val="en-IN"/>
                  </w:rPr>
                </w:rPrChange>
              </w:rPr>
              <w:t>W8 BEN</w:t>
            </w:r>
          </w:p>
        </w:tc>
        <w:tc>
          <w:tcPr>
            <w:tcW w:w="2540" w:type="pct"/>
            <w:noWrap/>
            <w:hideMark/>
          </w:tcPr>
          <w:p w14:paraId="4126EAA8" w14:textId="77777777" w:rsidR="00711379" w:rsidRPr="005B6C7D" w:rsidRDefault="00711379" w:rsidP="00945BDE">
            <w:pPr>
              <w:suppressAutoHyphens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Cs w:val="24"/>
                <w:lang w:val="en-IN"/>
                <w:rPrChange w:id="447" w:author="Mohammad Nasir Chimaukar" w:date="2024-08-16T11:00:00Z">
                  <w:rPr>
                    <w:rFonts w:ascii="Calibri" w:hAnsi="Calibri"/>
                    <w:color w:val="000000"/>
                    <w:lang w:val="en-IN"/>
                  </w:rPr>
                </w:rPrChange>
              </w:rPr>
            </w:pPr>
            <w:r w:rsidRPr="005B6C7D">
              <w:rPr>
                <w:rFonts w:ascii="Calibri" w:hAnsi="Calibri" w:cs="Calibri"/>
                <w:color w:val="000000"/>
                <w:szCs w:val="24"/>
                <w:lang w:val="en-IN"/>
                <w:rPrChange w:id="448" w:author="Mohammad Nasir Chimaukar" w:date="2024-08-16T11:00:00Z">
                  <w:rPr>
                    <w:rFonts w:ascii="Calibri" w:hAnsi="Calibri"/>
                    <w:color w:val="000000"/>
                    <w:lang w:val="en-IN"/>
                  </w:rPr>
                </w:rPrChange>
              </w:rPr>
              <w:t>N</w:t>
            </w:r>
          </w:p>
        </w:tc>
        <w:tc>
          <w:tcPr>
            <w:tcW w:w="844" w:type="pct"/>
            <w:noWrap/>
            <w:hideMark/>
          </w:tcPr>
          <w:p w14:paraId="0D0504D4" w14:textId="77777777" w:rsidR="00711379" w:rsidRPr="005B6C7D" w:rsidRDefault="00711379" w:rsidP="00945BDE">
            <w:pPr>
              <w:suppressAutoHyphens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Cs w:val="24"/>
                <w:lang w:val="en-IN"/>
                <w:rPrChange w:id="449" w:author="Mohammad Nasir Chimaukar" w:date="2024-08-16T11:00:00Z">
                  <w:rPr>
                    <w:rFonts w:ascii="Calibri" w:hAnsi="Calibri"/>
                    <w:color w:val="000000"/>
                    <w:lang w:val="en-IN"/>
                  </w:rPr>
                </w:rPrChange>
              </w:rPr>
            </w:pPr>
            <w:r w:rsidRPr="005B6C7D">
              <w:rPr>
                <w:rFonts w:ascii="Calibri" w:hAnsi="Calibri" w:cs="Calibri"/>
                <w:color w:val="000000"/>
                <w:szCs w:val="24"/>
                <w:lang w:val="en-IN"/>
                <w:rPrChange w:id="450" w:author="Mohammad Nasir Chimaukar" w:date="2024-08-16T11:00:00Z">
                  <w:rPr>
                    <w:rFonts w:ascii="Calibri" w:hAnsi="Calibri"/>
                    <w:color w:val="000000"/>
                    <w:lang w:val="en-IN"/>
                  </w:rPr>
                </w:rPrChange>
              </w:rPr>
              <w:t>CSM</w:t>
            </w:r>
          </w:p>
        </w:tc>
      </w:tr>
      <w:tr w:rsidR="00575B2C" w:rsidRPr="005B6C7D" w14:paraId="50E0DF55" w14:textId="77777777" w:rsidTr="00A021AD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6" w:type="pct"/>
            <w:noWrap/>
            <w:hideMark/>
          </w:tcPr>
          <w:p w14:paraId="17E8B502" w14:textId="77777777" w:rsidR="00711379" w:rsidRPr="005B6C7D" w:rsidRDefault="00711379" w:rsidP="00945BDE">
            <w:pPr>
              <w:suppressAutoHyphens w:val="0"/>
              <w:spacing w:line="240" w:lineRule="auto"/>
              <w:rPr>
                <w:rFonts w:ascii="Calibri" w:hAnsi="Calibri" w:cs="Calibri"/>
                <w:b w:val="0"/>
                <w:color w:val="000000"/>
                <w:szCs w:val="24"/>
                <w:lang w:val="en-IN"/>
                <w:rPrChange w:id="451" w:author="Mohammad Nasir Chimaukar" w:date="2024-08-16T11:00:00Z">
                  <w:rPr>
                    <w:rFonts w:ascii="Calibri" w:hAnsi="Calibri"/>
                    <w:b w:val="0"/>
                    <w:color w:val="000000"/>
                    <w:lang w:val="en-IN"/>
                  </w:rPr>
                </w:rPrChange>
              </w:rPr>
            </w:pPr>
            <w:r w:rsidRPr="005B6C7D">
              <w:rPr>
                <w:rFonts w:ascii="Calibri" w:hAnsi="Calibri" w:cs="Calibri"/>
                <w:color w:val="000000"/>
                <w:szCs w:val="24"/>
                <w:lang w:val="en-IN"/>
                <w:rPrChange w:id="452" w:author="Mohammad Nasir Chimaukar" w:date="2024-08-16T11:00:00Z">
                  <w:rPr>
                    <w:rFonts w:ascii="Calibri" w:hAnsi="Calibri"/>
                    <w:color w:val="000000"/>
                    <w:lang w:val="en-IN"/>
                  </w:rPr>
                </w:rPrChange>
              </w:rPr>
              <w:t>Compliance Approval</w:t>
            </w:r>
          </w:p>
        </w:tc>
        <w:tc>
          <w:tcPr>
            <w:tcW w:w="2540" w:type="pct"/>
            <w:noWrap/>
            <w:hideMark/>
          </w:tcPr>
          <w:p w14:paraId="5574D7FB" w14:textId="2255247B" w:rsidR="00711379" w:rsidRPr="005B6C7D" w:rsidRDefault="004C4C78" w:rsidP="00945BDE">
            <w:pPr>
              <w:suppressAutoHyphens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Cs w:val="24"/>
                <w:lang w:val="en-IN"/>
                <w:rPrChange w:id="453" w:author="Mohammad Nasir Chimaukar" w:date="2024-08-16T11:00:00Z">
                  <w:rPr>
                    <w:rFonts w:ascii="Calibri" w:hAnsi="Calibri"/>
                    <w:color w:val="000000"/>
                    <w:lang w:val="en-IN"/>
                  </w:rPr>
                </w:rPrChange>
              </w:rPr>
            </w:pPr>
            <w:r>
              <w:rPr>
                <w:rFonts w:ascii="Calibri" w:hAnsi="Calibri" w:cs="Calibri"/>
                <w:color w:val="000000"/>
                <w:szCs w:val="24"/>
                <w:lang w:val="en-IN"/>
              </w:rPr>
              <w:t>N</w:t>
            </w:r>
          </w:p>
        </w:tc>
        <w:tc>
          <w:tcPr>
            <w:tcW w:w="844" w:type="pct"/>
            <w:noWrap/>
            <w:hideMark/>
          </w:tcPr>
          <w:p w14:paraId="7E8E923E" w14:textId="3EDFA255" w:rsidR="00711379" w:rsidRPr="005B6C7D" w:rsidRDefault="00711379" w:rsidP="00575B2C">
            <w:pPr>
              <w:suppressAutoHyphens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Cs w:val="24"/>
                <w:lang w:val="en-IN"/>
                <w:rPrChange w:id="454" w:author="Mohammad Nasir Chimaukar" w:date="2024-08-16T11:00:00Z">
                  <w:rPr>
                    <w:rFonts w:ascii="Calibri" w:hAnsi="Calibri"/>
                    <w:color w:val="000000"/>
                    <w:lang w:val="en-IN"/>
                  </w:rPr>
                </w:rPrChange>
              </w:rPr>
            </w:pPr>
            <w:r w:rsidRPr="005B6C7D">
              <w:rPr>
                <w:rFonts w:ascii="Calibri" w:hAnsi="Calibri" w:cs="Calibri"/>
                <w:color w:val="000000"/>
                <w:szCs w:val="24"/>
                <w:lang w:val="en-IN"/>
                <w:rPrChange w:id="455" w:author="Mohammad Nasir Chimaukar" w:date="2024-08-16T11:00:00Z">
                  <w:rPr>
                    <w:rFonts w:ascii="Calibri" w:hAnsi="Calibri"/>
                    <w:color w:val="000000"/>
                    <w:lang w:val="en-IN"/>
                  </w:rPr>
                </w:rPrChange>
              </w:rPr>
              <w:t>CSM</w:t>
            </w:r>
            <w:r w:rsidR="00575B2C">
              <w:rPr>
                <w:rFonts w:ascii="Calibri" w:hAnsi="Calibri" w:cs="Calibri"/>
                <w:color w:val="000000"/>
                <w:szCs w:val="24"/>
                <w:lang w:val="en-IN"/>
              </w:rPr>
              <w:t xml:space="preserve">, Compliance. </w:t>
            </w:r>
          </w:p>
        </w:tc>
      </w:tr>
      <w:tr w:rsidR="00575B2C" w:rsidRPr="005B6C7D" w14:paraId="180CB695" w14:textId="77777777" w:rsidTr="00A021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6" w:type="pct"/>
            <w:noWrap/>
            <w:hideMark/>
          </w:tcPr>
          <w:p w14:paraId="666911E8" w14:textId="77777777" w:rsidR="00711379" w:rsidRPr="005B6C7D" w:rsidRDefault="00711379" w:rsidP="00945BDE">
            <w:pPr>
              <w:suppressAutoHyphens w:val="0"/>
              <w:spacing w:line="240" w:lineRule="auto"/>
              <w:rPr>
                <w:rFonts w:ascii="Calibri" w:hAnsi="Calibri" w:cs="Calibri"/>
                <w:b w:val="0"/>
                <w:color w:val="000000"/>
                <w:szCs w:val="24"/>
                <w:lang w:val="en-IN"/>
                <w:rPrChange w:id="456" w:author="Mohammad Nasir Chimaukar" w:date="2024-08-16T11:00:00Z">
                  <w:rPr>
                    <w:rFonts w:ascii="Calibri" w:hAnsi="Calibri"/>
                    <w:b w:val="0"/>
                    <w:color w:val="000000"/>
                    <w:lang w:val="en-IN"/>
                  </w:rPr>
                </w:rPrChange>
              </w:rPr>
            </w:pPr>
            <w:proofErr w:type="spellStart"/>
            <w:r w:rsidRPr="005B6C7D">
              <w:rPr>
                <w:rFonts w:ascii="Calibri" w:hAnsi="Calibri" w:cs="Calibri"/>
                <w:color w:val="000000"/>
                <w:szCs w:val="24"/>
                <w:lang w:val="en-IN"/>
                <w:rPrChange w:id="457" w:author="Mohammad Nasir Chimaukar" w:date="2024-08-16T11:00:00Z">
                  <w:rPr>
                    <w:rFonts w:ascii="Calibri" w:hAnsi="Calibri"/>
                    <w:color w:val="000000"/>
                    <w:lang w:val="en-IN"/>
                  </w:rPr>
                </w:rPrChange>
              </w:rPr>
              <w:t>Ename_WC</w:t>
            </w:r>
            <w:proofErr w:type="spellEnd"/>
            <w:r w:rsidRPr="005B6C7D">
              <w:rPr>
                <w:rFonts w:ascii="Calibri" w:hAnsi="Calibri" w:cs="Calibri"/>
                <w:color w:val="000000"/>
                <w:szCs w:val="24"/>
                <w:lang w:val="en-IN"/>
                <w:rPrChange w:id="458" w:author="Mohammad Nasir Chimaukar" w:date="2024-08-16T11:00:00Z">
                  <w:rPr>
                    <w:rFonts w:ascii="Calibri" w:hAnsi="Calibri"/>
                    <w:color w:val="000000"/>
                    <w:lang w:val="en-IN"/>
                  </w:rPr>
                </w:rPrChange>
              </w:rPr>
              <w:t xml:space="preserve"> Report</w:t>
            </w:r>
          </w:p>
        </w:tc>
        <w:tc>
          <w:tcPr>
            <w:tcW w:w="2540" w:type="pct"/>
            <w:noWrap/>
            <w:hideMark/>
          </w:tcPr>
          <w:p w14:paraId="67E0D53C" w14:textId="1962E425" w:rsidR="00711379" w:rsidRPr="005B6C7D" w:rsidRDefault="00575B2C" w:rsidP="00945BDE">
            <w:pPr>
              <w:suppressAutoHyphens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Cs w:val="24"/>
                <w:lang w:val="en-IN"/>
                <w:rPrChange w:id="459" w:author="Mohammad Nasir Chimaukar" w:date="2024-08-16T11:00:00Z">
                  <w:rPr>
                    <w:rFonts w:ascii="Calibri" w:hAnsi="Calibri"/>
                    <w:color w:val="000000"/>
                    <w:lang w:val="en-IN"/>
                  </w:rPr>
                </w:rPrChange>
              </w:rPr>
            </w:pPr>
            <w:r>
              <w:rPr>
                <w:rFonts w:ascii="Calibri" w:hAnsi="Calibri" w:cs="Calibri"/>
                <w:color w:val="000000"/>
                <w:szCs w:val="24"/>
                <w:lang w:val="en-IN"/>
              </w:rPr>
              <w:t>Y</w:t>
            </w:r>
          </w:p>
        </w:tc>
        <w:tc>
          <w:tcPr>
            <w:tcW w:w="844" w:type="pct"/>
            <w:noWrap/>
            <w:hideMark/>
          </w:tcPr>
          <w:p w14:paraId="3761447A" w14:textId="332B90FA" w:rsidR="00711379" w:rsidRPr="005B6C7D" w:rsidRDefault="00575B2C" w:rsidP="00945BDE">
            <w:pPr>
              <w:suppressAutoHyphens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Cs w:val="24"/>
                <w:lang w:val="en-IN"/>
                <w:rPrChange w:id="460" w:author="Mohammad Nasir Chimaukar" w:date="2024-08-16T11:00:00Z">
                  <w:rPr>
                    <w:rFonts w:ascii="Calibri" w:hAnsi="Calibri"/>
                    <w:color w:val="000000"/>
                    <w:lang w:val="en-IN"/>
                  </w:rPr>
                </w:rPrChange>
              </w:rPr>
            </w:pPr>
            <w:r>
              <w:rPr>
                <w:rFonts w:ascii="Calibri" w:hAnsi="Calibri" w:cs="Calibri"/>
                <w:color w:val="000000"/>
                <w:szCs w:val="24"/>
                <w:lang w:val="en-IN"/>
              </w:rPr>
              <w:t>CF</w:t>
            </w:r>
          </w:p>
        </w:tc>
      </w:tr>
      <w:tr w:rsidR="00575B2C" w:rsidRPr="005B6C7D" w14:paraId="2590D9A1" w14:textId="77777777" w:rsidTr="00A021AD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6" w:type="pct"/>
            <w:noWrap/>
            <w:hideMark/>
          </w:tcPr>
          <w:p w14:paraId="3AC52ED2" w14:textId="77777777" w:rsidR="00711379" w:rsidRPr="005B6C7D" w:rsidRDefault="00711379" w:rsidP="00945BDE">
            <w:pPr>
              <w:suppressAutoHyphens w:val="0"/>
              <w:spacing w:line="240" w:lineRule="auto"/>
              <w:rPr>
                <w:rFonts w:ascii="Calibri" w:hAnsi="Calibri" w:cs="Calibri"/>
                <w:b w:val="0"/>
                <w:color w:val="000000"/>
                <w:szCs w:val="24"/>
                <w:lang w:val="en-IN"/>
                <w:rPrChange w:id="461" w:author="Mohammad Nasir Chimaukar" w:date="2024-08-16T11:00:00Z">
                  <w:rPr>
                    <w:rFonts w:ascii="Calibri" w:hAnsi="Calibri"/>
                    <w:b w:val="0"/>
                    <w:color w:val="000000"/>
                    <w:lang w:val="en-IN"/>
                  </w:rPr>
                </w:rPrChange>
              </w:rPr>
            </w:pPr>
            <w:r w:rsidRPr="005B6C7D">
              <w:rPr>
                <w:rFonts w:ascii="Calibri" w:hAnsi="Calibri" w:cs="Calibri"/>
                <w:color w:val="000000"/>
                <w:szCs w:val="24"/>
                <w:lang w:val="en-IN"/>
                <w:rPrChange w:id="462" w:author="Mohammad Nasir Chimaukar" w:date="2024-08-16T11:00:00Z">
                  <w:rPr>
                    <w:rFonts w:ascii="Calibri" w:hAnsi="Calibri"/>
                    <w:color w:val="000000"/>
                    <w:lang w:val="en-IN"/>
                  </w:rPr>
                </w:rPrChange>
              </w:rPr>
              <w:t>Police Clearance Certificate</w:t>
            </w:r>
          </w:p>
        </w:tc>
        <w:tc>
          <w:tcPr>
            <w:tcW w:w="2540" w:type="pct"/>
            <w:noWrap/>
            <w:hideMark/>
          </w:tcPr>
          <w:p w14:paraId="39A20D13" w14:textId="77777777" w:rsidR="00711379" w:rsidRPr="005B6C7D" w:rsidRDefault="00711379" w:rsidP="00945BDE">
            <w:pPr>
              <w:suppressAutoHyphens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Cs w:val="24"/>
                <w:lang w:val="en-IN"/>
                <w:rPrChange w:id="463" w:author="Mohammad Nasir Chimaukar" w:date="2024-08-16T11:00:00Z">
                  <w:rPr>
                    <w:rFonts w:ascii="Calibri" w:hAnsi="Calibri"/>
                    <w:color w:val="000000"/>
                    <w:lang w:val="en-IN"/>
                  </w:rPr>
                </w:rPrChange>
              </w:rPr>
            </w:pPr>
            <w:r w:rsidRPr="005B6C7D">
              <w:rPr>
                <w:rFonts w:ascii="Calibri" w:hAnsi="Calibri" w:cs="Calibri"/>
                <w:color w:val="000000"/>
                <w:szCs w:val="24"/>
                <w:lang w:val="en-IN"/>
                <w:rPrChange w:id="464" w:author="Mohammad Nasir Chimaukar" w:date="2024-08-16T11:00:00Z">
                  <w:rPr>
                    <w:rFonts w:ascii="Calibri" w:hAnsi="Calibri"/>
                    <w:color w:val="000000"/>
                    <w:lang w:val="en-IN"/>
                  </w:rPr>
                </w:rPrChange>
              </w:rPr>
              <w:t>N</w:t>
            </w:r>
          </w:p>
        </w:tc>
        <w:tc>
          <w:tcPr>
            <w:tcW w:w="844" w:type="pct"/>
            <w:noWrap/>
            <w:hideMark/>
          </w:tcPr>
          <w:p w14:paraId="18DC6321" w14:textId="77777777" w:rsidR="00711379" w:rsidRPr="005B6C7D" w:rsidRDefault="00711379" w:rsidP="00945BDE">
            <w:pPr>
              <w:suppressAutoHyphens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Cs w:val="24"/>
                <w:lang w:val="en-IN"/>
                <w:rPrChange w:id="465" w:author="Mohammad Nasir Chimaukar" w:date="2024-08-16T11:00:00Z">
                  <w:rPr>
                    <w:rFonts w:ascii="Calibri" w:hAnsi="Calibri"/>
                    <w:color w:val="000000"/>
                    <w:lang w:val="en-IN"/>
                  </w:rPr>
                </w:rPrChange>
              </w:rPr>
            </w:pPr>
            <w:r w:rsidRPr="005B6C7D">
              <w:rPr>
                <w:rFonts w:ascii="Calibri" w:hAnsi="Calibri" w:cs="Calibri"/>
                <w:color w:val="000000"/>
                <w:szCs w:val="24"/>
                <w:lang w:val="en-IN"/>
                <w:rPrChange w:id="466" w:author="Mohammad Nasir Chimaukar" w:date="2024-08-16T11:00:00Z">
                  <w:rPr>
                    <w:rFonts w:ascii="Calibri" w:hAnsi="Calibri"/>
                    <w:color w:val="000000"/>
                    <w:lang w:val="en-IN"/>
                  </w:rPr>
                </w:rPrChange>
              </w:rPr>
              <w:t>CSM</w:t>
            </w:r>
          </w:p>
        </w:tc>
      </w:tr>
      <w:tr w:rsidR="00575B2C" w:rsidRPr="005B6C7D" w14:paraId="7E39F7D5" w14:textId="77777777" w:rsidTr="00A021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6" w:type="pct"/>
            <w:noWrap/>
            <w:hideMark/>
          </w:tcPr>
          <w:p w14:paraId="40F9BEFE" w14:textId="77777777" w:rsidR="00711379" w:rsidRPr="005B6C7D" w:rsidRDefault="00711379" w:rsidP="00945BDE">
            <w:pPr>
              <w:suppressAutoHyphens w:val="0"/>
              <w:spacing w:line="240" w:lineRule="auto"/>
              <w:rPr>
                <w:rFonts w:ascii="Calibri" w:hAnsi="Calibri" w:cs="Calibri"/>
                <w:b w:val="0"/>
                <w:color w:val="000000"/>
                <w:szCs w:val="24"/>
                <w:lang w:val="en-IN"/>
                <w:rPrChange w:id="467" w:author="Mohammad Nasir Chimaukar" w:date="2024-08-16T11:00:00Z">
                  <w:rPr>
                    <w:rFonts w:ascii="Calibri" w:hAnsi="Calibri"/>
                    <w:b w:val="0"/>
                    <w:color w:val="000000"/>
                    <w:lang w:val="en-IN"/>
                  </w:rPr>
                </w:rPrChange>
              </w:rPr>
            </w:pPr>
            <w:r w:rsidRPr="005B6C7D">
              <w:rPr>
                <w:rFonts w:ascii="Calibri" w:hAnsi="Calibri" w:cs="Calibri"/>
                <w:color w:val="000000"/>
                <w:szCs w:val="24"/>
                <w:lang w:val="en-IN"/>
                <w:rPrChange w:id="468" w:author="Mohammad Nasir Chimaukar" w:date="2024-08-16T11:00:00Z">
                  <w:rPr>
                    <w:rFonts w:ascii="Calibri" w:hAnsi="Calibri"/>
                    <w:color w:val="000000"/>
                    <w:lang w:val="en-IN"/>
                  </w:rPr>
                </w:rPrChange>
              </w:rPr>
              <w:t>Shipping Documents or Bill of Lading</w:t>
            </w:r>
          </w:p>
        </w:tc>
        <w:tc>
          <w:tcPr>
            <w:tcW w:w="2540" w:type="pct"/>
            <w:noWrap/>
            <w:hideMark/>
          </w:tcPr>
          <w:p w14:paraId="4820F761" w14:textId="77777777" w:rsidR="00711379" w:rsidRPr="005B6C7D" w:rsidRDefault="00711379" w:rsidP="00945BDE">
            <w:pPr>
              <w:suppressAutoHyphens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Cs w:val="24"/>
                <w:lang w:val="en-IN"/>
                <w:rPrChange w:id="469" w:author="Mohammad Nasir Chimaukar" w:date="2024-08-16T11:00:00Z">
                  <w:rPr>
                    <w:rFonts w:ascii="Calibri" w:hAnsi="Calibri"/>
                    <w:color w:val="000000"/>
                    <w:lang w:val="en-IN"/>
                  </w:rPr>
                </w:rPrChange>
              </w:rPr>
            </w:pPr>
            <w:r w:rsidRPr="005B6C7D">
              <w:rPr>
                <w:rFonts w:ascii="Calibri" w:hAnsi="Calibri" w:cs="Calibri"/>
                <w:color w:val="000000"/>
                <w:szCs w:val="24"/>
                <w:lang w:val="en-IN"/>
                <w:rPrChange w:id="470" w:author="Mohammad Nasir Chimaukar" w:date="2024-08-16T11:00:00Z">
                  <w:rPr>
                    <w:rFonts w:ascii="Calibri" w:hAnsi="Calibri"/>
                    <w:color w:val="000000"/>
                    <w:lang w:val="en-IN"/>
                  </w:rPr>
                </w:rPrChange>
              </w:rPr>
              <w:t>N</w:t>
            </w:r>
          </w:p>
        </w:tc>
        <w:tc>
          <w:tcPr>
            <w:tcW w:w="844" w:type="pct"/>
            <w:noWrap/>
            <w:hideMark/>
          </w:tcPr>
          <w:p w14:paraId="33BF2DAA" w14:textId="77777777" w:rsidR="00711379" w:rsidRPr="005B6C7D" w:rsidRDefault="00711379" w:rsidP="00945BDE">
            <w:pPr>
              <w:suppressAutoHyphens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Cs w:val="24"/>
                <w:lang w:val="en-IN"/>
                <w:rPrChange w:id="471" w:author="Mohammad Nasir Chimaukar" w:date="2024-08-16T11:00:00Z">
                  <w:rPr>
                    <w:rFonts w:ascii="Calibri" w:hAnsi="Calibri"/>
                    <w:color w:val="000000"/>
                    <w:lang w:val="en-IN"/>
                  </w:rPr>
                </w:rPrChange>
              </w:rPr>
            </w:pPr>
            <w:r w:rsidRPr="005B6C7D">
              <w:rPr>
                <w:rFonts w:ascii="Calibri" w:hAnsi="Calibri" w:cs="Calibri"/>
                <w:color w:val="000000"/>
                <w:szCs w:val="24"/>
                <w:lang w:val="en-IN"/>
                <w:rPrChange w:id="472" w:author="Mohammad Nasir Chimaukar" w:date="2024-08-16T11:00:00Z">
                  <w:rPr>
                    <w:rFonts w:ascii="Calibri" w:hAnsi="Calibri"/>
                    <w:color w:val="000000"/>
                    <w:lang w:val="en-IN"/>
                  </w:rPr>
                </w:rPrChange>
              </w:rPr>
              <w:t>CSM</w:t>
            </w:r>
          </w:p>
        </w:tc>
      </w:tr>
      <w:tr w:rsidR="00575B2C" w:rsidRPr="005B6C7D" w14:paraId="4DA25120" w14:textId="77777777" w:rsidTr="00A021AD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6" w:type="pct"/>
            <w:noWrap/>
            <w:hideMark/>
          </w:tcPr>
          <w:p w14:paraId="10E59C2B" w14:textId="77777777" w:rsidR="00711379" w:rsidRPr="005B6C7D" w:rsidRDefault="00711379" w:rsidP="00945BDE">
            <w:pPr>
              <w:suppressAutoHyphens w:val="0"/>
              <w:spacing w:line="240" w:lineRule="auto"/>
              <w:rPr>
                <w:rFonts w:ascii="Calibri" w:hAnsi="Calibri" w:cs="Calibri"/>
                <w:b w:val="0"/>
                <w:color w:val="000000"/>
                <w:szCs w:val="24"/>
                <w:lang w:val="en-IN"/>
                <w:rPrChange w:id="473" w:author="Mohammad Nasir Chimaukar" w:date="2024-08-16T11:00:00Z">
                  <w:rPr>
                    <w:rFonts w:ascii="Calibri" w:hAnsi="Calibri"/>
                    <w:b w:val="0"/>
                    <w:color w:val="000000"/>
                    <w:lang w:val="en-IN"/>
                  </w:rPr>
                </w:rPrChange>
              </w:rPr>
            </w:pPr>
            <w:r w:rsidRPr="005B6C7D">
              <w:rPr>
                <w:rFonts w:ascii="Calibri" w:hAnsi="Calibri" w:cs="Calibri"/>
                <w:color w:val="000000"/>
                <w:szCs w:val="24"/>
                <w:lang w:val="en-IN"/>
                <w:rPrChange w:id="474" w:author="Mohammad Nasir Chimaukar" w:date="2024-08-16T11:00:00Z">
                  <w:rPr>
                    <w:rFonts w:ascii="Calibri" w:hAnsi="Calibri"/>
                    <w:color w:val="000000"/>
                    <w:lang w:val="en-IN"/>
                  </w:rPr>
                </w:rPrChange>
              </w:rPr>
              <w:t>Business Model</w:t>
            </w:r>
          </w:p>
        </w:tc>
        <w:tc>
          <w:tcPr>
            <w:tcW w:w="2540" w:type="pct"/>
            <w:noWrap/>
            <w:hideMark/>
          </w:tcPr>
          <w:p w14:paraId="53A4E5C7" w14:textId="0A6E6C79" w:rsidR="00711379" w:rsidRPr="005B6C7D" w:rsidRDefault="008311A6" w:rsidP="00945BDE">
            <w:pPr>
              <w:suppressAutoHyphens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Cs w:val="24"/>
                <w:lang w:val="en-IN"/>
                <w:rPrChange w:id="475" w:author="Mohammad Nasir Chimaukar" w:date="2024-08-16T11:00:00Z">
                  <w:rPr>
                    <w:rFonts w:ascii="Calibri" w:hAnsi="Calibri"/>
                    <w:color w:val="000000"/>
                    <w:lang w:val="en-IN"/>
                  </w:rPr>
                </w:rPrChange>
              </w:rPr>
            </w:pPr>
            <w:r>
              <w:rPr>
                <w:rFonts w:ascii="Calibri" w:hAnsi="Calibri" w:cs="Calibri"/>
                <w:color w:val="000000"/>
                <w:szCs w:val="24"/>
                <w:lang w:val="en-IN"/>
              </w:rPr>
              <w:t>Y (Self Employed – Individual) / Non Individual (All)</w:t>
            </w:r>
          </w:p>
        </w:tc>
        <w:tc>
          <w:tcPr>
            <w:tcW w:w="844" w:type="pct"/>
            <w:noWrap/>
            <w:hideMark/>
          </w:tcPr>
          <w:p w14:paraId="780FDA0F" w14:textId="77777777" w:rsidR="00711379" w:rsidRPr="005B6C7D" w:rsidRDefault="00711379" w:rsidP="00945BDE">
            <w:pPr>
              <w:suppressAutoHyphens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Cs w:val="24"/>
                <w:lang w:val="en-IN"/>
                <w:rPrChange w:id="476" w:author="Mohammad Nasir Chimaukar" w:date="2024-08-16T11:00:00Z">
                  <w:rPr>
                    <w:rFonts w:ascii="Calibri" w:hAnsi="Calibri"/>
                    <w:color w:val="000000"/>
                    <w:lang w:val="en-IN"/>
                  </w:rPr>
                </w:rPrChange>
              </w:rPr>
            </w:pPr>
            <w:r w:rsidRPr="005B6C7D">
              <w:rPr>
                <w:rFonts w:ascii="Calibri" w:hAnsi="Calibri" w:cs="Calibri"/>
                <w:color w:val="000000"/>
                <w:szCs w:val="24"/>
                <w:lang w:val="en-IN"/>
                <w:rPrChange w:id="477" w:author="Mohammad Nasir Chimaukar" w:date="2024-08-16T11:00:00Z">
                  <w:rPr>
                    <w:rFonts w:ascii="Calibri" w:hAnsi="Calibri"/>
                    <w:color w:val="000000"/>
                    <w:lang w:val="en-IN"/>
                  </w:rPr>
                </w:rPrChange>
              </w:rPr>
              <w:t>CSM</w:t>
            </w:r>
          </w:p>
        </w:tc>
      </w:tr>
      <w:tr w:rsidR="00575B2C" w:rsidRPr="005B6C7D" w14:paraId="5E5E6041" w14:textId="77777777" w:rsidTr="00A021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6" w:type="pct"/>
            <w:noWrap/>
            <w:hideMark/>
          </w:tcPr>
          <w:p w14:paraId="670F24D2" w14:textId="77777777" w:rsidR="00711379" w:rsidRPr="005B6C7D" w:rsidRDefault="00711379" w:rsidP="00945BDE">
            <w:pPr>
              <w:suppressAutoHyphens w:val="0"/>
              <w:spacing w:line="240" w:lineRule="auto"/>
              <w:rPr>
                <w:rFonts w:ascii="Calibri" w:hAnsi="Calibri" w:cs="Calibri"/>
                <w:b w:val="0"/>
                <w:color w:val="000000"/>
                <w:szCs w:val="24"/>
                <w:lang w:val="en-IN"/>
                <w:rPrChange w:id="478" w:author="Mohammad Nasir Chimaukar" w:date="2024-08-16T11:00:00Z">
                  <w:rPr>
                    <w:rFonts w:ascii="Calibri" w:hAnsi="Calibri"/>
                    <w:b w:val="0"/>
                    <w:color w:val="000000"/>
                    <w:lang w:val="en-IN"/>
                  </w:rPr>
                </w:rPrChange>
              </w:rPr>
            </w:pPr>
            <w:r w:rsidRPr="005B6C7D">
              <w:rPr>
                <w:rFonts w:ascii="Calibri" w:hAnsi="Calibri" w:cs="Calibri"/>
                <w:color w:val="000000"/>
                <w:szCs w:val="24"/>
                <w:lang w:val="en-IN"/>
                <w:rPrChange w:id="479" w:author="Mohammad Nasir Chimaukar" w:date="2024-08-16T11:00:00Z">
                  <w:rPr>
                    <w:rFonts w:ascii="Calibri" w:hAnsi="Calibri"/>
                    <w:color w:val="000000"/>
                    <w:lang w:val="en-IN"/>
                  </w:rPr>
                </w:rPrChange>
              </w:rPr>
              <w:t>Ownership Structure</w:t>
            </w:r>
          </w:p>
        </w:tc>
        <w:tc>
          <w:tcPr>
            <w:tcW w:w="2540" w:type="pct"/>
            <w:noWrap/>
            <w:hideMark/>
          </w:tcPr>
          <w:p w14:paraId="4B047138" w14:textId="77777777" w:rsidR="00711379" w:rsidRPr="005B6C7D" w:rsidRDefault="00711379" w:rsidP="00945BDE">
            <w:pPr>
              <w:suppressAutoHyphens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Cs w:val="24"/>
                <w:lang w:val="en-IN"/>
                <w:rPrChange w:id="480" w:author="Mohammad Nasir Chimaukar" w:date="2024-08-16T11:00:00Z">
                  <w:rPr>
                    <w:rFonts w:ascii="Calibri" w:hAnsi="Calibri"/>
                    <w:color w:val="000000"/>
                    <w:lang w:val="en-IN"/>
                  </w:rPr>
                </w:rPrChange>
              </w:rPr>
            </w:pPr>
            <w:r w:rsidRPr="005B6C7D">
              <w:rPr>
                <w:rFonts w:ascii="Calibri" w:hAnsi="Calibri" w:cs="Calibri"/>
                <w:color w:val="000000"/>
                <w:szCs w:val="24"/>
                <w:lang w:val="en-IN"/>
                <w:rPrChange w:id="481" w:author="Mohammad Nasir Chimaukar" w:date="2024-08-16T11:00:00Z">
                  <w:rPr>
                    <w:rFonts w:ascii="Calibri" w:hAnsi="Calibri"/>
                    <w:color w:val="000000"/>
                    <w:lang w:val="en-IN"/>
                  </w:rPr>
                </w:rPrChange>
              </w:rPr>
              <w:t>N</w:t>
            </w:r>
          </w:p>
        </w:tc>
        <w:tc>
          <w:tcPr>
            <w:tcW w:w="844" w:type="pct"/>
            <w:noWrap/>
            <w:hideMark/>
          </w:tcPr>
          <w:p w14:paraId="04783E86" w14:textId="77777777" w:rsidR="00711379" w:rsidRPr="005B6C7D" w:rsidRDefault="00711379" w:rsidP="00945BDE">
            <w:pPr>
              <w:suppressAutoHyphens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Cs w:val="24"/>
                <w:lang w:val="en-IN"/>
                <w:rPrChange w:id="482" w:author="Mohammad Nasir Chimaukar" w:date="2024-08-16T11:00:00Z">
                  <w:rPr>
                    <w:rFonts w:ascii="Calibri" w:hAnsi="Calibri"/>
                    <w:color w:val="000000"/>
                    <w:lang w:val="en-IN"/>
                  </w:rPr>
                </w:rPrChange>
              </w:rPr>
            </w:pPr>
            <w:r w:rsidRPr="005B6C7D">
              <w:rPr>
                <w:rFonts w:ascii="Calibri" w:hAnsi="Calibri" w:cs="Calibri"/>
                <w:color w:val="000000"/>
                <w:szCs w:val="24"/>
                <w:lang w:val="en-IN"/>
                <w:rPrChange w:id="483" w:author="Mohammad Nasir Chimaukar" w:date="2024-08-16T11:00:00Z">
                  <w:rPr>
                    <w:rFonts w:ascii="Calibri" w:hAnsi="Calibri"/>
                    <w:color w:val="000000"/>
                    <w:lang w:val="en-IN"/>
                  </w:rPr>
                </w:rPrChange>
              </w:rPr>
              <w:t>CSM</w:t>
            </w:r>
          </w:p>
        </w:tc>
      </w:tr>
      <w:tr w:rsidR="00575B2C" w:rsidRPr="005B6C7D" w14:paraId="6828B141" w14:textId="77777777" w:rsidTr="00A021AD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6" w:type="pct"/>
            <w:noWrap/>
            <w:hideMark/>
          </w:tcPr>
          <w:p w14:paraId="659F7940" w14:textId="77777777" w:rsidR="00711379" w:rsidRPr="005B6C7D" w:rsidRDefault="00711379" w:rsidP="00945BDE">
            <w:pPr>
              <w:suppressAutoHyphens w:val="0"/>
              <w:spacing w:line="240" w:lineRule="auto"/>
              <w:rPr>
                <w:rFonts w:ascii="Calibri" w:hAnsi="Calibri" w:cs="Calibri"/>
                <w:b w:val="0"/>
                <w:color w:val="000000"/>
                <w:szCs w:val="24"/>
                <w:lang w:val="en-IN"/>
                <w:rPrChange w:id="484" w:author="Mohammad Nasir Chimaukar" w:date="2024-08-16T11:00:00Z">
                  <w:rPr>
                    <w:rFonts w:ascii="Calibri" w:hAnsi="Calibri"/>
                    <w:b w:val="0"/>
                    <w:color w:val="000000"/>
                    <w:lang w:val="en-IN"/>
                  </w:rPr>
                </w:rPrChange>
              </w:rPr>
            </w:pPr>
            <w:r w:rsidRPr="005B6C7D">
              <w:rPr>
                <w:rFonts w:ascii="Calibri" w:hAnsi="Calibri" w:cs="Calibri"/>
                <w:color w:val="000000"/>
                <w:szCs w:val="24"/>
                <w:lang w:val="en-IN"/>
                <w:rPrChange w:id="485" w:author="Mohammad Nasir Chimaukar" w:date="2024-08-16T11:00:00Z">
                  <w:rPr>
                    <w:rFonts w:ascii="Calibri" w:hAnsi="Calibri"/>
                    <w:color w:val="000000"/>
                    <w:lang w:val="en-IN"/>
                  </w:rPr>
                </w:rPrChange>
              </w:rPr>
              <w:t>UBO Documents</w:t>
            </w:r>
          </w:p>
        </w:tc>
        <w:tc>
          <w:tcPr>
            <w:tcW w:w="2540" w:type="pct"/>
            <w:noWrap/>
            <w:hideMark/>
          </w:tcPr>
          <w:p w14:paraId="31FB6BB6" w14:textId="77777777" w:rsidR="00711379" w:rsidRPr="005B6C7D" w:rsidRDefault="00711379" w:rsidP="00945BDE">
            <w:pPr>
              <w:suppressAutoHyphens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Cs w:val="24"/>
                <w:lang w:val="en-IN"/>
                <w:rPrChange w:id="486" w:author="Mohammad Nasir Chimaukar" w:date="2024-08-16T11:00:00Z">
                  <w:rPr>
                    <w:rFonts w:ascii="Calibri" w:hAnsi="Calibri"/>
                    <w:color w:val="000000"/>
                    <w:lang w:val="en-IN"/>
                  </w:rPr>
                </w:rPrChange>
              </w:rPr>
            </w:pPr>
            <w:r w:rsidRPr="005B6C7D">
              <w:rPr>
                <w:rFonts w:ascii="Calibri" w:hAnsi="Calibri" w:cs="Calibri"/>
                <w:color w:val="000000"/>
                <w:szCs w:val="24"/>
                <w:lang w:val="en-IN"/>
                <w:rPrChange w:id="487" w:author="Mohammad Nasir Chimaukar" w:date="2024-08-16T11:00:00Z">
                  <w:rPr>
                    <w:rFonts w:ascii="Calibri" w:hAnsi="Calibri"/>
                    <w:color w:val="000000"/>
                    <w:lang w:val="en-IN"/>
                  </w:rPr>
                </w:rPrChange>
              </w:rPr>
              <w:t>N</w:t>
            </w:r>
          </w:p>
        </w:tc>
        <w:tc>
          <w:tcPr>
            <w:tcW w:w="844" w:type="pct"/>
            <w:noWrap/>
            <w:hideMark/>
          </w:tcPr>
          <w:p w14:paraId="155FE855" w14:textId="77777777" w:rsidR="00711379" w:rsidRPr="005B6C7D" w:rsidRDefault="00711379" w:rsidP="00945BDE">
            <w:pPr>
              <w:suppressAutoHyphens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Cs w:val="24"/>
                <w:lang w:val="en-IN"/>
                <w:rPrChange w:id="488" w:author="Mohammad Nasir Chimaukar" w:date="2024-08-16T11:00:00Z">
                  <w:rPr>
                    <w:rFonts w:ascii="Calibri" w:hAnsi="Calibri"/>
                    <w:color w:val="000000"/>
                    <w:lang w:val="en-IN"/>
                  </w:rPr>
                </w:rPrChange>
              </w:rPr>
            </w:pPr>
            <w:r w:rsidRPr="005B6C7D">
              <w:rPr>
                <w:rFonts w:ascii="Calibri" w:hAnsi="Calibri" w:cs="Calibri"/>
                <w:color w:val="000000"/>
                <w:szCs w:val="24"/>
                <w:lang w:val="en-IN"/>
                <w:rPrChange w:id="489" w:author="Mohammad Nasir Chimaukar" w:date="2024-08-16T11:00:00Z">
                  <w:rPr>
                    <w:rFonts w:ascii="Calibri" w:hAnsi="Calibri"/>
                    <w:color w:val="000000"/>
                    <w:lang w:val="en-IN"/>
                  </w:rPr>
                </w:rPrChange>
              </w:rPr>
              <w:t>CSM</w:t>
            </w:r>
          </w:p>
        </w:tc>
      </w:tr>
      <w:tr w:rsidR="00575B2C" w:rsidRPr="005B6C7D" w14:paraId="53C61D9E" w14:textId="77777777" w:rsidTr="00A021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6" w:type="pct"/>
            <w:noWrap/>
            <w:hideMark/>
          </w:tcPr>
          <w:p w14:paraId="7C250126" w14:textId="695B699C" w:rsidR="00711379" w:rsidRPr="005B6C7D" w:rsidRDefault="00711379" w:rsidP="00945BDE">
            <w:pPr>
              <w:suppressAutoHyphens w:val="0"/>
              <w:spacing w:line="240" w:lineRule="auto"/>
              <w:rPr>
                <w:rFonts w:ascii="Calibri" w:hAnsi="Calibri" w:cs="Calibri"/>
                <w:b w:val="0"/>
                <w:color w:val="000000"/>
                <w:szCs w:val="24"/>
                <w:lang w:val="en-IN"/>
                <w:rPrChange w:id="490" w:author="Mohammad Nasir Chimaukar" w:date="2024-08-16T11:00:00Z">
                  <w:rPr>
                    <w:rFonts w:ascii="Calibri" w:hAnsi="Calibri"/>
                    <w:b w:val="0"/>
                    <w:color w:val="000000"/>
                    <w:lang w:val="en-IN"/>
                  </w:rPr>
                </w:rPrChange>
              </w:rPr>
            </w:pPr>
            <w:commentRangeStart w:id="491"/>
            <w:commentRangeStart w:id="492"/>
            <w:r w:rsidRPr="005B6C7D">
              <w:rPr>
                <w:rFonts w:ascii="Calibri" w:hAnsi="Calibri" w:cs="Calibri"/>
                <w:color w:val="000000"/>
                <w:szCs w:val="24"/>
                <w:lang w:val="en-IN"/>
                <w:rPrChange w:id="493" w:author="Mohammad Nasir Chimaukar" w:date="2024-08-16T11:00:00Z">
                  <w:rPr>
                    <w:rFonts w:ascii="Calibri" w:hAnsi="Calibri"/>
                    <w:color w:val="000000"/>
                    <w:lang w:val="en-IN"/>
                  </w:rPr>
                </w:rPrChange>
              </w:rPr>
              <w:t>FATCA_CRS</w:t>
            </w:r>
            <w:commentRangeEnd w:id="491"/>
            <w:r w:rsidR="00824020" w:rsidRPr="005B6C7D">
              <w:rPr>
                <w:rStyle w:val="CommentReference"/>
                <w:rFonts w:ascii="Calibri" w:hAnsi="Calibri" w:cs="Calibri"/>
                <w:b w:val="0"/>
                <w:bCs w:val="0"/>
                <w:sz w:val="24"/>
                <w:szCs w:val="24"/>
              </w:rPr>
              <w:commentReference w:id="491"/>
            </w:r>
            <w:commentRangeEnd w:id="492"/>
            <w:r w:rsidR="00D06696">
              <w:rPr>
                <w:rStyle w:val="CommentReference"/>
                <w:b w:val="0"/>
                <w:bCs w:val="0"/>
              </w:rPr>
              <w:commentReference w:id="492"/>
            </w:r>
          </w:p>
        </w:tc>
        <w:tc>
          <w:tcPr>
            <w:tcW w:w="2540" w:type="pct"/>
            <w:noWrap/>
            <w:hideMark/>
          </w:tcPr>
          <w:p w14:paraId="32A9F648" w14:textId="54747473" w:rsidR="00711379" w:rsidRPr="005B6C7D" w:rsidRDefault="008311A6" w:rsidP="00945BDE">
            <w:pPr>
              <w:suppressAutoHyphens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Cs w:val="24"/>
                <w:lang w:val="en-IN"/>
                <w:rPrChange w:id="494" w:author="Mohammad Nasir Chimaukar" w:date="2024-08-16T11:00:00Z">
                  <w:rPr>
                    <w:rFonts w:ascii="Calibri" w:hAnsi="Calibri"/>
                    <w:color w:val="000000"/>
                    <w:lang w:val="en-IN"/>
                  </w:rPr>
                </w:rPrChange>
              </w:rPr>
            </w:pPr>
            <w:r>
              <w:rPr>
                <w:rFonts w:ascii="Calibri" w:hAnsi="Calibri" w:cs="Calibri"/>
                <w:color w:val="000000"/>
                <w:szCs w:val="24"/>
                <w:lang w:val="en-IN"/>
              </w:rPr>
              <w:t>Y</w:t>
            </w:r>
          </w:p>
        </w:tc>
        <w:tc>
          <w:tcPr>
            <w:tcW w:w="844" w:type="pct"/>
            <w:noWrap/>
            <w:hideMark/>
          </w:tcPr>
          <w:p w14:paraId="3D59FC27" w14:textId="77777777" w:rsidR="00711379" w:rsidRPr="005B6C7D" w:rsidRDefault="00711379" w:rsidP="00945BDE">
            <w:pPr>
              <w:suppressAutoHyphens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Cs w:val="24"/>
                <w:lang w:val="en-IN"/>
                <w:rPrChange w:id="495" w:author="Mohammad Nasir Chimaukar" w:date="2024-08-16T11:00:00Z">
                  <w:rPr>
                    <w:rFonts w:ascii="Calibri" w:hAnsi="Calibri"/>
                    <w:color w:val="000000"/>
                    <w:lang w:val="en-IN"/>
                  </w:rPr>
                </w:rPrChange>
              </w:rPr>
            </w:pPr>
            <w:r w:rsidRPr="005B6C7D">
              <w:rPr>
                <w:rFonts w:ascii="Calibri" w:hAnsi="Calibri" w:cs="Calibri"/>
                <w:color w:val="000000"/>
                <w:szCs w:val="24"/>
                <w:lang w:val="en-IN"/>
                <w:rPrChange w:id="496" w:author="Mohammad Nasir Chimaukar" w:date="2024-08-16T11:00:00Z">
                  <w:rPr>
                    <w:rFonts w:ascii="Calibri" w:hAnsi="Calibri"/>
                    <w:color w:val="000000"/>
                    <w:lang w:val="en-IN"/>
                  </w:rPr>
                </w:rPrChange>
              </w:rPr>
              <w:t>CSM</w:t>
            </w:r>
          </w:p>
        </w:tc>
      </w:tr>
    </w:tbl>
    <w:p w14:paraId="1A405939" w14:textId="77777777" w:rsidR="00FF369C" w:rsidRPr="005B6C7D" w:rsidRDefault="00FF369C" w:rsidP="00945BDE">
      <w:pPr>
        <w:spacing w:line="360" w:lineRule="auto"/>
        <w:rPr>
          <w:rFonts w:ascii="Calibri" w:hAnsi="Calibri" w:cs="Calibri"/>
          <w:szCs w:val="24"/>
          <w:lang w:val="en-IN"/>
          <w:rPrChange w:id="497" w:author="Mohammad Nasir Chimaukar" w:date="2024-08-16T11:00:00Z">
            <w:rPr>
              <w:rFonts w:ascii="Calibri" w:hAnsi="Calibri"/>
              <w:lang w:val="en-IN"/>
            </w:rPr>
          </w:rPrChange>
        </w:rPr>
      </w:pPr>
    </w:p>
    <w:p w14:paraId="5AC8EACC" w14:textId="77777777" w:rsidR="00711379" w:rsidRPr="005B6C7D" w:rsidRDefault="00711379" w:rsidP="00945BDE">
      <w:pPr>
        <w:spacing w:line="360" w:lineRule="auto"/>
        <w:rPr>
          <w:rFonts w:ascii="Calibri" w:hAnsi="Calibri" w:cs="Calibri"/>
          <w:szCs w:val="24"/>
          <w:lang w:val="en-IN"/>
          <w:rPrChange w:id="498" w:author="Mohammad Nasir Chimaukar" w:date="2024-08-16T11:00:00Z">
            <w:rPr>
              <w:rFonts w:ascii="Calibri" w:hAnsi="Calibri"/>
              <w:lang w:val="en-IN"/>
            </w:rPr>
          </w:rPrChange>
        </w:rPr>
      </w:pPr>
    </w:p>
    <w:p w14:paraId="56A8B41C" w14:textId="5413F9C9" w:rsidR="00B1137B" w:rsidRPr="005B6C7D" w:rsidRDefault="00B1137B" w:rsidP="00945BDE">
      <w:pPr>
        <w:spacing w:line="360" w:lineRule="auto"/>
        <w:rPr>
          <w:rFonts w:ascii="Calibri" w:hAnsi="Calibri" w:cs="Calibri"/>
          <w:b/>
          <w:szCs w:val="24"/>
          <w:lang w:val="en-IN"/>
          <w:rPrChange w:id="499" w:author="Mohammad Nasir Chimaukar" w:date="2024-08-16T11:00:00Z">
            <w:rPr>
              <w:rFonts w:ascii="Calibri" w:hAnsi="Calibri"/>
              <w:b/>
              <w:lang w:val="en-IN"/>
            </w:rPr>
          </w:rPrChange>
        </w:rPr>
      </w:pPr>
      <w:r w:rsidRPr="005B6C7D">
        <w:rPr>
          <w:rFonts w:ascii="Calibri" w:hAnsi="Calibri" w:cs="Calibri"/>
          <w:b/>
          <w:szCs w:val="24"/>
          <w:lang w:val="en-IN"/>
          <w:rPrChange w:id="500" w:author="Mohammad Nasir Chimaukar" w:date="2024-08-16T11:00:00Z">
            <w:rPr>
              <w:rFonts w:ascii="Calibri" w:hAnsi="Calibri"/>
              <w:b/>
              <w:lang w:val="en-IN"/>
            </w:rPr>
          </w:rPrChange>
        </w:rPr>
        <w:t xml:space="preserve">Existing Document Types to be </w:t>
      </w:r>
      <w:commentRangeStart w:id="501"/>
      <w:commentRangeStart w:id="502"/>
      <w:r w:rsidRPr="005B6C7D">
        <w:rPr>
          <w:rFonts w:ascii="Calibri" w:hAnsi="Calibri" w:cs="Calibri"/>
          <w:b/>
          <w:szCs w:val="24"/>
          <w:lang w:val="en-IN"/>
          <w:rPrChange w:id="503" w:author="Mohammad Nasir Chimaukar" w:date="2024-08-16T11:00:00Z">
            <w:rPr>
              <w:rFonts w:ascii="Calibri" w:hAnsi="Calibri"/>
              <w:b/>
              <w:lang w:val="en-IN"/>
            </w:rPr>
          </w:rPrChange>
        </w:rPr>
        <w:t>renamed</w:t>
      </w:r>
      <w:commentRangeEnd w:id="501"/>
      <w:r w:rsidR="000B3CC6" w:rsidRPr="005B6C7D">
        <w:rPr>
          <w:rStyle w:val="CommentReference"/>
          <w:rFonts w:ascii="Calibri" w:hAnsi="Calibri" w:cs="Calibri"/>
          <w:sz w:val="24"/>
          <w:szCs w:val="24"/>
        </w:rPr>
        <w:commentReference w:id="501"/>
      </w:r>
      <w:commentRangeEnd w:id="502"/>
      <w:r w:rsidR="00DE09A7">
        <w:rPr>
          <w:rStyle w:val="CommentReference"/>
        </w:rPr>
        <w:commentReference w:id="502"/>
      </w:r>
      <w:r w:rsidRPr="005B6C7D">
        <w:rPr>
          <w:rFonts w:ascii="Calibri" w:hAnsi="Calibri" w:cs="Calibri"/>
          <w:b/>
          <w:szCs w:val="24"/>
          <w:lang w:val="en-IN"/>
          <w:rPrChange w:id="504" w:author="Mohammad Nasir Chimaukar" w:date="2024-08-16T11:00:00Z">
            <w:rPr>
              <w:rFonts w:ascii="Calibri" w:hAnsi="Calibri"/>
              <w:b/>
              <w:lang w:val="en-IN"/>
            </w:rPr>
          </w:rPrChange>
        </w:rPr>
        <w:t xml:space="preserve">: </w:t>
      </w:r>
    </w:p>
    <w:tbl>
      <w:tblPr>
        <w:tblStyle w:val="ListTable3-Accent1"/>
        <w:tblW w:w="76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80"/>
        <w:gridCol w:w="3500"/>
      </w:tblGrid>
      <w:tr w:rsidR="00C37794" w:rsidRPr="005B6C7D" w14:paraId="39847673" w14:textId="77777777" w:rsidTr="00C377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180" w:type="dxa"/>
            <w:tcBorders>
              <w:bottom w:val="none" w:sz="0" w:space="0" w:color="auto"/>
              <w:right w:val="none" w:sz="0" w:space="0" w:color="auto"/>
            </w:tcBorders>
            <w:noWrap/>
            <w:hideMark/>
          </w:tcPr>
          <w:p w14:paraId="06ABD5A2" w14:textId="604BFB7D" w:rsidR="00C37794" w:rsidRPr="005B6C7D" w:rsidRDefault="00C37794" w:rsidP="00C37794">
            <w:pPr>
              <w:suppressAutoHyphens w:val="0"/>
              <w:spacing w:line="240" w:lineRule="auto"/>
              <w:jc w:val="center"/>
              <w:rPr>
                <w:rFonts w:ascii="Calibri" w:hAnsi="Calibri" w:cs="Calibri"/>
                <w:szCs w:val="24"/>
                <w:lang w:val="en-IN"/>
                <w:rPrChange w:id="505" w:author="Mohammad Nasir Chimaukar" w:date="2024-08-16T11:00:00Z">
                  <w:rPr>
                    <w:rFonts w:ascii="Calibri" w:hAnsi="Calibri"/>
                    <w:lang w:val="en-IN"/>
                  </w:rPr>
                </w:rPrChange>
              </w:rPr>
            </w:pPr>
            <w:r w:rsidRPr="005B6C7D">
              <w:rPr>
                <w:rFonts w:ascii="Calibri" w:hAnsi="Calibri" w:cs="Calibri"/>
                <w:szCs w:val="24"/>
                <w:lang w:val="en-IN"/>
                <w:rPrChange w:id="506" w:author="Mohammad Nasir Chimaukar" w:date="2024-08-16T11:00:00Z">
                  <w:rPr>
                    <w:rFonts w:ascii="Calibri" w:hAnsi="Calibri"/>
                    <w:lang w:val="en-IN"/>
                  </w:rPr>
                </w:rPrChange>
              </w:rPr>
              <w:t xml:space="preserve">Existing Document Type </w:t>
            </w:r>
          </w:p>
        </w:tc>
        <w:tc>
          <w:tcPr>
            <w:tcW w:w="3500" w:type="dxa"/>
            <w:noWrap/>
            <w:hideMark/>
          </w:tcPr>
          <w:p w14:paraId="42C9245A" w14:textId="77777777" w:rsidR="00C37794" w:rsidRPr="005B6C7D" w:rsidRDefault="00C37794" w:rsidP="00C37794">
            <w:pPr>
              <w:suppressAutoHyphens w:val="0"/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4"/>
                <w:lang w:val="en-IN"/>
                <w:rPrChange w:id="507" w:author="Mohammad Nasir Chimaukar" w:date="2024-08-16T11:00:00Z">
                  <w:rPr>
                    <w:rFonts w:ascii="Calibri" w:hAnsi="Calibri"/>
                    <w:lang w:val="en-IN"/>
                  </w:rPr>
                </w:rPrChange>
              </w:rPr>
            </w:pPr>
            <w:r w:rsidRPr="005B6C7D">
              <w:rPr>
                <w:rFonts w:ascii="Calibri" w:hAnsi="Calibri" w:cs="Calibri"/>
                <w:szCs w:val="24"/>
                <w:lang w:val="en-IN"/>
                <w:rPrChange w:id="508" w:author="Mohammad Nasir Chimaukar" w:date="2024-08-16T11:00:00Z">
                  <w:rPr>
                    <w:rFonts w:ascii="Calibri" w:hAnsi="Calibri"/>
                    <w:lang w:val="en-IN"/>
                  </w:rPr>
                </w:rPrChange>
              </w:rPr>
              <w:t xml:space="preserve">Document Rename As </w:t>
            </w:r>
          </w:p>
        </w:tc>
      </w:tr>
      <w:tr w:rsidR="00C37794" w:rsidRPr="005B6C7D" w14:paraId="5761182F" w14:textId="77777777" w:rsidTr="00C377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29C0E6E1" w14:textId="77777777" w:rsidR="00C37794" w:rsidRPr="005B6C7D" w:rsidRDefault="00C37794" w:rsidP="00C37794">
            <w:pPr>
              <w:suppressAutoHyphens w:val="0"/>
              <w:spacing w:line="240" w:lineRule="auto"/>
              <w:ind w:firstLineChars="100" w:firstLine="241"/>
              <w:rPr>
                <w:rFonts w:ascii="Calibri" w:hAnsi="Calibri" w:cs="Calibri"/>
                <w:color w:val="050505"/>
                <w:szCs w:val="24"/>
                <w:lang w:val="en-IN"/>
                <w:rPrChange w:id="509" w:author="Mohammad Nasir Chimaukar" w:date="2024-08-16T11:00:00Z">
                  <w:rPr>
                    <w:rFonts w:ascii="Calibri" w:hAnsi="Calibri"/>
                    <w:color w:val="050505"/>
                    <w:lang w:val="en-IN"/>
                  </w:rPr>
                </w:rPrChange>
              </w:rPr>
            </w:pPr>
            <w:r w:rsidRPr="005B6C7D">
              <w:rPr>
                <w:rFonts w:ascii="Calibri" w:hAnsi="Calibri" w:cs="Calibri"/>
                <w:color w:val="050505"/>
                <w:szCs w:val="24"/>
                <w:lang w:val="en-IN"/>
                <w:rPrChange w:id="510" w:author="Mohammad Nasir Chimaukar" w:date="2024-08-16T11:00:00Z">
                  <w:rPr>
                    <w:rFonts w:ascii="Calibri" w:hAnsi="Calibri"/>
                    <w:color w:val="050505"/>
                    <w:lang w:val="en-IN"/>
                  </w:rPr>
                </w:rPrChange>
              </w:rPr>
              <w:t>Signature_1</w:t>
            </w:r>
          </w:p>
        </w:tc>
        <w:tc>
          <w:tcPr>
            <w:tcW w:w="3500" w:type="dxa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14:paraId="04D0BFF7" w14:textId="77777777" w:rsidR="00C37794" w:rsidRPr="005B6C7D" w:rsidRDefault="00C37794" w:rsidP="00C37794">
            <w:pPr>
              <w:suppressAutoHyphens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Cs w:val="24"/>
                <w:lang w:val="en-IN"/>
                <w:rPrChange w:id="511" w:author="Mohammad Nasir Chimaukar" w:date="2024-08-16T11:00:00Z">
                  <w:rPr>
                    <w:rFonts w:ascii="Calibri" w:hAnsi="Calibri"/>
                    <w:color w:val="000000"/>
                    <w:lang w:val="en-IN"/>
                  </w:rPr>
                </w:rPrChange>
              </w:rPr>
            </w:pPr>
            <w:commentRangeStart w:id="512"/>
            <w:commentRangeStart w:id="513"/>
            <w:r w:rsidRPr="005B6C7D">
              <w:rPr>
                <w:rFonts w:ascii="Calibri" w:hAnsi="Calibri" w:cs="Calibri"/>
                <w:color w:val="000000"/>
                <w:szCs w:val="24"/>
                <w:lang w:val="en-IN"/>
                <w:rPrChange w:id="514" w:author="Mohammad Nasir Chimaukar" w:date="2024-08-16T11:00:00Z">
                  <w:rPr>
                    <w:rFonts w:ascii="Calibri" w:hAnsi="Calibri"/>
                    <w:color w:val="000000"/>
                    <w:lang w:val="en-IN"/>
                  </w:rPr>
                </w:rPrChange>
              </w:rPr>
              <w:t>Signatory 1</w:t>
            </w:r>
            <w:commentRangeEnd w:id="512"/>
            <w:r w:rsidR="00C82437" w:rsidRPr="005B6C7D">
              <w:rPr>
                <w:rStyle w:val="CommentReference"/>
                <w:rFonts w:ascii="Calibri" w:hAnsi="Calibri" w:cs="Calibri"/>
                <w:sz w:val="24"/>
                <w:szCs w:val="24"/>
                <w:rPrChange w:id="515" w:author="Mohammad Nasir Chimaukar" w:date="2024-08-16T11:00:00Z">
                  <w:rPr>
                    <w:rStyle w:val="CommentReference"/>
                    <w:rFonts w:ascii="Calibri" w:hAnsi="Calibri"/>
                    <w:sz w:val="24"/>
                  </w:rPr>
                </w:rPrChange>
              </w:rPr>
              <w:commentReference w:id="512"/>
            </w:r>
            <w:commentRangeEnd w:id="513"/>
            <w:r w:rsidR="00DE09A7">
              <w:rPr>
                <w:rStyle w:val="CommentReference"/>
              </w:rPr>
              <w:commentReference w:id="513"/>
            </w:r>
          </w:p>
        </w:tc>
      </w:tr>
      <w:tr w:rsidR="00C37794" w:rsidRPr="005B6C7D" w14:paraId="77F2633F" w14:textId="77777777" w:rsidTr="00C3779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0" w:type="dxa"/>
            <w:tcBorders>
              <w:right w:val="none" w:sz="0" w:space="0" w:color="auto"/>
            </w:tcBorders>
            <w:noWrap/>
            <w:hideMark/>
          </w:tcPr>
          <w:p w14:paraId="42E9986B" w14:textId="77777777" w:rsidR="00C37794" w:rsidRPr="005B6C7D" w:rsidRDefault="00C37794" w:rsidP="00C37794">
            <w:pPr>
              <w:suppressAutoHyphens w:val="0"/>
              <w:spacing w:line="240" w:lineRule="auto"/>
              <w:ind w:firstLineChars="100" w:firstLine="241"/>
              <w:rPr>
                <w:rFonts w:ascii="Calibri" w:hAnsi="Calibri" w:cs="Calibri"/>
                <w:color w:val="050505"/>
                <w:szCs w:val="24"/>
                <w:lang w:val="en-IN"/>
                <w:rPrChange w:id="516" w:author="Mohammad Nasir Chimaukar" w:date="2024-08-16T11:00:00Z">
                  <w:rPr>
                    <w:rFonts w:ascii="Calibri" w:hAnsi="Calibri"/>
                    <w:color w:val="050505"/>
                    <w:lang w:val="en-IN"/>
                  </w:rPr>
                </w:rPrChange>
              </w:rPr>
            </w:pPr>
            <w:r w:rsidRPr="005B6C7D">
              <w:rPr>
                <w:rFonts w:ascii="Calibri" w:hAnsi="Calibri" w:cs="Calibri"/>
                <w:color w:val="050505"/>
                <w:szCs w:val="24"/>
                <w:lang w:val="en-IN"/>
                <w:rPrChange w:id="517" w:author="Mohammad Nasir Chimaukar" w:date="2024-08-16T11:00:00Z">
                  <w:rPr>
                    <w:rFonts w:ascii="Calibri" w:hAnsi="Calibri"/>
                    <w:color w:val="050505"/>
                    <w:lang w:val="en-IN"/>
                  </w:rPr>
                </w:rPrChange>
              </w:rPr>
              <w:lastRenderedPageBreak/>
              <w:t>Signature_2</w:t>
            </w:r>
          </w:p>
        </w:tc>
        <w:tc>
          <w:tcPr>
            <w:tcW w:w="3500" w:type="dxa"/>
            <w:noWrap/>
            <w:hideMark/>
          </w:tcPr>
          <w:p w14:paraId="33BD1599" w14:textId="77777777" w:rsidR="00C37794" w:rsidRPr="005B6C7D" w:rsidRDefault="00C37794" w:rsidP="00C37794">
            <w:pPr>
              <w:suppressAutoHyphens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Cs w:val="24"/>
                <w:lang w:val="en-IN"/>
                <w:rPrChange w:id="518" w:author="Mohammad Nasir Chimaukar" w:date="2024-08-16T11:00:00Z">
                  <w:rPr>
                    <w:rFonts w:ascii="Calibri" w:hAnsi="Calibri"/>
                    <w:color w:val="000000"/>
                    <w:lang w:val="en-IN"/>
                  </w:rPr>
                </w:rPrChange>
              </w:rPr>
            </w:pPr>
            <w:r w:rsidRPr="005B6C7D">
              <w:rPr>
                <w:rFonts w:ascii="Calibri" w:hAnsi="Calibri" w:cs="Calibri"/>
                <w:color w:val="000000"/>
                <w:szCs w:val="24"/>
                <w:lang w:val="en-IN"/>
                <w:rPrChange w:id="519" w:author="Mohammad Nasir Chimaukar" w:date="2024-08-16T11:00:00Z">
                  <w:rPr>
                    <w:rFonts w:ascii="Calibri" w:hAnsi="Calibri"/>
                    <w:color w:val="000000"/>
                    <w:lang w:val="en-IN"/>
                  </w:rPr>
                </w:rPrChange>
              </w:rPr>
              <w:t>Signatory 2</w:t>
            </w:r>
          </w:p>
        </w:tc>
      </w:tr>
      <w:tr w:rsidR="00C37794" w:rsidRPr="005B6C7D" w14:paraId="017C0782" w14:textId="77777777" w:rsidTr="00C377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28D671D5" w14:textId="77777777" w:rsidR="00C37794" w:rsidRPr="005B6C7D" w:rsidRDefault="00C37794" w:rsidP="00C37794">
            <w:pPr>
              <w:suppressAutoHyphens w:val="0"/>
              <w:spacing w:line="240" w:lineRule="auto"/>
              <w:ind w:firstLineChars="100" w:firstLine="241"/>
              <w:rPr>
                <w:rFonts w:ascii="Calibri" w:hAnsi="Calibri" w:cs="Calibri"/>
                <w:color w:val="050505"/>
                <w:szCs w:val="24"/>
                <w:lang w:val="en-IN"/>
                <w:rPrChange w:id="520" w:author="Mohammad Nasir Chimaukar" w:date="2024-08-16T11:00:00Z">
                  <w:rPr>
                    <w:rFonts w:ascii="Calibri" w:hAnsi="Calibri"/>
                    <w:color w:val="050505"/>
                    <w:lang w:val="en-IN"/>
                  </w:rPr>
                </w:rPrChange>
              </w:rPr>
            </w:pPr>
            <w:r w:rsidRPr="005B6C7D">
              <w:rPr>
                <w:rFonts w:ascii="Calibri" w:hAnsi="Calibri" w:cs="Calibri"/>
                <w:color w:val="050505"/>
                <w:szCs w:val="24"/>
                <w:lang w:val="en-IN"/>
                <w:rPrChange w:id="521" w:author="Mohammad Nasir Chimaukar" w:date="2024-08-16T11:00:00Z">
                  <w:rPr>
                    <w:rFonts w:ascii="Calibri" w:hAnsi="Calibri"/>
                    <w:color w:val="050505"/>
                    <w:lang w:val="en-IN"/>
                  </w:rPr>
                </w:rPrChange>
              </w:rPr>
              <w:t>Signature_3</w:t>
            </w:r>
          </w:p>
        </w:tc>
        <w:tc>
          <w:tcPr>
            <w:tcW w:w="3500" w:type="dxa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14:paraId="529A38A6" w14:textId="77777777" w:rsidR="00C37794" w:rsidRPr="005B6C7D" w:rsidRDefault="00C37794" w:rsidP="00C37794">
            <w:pPr>
              <w:suppressAutoHyphens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Cs w:val="24"/>
                <w:lang w:val="en-IN"/>
                <w:rPrChange w:id="522" w:author="Mohammad Nasir Chimaukar" w:date="2024-08-16T11:00:00Z">
                  <w:rPr>
                    <w:rFonts w:ascii="Calibri" w:hAnsi="Calibri"/>
                    <w:color w:val="000000"/>
                    <w:lang w:val="en-IN"/>
                  </w:rPr>
                </w:rPrChange>
              </w:rPr>
            </w:pPr>
            <w:r w:rsidRPr="005B6C7D">
              <w:rPr>
                <w:rFonts w:ascii="Calibri" w:hAnsi="Calibri" w:cs="Calibri"/>
                <w:color w:val="000000"/>
                <w:szCs w:val="24"/>
                <w:lang w:val="en-IN"/>
                <w:rPrChange w:id="523" w:author="Mohammad Nasir Chimaukar" w:date="2024-08-16T11:00:00Z">
                  <w:rPr>
                    <w:rFonts w:ascii="Calibri" w:hAnsi="Calibri"/>
                    <w:color w:val="000000"/>
                    <w:lang w:val="en-IN"/>
                  </w:rPr>
                </w:rPrChange>
              </w:rPr>
              <w:t>Signatory 3</w:t>
            </w:r>
          </w:p>
        </w:tc>
      </w:tr>
      <w:tr w:rsidR="00C37794" w:rsidRPr="005B6C7D" w14:paraId="7DA75F02" w14:textId="77777777" w:rsidTr="00C3779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0" w:type="dxa"/>
            <w:tcBorders>
              <w:right w:val="none" w:sz="0" w:space="0" w:color="auto"/>
            </w:tcBorders>
            <w:noWrap/>
            <w:hideMark/>
          </w:tcPr>
          <w:p w14:paraId="0E38B97B" w14:textId="77777777" w:rsidR="00C37794" w:rsidRPr="005B6C7D" w:rsidRDefault="00C37794" w:rsidP="00C37794">
            <w:pPr>
              <w:suppressAutoHyphens w:val="0"/>
              <w:spacing w:line="240" w:lineRule="auto"/>
              <w:ind w:firstLineChars="100" w:firstLine="241"/>
              <w:rPr>
                <w:rFonts w:ascii="Calibri" w:hAnsi="Calibri" w:cs="Calibri"/>
                <w:color w:val="050505"/>
                <w:szCs w:val="24"/>
                <w:lang w:val="en-IN"/>
                <w:rPrChange w:id="524" w:author="Mohammad Nasir Chimaukar" w:date="2024-08-16T11:00:00Z">
                  <w:rPr>
                    <w:rFonts w:ascii="Calibri" w:hAnsi="Calibri"/>
                    <w:color w:val="050505"/>
                    <w:lang w:val="en-IN"/>
                  </w:rPr>
                </w:rPrChange>
              </w:rPr>
            </w:pPr>
            <w:r w:rsidRPr="005B6C7D">
              <w:rPr>
                <w:rFonts w:ascii="Calibri" w:hAnsi="Calibri" w:cs="Calibri"/>
                <w:color w:val="050505"/>
                <w:szCs w:val="24"/>
                <w:lang w:val="en-IN"/>
                <w:rPrChange w:id="525" w:author="Mohammad Nasir Chimaukar" w:date="2024-08-16T11:00:00Z">
                  <w:rPr>
                    <w:rFonts w:ascii="Calibri" w:hAnsi="Calibri"/>
                    <w:color w:val="050505"/>
                    <w:lang w:val="en-IN"/>
                  </w:rPr>
                </w:rPrChange>
              </w:rPr>
              <w:t>Signature_4</w:t>
            </w:r>
          </w:p>
        </w:tc>
        <w:tc>
          <w:tcPr>
            <w:tcW w:w="3500" w:type="dxa"/>
            <w:noWrap/>
            <w:hideMark/>
          </w:tcPr>
          <w:p w14:paraId="0B314EC4" w14:textId="77777777" w:rsidR="00C37794" w:rsidRPr="005B6C7D" w:rsidRDefault="00C37794" w:rsidP="00C37794">
            <w:pPr>
              <w:suppressAutoHyphens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Cs w:val="24"/>
                <w:lang w:val="en-IN"/>
                <w:rPrChange w:id="526" w:author="Mohammad Nasir Chimaukar" w:date="2024-08-16T11:00:00Z">
                  <w:rPr>
                    <w:rFonts w:ascii="Calibri" w:hAnsi="Calibri"/>
                    <w:color w:val="000000"/>
                    <w:lang w:val="en-IN"/>
                  </w:rPr>
                </w:rPrChange>
              </w:rPr>
            </w:pPr>
            <w:r w:rsidRPr="005B6C7D">
              <w:rPr>
                <w:rFonts w:ascii="Calibri" w:hAnsi="Calibri" w:cs="Calibri"/>
                <w:color w:val="000000"/>
                <w:szCs w:val="24"/>
                <w:lang w:val="en-IN"/>
                <w:rPrChange w:id="527" w:author="Mohammad Nasir Chimaukar" w:date="2024-08-16T11:00:00Z">
                  <w:rPr>
                    <w:rFonts w:ascii="Calibri" w:hAnsi="Calibri"/>
                    <w:color w:val="000000"/>
                    <w:lang w:val="en-IN"/>
                  </w:rPr>
                </w:rPrChange>
              </w:rPr>
              <w:t>Signatory 4</w:t>
            </w:r>
          </w:p>
        </w:tc>
      </w:tr>
      <w:tr w:rsidR="00C37794" w:rsidRPr="005B6C7D" w14:paraId="01CBA4B0" w14:textId="77777777" w:rsidTr="00C377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18F4DD92" w14:textId="77777777" w:rsidR="00C37794" w:rsidRPr="005B6C7D" w:rsidRDefault="00C37794" w:rsidP="00C37794">
            <w:pPr>
              <w:suppressAutoHyphens w:val="0"/>
              <w:spacing w:line="240" w:lineRule="auto"/>
              <w:ind w:firstLineChars="100" w:firstLine="241"/>
              <w:rPr>
                <w:rFonts w:ascii="Calibri" w:hAnsi="Calibri" w:cs="Calibri"/>
                <w:color w:val="050505"/>
                <w:szCs w:val="24"/>
                <w:lang w:val="en-IN"/>
                <w:rPrChange w:id="528" w:author="Mohammad Nasir Chimaukar" w:date="2024-08-16T11:00:00Z">
                  <w:rPr>
                    <w:rFonts w:ascii="Calibri" w:hAnsi="Calibri"/>
                    <w:color w:val="050505"/>
                    <w:lang w:val="en-IN"/>
                  </w:rPr>
                </w:rPrChange>
              </w:rPr>
            </w:pPr>
            <w:r w:rsidRPr="005B6C7D">
              <w:rPr>
                <w:rFonts w:ascii="Calibri" w:hAnsi="Calibri" w:cs="Calibri"/>
                <w:color w:val="050505"/>
                <w:szCs w:val="24"/>
                <w:lang w:val="en-IN"/>
                <w:rPrChange w:id="529" w:author="Mohammad Nasir Chimaukar" w:date="2024-08-16T11:00:00Z">
                  <w:rPr>
                    <w:rFonts w:ascii="Calibri" w:hAnsi="Calibri"/>
                    <w:color w:val="050505"/>
                    <w:lang w:val="en-IN"/>
                  </w:rPr>
                </w:rPrChange>
              </w:rPr>
              <w:t>AdditionalDocs</w:t>
            </w:r>
          </w:p>
        </w:tc>
        <w:tc>
          <w:tcPr>
            <w:tcW w:w="3500" w:type="dxa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14:paraId="7E403F5C" w14:textId="77777777" w:rsidR="00C37794" w:rsidRPr="005B6C7D" w:rsidRDefault="00C37794" w:rsidP="00C37794">
            <w:pPr>
              <w:suppressAutoHyphens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Cs w:val="24"/>
                <w:lang w:val="en-IN"/>
                <w:rPrChange w:id="530" w:author="Mohammad Nasir Chimaukar" w:date="2024-08-16T11:00:00Z">
                  <w:rPr>
                    <w:rFonts w:ascii="Calibri" w:hAnsi="Calibri"/>
                    <w:color w:val="000000"/>
                    <w:lang w:val="en-IN"/>
                  </w:rPr>
                </w:rPrChange>
              </w:rPr>
            </w:pPr>
            <w:r w:rsidRPr="005B6C7D">
              <w:rPr>
                <w:rFonts w:ascii="Calibri" w:hAnsi="Calibri" w:cs="Calibri"/>
                <w:color w:val="000000"/>
                <w:szCs w:val="24"/>
                <w:lang w:val="en-IN"/>
                <w:rPrChange w:id="531" w:author="Mohammad Nasir Chimaukar" w:date="2024-08-16T11:00:00Z">
                  <w:rPr>
                    <w:rFonts w:ascii="Calibri" w:hAnsi="Calibri"/>
                    <w:color w:val="000000"/>
                    <w:lang w:val="en-IN"/>
                  </w:rPr>
                </w:rPrChange>
              </w:rPr>
              <w:t>Additional Documents</w:t>
            </w:r>
          </w:p>
        </w:tc>
      </w:tr>
      <w:tr w:rsidR="00C37794" w:rsidRPr="005B6C7D" w14:paraId="5C2F2C96" w14:textId="77777777" w:rsidTr="00C3779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0" w:type="dxa"/>
            <w:tcBorders>
              <w:right w:val="none" w:sz="0" w:space="0" w:color="auto"/>
            </w:tcBorders>
            <w:noWrap/>
            <w:hideMark/>
          </w:tcPr>
          <w:p w14:paraId="2A04FA7D" w14:textId="77777777" w:rsidR="00C37794" w:rsidRPr="005B6C7D" w:rsidRDefault="00C37794" w:rsidP="00C37794">
            <w:pPr>
              <w:suppressAutoHyphens w:val="0"/>
              <w:spacing w:line="240" w:lineRule="auto"/>
              <w:ind w:firstLineChars="100" w:firstLine="241"/>
              <w:rPr>
                <w:rFonts w:ascii="Calibri" w:hAnsi="Calibri" w:cs="Calibri"/>
                <w:color w:val="050505"/>
                <w:szCs w:val="24"/>
                <w:lang w:val="en-IN"/>
                <w:rPrChange w:id="532" w:author="Mohammad Nasir Chimaukar" w:date="2024-08-16T11:00:00Z">
                  <w:rPr>
                    <w:rFonts w:ascii="Calibri" w:hAnsi="Calibri"/>
                    <w:color w:val="050505"/>
                    <w:lang w:val="en-IN"/>
                  </w:rPr>
                </w:rPrChange>
              </w:rPr>
            </w:pPr>
            <w:r w:rsidRPr="005B6C7D">
              <w:rPr>
                <w:rFonts w:ascii="Calibri" w:hAnsi="Calibri" w:cs="Calibri"/>
                <w:color w:val="050505"/>
                <w:szCs w:val="24"/>
                <w:lang w:val="en-IN"/>
                <w:rPrChange w:id="533" w:author="Mohammad Nasir Chimaukar" w:date="2024-08-16T11:00:00Z">
                  <w:rPr>
                    <w:rFonts w:ascii="Calibri" w:hAnsi="Calibri"/>
                    <w:color w:val="050505"/>
                    <w:lang w:val="en-IN"/>
                  </w:rPr>
                </w:rPrChange>
              </w:rPr>
              <w:t>WC_Doc</w:t>
            </w:r>
          </w:p>
        </w:tc>
        <w:tc>
          <w:tcPr>
            <w:tcW w:w="3500" w:type="dxa"/>
            <w:noWrap/>
            <w:hideMark/>
          </w:tcPr>
          <w:p w14:paraId="6F6A4D94" w14:textId="4AB0DAD0" w:rsidR="00C37794" w:rsidRPr="005B6C7D" w:rsidRDefault="005058B4" w:rsidP="00C37794">
            <w:pPr>
              <w:suppressAutoHyphens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Cs w:val="24"/>
                <w:lang w:val="en-IN"/>
                <w:rPrChange w:id="534" w:author="Mohammad Nasir Chimaukar" w:date="2024-08-16T11:00:00Z">
                  <w:rPr>
                    <w:rFonts w:ascii="Calibri" w:hAnsi="Calibri"/>
                    <w:color w:val="000000"/>
                    <w:lang w:val="en-IN"/>
                  </w:rPr>
                </w:rPrChange>
              </w:rPr>
            </w:pPr>
            <w:proofErr w:type="spellStart"/>
            <w:r>
              <w:rPr>
                <w:rFonts w:ascii="Calibri" w:hAnsi="Calibri" w:cs="Calibri"/>
                <w:color w:val="000000"/>
                <w:szCs w:val="24"/>
                <w:lang w:val="en-IN"/>
              </w:rPr>
              <w:t>Firco</w:t>
            </w:r>
            <w:commentRangeStart w:id="535"/>
            <w:commentRangeStart w:id="536"/>
            <w:proofErr w:type="spellEnd"/>
            <w:r w:rsidR="00C37794" w:rsidRPr="005B6C7D">
              <w:rPr>
                <w:rFonts w:ascii="Calibri" w:hAnsi="Calibri" w:cs="Calibri"/>
                <w:color w:val="000000"/>
                <w:szCs w:val="24"/>
                <w:lang w:val="en-IN"/>
                <w:rPrChange w:id="537" w:author="Mohammad Nasir Chimaukar" w:date="2024-08-16T11:00:00Z">
                  <w:rPr>
                    <w:rFonts w:ascii="Calibri" w:hAnsi="Calibri"/>
                    <w:color w:val="000000"/>
                    <w:lang w:val="en-IN"/>
                  </w:rPr>
                </w:rPrChange>
              </w:rPr>
              <w:t xml:space="preserve"> Report </w:t>
            </w:r>
            <w:commentRangeEnd w:id="535"/>
            <w:r w:rsidR="00824020" w:rsidRPr="005B6C7D">
              <w:rPr>
                <w:rStyle w:val="CommentReference"/>
                <w:rFonts w:ascii="Calibri" w:hAnsi="Calibri" w:cs="Calibri"/>
                <w:sz w:val="24"/>
                <w:szCs w:val="24"/>
              </w:rPr>
              <w:commentReference w:id="535"/>
            </w:r>
            <w:commentRangeEnd w:id="536"/>
            <w:r>
              <w:rPr>
                <w:rStyle w:val="CommentReference"/>
              </w:rPr>
              <w:commentReference w:id="536"/>
            </w:r>
          </w:p>
        </w:tc>
      </w:tr>
      <w:tr w:rsidR="00C37794" w:rsidRPr="005B6C7D" w14:paraId="05B70893" w14:textId="77777777" w:rsidTr="00C377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1E98F12A" w14:textId="77777777" w:rsidR="00C37794" w:rsidRPr="005B6C7D" w:rsidRDefault="00C37794" w:rsidP="00C37794">
            <w:pPr>
              <w:suppressAutoHyphens w:val="0"/>
              <w:spacing w:line="240" w:lineRule="auto"/>
              <w:ind w:firstLineChars="100" w:firstLine="241"/>
              <w:rPr>
                <w:rFonts w:ascii="Calibri" w:hAnsi="Calibri" w:cs="Calibri"/>
                <w:color w:val="050505"/>
                <w:szCs w:val="24"/>
                <w:lang w:val="en-IN"/>
                <w:rPrChange w:id="538" w:author="Mohammad Nasir Chimaukar" w:date="2024-08-16T11:00:00Z">
                  <w:rPr>
                    <w:rFonts w:ascii="Calibri" w:hAnsi="Calibri"/>
                    <w:color w:val="050505"/>
                    <w:lang w:val="en-IN"/>
                  </w:rPr>
                </w:rPrChange>
              </w:rPr>
            </w:pPr>
            <w:r w:rsidRPr="005B6C7D">
              <w:rPr>
                <w:rFonts w:ascii="Calibri" w:hAnsi="Calibri" w:cs="Calibri"/>
                <w:color w:val="050505"/>
                <w:szCs w:val="24"/>
                <w:lang w:val="en-IN"/>
                <w:rPrChange w:id="539" w:author="Mohammad Nasir Chimaukar" w:date="2024-08-16T11:00:00Z">
                  <w:rPr>
                    <w:rFonts w:ascii="Calibri" w:hAnsi="Calibri"/>
                    <w:color w:val="050505"/>
                    <w:lang w:val="en-IN"/>
                  </w:rPr>
                </w:rPrChange>
              </w:rPr>
              <w:t>BO_Report</w:t>
            </w:r>
          </w:p>
        </w:tc>
        <w:tc>
          <w:tcPr>
            <w:tcW w:w="3500" w:type="dxa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14:paraId="1A85450F" w14:textId="77777777" w:rsidR="00C37794" w:rsidRPr="005B6C7D" w:rsidRDefault="00C37794" w:rsidP="00C37794">
            <w:pPr>
              <w:suppressAutoHyphens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Cs w:val="24"/>
                <w:lang w:val="en-IN"/>
                <w:rPrChange w:id="540" w:author="Mohammad Nasir Chimaukar" w:date="2024-08-16T11:00:00Z">
                  <w:rPr>
                    <w:rFonts w:ascii="Calibri" w:hAnsi="Calibri"/>
                    <w:color w:val="000000"/>
                    <w:lang w:val="en-IN"/>
                  </w:rPr>
                </w:rPrChange>
              </w:rPr>
            </w:pPr>
            <w:r w:rsidRPr="005B6C7D">
              <w:rPr>
                <w:rFonts w:ascii="Calibri" w:hAnsi="Calibri" w:cs="Calibri"/>
                <w:color w:val="000000"/>
                <w:szCs w:val="24"/>
                <w:lang w:val="en-IN"/>
                <w:rPrChange w:id="541" w:author="Mohammad Nasir Chimaukar" w:date="2024-08-16T11:00:00Z">
                  <w:rPr>
                    <w:rFonts w:ascii="Calibri" w:hAnsi="Calibri"/>
                    <w:color w:val="000000"/>
                    <w:lang w:val="en-IN"/>
                  </w:rPr>
                </w:rPrChange>
              </w:rPr>
              <w:t xml:space="preserve">BO Report </w:t>
            </w:r>
          </w:p>
        </w:tc>
      </w:tr>
      <w:tr w:rsidR="00C37794" w:rsidRPr="005B6C7D" w14:paraId="3DE476FE" w14:textId="77777777" w:rsidTr="00C3779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0" w:type="dxa"/>
            <w:tcBorders>
              <w:right w:val="none" w:sz="0" w:space="0" w:color="auto"/>
            </w:tcBorders>
            <w:noWrap/>
            <w:hideMark/>
          </w:tcPr>
          <w:p w14:paraId="3060C0EF" w14:textId="77777777" w:rsidR="00C37794" w:rsidRPr="005B6C7D" w:rsidRDefault="00C37794" w:rsidP="00C37794">
            <w:pPr>
              <w:suppressAutoHyphens w:val="0"/>
              <w:spacing w:line="240" w:lineRule="auto"/>
              <w:ind w:firstLineChars="100" w:firstLine="241"/>
              <w:rPr>
                <w:rFonts w:ascii="Calibri" w:hAnsi="Calibri" w:cs="Calibri"/>
                <w:color w:val="050505"/>
                <w:szCs w:val="24"/>
                <w:lang w:val="en-IN"/>
                <w:rPrChange w:id="542" w:author="Mohammad Nasir Chimaukar" w:date="2024-08-16T11:00:00Z">
                  <w:rPr>
                    <w:rFonts w:ascii="Calibri" w:hAnsi="Calibri"/>
                    <w:color w:val="050505"/>
                    <w:lang w:val="en-IN"/>
                  </w:rPr>
                </w:rPrChange>
              </w:rPr>
            </w:pPr>
            <w:r w:rsidRPr="005B6C7D">
              <w:rPr>
                <w:rFonts w:ascii="Calibri" w:hAnsi="Calibri" w:cs="Calibri"/>
                <w:color w:val="050505"/>
                <w:szCs w:val="24"/>
                <w:lang w:val="en-IN"/>
                <w:rPrChange w:id="543" w:author="Mohammad Nasir Chimaukar" w:date="2024-08-16T11:00:00Z">
                  <w:rPr>
                    <w:rFonts w:ascii="Calibri" w:hAnsi="Calibri"/>
                    <w:color w:val="050505"/>
                    <w:lang w:val="en-IN"/>
                  </w:rPr>
                </w:rPrChange>
              </w:rPr>
              <w:t>KYC</w:t>
            </w:r>
          </w:p>
        </w:tc>
        <w:tc>
          <w:tcPr>
            <w:tcW w:w="3500" w:type="dxa"/>
            <w:noWrap/>
            <w:hideMark/>
          </w:tcPr>
          <w:p w14:paraId="69821174" w14:textId="77777777" w:rsidR="00C37794" w:rsidRPr="005B6C7D" w:rsidRDefault="00C37794" w:rsidP="00C37794">
            <w:pPr>
              <w:suppressAutoHyphens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Cs w:val="24"/>
                <w:lang w:val="en-IN"/>
                <w:rPrChange w:id="544" w:author="Mohammad Nasir Chimaukar" w:date="2024-08-16T11:00:00Z">
                  <w:rPr>
                    <w:rFonts w:ascii="Calibri" w:hAnsi="Calibri"/>
                    <w:color w:val="000000"/>
                    <w:lang w:val="en-IN"/>
                  </w:rPr>
                </w:rPrChange>
              </w:rPr>
            </w:pPr>
            <w:r w:rsidRPr="005B6C7D">
              <w:rPr>
                <w:rFonts w:ascii="Calibri" w:hAnsi="Calibri" w:cs="Calibri"/>
                <w:color w:val="000000"/>
                <w:szCs w:val="24"/>
                <w:lang w:val="en-IN"/>
                <w:rPrChange w:id="545" w:author="Mohammad Nasir Chimaukar" w:date="2024-08-16T11:00:00Z">
                  <w:rPr>
                    <w:rFonts w:ascii="Calibri" w:hAnsi="Calibri"/>
                    <w:color w:val="000000"/>
                    <w:lang w:val="en-IN"/>
                  </w:rPr>
                </w:rPrChange>
              </w:rPr>
              <w:t xml:space="preserve">KYC Form </w:t>
            </w:r>
          </w:p>
        </w:tc>
      </w:tr>
      <w:tr w:rsidR="00C37794" w:rsidRPr="005B6C7D" w14:paraId="47BAE7A3" w14:textId="77777777" w:rsidTr="00C377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67A17EA3" w14:textId="77777777" w:rsidR="00C37794" w:rsidRPr="005B6C7D" w:rsidRDefault="00C37794" w:rsidP="00C37794">
            <w:pPr>
              <w:suppressAutoHyphens w:val="0"/>
              <w:spacing w:line="240" w:lineRule="auto"/>
              <w:ind w:firstLineChars="100" w:firstLine="241"/>
              <w:rPr>
                <w:rFonts w:ascii="Calibri" w:hAnsi="Calibri" w:cs="Calibri"/>
                <w:color w:val="050505"/>
                <w:szCs w:val="24"/>
                <w:lang w:val="en-IN"/>
                <w:rPrChange w:id="546" w:author="Mohammad Nasir Chimaukar" w:date="2024-08-16T11:00:00Z">
                  <w:rPr>
                    <w:rFonts w:ascii="Calibri" w:hAnsi="Calibri"/>
                    <w:color w:val="050505"/>
                    <w:lang w:val="en-IN"/>
                  </w:rPr>
                </w:rPrChange>
              </w:rPr>
            </w:pPr>
            <w:r w:rsidRPr="005B6C7D">
              <w:rPr>
                <w:rFonts w:ascii="Calibri" w:hAnsi="Calibri" w:cs="Calibri"/>
                <w:color w:val="050505"/>
                <w:szCs w:val="24"/>
                <w:lang w:val="en-IN"/>
                <w:rPrChange w:id="547" w:author="Mohammad Nasir Chimaukar" w:date="2024-08-16T11:00:00Z">
                  <w:rPr>
                    <w:rFonts w:ascii="Calibri" w:hAnsi="Calibri"/>
                    <w:color w:val="050505"/>
                    <w:lang w:val="en-IN"/>
                  </w:rPr>
                </w:rPrChange>
              </w:rPr>
              <w:t>Risk_Score_Detail</w:t>
            </w:r>
          </w:p>
        </w:tc>
        <w:tc>
          <w:tcPr>
            <w:tcW w:w="3500" w:type="dxa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14:paraId="51767031" w14:textId="77777777" w:rsidR="00C37794" w:rsidRPr="005B6C7D" w:rsidRDefault="00C37794" w:rsidP="00C37794">
            <w:pPr>
              <w:suppressAutoHyphens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Cs w:val="24"/>
                <w:lang w:val="en-IN"/>
                <w:rPrChange w:id="548" w:author="Mohammad Nasir Chimaukar" w:date="2024-08-16T11:00:00Z">
                  <w:rPr>
                    <w:rFonts w:ascii="Calibri" w:hAnsi="Calibri"/>
                    <w:color w:val="000000"/>
                    <w:lang w:val="en-IN"/>
                  </w:rPr>
                </w:rPrChange>
              </w:rPr>
            </w:pPr>
            <w:r w:rsidRPr="005B6C7D">
              <w:rPr>
                <w:rFonts w:ascii="Calibri" w:hAnsi="Calibri" w:cs="Calibri"/>
                <w:color w:val="000000"/>
                <w:szCs w:val="24"/>
                <w:lang w:val="en-IN"/>
                <w:rPrChange w:id="549" w:author="Mohammad Nasir Chimaukar" w:date="2024-08-16T11:00:00Z">
                  <w:rPr>
                    <w:rFonts w:ascii="Calibri" w:hAnsi="Calibri"/>
                    <w:color w:val="000000"/>
                    <w:lang w:val="en-IN"/>
                  </w:rPr>
                </w:rPrChange>
              </w:rPr>
              <w:t>Risk Score Sheet</w:t>
            </w:r>
          </w:p>
        </w:tc>
      </w:tr>
      <w:tr w:rsidR="00C37794" w:rsidRPr="005B6C7D" w14:paraId="541F7B4B" w14:textId="77777777" w:rsidTr="00C3779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0" w:type="dxa"/>
            <w:tcBorders>
              <w:right w:val="none" w:sz="0" w:space="0" w:color="auto"/>
            </w:tcBorders>
            <w:noWrap/>
            <w:hideMark/>
          </w:tcPr>
          <w:p w14:paraId="4C8D7533" w14:textId="77777777" w:rsidR="00C37794" w:rsidRPr="005B6C7D" w:rsidRDefault="00C37794" w:rsidP="00C37794">
            <w:pPr>
              <w:suppressAutoHyphens w:val="0"/>
              <w:spacing w:line="240" w:lineRule="auto"/>
              <w:ind w:firstLineChars="100" w:firstLine="241"/>
              <w:rPr>
                <w:rFonts w:ascii="Calibri" w:hAnsi="Calibri" w:cs="Calibri"/>
                <w:color w:val="050505"/>
                <w:szCs w:val="24"/>
                <w:lang w:val="en-IN"/>
                <w:rPrChange w:id="550" w:author="Mohammad Nasir Chimaukar" w:date="2024-08-16T11:00:00Z">
                  <w:rPr>
                    <w:rFonts w:ascii="Calibri" w:hAnsi="Calibri"/>
                    <w:color w:val="050505"/>
                    <w:lang w:val="en-IN"/>
                  </w:rPr>
                </w:rPrChange>
              </w:rPr>
            </w:pPr>
            <w:r w:rsidRPr="005B6C7D">
              <w:rPr>
                <w:rFonts w:ascii="Calibri" w:hAnsi="Calibri" w:cs="Calibri"/>
                <w:color w:val="050505"/>
                <w:szCs w:val="24"/>
                <w:lang w:val="en-IN"/>
                <w:rPrChange w:id="551" w:author="Mohammad Nasir Chimaukar" w:date="2024-08-16T11:00:00Z">
                  <w:rPr>
                    <w:rFonts w:ascii="Calibri" w:hAnsi="Calibri"/>
                    <w:color w:val="050505"/>
                    <w:lang w:val="en-IN"/>
                  </w:rPr>
                </w:rPrChange>
              </w:rPr>
              <w:t>Articles of Association</w:t>
            </w:r>
          </w:p>
        </w:tc>
        <w:tc>
          <w:tcPr>
            <w:tcW w:w="3500" w:type="dxa"/>
            <w:noWrap/>
            <w:hideMark/>
          </w:tcPr>
          <w:p w14:paraId="5FBF9762" w14:textId="77777777" w:rsidR="00C37794" w:rsidRPr="005B6C7D" w:rsidRDefault="00C37794" w:rsidP="00C37794">
            <w:pPr>
              <w:suppressAutoHyphens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Cs w:val="24"/>
                <w:lang w:val="en-IN"/>
                <w:rPrChange w:id="552" w:author="Mohammad Nasir Chimaukar" w:date="2024-08-16T11:00:00Z">
                  <w:rPr>
                    <w:rFonts w:ascii="Calibri" w:hAnsi="Calibri"/>
                    <w:color w:val="000000"/>
                    <w:lang w:val="en-IN"/>
                  </w:rPr>
                </w:rPrChange>
              </w:rPr>
            </w:pPr>
            <w:r w:rsidRPr="005B6C7D">
              <w:rPr>
                <w:rFonts w:ascii="Calibri" w:hAnsi="Calibri" w:cs="Calibri"/>
                <w:color w:val="000000"/>
                <w:szCs w:val="24"/>
                <w:lang w:val="en-IN"/>
                <w:rPrChange w:id="553" w:author="Mohammad Nasir Chimaukar" w:date="2024-08-16T11:00:00Z">
                  <w:rPr>
                    <w:rFonts w:ascii="Calibri" w:hAnsi="Calibri"/>
                    <w:color w:val="000000"/>
                    <w:lang w:val="en-IN"/>
                  </w:rPr>
                </w:rPrChange>
              </w:rPr>
              <w:t>Article of Association</w:t>
            </w:r>
          </w:p>
        </w:tc>
      </w:tr>
      <w:tr w:rsidR="00C37794" w:rsidRPr="005B6C7D" w14:paraId="1D030941" w14:textId="77777777" w:rsidTr="00C377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5F4F43BC" w14:textId="77777777" w:rsidR="00C37794" w:rsidRPr="005B6C7D" w:rsidRDefault="00C37794" w:rsidP="00C37794">
            <w:pPr>
              <w:suppressAutoHyphens w:val="0"/>
              <w:spacing w:line="240" w:lineRule="auto"/>
              <w:ind w:firstLineChars="100" w:firstLine="241"/>
              <w:rPr>
                <w:rFonts w:ascii="Calibri" w:hAnsi="Calibri" w:cs="Calibri"/>
                <w:color w:val="050505"/>
                <w:szCs w:val="24"/>
                <w:lang w:val="en-IN"/>
                <w:rPrChange w:id="554" w:author="Mohammad Nasir Chimaukar" w:date="2024-08-16T11:00:00Z">
                  <w:rPr>
                    <w:rFonts w:ascii="Calibri" w:hAnsi="Calibri"/>
                    <w:color w:val="050505"/>
                    <w:lang w:val="en-IN"/>
                  </w:rPr>
                </w:rPrChange>
              </w:rPr>
            </w:pPr>
            <w:r w:rsidRPr="005B6C7D">
              <w:rPr>
                <w:rFonts w:ascii="Calibri" w:hAnsi="Calibri" w:cs="Calibri"/>
                <w:color w:val="050505"/>
                <w:szCs w:val="24"/>
                <w:lang w:val="en-IN"/>
                <w:rPrChange w:id="555" w:author="Mohammad Nasir Chimaukar" w:date="2024-08-16T11:00:00Z">
                  <w:rPr>
                    <w:rFonts w:ascii="Calibri" w:hAnsi="Calibri"/>
                    <w:color w:val="050505"/>
                    <w:lang w:val="en-IN"/>
                  </w:rPr>
                </w:rPrChange>
              </w:rPr>
              <w:t>Public Domain Search</w:t>
            </w:r>
          </w:p>
        </w:tc>
        <w:tc>
          <w:tcPr>
            <w:tcW w:w="3500" w:type="dxa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14:paraId="0F5A79E5" w14:textId="77777777" w:rsidR="00C37794" w:rsidRPr="005B6C7D" w:rsidRDefault="00C37794" w:rsidP="00C37794">
            <w:pPr>
              <w:suppressAutoHyphens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Cs w:val="24"/>
                <w:lang w:val="en-IN"/>
                <w:rPrChange w:id="556" w:author="Mohammad Nasir Chimaukar" w:date="2024-08-16T11:00:00Z">
                  <w:rPr>
                    <w:rFonts w:ascii="Calibri" w:hAnsi="Calibri"/>
                    <w:color w:val="000000"/>
                    <w:lang w:val="en-IN"/>
                  </w:rPr>
                </w:rPrChange>
              </w:rPr>
            </w:pPr>
            <w:r w:rsidRPr="005B6C7D">
              <w:rPr>
                <w:rFonts w:ascii="Calibri" w:hAnsi="Calibri" w:cs="Calibri"/>
                <w:color w:val="000000"/>
                <w:szCs w:val="24"/>
                <w:lang w:val="en-IN"/>
                <w:rPrChange w:id="557" w:author="Mohammad Nasir Chimaukar" w:date="2024-08-16T11:00:00Z">
                  <w:rPr>
                    <w:rFonts w:ascii="Calibri" w:hAnsi="Calibri"/>
                    <w:color w:val="000000"/>
                    <w:lang w:val="en-IN"/>
                  </w:rPr>
                </w:rPrChange>
              </w:rPr>
              <w:t>Public Domain Search Result</w:t>
            </w:r>
          </w:p>
        </w:tc>
      </w:tr>
      <w:tr w:rsidR="00C37794" w:rsidRPr="005B6C7D" w14:paraId="6B191975" w14:textId="77777777" w:rsidTr="00C3779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0" w:type="dxa"/>
            <w:tcBorders>
              <w:right w:val="none" w:sz="0" w:space="0" w:color="auto"/>
            </w:tcBorders>
            <w:noWrap/>
            <w:hideMark/>
          </w:tcPr>
          <w:p w14:paraId="5B7CAD2E" w14:textId="77777777" w:rsidR="00C37794" w:rsidRPr="005B6C7D" w:rsidRDefault="00C37794" w:rsidP="00C37794">
            <w:pPr>
              <w:suppressAutoHyphens w:val="0"/>
              <w:spacing w:line="240" w:lineRule="auto"/>
              <w:ind w:firstLineChars="100" w:firstLine="241"/>
              <w:rPr>
                <w:rFonts w:ascii="Calibri" w:hAnsi="Calibri" w:cs="Calibri"/>
                <w:color w:val="050505"/>
                <w:szCs w:val="24"/>
                <w:lang w:val="en-IN"/>
                <w:rPrChange w:id="558" w:author="Mohammad Nasir Chimaukar" w:date="2024-08-16T11:00:00Z">
                  <w:rPr>
                    <w:rFonts w:ascii="Calibri" w:hAnsi="Calibri"/>
                    <w:color w:val="050505"/>
                    <w:lang w:val="en-IN"/>
                  </w:rPr>
                </w:rPrChange>
              </w:rPr>
            </w:pPr>
            <w:r w:rsidRPr="005B6C7D">
              <w:rPr>
                <w:rFonts w:ascii="Calibri" w:hAnsi="Calibri" w:cs="Calibri"/>
                <w:color w:val="050505"/>
                <w:szCs w:val="24"/>
                <w:lang w:val="en-IN"/>
                <w:rPrChange w:id="559" w:author="Mohammad Nasir Chimaukar" w:date="2024-08-16T11:00:00Z">
                  <w:rPr>
                    <w:rFonts w:ascii="Calibri" w:hAnsi="Calibri"/>
                    <w:color w:val="050505"/>
                    <w:lang w:val="en-IN"/>
                  </w:rPr>
                </w:rPrChange>
              </w:rPr>
              <w:t>W8-9</w:t>
            </w:r>
          </w:p>
        </w:tc>
        <w:tc>
          <w:tcPr>
            <w:tcW w:w="3500" w:type="dxa"/>
            <w:noWrap/>
            <w:hideMark/>
          </w:tcPr>
          <w:p w14:paraId="798E81DE" w14:textId="77777777" w:rsidR="00C37794" w:rsidRPr="005B6C7D" w:rsidRDefault="00C37794" w:rsidP="00C37794">
            <w:pPr>
              <w:suppressAutoHyphens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Cs w:val="24"/>
                <w:lang w:val="en-IN"/>
                <w:rPrChange w:id="560" w:author="Mohammad Nasir Chimaukar" w:date="2024-08-16T11:00:00Z">
                  <w:rPr>
                    <w:rFonts w:ascii="Calibri" w:hAnsi="Calibri"/>
                    <w:color w:val="000000"/>
                    <w:lang w:val="en-IN"/>
                  </w:rPr>
                </w:rPrChange>
              </w:rPr>
            </w:pPr>
            <w:r w:rsidRPr="005B6C7D">
              <w:rPr>
                <w:rFonts w:ascii="Calibri" w:hAnsi="Calibri" w:cs="Calibri"/>
                <w:color w:val="000000"/>
                <w:szCs w:val="24"/>
                <w:lang w:val="en-IN"/>
                <w:rPrChange w:id="561" w:author="Mohammad Nasir Chimaukar" w:date="2024-08-16T11:00:00Z">
                  <w:rPr>
                    <w:rFonts w:ascii="Calibri" w:hAnsi="Calibri"/>
                    <w:color w:val="000000"/>
                    <w:lang w:val="en-IN"/>
                  </w:rPr>
                </w:rPrChange>
              </w:rPr>
              <w:t>W9</w:t>
            </w:r>
          </w:p>
        </w:tc>
      </w:tr>
    </w:tbl>
    <w:p w14:paraId="73746A03" w14:textId="77777777" w:rsidR="00B1137B" w:rsidRDefault="00B1137B" w:rsidP="00945BDE">
      <w:pPr>
        <w:spacing w:line="360" w:lineRule="auto"/>
        <w:rPr>
          <w:rFonts w:asciiTheme="minorHAnsi" w:hAnsiTheme="minorHAnsi"/>
          <w:lang w:val="en-IN"/>
          <w:rPrChange w:id="562" w:author="Mohammad Nasir Chimaukar" w:date="2024-08-16T11:00:00Z">
            <w:rPr>
              <w:rFonts w:ascii="Calibri" w:hAnsi="Calibri"/>
              <w:lang w:val="en-IN"/>
            </w:rPr>
          </w:rPrChange>
        </w:rPr>
      </w:pPr>
    </w:p>
    <w:p w14:paraId="61BCA91B" w14:textId="3F3CE16B" w:rsidR="001E39FE" w:rsidRDefault="001E39FE" w:rsidP="00BA5C92">
      <w:pPr>
        <w:spacing w:line="360" w:lineRule="auto"/>
        <w:rPr>
          <w:lang w:val="en-IN" w:eastAsia="en-US"/>
        </w:rPr>
      </w:pPr>
    </w:p>
    <w:p w14:paraId="5B7847C5" w14:textId="77777777" w:rsidR="00BA5C92" w:rsidRDefault="00BA5C92" w:rsidP="00BA5C92">
      <w:pPr>
        <w:spacing w:line="360" w:lineRule="auto"/>
        <w:rPr>
          <w:lang w:val="en-IN" w:eastAsia="en-US"/>
        </w:rPr>
      </w:pPr>
    </w:p>
    <w:p w14:paraId="5EF65598" w14:textId="77777777" w:rsidR="00BA5C92" w:rsidRDefault="00BA5C92" w:rsidP="00BA5C92">
      <w:pPr>
        <w:spacing w:line="360" w:lineRule="auto"/>
        <w:rPr>
          <w:lang w:val="en-IN" w:eastAsia="en-US"/>
        </w:rPr>
      </w:pPr>
    </w:p>
    <w:p w14:paraId="268D0AD9" w14:textId="77777777" w:rsidR="00F050A3" w:rsidRDefault="00F050A3" w:rsidP="00BA5C92">
      <w:pPr>
        <w:spacing w:line="360" w:lineRule="auto"/>
        <w:rPr>
          <w:lang w:val="en-IN" w:eastAsia="en-US"/>
        </w:rPr>
      </w:pPr>
    </w:p>
    <w:p w14:paraId="4B2719DA" w14:textId="77777777" w:rsidR="00F050A3" w:rsidRDefault="00F050A3" w:rsidP="00BA5C92">
      <w:pPr>
        <w:spacing w:line="360" w:lineRule="auto"/>
        <w:rPr>
          <w:lang w:val="en-IN" w:eastAsia="en-US"/>
        </w:rPr>
      </w:pPr>
    </w:p>
    <w:p w14:paraId="45099F96" w14:textId="77777777" w:rsidR="00F050A3" w:rsidRDefault="00F050A3" w:rsidP="00BA5C92">
      <w:pPr>
        <w:spacing w:line="360" w:lineRule="auto"/>
        <w:rPr>
          <w:lang w:val="en-IN" w:eastAsia="en-US"/>
        </w:rPr>
      </w:pPr>
    </w:p>
    <w:p w14:paraId="231063CE" w14:textId="77777777" w:rsidR="00F050A3" w:rsidRDefault="00F050A3" w:rsidP="00BA5C92">
      <w:pPr>
        <w:spacing w:line="360" w:lineRule="auto"/>
        <w:rPr>
          <w:lang w:val="en-IN" w:eastAsia="en-US"/>
        </w:rPr>
      </w:pPr>
    </w:p>
    <w:p w14:paraId="741F7F19" w14:textId="77777777" w:rsidR="00F050A3" w:rsidRDefault="00F050A3" w:rsidP="00BA5C92">
      <w:pPr>
        <w:spacing w:line="360" w:lineRule="auto"/>
        <w:rPr>
          <w:lang w:val="en-IN" w:eastAsia="en-US"/>
        </w:rPr>
      </w:pPr>
    </w:p>
    <w:p w14:paraId="16CEECB1" w14:textId="77777777" w:rsidR="00F050A3" w:rsidRDefault="00F050A3" w:rsidP="00BA5C92">
      <w:pPr>
        <w:spacing w:line="360" w:lineRule="auto"/>
        <w:rPr>
          <w:lang w:val="en-IN" w:eastAsia="en-US"/>
        </w:rPr>
      </w:pPr>
    </w:p>
    <w:p w14:paraId="0D2612DD" w14:textId="77777777" w:rsidR="00F050A3" w:rsidRDefault="00F050A3" w:rsidP="00BA5C92">
      <w:pPr>
        <w:spacing w:line="360" w:lineRule="auto"/>
        <w:rPr>
          <w:lang w:val="en-IN" w:eastAsia="en-US"/>
        </w:rPr>
      </w:pPr>
    </w:p>
    <w:p w14:paraId="23B85CE0" w14:textId="77777777" w:rsidR="00F050A3" w:rsidRDefault="00F050A3" w:rsidP="00BA5C92">
      <w:pPr>
        <w:spacing w:line="360" w:lineRule="auto"/>
        <w:rPr>
          <w:lang w:val="en-IN" w:eastAsia="en-US"/>
        </w:rPr>
      </w:pPr>
    </w:p>
    <w:p w14:paraId="293E3923" w14:textId="77777777" w:rsidR="00F050A3" w:rsidRDefault="00F050A3" w:rsidP="00BA5C92">
      <w:pPr>
        <w:spacing w:line="360" w:lineRule="auto"/>
        <w:rPr>
          <w:lang w:val="en-IN" w:eastAsia="en-US"/>
        </w:rPr>
      </w:pPr>
    </w:p>
    <w:p w14:paraId="795710B4" w14:textId="77777777" w:rsidR="00F050A3" w:rsidRDefault="00F050A3" w:rsidP="00BA5C92">
      <w:pPr>
        <w:spacing w:line="360" w:lineRule="auto"/>
        <w:rPr>
          <w:lang w:val="en-IN" w:eastAsia="en-US"/>
        </w:rPr>
      </w:pPr>
    </w:p>
    <w:p w14:paraId="7B146899" w14:textId="77777777" w:rsidR="00170579" w:rsidRDefault="00170579" w:rsidP="00BA5C92">
      <w:pPr>
        <w:spacing w:line="360" w:lineRule="auto"/>
        <w:rPr>
          <w:lang w:val="en-IN" w:eastAsia="en-US"/>
        </w:rPr>
      </w:pPr>
    </w:p>
    <w:p w14:paraId="58FDB436" w14:textId="77777777" w:rsidR="00170579" w:rsidRDefault="00170579" w:rsidP="00BA5C92">
      <w:pPr>
        <w:spacing w:line="360" w:lineRule="auto"/>
        <w:rPr>
          <w:lang w:val="en-IN" w:eastAsia="en-US"/>
        </w:rPr>
      </w:pPr>
    </w:p>
    <w:p w14:paraId="17F7548F" w14:textId="77777777" w:rsidR="00170579" w:rsidRDefault="00170579" w:rsidP="00BA5C92">
      <w:pPr>
        <w:spacing w:line="360" w:lineRule="auto"/>
        <w:rPr>
          <w:lang w:val="en-IN" w:eastAsia="en-US"/>
        </w:rPr>
      </w:pPr>
    </w:p>
    <w:p w14:paraId="5032BD35" w14:textId="77777777" w:rsidR="005B6C7D" w:rsidRDefault="005B6C7D" w:rsidP="00BA5C92">
      <w:pPr>
        <w:spacing w:line="360" w:lineRule="auto"/>
        <w:rPr>
          <w:lang w:val="en-IN" w:eastAsia="en-US"/>
        </w:rPr>
      </w:pPr>
    </w:p>
    <w:p w14:paraId="45918999" w14:textId="77777777" w:rsidR="005B6C7D" w:rsidRDefault="005B6C7D" w:rsidP="00BA5C92">
      <w:pPr>
        <w:spacing w:line="360" w:lineRule="auto"/>
        <w:rPr>
          <w:lang w:val="en-IN" w:eastAsia="en-US"/>
        </w:rPr>
      </w:pPr>
    </w:p>
    <w:p w14:paraId="0673BCBB" w14:textId="77777777" w:rsidR="00170579" w:rsidRDefault="00170579" w:rsidP="00BA5C92">
      <w:pPr>
        <w:spacing w:line="360" w:lineRule="auto"/>
        <w:rPr>
          <w:lang w:val="en-IN" w:eastAsia="en-US"/>
        </w:rPr>
      </w:pPr>
    </w:p>
    <w:p w14:paraId="212FF82E" w14:textId="77777777" w:rsidR="00A129D5" w:rsidRDefault="00A129D5" w:rsidP="00BA5C92">
      <w:pPr>
        <w:spacing w:line="360" w:lineRule="auto"/>
        <w:rPr>
          <w:lang w:val="en-IN" w:eastAsia="en-US"/>
        </w:rPr>
      </w:pPr>
    </w:p>
    <w:p w14:paraId="4850CD8F" w14:textId="77777777" w:rsidR="00A129D5" w:rsidRDefault="00A129D5" w:rsidP="00BA5C92">
      <w:pPr>
        <w:spacing w:line="360" w:lineRule="auto"/>
        <w:rPr>
          <w:lang w:val="en-IN" w:eastAsia="en-US"/>
        </w:rPr>
      </w:pPr>
    </w:p>
    <w:p w14:paraId="178EF0F2" w14:textId="77777777" w:rsidR="00BA5C92" w:rsidRDefault="00BA5C92" w:rsidP="00BA5C92">
      <w:pPr>
        <w:spacing w:line="360" w:lineRule="auto"/>
        <w:rPr>
          <w:lang w:val="en-IN" w:eastAsia="en-US"/>
        </w:rPr>
      </w:pPr>
    </w:p>
    <w:p w14:paraId="55F464C5" w14:textId="23D602D5" w:rsidR="00BA5C92" w:rsidRDefault="00BA5C92" w:rsidP="00BA5C92">
      <w:pPr>
        <w:pStyle w:val="Heading3"/>
        <w:rPr>
          <w:lang w:val="en-IN" w:eastAsia="en-US"/>
        </w:rPr>
      </w:pPr>
      <w:bookmarkStart w:id="563" w:name="_Toc174699363"/>
      <w:r>
        <w:rPr>
          <w:lang w:val="en-IN" w:eastAsia="en-US"/>
        </w:rPr>
        <w:lastRenderedPageBreak/>
        <w:t>3.3.2 Digital AO Process</w:t>
      </w:r>
      <w:bookmarkEnd w:id="563"/>
      <w:r>
        <w:rPr>
          <w:lang w:val="en-IN" w:eastAsia="en-US"/>
        </w:rPr>
        <w:t xml:space="preserve"> </w:t>
      </w:r>
    </w:p>
    <w:p w14:paraId="01558315" w14:textId="10008F5D" w:rsidR="00BA5C92" w:rsidRPr="005B6C7D" w:rsidRDefault="00BA5C92" w:rsidP="00BA5C92">
      <w:pPr>
        <w:pStyle w:val="ListParagraph"/>
        <w:numPr>
          <w:ilvl w:val="0"/>
          <w:numId w:val="11"/>
        </w:numPr>
        <w:spacing w:line="360" w:lineRule="auto"/>
        <w:rPr>
          <w:rFonts w:ascii="Calibri" w:hAnsi="Calibri" w:cs="Calibri"/>
          <w:szCs w:val="24"/>
          <w:lang w:val="en-IN"/>
          <w:rPrChange w:id="564" w:author="Mohammad Nasir Chimaukar" w:date="2024-08-16T11:00:00Z">
            <w:rPr>
              <w:rFonts w:ascii="Calibri" w:hAnsi="Calibri"/>
              <w:lang w:val="en-IN"/>
            </w:rPr>
          </w:rPrChange>
        </w:rPr>
      </w:pPr>
      <w:r w:rsidRPr="005B6C7D">
        <w:rPr>
          <w:rFonts w:ascii="Calibri" w:hAnsi="Calibri" w:cs="Calibri"/>
          <w:szCs w:val="24"/>
          <w:lang w:val="en-IN"/>
          <w:rPrChange w:id="565" w:author="Mohammad Nasir Chimaukar" w:date="2024-08-16T11:00:00Z">
            <w:rPr>
              <w:rFonts w:ascii="Calibri" w:hAnsi="Calibri"/>
              <w:lang w:val="en-IN"/>
            </w:rPr>
          </w:rPrChange>
        </w:rPr>
        <w:t xml:space="preserve">The scope of change in this process will be to rename existing documents </w:t>
      </w:r>
      <w:r w:rsidR="00D13372" w:rsidRPr="005B6C7D">
        <w:rPr>
          <w:rFonts w:ascii="Calibri" w:hAnsi="Calibri" w:cs="Calibri"/>
          <w:szCs w:val="24"/>
          <w:lang w:val="en-IN"/>
          <w:rPrChange w:id="566" w:author="Mohammad Nasir Chimaukar" w:date="2024-08-16T11:00:00Z">
            <w:rPr>
              <w:rFonts w:ascii="Calibri" w:hAnsi="Calibri"/>
              <w:lang w:val="en-IN"/>
            </w:rPr>
          </w:rPrChange>
        </w:rPr>
        <w:t>and</w:t>
      </w:r>
      <w:r w:rsidRPr="005B6C7D">
        <w:rPr>
          <w:rFonts w:ascii="Calibri" w:hAnsi="Calibri" w:cs="Calibri"/>
          <w:szCs w:val="24"/>
          <w:lang w:val="en-IN"/>
          <w:rPrChange w:id="567" w:author="Mohammad Nasir Chimaukar" w:date="2024-08-16T11:00:00Z">
            <w:rPr>
              <w:rFonts w:ascii="Calibri" w:hAnsi="Calibri"/>
              <w:lang w:val="en-IN"/>
            </w:rPr>
          </w:rPrChange>
        </w:rPr>
        <w:t xml:space="preserve"> to add new document types. </w:t>
      </w:r>
    </w:p>
    <w:p w14:paraId="37909148" w14:textId="77777777" w:rsidR="00F050A3" w:rsidRPr="005B6C7D" w:rsidRDefault="00F050A3" w:rsidP="00F050A3">
      <w:pPr>
        <w:spacing w:line="360" w:lineRule="auto"/>
        <w:rPr>
          <w:del w:id="568" w:author="Mohammad Nasir Chimaukar" w:date="2024-08-16T11:00:00Z"/>
          <w:rFonts w:ascii="Calibri" w:hAnsi="Calibri" w:cs="Calibri"/>
          <w:szCs w:val="24"/>
          <w:lang w:val="en-IN" w:eastAsia="en-US"/>
        </w:rPr>
      </w:pPr>
      <w:bookmarkStart w:id="569" w:name="_1785049818"/>
      <w:bookmarkEnd w:id="569"/>
    </w:p>
    <w:p w14:paraId="40225138" w14:textId="77777777" w:rsidR="00F050A3" w:rsidRPr="005B6C7D" w:rsidRDefault="00F050A3" w:rsidP="00DC696A">
      <w:pPr>
        <w:spacing w:line="360" w:lineRule="auto"/>
        <w:rPr>
          <w:del w:id="570" w:author="Mohammad Nasir Chimaukar" w:date="2024-08-16T11:00:00Z"/>
          <w:rFonts w:ascii="Calibri" w:hAnsi="Calibri" w:cs="Calibri"/>
          <w:szCs w:val="24"/>
          <w:lang w:val="en-IN" w:eastAsia="en-US"/>
        </w:rPr>
      </w:pPr>
    </w:p>
    <w:p w14:paraId="200C5392" w14:textId="1C45C7A7" w:rsidR="00F050A3" w:rsidRPr="005B6C7D" w:rsidRDefault="00F050A3" w:rsidP="00F050A3">
      <w:pPr>
        <w:spacing w:line="360" w:lineRule="auto"/>
        <w:rPr>
          <w:ins w:id="571" w:author="Mohammad Nasir Chimaukar" w:date="2024-08-16T11:00:00Z"/>
          <w:rFonts w:ascii="Calibri" w:hAnsi="Calibri" w:cs="Calibri"/>
          <w:szCs w:val="24"/>
          <w:lang w:val="en-IN" w:eastAsia="en-US"/>
        </w:rPr>
      </w:pPr>
    </w:p>
    <w:p w14:paraId="38172D0C" w14:textId="77777777" w:rsidR="00F050A3" w:rsidRPr="005B6C7D" w:rsidRDefault="00F050A3" w:rsidP="00DC696A">
      <w:pPr>
        <w:spacing w:line="360" w:lineRule="auto"/>
        <w:rPr>
          <w:ins w:id="572" w:author="Mohammad Nasir Chimaukar" w:date="2024-08-16T11:00:00Z"/>
          <w:rFonts w:ascii="Calibri" w:hAnsi="Calibri" w:cs="Calibri"/>
          <w:szCs w:val="24"/>
          <w:lang w:val="en-IN" w:eastAsia="en-US"/>
        </w:rPr>
      </w:pPr>
    </w:p>
    <w:p w14:paraId="571AB59B" w14:textId="5188480C" w:rsidR="00F33B7D" w:rsidRPr="005B6C7D" w:rsidRDefault="00F33B7D" w:rsidP="00F33B7D">
      <w:pPr>
        <w:spacing w:line="360" w:lineRule="auto"/>
        <w:rPr>
          <w:rFonts w:ascii="Calibri" w:hAnsi="Calibri" w:cs="Calibri"/>
          <w:b/>
          <w:szCs w:val="24"/>
          <w:lang w:val="en-IN"/>
          <w:rPrChange w:id="573" w:author="Mohammad Nasir Chimaukar" w:date="2024-08-16T11:00:00Z">
            <w:rPr>
              <w:rFonts w:ascii="Calibri" w:hAnsi="Calibri"/>
              <w:b/>
              <w:lang w:val="en-IN"/>
            </w:rPr>
          </w:rPrChange>
        </w:rPr>
      </w:pPr>
      <w:r w:rsidRPr="005B6C7D">
        <w:rPr>
          <w:rFonts w:ascii="Calibri" w:hAnsi="Calibri" w:cs="Calibri"/>
          <w:b/>
          <w:szCs w:val="24"/>
          <w:lang w:val="en-IN"/>
          <w:rPrChange w:id="574" w:author="Mohammad Nasir Chimaukar" w:date="2024-08-16T11:00:00Z">
            <w:rPr>
              <w:rFonts w:ascii="Calibri" w:hAnsi="Calibri"/>
              <w:b/>
              <w:lang w:val="en-IN"/>
            </w:rPr>
          </w:rPrChange>
        </w:rPr>
        <w:t xml:space="preserve">New Document Types to be </w:t>
      </w:r>
      <w:commentRangeStart w:id="575"/>
      <w:r w:rsidRPr="005B6C7D">
        <w:rPr>
          <w:rFonts w:ascii="Calibri" w:hAnsi="Calibri" w:cs="Calibri"/>
          <w:b/>
          <w:szCs w:val="24"/>
          <w:lang w:val="en-IN"/>
          <w:rPrChange w:id="576" w:author="Mohammad Nasir Chimaukar" w:date="2024-08-16T11:00:00Z">
            <w:rPr>
              <w:rFonts w:ascii="Calibri" w:hAnsi="Calibri"/>
              <w:b/>
              <w:lang w:val="en-IN"/>
            </w:rPr>
          </w:rPrChange>
        </w:rPr>
        <w:t>added</w:t>
      </w:r>
      <w:commentRangeEnd w:id="575"/>
      <w:r w:rsidR="000B3CC6" w:rsidRPr="005B6C7D">
        <w:rPr>
          <w:rStyle w:val="CommentReference"/>
          <w:rFonts w:ascii="Calibri" w:hAnsi="Calibri" w:cs="Calibri"/>
          <w:sz w:val="24"/>
          <w:szCs w:val="24"/>
        </w:rPr>
        <w:commentReference w:id="575"/>
      </w:r>
      <w:r w:rsidRPr="005B6C7D">
        <w:rPr>
          <w:rFonts w:ascii="Calibri" w:hAnsi="Calibri" w:cs="Calibri"/>
          <w:b/>
          <w:szCs w:val="24"/>
          <w:lang w:val="en-IN"/>
          <w:rPrChange w:id="577" w:author="Mohammad Nasir Chimaukar" w:date="2024-08-16T11:00:00Z">
            <w:rPr>
              <w:rFonts w:ascii="Calibri" w:hAnsi="Calibri"/>
              <w:b/>
              <w:lang w:val="en-IN"/>
            </w:rPr>
          </w:rPrChange>
        </w:rPr>
        <w:t>:</w:t>
      </w:r>
    </w:p>
    <w:tbl>
      <w:tblPr>
        <w:tblStyle w:val="ListTable3-Accent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  <w:tblPrChange w:id="578" w:author="Mohammad Nasir Chimaukar" w:date="2024-08-16T11:00:00Z">
          <w:tblPr>
            <w:tblStyle w:val="ListTable3-Accent1"/>
            <w:tblW w:w="4275" w:type="pct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4A0" w:firstRow="1" w:lastRow="0" w:firstColumn="1" w:lastColumn="0" w:noHBand="0" w:noVBand="1"/>
          </w:tblPr>
        </w:tblPrChange>
      </w:tblPr>
      <w:tblGrid>
        <w:gridCol w:w="2374"/>
        <w:gridCol w:w="3516"/>
        <w:gridCol w:w="3126"/>
        <w:tblGridChange w:id="579">
          <w:tblGrid>
            <w:gridCol w:w="2374"/>
            <w:gridCol w:w="492"/>
            <w:gridCol w:w="2276"/>
            <w:gridCol w:w="748"/>
            <w:gridCol w:w="3126"/>
          </w:tblGrid>
        </w:tblGridChange>
      </w:tblGrid>
      <w:tr w:rsidR="00F33B7D" w:rsidRPr="005B6C7D" w14:paraId="565C3AF1" w14:textId="77777777" w:rsidTr="00797C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  <w:trPrChange w:id="580" w:author="Mohammad Nasir Chimaukar" w:date="2024-08-16T11:00:00Z">
            <w:trPr>
              <w:trHeight w:val="290"/>
            </w:trPr>
          </w:trPrChange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21" w:type="pct"/>
            <w:tcBorders>
              <w:bottom w:val="none" w:sz="0" w:space="0" w:color="auto"/>
              <w:right w:val="none" w:sz="0" w:space="0" w:color="auto"/>
            </w:tcBorders>
            <w:noWrap/>
            <w:hideMark/>
            <w:tcPrChange w:id="581" w:author="Mohammad Nasir Chimaukar" w:date="2024-08-16T11:00:00Z">
              <w:tcPr>
                <w:tcW w:w="1735" w:type="pct"/>
                <w:gridSpan w:val="2"/>
                <w:tcBorders>
                  <w:bottom w:val="none" w:sz="0" w:space="0" w:color="auto"/>
                  <w:right w:val="none" w:sz="0" w:space="0" w:color="auto"/>
                </w:tcBorders>
                <w:noWrap/>
                <w:hideMark/>
              </w:tcPr>
            </w:tcPrChange>
          </w:tcPr>
          <w:p w14:paraId="2D040D64" w14:textId="77777777" w:rsidR="00F33B7D" w:rsidRPr="005B6C7D" w:rsidRDefault="00F33B7D" w:rsidP="00F33B7D">
            <w:pPr>
              <w:suppressAutoHyphens w:val="0"/>
              <w:spacing w:line="240" w:lineRule="auto"/>
              <w:cnfStyle w:val="101000000100" w:firstRow="1" w:lastRow="0" w:firstColumn="1" w:lastColumn="0" w:oddVBand="0" w:evenVBand="0" w:oddHBand="0" w:evenHBand="0" w:firstRowFirstColumn="1" w:firstRowLastColumn="0" w:lastRowFirstColumn="0" w:lastRowLastColumn="0"/>
              <w:rPr>
                <w:rFonts w:ascii="Calibri" w:hAnsi="Calibri" w:cs="Calibri"/>
                <w:szCs w:val="24"/>
                <w:lang w:val="en-IN"/>
                <w:rPrChange w:id="582" w:author="Mohammad Nasir Chimaukar" w:date="2024-08-16T11:00:00Z">
                  <w:rPr>
                    <w:rFonts w:ascii="Calibri" w:hAnsi="Calibri"/>
                    <w:lang w:val="en-IN"/>
                  </w:rPr>
                </w:rPrChange>
              </w:rPr>
            </w:pPr>
            <w:r w:rsidRPr="005B6C7D">
              <w:rPr>
                <w:rFonts w:ascii="Calibri" w:hAnsi="Calibri" w:cs="Calibri"/>
                <w:szCs w:val="24"/>
                <w:lang w:val="en-IN"/>
                <w:rPrChange w:id="583" w:author="Mohammad Nasir Chimaukar" w:date="2024-08-16T11:00:00Z">
                  <w:rPr>
                    <w:rFonts w:ascii="Calibri" w:hAnsi="Calibri"/>
                    <w:lang w:val="en-IN"/>
                  </w:rPr>
                </w:rPrChange>
              </w:rPr>
              <w:t xml:space="preserve">Document Type </w:t>
            </w:r>
          </w:p>
        </w:tc>
        <w:tc>
          <w:tcPr>
            <w:tcW w:w="1425" w:type="pct"/>
            <w:noWrap/>
            <w:hideMark/>
            <w:tcPrChange w:id="584" w:author="Mohammad Nasir Chimaukar" w:date="2024-08-16T11:00:00Z">
              <w:tcPr>
                <w:tcW w:w="974" w:type="pct"/>
                <w:noWrap/>
                <w:hideMark/>
              </w:tcPr>
            </w:tcPrChange>
          </w:tcPr>
          <w:p w14:paraId="0F8281AF" w14:textId="77777777" w:rsidR="00F33B7D" w:rsidRPr="005B6C7D" w:rsidRDefault="00F33B7D" w:rsidP="00F33B7D">
            <w:pPr>
              <w:suppressAutoHyphens w:val="0"/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4"/>
                <w:lang w:val="en-IN"/>
                <w:rPrChange w:id="585" w:author="Mohammad Nasir Chimaukar" w:date="2024-08-16T11:00:00Z">
                  <w:rPr>
                    <w:rFonts w:ascii="Calibri" w:hAnsi="Calibri"/>
                    <w:lang w:val="en-IN"/>
                  </w:rPr>
                </w:rPrChange>
              </w:rPr>
            </w:pPr>
            <w:commentRangeStart w:id="586"/>
            <w:commentRangeStart w:id="587"/>
            <w:r w:rsidRPr="005B6C7D">
              <w:rPr>
                <w:rFonts w:ascii="Calibri" w:hAnsi="Calibri" w:cs="Calibri"/>
                <w:szCs w:val="24"/>
                <w:lang w:val="en-IN"/>
                <w:rPrChange w:id="588" w:author="Mohammad Nasir Chimaukar" w:date="2024-08-16T11:00:00Z">
                  <w:rPr>
                    <w:rFonts w:ascii="Calibri" w:hAnsi="Calibri"/>
                    <w:lang w:val="en-IN"/>
                  </w:rPr>
                </w:rPrChange>
              </w:rPr>
              <w:t xml:space="preserve">Mandatory </w:t>
            </w:r>
            <w:commentRangeEnd w:id="586"/>
            <w:r w:rsidR="00C82437" w:rsidRPr="005B6C7D">
              <w:rPr>
                <w:rStyle w:val="CommentReference"/>
                <w:rFonts w:ascii="Calibri" w:hAnsi="Calibri" w:cs="Calibri"/>
                <w:sz w:val="24"/>
                <w:szCs w:val="24"/>
                <w:rPrChange w:id="589" w:author="Mohammad Nasir Chimaukar" w:date="2024-08-16T11:00:00Z">
                  <w:rPr>
                    <w:rStyle w:val="CommentReference"/>
                    <w:rFonts w:ascii="Calibri" w:hAnsi="Calibri"/>
                    <w:sz w:val="24"/>
                  </w:rPr>
                </w:rPrChange>
              </w:rPr>
              <w:commentReference w:id="586"/>
            </w:r>
            <w:commentRangeEnd w:id="587"/>
            <w:r w:rsidR="00D06696">
              <w:rPr>
                <w:rStyle w:val="CommentReference"/>
                <w:b w:val="0"/>
                <w:bCs w:val="0"/>
                <w:color w:val="auto"/>
              </w:rPr>
              <w:commentReference w:id="587"/>
            </w:r>
            <w:r w:rsidRPr="005B6C7D">
              <w:rPr>
                <w:rFonts w:ascii="Calibri" w:hAnsi="Calibri" w:cs="Calibri"/>
                <w:szCs w:val="24"/>
                <w:lang w:val="en-IN"/>
                <w:rPrChange w:id="590" w:author="Mohammad Nasir Chimaukar" w:date="2024-08-16T11:00:00Z">
                  <w:rPr>
                    <w:rFonts w:ascii="Calibri" w:hAnsi="Calibri"/>
                    <w:lang w:val="en-IN"/>
                  </w:rPr>
                </w:rPrChange>
              </w:rPr>
              <w:t>(Y/N)</w:t>
            </w:r>
          </w:p>
        </w:tc>
        <w:tc>
          <w:tcPr>
            <w:tcW w:w="2054" w:type="pct"/>
            <w:noWrap/>
            <w:hideMark/>
            <w:tcPrChange w:id="591" w:author="Mohammad Nasir Chimaukar" w:date="2024-08-16T11:00:00Z">
              <w:tcPr>
                <w:tcW w:w="2290" w:type="pct"/>
                <w:gridSpan w:val="2"/>
                <w:noWrap/>
                <w:hideMark/>
              </w:tcPr>
            </w:tcPrChange>
          </w:tcPr>
          <w:p w14:paraId="1CB5CD93" w14:textId="7FA111C4" w:rsidR="00F33B7D" w:rsidRPr="005B6C7D" w:rsidRDefault="00F33B7D" w:rsidP="00F33B7D">
            <w:pPr>
              <w:suppressAutoHyphens w:val="0"/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4"/>
                <w:lang w:val="en-IN"/>
                <w:rPrChange w:id="592" w:author="Mohammad Nasir Chimaukar" w:date="2024-08-16T11:00:00Z">
                  <w:rPr>
                    <w:rFonts w:ascii="Calibri" w:hAnsi="Calibri"/>
                    <w:lang w:val="en-IN"/>
                  </w:rPr>
                </w:rPrChange>
              </w:rPr>
            </w:pPr>
            <w:r w:rsidRPr="005B6C7D">
              <w:rPr>
                <w:rFonts w:ascii="Calibri" w:hAnsi="Calibri" w:cs="Calibri"/>
                <w:szCs w:val="24"/>
                <w:lang w:val="en-IN"/>
                <w:rPrChange w:id="593" w:author="Mohammad Nasir Chimaukar" w:date="2024-08-16T11:00:00Z">
                  <w:rPr>
                    <w:rFonts w:ascii="Calibri" w:hAnsi="Calibri"/>
                    <w:lang w:val="en-IN"/>
                  </w:rPr>
                </w:rPrChange>
              </w:rPr>
              <w:t xml:space="preserve">Rights on Queue </w:t>
            </w:r>
          </w:p>
        </w:tc>
      </w:tr>
      <w:tr w:rsidR="00F33B7D" w:rsidRPr="005B6C7D" w14:paraId="319762BB" w14:textId="77777777" w:rsidTr="00797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  <w:trPrChange w:id="594" w:author="Mohammad Nasir Chimaukar" w:date="2024-08-16T11:00:00Z">
            <w:trPr>
              <w:trHeight w:val="290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pct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  <w:tcPrChange w:id="595" w:author="Mohammad Nasir Chimaukar" w:date="2024-08-16T11:00:00Z">
              <w:tcPr>
                <w:tcW w:w="1735" w:type="pct"/>
                <w:gridSpan w:val="2"/>
                <w:tcBorders>
                  <w:top w:val="none" w:sz="0" w:space="0" w:color="auto"/>
                  <w:bottom w:val="none" w:sz="0" w:space="0" w:color="auto"/>
                  <w:right w:val="none" w:sz="0" w:space="0" w:color="auto"/>
                </w:tcBorders>
                <w:noWrap/>
                <w:hideMark/>
              </w:tcPr>
            </w:tcPrChange>
          </w:tcPr>
          <w:p w14:paraId="2B4E0F63" w14:textId="77777777" w:rsidR="00F33B7D" w:rsidRPr="005B6C7D" w:rsidRDefault="00F33B7D" w:rsidP="00F33B7D">
            <w:pPr>
              <w:suppressAutoHyphens w:val="0"/>
              <w:spacing w:line="240" w:lineRule="auto"/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 w:val="0"/>
                <w:color w:val="000000"/>
                <w:szCs w:val="24"/>
                <w:lang w:val="en-IN"/>
                <w:rPrChange w:id="596" w:author="Mohammad Nasir Chimaukar" w:date="2024-08-16T11:00:00Z">
                  <w:rPr>
                    <w:rFonts w:ascii="Calibri" w:hAnsi="Calibri"/>
                    <w:b w:val="0"/>
                    <w:color w:val="000000"/>
                    <w:lang w:val="en-IN"/>
                  </w:rPr>
                </w:rPrChange>
              </w:rPr>
            </w:pPr>
            <w:r w:rsidRPr="005B6C7D">
              <w:rPr>
                <w:rFonts w:ascii="Calibri" w:hAnsi="Calibri" w:cs="Calibri"/>
                <w:color w:val="000000"/>
                <w:szCs w:val="24"/>
                <w:lang w:val="en-IN"/>
                <w:rPrChange w:id="597" w:author="Mohammad Nasir Chimaukar" w:date="2024-08-16T11:00:00Z">
                  <w:rPr>
                    <w:rFonts w:ascii="Calibri" w:hAnsi="Calibri"/>
                    <w:color w:val="000000"/>
                    <w:lang w:val="en-IN"/>
                  </w:rPr>
                </w:rPrChange>
              </w:rPr>
              <w:t>AECB</w:t>
            </w:r>
          </w:p>
        </w:tc>
        <w:tc>
          <w:tcPr>
            <w:tcW w:w="1425" w:type="pct"/>
            <w:tcBorders>
              <w:top w:val="none" w:sz="0" w:space="0" w:color="auto"/>
              <w:bottom w:val="none" w:sz="0" w:space="0" w:color="auto"/>
            </w:tcBorders>
            <w:noWrap/>
            <w:hideMark/>
            <w:tcPrChange w:id="598" w:author="Mohammad Nasir Chimaukar" w:date="2024-08-16T11:00:00Z">
              <w:tcPr>
                <w:tcW w:w="974" w:type="pct"/>
                <w:tcBorders>
                  <w:top w:val="none" w:sz="0" w:space="0" w:color="auto"/>
                  <w:bottom w:val="none" w:sz="0" w:space="0" w:color="auto"/>
                </w:tcBorders>
                <w:noWrap/>
                <w:hideMark/>
              </w:tcPr>
            </w:tcPrChange>
          </w:tcPr>
          <w:p w14:paraId="6CB108A7" w14:textId="35E8E526" w:rsidR="00F33B7D" w:rsidRPr="005B6C7D" w:rsidRDefault="00F33B7D" w:rsidP="00F33B7D">
            <w:pPr>
              <w:suppressAutoHyphens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Cs w:val="24"/>
                <w:lang w:val="en-IN"/>
                <w:rPrChange w:id="599" w:author="Mohammad Nasir Chimaukar" w:date="2024-08-16T11:00:00Z">
                  <w:rPr>
                    <w:rFonts w:ascii="Calibri" w:hAnsi="Calibri"/>
                    <w:color w:val="000000"/>
                    <w:lang w:val="en-IN"/>
                  </w:rPr>
                </w:rPrChange>
              </w:rPr>
            </w:pPr>
            <w:r w:rsidRPr="005B6C7D">
              <w:rPr>
                <w:rFonts w:ascii="Calibri" w:hAnsi="Calibri" w:cs="Calibri"/>
                <w:color w:val="000000"/>
                <w:szCs w:val="24"/>
                <w:lang w:val="en-IN"/>
                <w:rPrChange w:id="600" w:author="Mohammad Nasir Chimaukar" w:date="2024-08-16T11:00:00Z">
                  <w:rPr>
                    <w:rFonts w:ascii="Calibri" w:hAnsi="Calibri"/>
                    <w:color w:val="000000"/>
                    <w:lang w:val="en-IN"/>
                  </w:rPr>
                </w:rPrChange>
              </w:rPr>
              <w:t>N</w:t>
            </w:r>
            <w:r w:rsidR="00126100">
              <w:rPr>
                <w:rFonts w:ascii="Calibri" w:hAnsi="Calibri" w:cs="Calibri"/>
                <w:color w:val="000000"/>
                <w:szCs w:val="24"/>
                <w:lang w:val="en-IN"/>
              </w:rPr>
              <w:t xml:space="preserve"> (Mandatory at the front end for current account)</w:t>
            </w:r>
          </w:p>
        </w:tc>
        <w:tc>
          <w:tcPr>
            <w:tcW w:w="2054" w:type="pct"/>
            <w:tcBorders>
              <w:top w:val="none" w:sz="0" w:space="0" w:color="auto"/>
              <w:bottom w:val="none" w:sz="0" w:space="0" w:color="auto"/>
            </w:tcBorders>
            <w:noWrap/>
            <w:hideMark/>
            <w:tcPrChange w:id="601" w:author="Mohammad Nasir Chimaukar" w:date="2024-08-16T11:00:00Z">
              <w:tcPr>
                <w:tcW w:w="2290" w:type="pct"/>
                <w:gridSpan w:val="2"/>
                <w:tcBorders>
                  <w:top w:val="none" w:sz="0" w:space="0" w:color="auto"/>
                  <w:bottom w:val="none" w:sz="0" w:space="0" w:color="auto"/>
                </w:tcBorders>
                <w:noWrap/>
                <w:hideMark/>
              </w:tcPr>
            </w:tcPrChange>
          </w:tcPr>
          <w:p w14:paraId="5EA5D7A4" w14:textId="77777777" w:rsidR="00F33B7D" w:rsidRPr="005B6C7D" w:rsidRDefault="00F33B7D" w:rsidP="00F33B7D">
            <w:pPr>
              <w:suppressAutoHyphens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Cs w:val="24"/>
                <w:lang w:val="en-IN"/>
                <w:rPrChange w:id="602" w:author="Mohammad Nasir Chimaukar" w:date="2024-08-16T11:00:00Z">
                  <w:rPr>
                    <w:rFonts w:ascii="Calibri" w:hAnsi="Calibri"/>
                    <w:color w:val="000000"/>
                    <w:lang w:val="en-IN"/>
                  </w:rPr>
                </w:rPrChange>
              </w:rPr>
            </w:pPr>
            <w:r w:rsidRPr="005B6C7D">
              <w:rPr>
                <w:rFonts w:ascii="Calibri" w:hAnsi="Calibri" w:cs="Calibri"/>
                <w:color w:val="000000"/>
                <w:szCs w:val="24"/>
                <w:lang w:val="en-IN"/>
                <w:rPrChange w:id="603" w:author="Mohammad Nasir Chimaukar" w:date="2024-08-16T11:00:00Z">
                  <w:rPr>
                    <w:rFonts w:ascii="Calibri" w:hAnsi="Calibri"/>
                    <w:color w:val="000000"/>
                    <w:lang w:val="en-IN"/>
                  </w:rPr>
                </w:rPrChange>
              </w:rPr>
              <w:t xml:space="preserve">Operations / Sign Upload Maker and Checker </w:t>
            </w:r>
          </w:p>
        </w:tc>
      </w:tr>
      <w:tr w:rsidR="00F33B7D" w:rsidRPr="005B6C7D" w14:paraId="0EDCF0B2" w14:textId="77777777" w:rsidTr="00797C2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pct"/>
            <w:tcBorders>
              <w:right w:val="none" w:sz="0" w:space="0" w:color="auto"/>
            </w:tcBorders>
            <w:noWrap/>
            <w:hideMark/>
          </w:tcPr>
          <w:p w14:paraId="17B368FE" w14:textId="62327DD8" w:rsidR="00F33B7D" w:rsidRPr="005B6C7D" w:rsidRDefault="005058B4" w:rsidP="00F33B7D">
            <w:pPr>
              <w:suppressAutoHyphens w:val="0"/>
              <w:spacing w:line="240" w:lineRule="auto"/>
              <w:rPr>
                <w:rFonts w:ascii="Calibri" w:hAnsi="Calibri" w:cs="Calibri"/>
                <w:b w:val="0"/>
                <w:color w:val="000000"/>
                <w:szCs w:val="24"/>
                <w:lang w:val="en-IN"/>
                <w:rPrChange w:id="604" w:author="Mohammad Nasir Chimaukar" w:date="2024-08-16T11:00:00Z">
                  <w:rPr>
                    <w:rFonts w:ascii="Calibri" w:hAnsi="Calibri"/>
                    <w:b w:val="0"/>
                    <w:color w:val="000000"/>
                    <w:lang w:val="en-IN"/>
                  </w:rPr>
                </w:rPrChange>
              </w:rPr>
            </w:pPr>
            <w:proofErr w:type="spellStart"/>
            <w:r>
              <w:rPr>
                <w:rFonts w:ascii="Calibri" w:hAnsi="Calibri" w:cs="Calibri"/>
                <w:b w:val="0"/>
                <w:color w:val="000000"/>
                <w:szCs w:val="24"/>
                <w:lang w:val="en-IN"/>
              </w:rPr>
              <w:t>Firco</w:t>
            </w:r>
            <w:commentRangeStart w:id="605"/>
            <w:commentRangeStart w:id="606"/>
            <w:proofErr w:type="spellEnd"/>
            <w:r w:rsidR="00F33B7D" w:rsidRPr="005B6C7D">
              <w:rPr>
                <w:rFonts w:ascii="Calibri" w:hAnsi="Calibri" w:cs="Calibri"/>
                <w:color w:val="000000"/>
                <w:szCs w:val="24"/>
                <w:lang w:val="en-IN"/>
                <w:rPrChange w:id="607" w:author="Mohammad Nasir Chimaukar" w:date="2024-08-16T11:00:00Z">
                  <w:rPr>
                    <w:rFonts w:ascii="Calibri" w:hAnsi="Calibri"/>
                    <w:color w:val="000000"/>
                    <w:lang w:val="en-IN"/>
                  </w:rPr>
                </w:rPrChange>
              </w:rPr>
              <w:t xml:space="preserve"> Report</w:t>
            </w:r>
            <w:commentRangeEnd w:id="605"/>
            <w:r w:rsidR="00824020" w:rsidRPr="005B6C7D">
              <w:rPr>
                <w:rStyle w:val="CommentReference"/>
                <w:rFonts w:ascii="Calibri" w:hAnsi="Calibri" w:cs="Calibri"/>
                <w:b w:val="0"/>
                <w:bCs w:val="0"/>
                <w:sz w:val="24"/>
                <w:szCs w:val="24"/>
              </w:rPr>
              <w:commentReference w:id="605"/>
            </w:r>
            <w:commentRangeEnd w:id="606"/>
            <w:r>
              <w:rPr>
                <w:rStyle w:val="CommentReference"/>
                <w:b w:val="0"/>
                <w:bCs w:val="0"/>
              </w:rPr>
              <w:commentReference w:id="606"/>
            </w:r>
          </w:p>
        </w:tc>
        <w:tc>
          <w:tcPr>
            <w:tcW w:w="1425" w:type="pct"/>
            <w:noWrap/>
            <w:hideMark/>
          </w:tcPr>
          <w:p w14:paraId="58CF8F92" w14:textId="60AAE05E" w:rsidR="00F33B7D" w:rsidRPr="005B6C7D" w:rsidRDefault="00126100" w:rsidP="00F33B7D">
            <w:pPr>
              <w:suppressAutoHyphens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Cs w:val="24"/>
                <w:lang w:val="en-IN"/>
                <w:rPrChange w:id="608" w:author="Mohammad Nasir Chimaukar" w:date="2024-08-16T11:00:00Z">
                  <w:rPr>
                    <w:rFonts w:ascii="Calibri" w:hAnsi="Calibri"/>
                    <w:color w:val="000000"/>
                    <w:lang w:val="en-IN"/>
                  </w:rPr>
                </w:rPrChange>
              </w:rPr>
            </w:pPr>
            <w:r w:rsidRPr="005B6C7D">
              <w:rPr>
                <w:rFonts w:ascii="Calibri" w:hAnsi="Calibri" w:cs="Calibri"/>
                <w:color w:val="000000"/>
                <w:szCs w:val="24"/>
                <w:lang w:val="en-IN"/>
                <w:rPrChange w:id="609" w:author="Mohammad Nasir Chimaukar" w:date="2024-08-16T11:00:00Z">
                  <w:rPr>
                    <w:rFonts w:ascii="Calibri" w:hAnsi="Calibri"/>
                    <w:color w:val="000000"/>
                    <w:lang w:val="en-IN"/>
                  </w:rPr>
                </w:rPrChange>
              </w:rPr>
              <w:t>N</w:t>
            </w:r>
            <w:r>
              <w:rPr>
                <w:rFonts w:ascii="Calibri" w:hAnsi="Calibri" w:cs="Calibri"/>
                <w:color w:val="000000"/>
                <w:szCs w:val="24"/>
                <w:lang w:val="en-IN"/>
              </w:rPr>
              <w:t xml:space="preserve"> (Mandatory at the front end)</w:t>
            </w:r>
          </w:p>
        </w:tc>
        <w:tc>
          <w:tcPr>
            <w:tcW w:w="2054" w:type="pct"/>
            <w:noWrap/>
            <w:hideMark/>
          </w:tcPr>
          <w:p w14:paraId="2DC3AFD4" w14:textId="77777777" w:rsidR="00F33B7D" w:rsidRPr="005B6C7D" w:rsidRDefault="00F33B7D" w:rsidP="00F33B7D">
            <w:pPr>
              <w:suppressAutoHyphens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Cs w:val="24"/>
                <w:lang w:val="en-IN"/>
                <w:rPrChange w:id="610" w:author="Mohammad Nasir Chimaukar" w:date="2024-08-16T11:00:00Z">
                  <w:rPr>
                    <w:rFonts w:ascii="Calibri" w:hAnsi="Calibri"/>
                    <w:color w:val="000000"/>
                    <w:lang w:val="en-IN"/>
                  </w:rPr>
                </w:rPrChange>
              </w:rPr>
            </w:pPr>
            <w:r w:rsidRPr="005B6C7D">
              <w:rPr>
                <w:rFonts w:ascii="Calibri" w:hAnsi="Calibri" w:cs="Calibri"/>
                <w:color w:val="000000"/>
                <w:szCs w:val="24"/>
                <w:lang w:val="en-IN"/>
                <w:rPrChange w:id="611" w:author="Mohammad Nasir Chimaukar" w:date="2024-08-16T11:00:00Z">
                  <w:rPr>
                    <w:rFonts w:ascii="Calibri" w:hAnsi="Calibri"/>
                    <w:color w:val="000000"/>
                    <w:lang w:val="en-IN"/>
                  </w:rPr>
                </w:rPrChange>
              </w:rPr>
              <w:t xml:space="preserve">Operations / Sign Upload Checker </w:t>
            </w:r>
          </w:p>
        </w:tc>
      </w:tr>
      <w:tr w:rsidR="00F33B7D" w:rsidRPr="005B6C7D" w14:paraId="16BD6FDE" w14:textId="77777777" w:rsidTr="00797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  <w:trPrChange w:id="612" w:author="Mohammad Nasir Chimaukar" w:date="2024-08-16T11:00:00Z">
            <w:trPr>
              <w:trHeight w:val="290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pct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  <w:tcPrChange w:id="613" w:author="Mohammad Nasir Chimaukar" w:date="2024-08-16T11:00:00Z">
              <w:tcPr>
                <w:tcW w:w="1735" w:type="pct"/>
                <w:gridSpan w:val="2"/>
                <w:tcBorders>
                  <w:top w:val="none" w:sz="0" w:space="0" w:color="auto"/>
                  <w:bottom w:val="none" w:sz="0" w:space="0" w:color="auto"/>
                  <w:right w:val="none" w:sz="0" w:space="0" w:color="auto"/>
                </w:tcBorders>
                <w:noWrap/>
                <w:hideMark/>
              </w:tcPr>
            </w:tcPrChange>
          </w:tcPr>
          <w:p w14:paraId="4D0A8E44" w14:textId="77777777" w:rsidR="00F33B7D" w:rsidRPr="005B6C7D" w:rsidRDefault="00F33B7D" w:rsidP="00F33B7D">
            <w:pPr>
              <w:suppressAutoHyphens w:val="0"/>
              <w:spacing w:line="240" w:lineRule="auto"/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 w:val="0"/>
                <w:color w:val="000000"/>
                <w:szCs w:val="24"/>
                <w:lang w:val="en-IN"/>
                <w:rPrChange w:id="614" w:author="Mohammad Nasir Chimaukar" w:date="2024-08-16T11:00:00Z">
                  <w:rPr>
                    <w:rFonts w:ascii="Calibri" w:hAnsi="Calibri"/>
                    <w:b w:val="0"/>
                    <w:color w:val="000000"/>
                    <w:lang w:val="en-IN"/>
                  </w:rPr>
                </w:rPrChange>
              </w:rPr>
            </w:pPr>
            <w:r w:rsidRPr="005B6C7D">
              <w:rPr>
                <w:rFonts w:ascii="Calibri" w:hAnsi="Calibri" w:cs="Calibri"/>
                <w:color w:val="000000"/>
                <w:szCs w:val="24"/>
                <w:lang w:val="en-IN"/>
                <w:rPrChange w:id="615" w:author="Mohammad Nasir Chimaukar" w:date="2024-08-16T11:00:00Z">
                  <w:rPr>
                    <w:rFonts w:ascii="Calibri" w:hAnsi="Calibri"/>
                    <w:color w:val="000000"/>
                    <w:lang w:val="en-IN"/>
                  </w:rPr>
                </w:rPrChange>
              </w:rPr>
              <w:t>BO Report</w:t>
            </w:r>
          </w:p>
        </w:tc>
        <w:tc>
          <w:tcPr>
            <w:tcW w:w="1425" w:type="pct"/>
            <w:tcBorders>
              <w:top w:val="none" w:sz="0" w:space="0" w:color="auto"/>
              <w:bottom w:val="none" w:sz="0" w:space="0" w:color="auto"/>
            </w:tcBorders>
            <w:noWrap/>
            <w:hideMark/>
            <w:tcPrChange w:id="616" w:author="Mohammad Nasir Chimaukar" w:date="2024-08-16T11:00:00Z">
              <w:tcPr>
                <w:tcW w:w="974" w:type="pct"/>
                <w:tcBorders>
                  <w:top w:val="none" w:sz="0" w:space="0" w:color="auto"/>
                  <w:bottom w:val="none" w:sz="0" w:space="0" w:color="auto"/>
                </w:tcBorders>
                <w:noWrap/>
                <w:hideMark/>
              </w:tcPr>
            </w:tcPrChange>
          </w:tcPr>
          <w:p w14:paraId="2900A9FC" w14:textId="1A226E29" w:rsidR="00F33B7D" w:rsidRPr="005B6C7D" w:rsidRDefault="00126100" w:rsidP="00F33B7D">
            <w:pPr>
              <w:suppressAutoHyphens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Cs w:val="24"/>
                <w:lang w:val="en-IN"/>
                <w:rPrChange w:id="617" w:author="Mohammad Nasir Chimaukar" w:date="2024-08-16T11:00:00Z">
                  <w:rPr>
                    <w:rFonts w:ascii="Calibri" w:hAnsi="Calibri"/>
                    <w:color w:val="000000"/>
                    <w:lang w:val="en-IN"/>
                  </w:rPr>
                </w:rPrChange>
              </w:rPr>
            </w:pPr>
            <w:r w:rsidRPr="005B6C7D">
              <w:rPr>
                <w:rFonts w:ascii="Calibri" w:hAnsi="Calibri" w:cs="Calibri"/>
                <w:color w:val="000000"/>
                <w:szCs w:val="24"/>
                <w:lang w:val="en-IN"/>
                <w:rPrChange w:id="618" w:author="Mohammad Nasir Chimaukar" w:date="2024-08-16T11:00:00Z">
                  <w:rPr>
                    <w:rFonts w:ascii="Calibri" w:hAnsi="Calibri"/>
                    <w:color w:val="000000"/>
                    <w:lang w:val="en-IN"/>
                  </w:rPr>
                </w:rPrChange>
              </w:rPr>
              <w:t>N</w:t>
            </w:r>
            <w:r>
              <w:rPr>
                <w:rFonts w:ascii="Calibri" w:hAnsi="Calibri" w:cs="Calibri"/>
                <w:color w:val="000000"/>
                <w:szCs w:val="24"/>
                <w:lang w:val="en-IN"/>
              </w:rPr>
              <w:t xml:space="preserve"> (Mandatory at the front end)</w:t>
            </w:r>
          </w:p>
        </w:tc>
        <w:tc>
          <w:tcPr>
            <w:tcW w:w="2054" w:type="pct"/>
            <w:tcBorders>
              <w:top w:val="none" w:sz="0" w:space="0" w:color="auto"/>
              <w:bottom w:val="none" w:sz="0" w:space="0" w:color="auto"/>
            </w:tcBorders>
            <w:noWrap/>
            <w:hideMark/>
            <w:tcPrChange w:id="619" w:author="Mohammad Nasir Chimaukar" w:date="2024-08-16T11:00:00Z">
              <w:tcPr>
                <w:tcW w:w="2290" w:type="pct"/>
                <w:gridSpan w:val="2"/>
                <w:tcBorders>
                  <w:top w:val="none" w:sz="0" w:space="0" w:color="auto"/>
                  <w:bottom w:val="none" w:sz="0" w:space="0" w:color="auto"/>
                </w:tcBorders>
                <w:noWrap/>
                <w:hideMark/>
              </w:tcPr>
            </w:tcPrChange>
          </w:tcPr>
          <w:p w14:paraId="1985F5E0" w14:textId="77777777" w:rsidR="00F33B7D" w:rsidRPr="005B6C7D" w:rsidRDefault="00F33B7D" w:rsidP="00F33B7D">
            <w:pPr>
              <w:suppressAutoHyphens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Cs w:val="24"/>
                <w:lang w:val="en-IN"/>
                <w:rPrChange w:id="620" w:author="Mohammad Nasir Chimaukar" w:date="2024-08-16T11:00:00Z">
                  <w:rPr>
                    <w:rFonts w:ascii="Calibri" w:hAnsi="Calibri"/>
                    <w:color w:val="000000"/>
                    <w:lang w:val="en-IN"/>
                  </w:rPr>
                </w:rPrChange>
              </w:rPr>
            </w:pPr>
            <w:r w:rsidRPr="005B6C7D">
              <w:rPr>
                <w:rFonts w:ascii="Calibri" w:hAnsi="Calibri" w:cs="Calibri"/>
                <w:color w:val="000000"/>
                <w:szCs w:val="24"/>
                <w:lang w:val="en-IN"/>
                <w:rPrChange w:id="621" w:author="Mohammad Nasir Chimaukar" w:date="2024-08-16T11:00:00Z">
                  <w:rPr>
                    <w:rFonts w:ascii="Calibri" w:hAnsi="Calibri"/>
                    <w:color w:val="000000"/>
                    <w:lang w:val="en-IN"/>
                  </w:rPr>
                </w:rPrChange>
              </w:rPr>
              <w:t xml:space="preserve">Operations / Sign Upload Checker </w:t>
            </w:r>
          </w:p>
        </w:tc>
      </w:tr>
      <w:tr w:rsidR="00F33B7D" w:rsidRPr="005B6C7D" w14:paraId="61F11E84" w14:textId="77777777" w:rsidTr="00797C2C">
        <w:trPr>
          <w:trHeight w:val="290"/>
          <w:trPrChange w:id="622" w:author="Mohammad Nasir Chimaukar" w:date="2024-08-16T11:00:00Z">
            <w:trPr>
              <w:trHeight w:val="290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pct"/>
            <w:tcBorders>
              <w:right w:val="none" w:sz="0" w:space="0" w:color="auto"/>
            </w:tcBorders>
            <w:noWrap/>
            <w:hideMark/>
            <w:tcPrChange w:id="623" w:author="Mohammad Nasir Chimaukar" w:date="2024-08-16T11:00:00Z">
              <w:tcPr>
                <w:tcW w:w="1735" w:type="pct"/>
                <w:gridSpan w:val="2"/>
                <w:tcBorders>
                  <w:right w:val="none" w:sz="0" w:space="0" w:color="auto"/>
                </w:tcBorders>
                <w:noWrap/>
                <w:hideMark/>
              </w:tcPr>
            </w:tcPrChange>
          </w:tcPr>
          <w:p w14:paraId="7C794DAB" w14:textId="77777777" w:rsidR="00F33B7D" w:rsidRPr="005B6C7D" w:rsidRDefault="00F33B7D" w:rsidP="00F33B7D">
            <w:pPr>
              <w:suppressAutoHyphens w:val="0"/>
              <w:spacing w:line="240" w:lineRule="auto"/>
              <w:rPr>
                <w:rFonts w:ascii="Calibri" w:hAnsi="Calibri" w:cs="Calibri"/>
                <w:b w:val="0"/>
                <w:color w:val="000000"/>
                <w:szCs w:val="24"/>
                <w:lang w:val="en-IN"/>
                <w:rPrChange w:id="624" w:author="Mohammad Nasir Chimaukar" w:date="2024-08-16T11:00:00Z">
                  <w:rPr>
                    <w:rFonts w:ascii="Calibri" w:hAnsi="Calibri"/>
                    <w:b w:val="0"/>
                    <w:color w:val="000000"/>
                    <w:lang w:val="en-IN"/>
                  </w:rPr>
                </w:rPrChange>
              </w:rPr>
            </w:pPr>
            <w:r w:rsidRPr="005B6C7D">
              <w:rPr>
                <w:rFonts w:ascii="Calibri" w:hAnsi="Calibri" w:cs="Calibri"/>
                <w:color w:val="000000"/>
                <w:szCs w:val="24"/>
                <w:lang w:val="en-IN"/>
                <w:rPrChange w:id="625" w:author="Mohammad Nasir Chimaukar" w:date="2024-08-16T11:00:00Z">
                  <w:rPr>
                    <w:rFonts w:ascii="Calibri" w:hAnsi="Calibri"/>
                    <w:color w:val="000000"/>
                    <w:lang w:val="en-IN"/>
                  </w:rPr>
                </w:rPrChange>
              </w:rPr>
              <w:t>Proof of Address</w:t>
            </w:r>
          </w:p>
        </w:tc>
        <w:tc>
          <w:tcPr>
            <w:tcW w:w="1425" w:type="pct"/>
            <w:noWrap/>
            <w:hideMark/>
            <w:tcPrChange w:id="626" w:author="Mohammad Nasir Chimaukar" w:date="2024-08-16T11:00:00Z">
              <w:tcPr>
                <w:tcW w:w="974" w:type="pct"/>
                <w:noWrap/>
                <w:hideMark/>
              </w:tcPr>
            </w:tcPrChange>
          </w:tcPr>
          <w:p w14:paraId="54A597E6" w14:textId="62C9EB0D" w:rsidR="00F33B7D" w:rsidRPr="005B6C7D" w:rsidRDefault="00F33B7D" w:rsidP="00F33B7D">
            <w:pPr>
              <w:suppressAutoHyphens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Cs w:val="24"/>
                <w:lang w:val="en-IN"/>
                <w:rPrChange w:id="627" w:author="Mohammad Nasir Chimaukar" w:date="2024-08-16T11:00:00Z">
                  <w:rPr>
                    <w:rFonts w:ascii="Calibri" w:hAnsi="Calibri"/>
                    <w:color w:val="000000"/>
                    <w:lang w:val="en-IN"/>
                  </w:rPr>
                </w:rPrChange>
              </w:rPr>
            </w:pPr>
            <w:r w:rsidRPr="005B6C7D">
              <w:rPr>
                <w:rFonts w:ascii="Calibri" w:hAnsi="Calibri" w:cs="Calibri"/>
                <w:color w:val="000000"/>
                <w:szCs w:val="24"/>
                <w:lang w:val="en-IN"/>
                <w:rPrChange w:id="628" w:author="Mohammad Nasir Chimaukar" w:date="2024-08-16T11:00:00Z">
                  <w:rPr>
                    <w:rFonts w:ascii="Calibri" w:hAnsi="Calibri"/>
                    <w:color w:val="000000"/>
                    <w:lang w:val="en-IN"/>
                  </w:rPr>
                </w:rPrChange>
              </w:rPr>
              <w:t>N</w:t>
            </w:r>
            <w:r w:rsidR="004C4C78">
              <w:rPr>
                <w:rFonts w:ascii="Calibri" w:hAnsi="Calibri" w:cs="Calibri"/>
                <w:color w:val="000000"/>
                <w:szCs w:val="24"/>
                <w:lang w:val="en-IN"/>
              </w:rPr>
              <w:t xml:space="preserve"> (Mandatory at front end) </w:t>
            </w:r>
          </w:p>
        </w:tc>
        <w:tc>
          <w:tcPr>
            <w:tcW w:w="2054" w:type="pct"/>
            <w:noWrap/>
            <w:hideMark/>
            <w:tcPrChange w:id="629" w:author="Mohammad Nasir Chimaukar" w:date="2024-08-16T11:00:00Z">
              <w:tcPr>
                <w:tcW w:w="2290" w:type="pct"/>
                <w:gridSpan w:val="2"/>
                <w:noWrap/>
                <w:hideMark/>
              </w:tcPr>
            </w:tcPrChange>
          </w:tcPr>
          <w:p w14:paraId="6FC13947" w14:textId="77777777" w:rsidR="00F33B7D" w:rsidRPr="005B6C7D" w:rsidRDefault="00F33B7D" w:rsidP="00F33B7D">
            <w:pPr>
              <w:suppressAutoHyphens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Cs w:val="24"/>
                <w:lang w:val="en-IN"/>
                <w:rPrChange w:id="630" w:author="Mohammad Nasir Chimaukar" w:date="2024-08-16T11:00:00Z">
                  <w:rPr>
                    <w:rFonts w:ascii="Calibri" w:hAnsi="Calibri"/>
                    <w:color w:val="000000"/>
                    <w:lang w:val="en-IN"/>
                  </w:rPr>
                </w:rPrChange>
              </w:rPr>
            </w:pPr>
            <w:r w:rsidRPr="005B6C7D">
              <w:rPr>
                <w:rFonts w:ascii="Calibri" w:hAnsi="Calibri" w:cs="Calibri"/>
                <w:color w:val="000000"/>
                <w:szCs w:val="24"/>
                <w:lang w:val="en-IN"/>
                <w:rPrChange w:id="631" w:author="Mohammad Nasir Chimaukar" w:date="2024-08-16T11:00:00Z">
                  <w:rPr>
                    <w:rFonts w:ascii="Calibri" w:hAnsi="Calibri"/>
                    <w:color w:val="000000"/>
                    <w:lang w:val="en-IN"/>
                  </w:rPr>
                </w:rPrChange>
              </w:rPr>
              <w:t>ADDITIONAL _CUST_DETAILS</w:t>
            </w:r>
          </w:p>
        </w:tc>
      </w:tr>
      <w:tr w:rsidR="00F33B7D" w:rsidRPr="005B6C7D" w14:paraId="6E971B2A" w14:textId="77777777" w:rsidTr="00797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  <w:trPrChange w:id="632" w:author="Mohammad Nasir Chimaukar" w:date="2024-08-16T11:00:00Z">
            <w:trPr>
              <w:trHeight w:val="290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pct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  <w:tcPrChange w:id="633" w:author="Mohammad Nasir Chimaukar" w:date="2024-08-16T11:00:00Z">
              <w:tcPr>
                <w:tcW w:w="1735" w:type="pct"/>
                <w:gridSpan w:val="2"/>
                <w:tcBorders>
                  <w:top w:val="none" w:sz="0" w:space="0" w:color="auto"/>
                  <w:bottom w:val="none" w:sz="0" w:space="0" w:color="auto"/>
                  <w:right w:val="none" w:sz="0" w:space="0" w:color="auto"/>
                </w:tcBorders>
                <w:noWrap/>
                <w:hideMark/>
              </w:tcPr>
            </w:tcPrChange>
          </w:tcPr>
          <w:p w14:paraId="7A2CA430" w14:textId="77777777" w:rsidR="00F33B7D" w:rsidRPr="005B6C7D" w:rsidRDefault="00F33B7D" w:rsidP="00F33B7D">
            <w:pPr>
              <w:suppressAutoHyphens w:val="0"/>
              <w:spacing w:line="240" w:lineRule="auto"/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 w:val="0"/>
                <w:color w:val="000000"/>
                <w:szCs w:val="24"/>
                <w:lang w:val="en-IN"/>
                <w:rPrChange w:id="634" w:author="Mohammad Nasir Chimaukar" w:date="2024-08-16T11:00:00Z">
                  <w:rPr>
                    <w:rFonts w:ascii="Calibri" w:hAnsi="Calibri"/>
                    <w:b w:val="0"/>
                    <w:color w:val="000000"/>
                    <w:lang w:val="en-IN"/>
                  </w:rPr>
                </w:rPrChange>
              </w:rPr>
            </w:pPr>
            <w:r w:rsidRPr="005B6C7D">
              <w:rPr>
                <w:rFonts w:ascii="Calibri" w:hAnsi="Calibri" w:cs="Calibri"/>
                <w:color w:val="000000"/>
                <w:szCs w:val="24"/>
                <w:lang w:val="en-IN"/>
                <w:rPrChange w:id="635" w:author="Mohammad Nasir Chimaukar" w:date="2024-08-16T11:00:00Z">
                  <w:rPr>
                    <w:rFonts w:ascii="Calibri" w:hAnsi="Calibri"/>
                    <w:color w:val="000000"/>
                    <w:lang w:val="en-IN"/>
                  </w:rPr>
                </w:rPrChange>
              </w:rPr>
              <w:t>Public Domain Search Result</w:t>
            </w:r>
          </w:p>
        </w:tc>
        <w:tc>
          <w:tcPr>
            <w:tcW w:w="1425" w:type="pct"/>
            <w:tcBorders>
              <w:top w:val="none" w:sz="0" w:space="0" w:color="auto"/>
              <w:bottom w:val="none" w:sz="0" w:space="0" w:color="auto"/>
            </w:tcBorders>
            <w:noWrap/>
            <w:hideMark/>
            <w:tcPrChange w:id="636" w:author="Mohammad Nasir Chimaukar" w:date="2024-08-16T11:00:00Z">
              <w:tcPr>
                <w:tcW w:w="974" w:type="pct"/>
                <w:tcBorders>
                  <w:top w:val="none" w:sz="0" w:space="0" w:color="auto"/>
                  <w:bottom w:val="none" w:sz="0" w:space="0" w:color="auto"/>
                </w:tcBorders>
                <w:noWrap/>
                <w:hideMark/>
              </w:tcPr>
            </w:tcPrChange>
          </w:tcPr>
          <w:p w14:paraId="1DA3B768" w14:textId="1C626780" w:rsidR="00F33B7D" w:rsidRPr="005B6C7D" w:rsidRDefault="004C4C78" w:rsidP="00F33B7D">
            <w:pPr>
              <w:suppressAutoHyphens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Cs w:val="24"/>
                <w:lang w:val="en-IN"/>
                <w:rPrChange w:id="637" w:author="Mohammad Nasir Chimaukar" w:date="2024-08-16T11:00:00Z">
                  <w:rPr>
                    <w:rFonts w:ascii="Calibri" w:hAnsi="Calibri"/>
                    <w:color w:val="000000"/>
                    <w:lang w:val="en-IN"/>
                  </w:rPr>
                </w:rPrChange>
              </w:rPr>
            </w:pPr>
            <w:r>
              <w:rPr>
                <w:rFonts w:ascii="Calibri" w:hAnsi="Calibri" w:cs="Calibri"/>
                <w:color w:val="000000"/>
                <w:szCs w:val="24"/>
                <w:lang w:val="en-IN"/>
              </w:rPr>
              <w:t xml:space="preserve">Y </w:t>
            </w:r>
          </w:p>
        </w:tc>
        <w:tc>
          <w:tcPr>
            <w:tcW w:w="2054" w:type="pct"/>
            <w:tcBorders>
              <w:top w:val="none" w:sz="0" w:space="0" w:color="auto"/>
              <w:bottom w:val="none" w:sz="0" w:space="0" w:color="auto"/>
            </w:tcBorders>
            <w:noWrap/>
            <w:hideMark/>
            <w:tcPrChange w:id="638" w:author="Mohammad Nasir Chimaukar" w:date="2024-08-16T11:00:00Z">
              <w:tcPr>
                <w:tcW w:w="2290" w:type="pct"/>
                <w:gridSpan w:val="2"/>
                <w:tcBorders>
                  <w:top w:val="none" w:sz="0" w:space="0" w:color="auto"/>
                  <w:bottom w:val="none" w:sz="0" w:space="0" w:color="auto"/>
                </w:tcBorders>
                <w:noWrap/>
                <w:hideMark/>
              </w:tcPr>
            </w:tcPrChange>
          </w:tcPr>
          <w:p w14:paraId="2CBFCEE6" w14:textId="06296029" w:rsidR="00F33B7D" w:rsidRPr="005B6C7D" w:rsidRDefault="00F33B7D" w:rsidP="00F33B7D">
            <w:pPr>
              <w:suppressAutoHyphens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Cs w:val="24"/>
                <w:lang w:val="en-IN"/>
                <w:rPrChange w:id="639" w:author="Mohammad Nasir Chimaukar" w:date="2024-08-16T11:00:00Z">
                  <w:rPr>
                    <w:rFonts w:ascii="Calibri" w:hAnsi="Calibri"/>
                    <w:color w:val="000000"/>
                    <w:lang w:val="en-IN"/>
                  </w:rPr>
                </w:rPrChange>
              </w:rPr>
            </w:pPr>
            <w:r w:rsidRPr="005B6C7D">
              <w:rPr>
                <w:rFonts w:ascii="Calibri" w:hAnsi="Calibri" w:cs="Calibri"/>
                <w:color w:val="000000"/>
                <w:szCs w:val="24"/>
                <w:lang w:val="en-IN"/>
                <w:rPrChange w:id="640" w:author="Mohammad Nasir Chimaukar" w:date="2024-08-16T11:00:00Z">
                  <w:rPr>
                    <w:rFonts w:ascii="Calibri" w:hAnsi="Calibri"/>
                    <w:color w:val="000000"/>
                    <w:lang w:val="en-IN"/>
                  </w:rPr>
                </w:rPrChange>
              </w:rPr>
              <w:t>Compliance</w:t>
            </w:r>
            <w:r w:rsidR="004C4C78">
              <w:rPr>
                <w:rFonts w:ascii="Calibri" w:hAnsi="Calibri" w:cs="Calibri"/>
                <w:color w:val="000000"/>
                <w:szCs w:val="24"/>
                <w:lang w:val="en-IN"/>
              </w:rPr>
              <w:t xml:space="preserve"> to upload </w:t>
            </w:r>
          </w:p>
        </w:tc>
      </w:tr>
      <w:tr w:rsidR="00F33B7D" w:rsidRPr="005B6C7D" w14:paraId="0F863062" w14:textId="77777777" w:rsidTr="00797C2C">
        <w:trPr>
          <w:trHeight w:val="290"/>
          <w:trPrChange w:id="641" w:author="Mohammad Nasir Chimaukar" w:date="2024-08-16T11:00:00Z">
            <w:trPr>
              <w:trHeight w:val="290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pct"/>
            <w:tcBorders>
              <w:right w:val="none" w:sz="0" w:space="0" w:color="auto"/>
            </w:tcBorders>
            <w:noWrap/>
            <w:hideMark/>
            <w:tcPrChange w:id="642" w:author="Mohammad Nasir Chimaukar" w:date="2024-08-16T11:00:00Z">
              <w:tcPr>
                <w:tcW w:w="1735" w:type="pct"/>
                <w:gridSpan w:val="2"/>
                <w:tcBorders>
                  <w:right w:val="none" w:sz="0" w:space="0" w:color="auto"/>
                </w:tcBorders>
                <w:noWrap/>
                <w:hideMark/>
              </w:tcPr>
            </w:tcPrChange>
          </w:tcPr>
          <w:p w14:paraId="35FA1DAF" w14:textId="77777777" w:rsidR="00F33B7D" w:rsidRPr="005B6C7D" w:rsidRDefault="00F33B7D" w:rsidP="00F33B7D">
            <w:pPr>
              <w:suppressAutoHyphens w:val="0"/>
              <w:spacing w:line="240" w:lineRule="auto"/>
              <w:rPr>
                <w:rFonts w:ascii="Calibri" w:hAnsi="Calibri" w:cs="Calibri"/>
                <w:b w:val="0"/>
                <w:color w:val="000000"/>
                <w:szCs w:val="24"/>
                <w:lang w:val="en-IN"/>
                <w:rPrChange w:id="643" w:author="Mohammad Nasir Chimaukar" w:date="2024-08-16T11:00:00Z">
                  <w:rPr>
                    <w:rFonts w:ascii="Calibri" w:hAnsi="Calibri"/>
                    <w:b w:val="0"/>
                    <w:color w:val="000000"/>
                    <w:lang w:val="en-IN"/>
                  </w:rPr>
                </w:rPrChange>
              </w:rPr>
            </w:pPr>
            <w:r w:rsidRPr="005B6C7D">
              <w:rPr>
                <w:rFonts w:ascii="Calibri" w:hAnsi="Calibri" w:cs="Calibri"/>
                <w:color w:val="000000"/>
                <w:szCs w:val="24"/>
                <w:lang w:val="en-IN"/>
                <w:rPrChange w:id="644" w:author="Mohammad Nasir Chimaukar" w:date="2024-08-16T11:00:00Z">
                  <w:rPr>
                    <w:rFonts w:ascii="Calibri" w:hAnsi="Calibri"/>
                    <w:color w:val="000000"/>
                    <w:lang w:val="en-IN"/>
                  </w:rPr>
                </w:rPrChange>
              </w:rPr>
              <w:t>Incumbency Certificate</w:t>
            </w:r>
          </w:p>
        </w:tc>
        <w:tc>
          <w:tcPr>
            <w:tcW w:w="1425" w:type="pct"/>
            <w:noWrap/>
            <w:hideMark/>
            <w:tcPrChange w:id="645" w:author="Mohammad Nasir Chimaukar" w:date="2024-08-16T11:00:00Z">
              <w:tcPr>
                <w:tcW w:w="974" w:type="pct"/>
                <w:noWrap/>
                <w:hideMark/>
              </w:tcPr>
            </w:tcPrChange>
          </w:tcPr>
          <w:p w14:paraId="57518D20" w14:textId="77777777" w:rsidR="00F33B7D" w:rsidRPr="005B6C7D" w:rsidRDefault="00F33B7D" w:rsidP="00F33B7D">
            <w:pPr>
              <w:suppressAutoHyphens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Cs w:val="24"/>
                <w:lang w:val="en-IN"/>
                <w:rPrChange w:id="646" w:author="Mohammad Nasir Chimaukar" w:date="2024-08-16T11:00:00Z">
                  <w:rPr>
                    <w:rFonts w:ascii="Calibri" w:hAnsi="Calibri"/>
                    <w:color w:val="000000"/>
                    <w:lang w:val="en-IN"/>
                  </w:rPr>
                </w:rPrChange>
              </w:rPr>
            </w:pPr>
            <w:r w:rsidRPr="005B6C7D">
              <w:rPr>
                <w:rFonts w:ascii="Calibri" w:hAnsi="Calibri" w:cs="Calibri"/>
                <w:color w:val="000000"/>
                <w:szCs w:val="24"/>
                <w:lang w:val="en-IN"/>
                <w:rPrChange w:id="647" w:author="Mohammad Nasir Chimaukar" w:date="2024-08-16T11:00:00Z">
                  <w:rPr>
                    <w:rFonts w:ascii="Calibri" w:hAnsi="Calibri"/>
                    <w:color w:val="000000"/>
                    <w:lang w:val="en-IN"/>
                  </w:rPr>
                </w:rPrChange>
              </w:rPr>
              <w:t>N</w:t>
            </w:r>
          </w:p>
        </w:tc>
        <w:tc>
          <w:tcPr>
            <w:tcW w:w="2054" w:type="pct"/>
            <w:noWrap/>
            <w:hideMark/>
            <w:tcPrChange w:id="648" w:author="Mohammad Nasir Chimaukar" w:date="2024-08-16T11:00:00Z">
              <w:tcPr>
                <w:tcW w:w="2290" w:type="pct"/>
                <w:gridSpan w:val="2"/>
                <w:noWrap/>
                <w:hideMark/>
              </w:tcPr>
            </w:tcPrChange>
          </w:tcPr>
          <w:p w14:paraId="6E9FFA8F" w14:textId="77777777" w:rsidR="00F33B7D" w:rsidRPr="005B6C7D" w:rsidRDefault="00F33B7D" w:rsidP="00F33B7D">
            <w:pPr>
              <w:suppressAutoHyphens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Cs w:val="24"/>
                <w:lang w:val="en-IN"/>
                <w:rPrChange w:id="649" w:author="Mohammad Nasir Chimaukar" w:date="2024-08-16T11:00:00Z">
                  <w:rPr>
                    <w:rFonts w:ascii="Calibri" w:hAnsi="Calibri"/>
                    <w:color w:val="000000"/>
                    <w:lang w:val="en-IN"/>
                  </w:rPr>
                </w:rPrChange>
              </w:rPr>
            </w:pPr>
            <w:r w:rsidRPr="005B6C7D">
              <w:rPr>
                <w:rFonts w:ascii="Calibri" w:hAnsi="Calibri" w:cs="Calibri"/>
                <w:color w:val="000000"/>
                <w:szCs w:val="24"/>
                <w:lang w:val="en-IN"/>
                <w:rPrChange w:id="650" w:author="Mohammad Nasir Chimaukar" w:date="2024-08-16T11:00:00Z">
                  <w:rPr>
                    <w:rFonts w:ascii="Calibri" w:hAnsi="Calibri"/>
                    <w:color w:val="000000"/>
                    <w:lang w:val="en-IN"/>
                  </w:rPr>
                </w:rPrChange>
              </w:rPr>
              <w:t>ADDITIONAL _CUST_DETAILS</w:t>
            </w:r>
          </w:p>
        </w:tc>
      </w:tr>
      <w:tr w:rsidR="00F33B7D" w:rsidRPr="005B6C7D" w14:paraId="4990B73D" w14:textId="77777777" w:rsidTr="00797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  <w:trPrChange w:id="651" w:author="Mohammad Nasir Chimaukar" w:date="2024-08-16T11:00:00Z">
            <w:trPr>
              <w:trHeight w:val="290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pct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  <w:tcPrChange w:id="652" w:author="Mohammad Nasir Chimaukar" w:date="2024-08-16T11:00:00Z">
              <w:tcPr>
                <w:tcW w:w="1735" w:type="pct"/>
                <w:gridSpan w:val="2"/>
                <w:tcBorders>
                  <w:top w:val="none" w:sz="0" w:space="0" w:color="auto"/>
                  <w:bottom w:val="none" w:sz="0" w:space="0" w:color="auto"/>
                  <w:right w:val="none" w:sz="0" w:space="0" w:color="auto"/>
                </w:tcBorders>
                <w:noWrap/>
                <w:hideMark/>
              </w:tcPr>
            </w:tcPrChange>
          </w:tcPr>
          <w:p w14:paraId="29FAE7D6" w14:textId="77777777" w:rsidR="00F33B7D" w:rsidRPr="005B6C7D" w:rsidRDefault="00F33B7D" w:rsidP="00F33B7D">
            <w:pPr>
              <w:suppressAutoHyphens w:val="0"/>
              <w:spacing w:line="240" w:lineRule="auto"/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 w:val="0"/>
                <w:color w:val="000000"/>
                <w:szCs w:val="24"/>
                <w:lang w:val="en-IN"/>
                <w:rPrChange w:id="653" w:author="Mohammad Nasir Chimaukar" w:date="2024-08-16T11:00:00Z">
                  <w:rPr>
                    <w:rFonts w:ascii="Calibri" w:hAnsi="Calibri"/>
                    <w:b w:val="0"/>
                    <w:color w:val="000000"/>
                    <w:lang w:val="en-IN"/>
                  </w:rPr>
                </w:rPrChange>
              </w:rPr>
            </w:pPr>
            <w:r w:rsidRPr="005B6C7D">
              <w:rPr>
                <w:rFonts w:ascii="Calibri" w:hAnsi="Calibri" w:cs="Calibri"/>
                <w:color w:val="000000"/>
                <w:szCs w:val="24"/>
                <w:lang w:val="en-IN"/>
                <w:rPrChange w:id="654" w:author="Mohammad Nasir Chimaukar" w:date="2024-08-16T11:00:00Z">
                  <w:rPr>
                    <w:rFonts w:ascii="Calibri" w:hAnsi="Calibri"/>
                    <w:color w:val="000000"/>
                    <w:lang w:val="en-IN"/>
                  </w:rPr>
                </w:rPrChange>
              </w:rPr>
              <w:t>Board or Shareholder Resolution</w:t>
            </w:r>
          </w:p>
        </w:tc>
        <w:tc>
          <w:tcPr>
            <w:tcW w:w="1425" w:type="pct"/>
            <w:tcBorders>
              <w:top w:val="none" w:sz="0" w:space="0" w:color="auto"/>
              <w:bottom w:val="none" w:sz="0" w:space="0" w:color="auto"/>
            </w:tcBorders>
            <w:noWrap/>
            <w:hideMark/>
            <w:tcPrChange w:id="655" w:author="Mohammad Nasir Chimaukar" w:date="2024-08-16T11:00:00Z">
              <w:tcPr>
                <w:tcW w:w="974" w:type="pct"/>
                <w:tcBorders>
                  <w:top w:val="none" w:sz="0" w:space="0" w:color="auto"/>
                  <w:bottom w:val="none" w:sz="0" w:space="0" w:color="auto"/>
                </w:tcBorders>
                <w:noWrap/>
                <w:hideMark/>
              </w:tcPr>
            </w:tcPrChange>
          </w:tcPr>
          <w:p w14:paraId="199CB41E" w14:textId="77777777" w:rsidR="00F33B7D" w:rsidRPr="005B6C7D" w:rsidRDefault="00F33B7D" w:rsidP="00F33B7D">
            <w:pPr>
              <w:suppressAutoHyphens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Cs w:val="24"/>
                <w:lang w:val="en-IN"/>
                <w:rPrChange w:id="656" w:author="Mohammad Nasir Chimaukar" w:date="2024-08-16T11:00:00Z">
                  <w:rPr>
                    <w:rFonts w:ascii="Calibri" w:hAnsi="Calibri"/>
                    <w:color w:val="000000"/>
                    <w:lang w:val="en-IN"/>
                  </w:rPr>
                </w:rPrChange>
              </w:rPr>
            </w:pPr>
            <w:r w:rsidRPr="005B6C7D">
              <w:rPr>
                <w:rFonts w:ascii="Calibri" w:hAnsi="Calibri" w:cs="Calibri"/>
                <w:color w:val="000000"/>
                <w:szCs w:val="24"/>
                <w:lang w:val="en-IN"/>
                <w:rPrChange w:id="657" w:author="Mohammad Nasir Chimaukar" w:date="2024-08-16T11:00:00Z">
                  <w:rPr>
                    <w:rFonts w:ascii="Calibri" w:hAnsi="Calibri"/>
                    <w:color w:val="000000"/>
                    <w:lang w:val="en-IN"/>
                  </w:rPr>
                </w:rPrChange>
              </w:rPr>
              <w:t>N</w:t>
            </w:r>
          </w:p>
        </w:tc>
        <w:tc>
          <w:tcPr>
            <w:tcW w:w="2054" w:type="pct"/>
            <w:tcBorders>
              <w:top w:val="none" w:sz="0" w:space="0" w:color="auto"/>
              <w:bottom w:val="none" w:sz="0" w:space="0" w:color="auto"/>
            </w:tcBorders>
            <w:noWrap/>
            <w:hideMark/>
            <w:tcPrChange w:id="658" w:author="Mohammad Nasir Chimaukar" w:date="2024-08-16T11:00:00Z">
              <w:tcPr>
                <w:tcW w:w="2290" w:type="pct"/>
                <w:gridSpan w:val="2"/>
                <w:tcBorders>
                  <w:top w:val="none" w:sz="0" w:space="0" w:color="auto"/>
                  <w:bottom w:val="none" w:sz="0" w:space="0" w:color="auto"/>
                </w:tcBorders>
                <w:noWrap/>
                <w:hideMark/>
              </w:tcPr>
            </w:tcPrChange>
          </w:tcPr>
          <w:p w14:paraId="2BB69F4B" w14:textId="77777777" w:rsidR="00F33B7D" w:rsidRPr="005B6C7D" w:rsidRDefault="00F33B7D" w:rsidP="00F33B7D">
            <w:pPr>
              <w:suppressAutoHyphens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Cs w:val="24"/>
                <w:lang w:val="en-IN"/>
                <w:rPrChange w:id="659" w:author="Mohammad Nasir Chimaukar" w:date="2024-08-16T11:00:00Z">
                  <w:rPr>
                    <w:rFonts w:ascii="Calibri" w:hAnsi="Calibri"/>
                    <w:color w:val="000000"/>
                    <w:lang w:val="en-IN"/>
                  </w:rPr>
                </w:rPrChange>
              </w:rPr>
            </w:pPr>
            <w:r w:rsidRPr="005B6C7D">
              <w:rPr>
                <w:rFonts w:ascii="Calibri" w:hAnsi="Calibri" w:cs="Calibri"/>
                <w:color w:val="000000"/>
                <w:szCs w:val="24"/>
                <w:lang w:val="en-IN"/>
                <w:rPrChange w:id="660" w:author="Mohammad Nasir Chimaukar" w:date="2024-08-16T11:00:00Z">
                  <w:rPr>
                    <w:rFonts w:ascii="Calibri" w:hAnsi="Calibri"/>
                    <w:color w:val="000000"/>
                    <w:lang w:val="en-IN"/>
                  </w:rPr>
                </w:rPrChange>
              </w:rPr>
              <w:t>ADDITIONAL _CUST_DETAILS</w:t>
            </w:r>
          </w:p>
        </w:tc>
      </w:tr>
      <w:tr w:rsidR="00F33B7D" w:rsidRPr="005B6C7D" w14:paraId="3C9B8521" w14:textId="77777777" w:rsidTr="00797C2C">
        <w:trPr>
          <w:trHeight w:val="290"/>
          <w:trPrChange w:id="661" w:author="Mohammad Nasir Chimaukar" w:date="2024-08-16T11:00:00Z">
            <w:trPr>
              <w:trHeight w:val="290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pct"/>
            <w:tcBorders>
              <w:right w:val="none" w:sz="0" w:space="0" w:color="auto"/>
            </w:tcBorders>
            <w:noWrap/>
            <w:hideMark/>
            <w:tcPrChange w:id="662" w:author="Mohammad Nasir Chimaukar" w:date="2024-08-16T11:00:00Z">
              <w:tcPr>
                <w:tcW w:w="1735" w:type="pct"/>
                <w:gridSpan w:val="2"/>
                <w:tcBorders>
                  <w:right w:val="none" w:sz="0" w:space="0" w:color="auto"/>
                </w:tcBorders>
                <w:noWrap/>
                <w:hideMark/>
              </w:tcPr>
            </w:tcPrChange>
          </w:tcPr>
          <w:p w14:paraId="4FD2739B" w14:textId="77777777" w:rsidR="00F33B7D" w:rsidRPr="005B6C7D" w:rsidRDefault="00F33B7D" w:rsidP="00F33B7D">
            <w:pPr>
              <w:suppressAutoHyphens w:val="0"/>
              <w:spacing w:line="240" w:lineRule="auto"/>
              <w:rPr>
                <w:rFonts w:ascii="Calibri" w:hAnsi="Calibri" w:cs="Calibri"/>
                <w:b w:val="0"/>
                <w:color w:val="000000"/>
                <w:szCs w:val="24"/>
                <w:lang w:val="en-IN"/>
                <w:rPrChange w:id="663" w:author="Mohammad Nasir Chimaukar" w:date="2024-08-16T11:00:00Z">
                  <w:rPr>
                    <w:rFonts w:ascii="Calibri" w:hAnsi="Calibri"/>
                    <w:b w:val="0"/>
                    <w:color w:val="000000"/>
                    <w:lang w:val="en-IN"/>
                  </w:rPr>
                </w:rPrChange>
              </w:rPr>
            </w:pPr>
            <w:r w:rsidRPr="005B6C7D">
              <w:rPr>
                <w:rFonts w:ascii="Calibri" w:hAnsi="Calibri" w:cs="Calibri"/>
                <w:color w:val="000000"/>
                <w:szCs w:val="24"/>
                <w:lang w:val="en-IN"/>
                <w:rPrChange w:id="664" w:author="Mohammad Nasir Chimaukar" w:date="2024-08-16T11:00:00Z">
                  <w:rPr>
                    <w:rFonts w:ascii="Calibri" w:hAnsi="Calibri"/>
                    <w:color w:val="000000"/>
                    <w:lang w:val="en-IN"/>
                  </w:rPr>
                </w:rPrChange>
              </w:rPr>
              <w:t>Compliance Approval</w:t>
            </w:r>
          </w:p>
        </w:tc>
        <w:tc>
          <w:tcPr>
            <w:tcW w:w="1425" w:type="pct"/>
            <w:noWrap/>
            <w:hideMark/>
            <w:tcPrChange w:id="665" w:author="Mohammad Nasir Chimaukar" w:date="2024-08-16T11:00:00Z">
              <w:tcPr>
                <w:tcW w:w="974" w:type="pct"/>
                <w:noWrap/>
                <w:hideMark/>
              </w:tcPr>
            </w:tcPrChange>
          </w:tcPr>
          <w:p w14:paraId="57A9CFFB" w14:textId="4106732C" w:rsidR="00F33B7D" w:rsidRPr="005B6C7D" w:rsidRDefault="004C4C78" w:rsidP="00F33B7D">
            <w:pPr>
              <w:suppressAutoHyphens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Cs w:val="24"/>
                <w:lang w:val="en-IN"/>
                <w:rPrChange w:id="666" w:author="Mohammad Nasir Chimaukar" w:date="2024-08-16T11:00:00Z">
                  <w:rPr>
                    <w:rFonts w:ascii="Calibri" w:hAnsi="Calibri"/>
                    <w:color w:val="000000"/>
                    <w:lang w:val="en-IN"/>
                  </w:rPr>
                </w:rPrChange>
              </w:rPr>
            </w:pPr>
            <w:r>
              <w:rPr>
                <w:rFonts w:ascii="Calibri" w:hAnsi="Calibri" w:cs="Calibri"/>
                <w:color w:val="000000"/>
                <w:szCs w:val="24"/>
                <w:lang w:val="en-IN"/>
              </w:rPr>
              <w:t>N</w:t>
            </w:r>
          </w:p>
        </w:tc>
        <w:tc>
          <w:tcPr>
            <w:tcW w:w="2054" w:type="pct"/>
            <w:noWrap/>
            <w:hideMark/>
            <w:tcPrChange w:id="667" w:author="Mohammad Nasir Chimaukar" w:date="2024-08-16T11:00:00Z">
              <w:tcPr>
                <w:tcW w:w="2290" w:type="pct"/>
                <w:gridSpan w:val="2"/>
                <w:noWrap/>
                <w:hideMark/>
              </w:tcPr>
            </w:tcPrChange>
          </w:tcPr>
          <w:p w14:paraId="289CC5BF" w14:textId="77777777" w:rsidR="00F33B7D" w:rsidRPr="005B6C7D" w:rsidRDefault="00F33B7D" w:rsidP="00F33B7D">
            <w:pPr>
              <w:suppressAutoHyphens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Cs w:val="24"/>
                <w:lang w:val="en-IN"/>
                <w:rPrChange w:id="668" w:author="Mohammad Nasir Chimaukar" w:date="2024-08-16T11:00:00Z">
                  <w:rPr>
                    <w:rFonts w:ascii="Calibri" w:hAnsi="Calibri"/>
                    <w:color w:val="000000"/>
                    <w:lang w:val="en-IN"/>
                  </w:rPr>
                </w:rPrChange>
              </w:rPr>
            </w:pPr>
            <w:r w:rsidRPr="005B6C7D">
              <w:rPr>
                <w:rFonts w:ascii="Calibri" w:hAnsi="Calibri" w:cs="Calibri"/>
                <w:color w:val="000000"/>
                <w:szCs w:val="24"/>
                <w:lang w:val="en-IN"/>
                <w:rPrChange w:id="669" w:author="Mohammad Nasir Chimaukar" w:date="2024-08-16T11:00:00Z">
                  <w:rPr>
                    <w:rFonts w:ascii="Calibri" w:hAnsi="Calibri"/>
                    <w:color w:val="000000"/>
                    <w:lang w:val="en-IN"/>
                  </w:rPr>
                </w:rPrChange>
              </w:rPr>
              <w:t>Compliance</w:t>
            </w:r>
          </w:p>
        </w:tc>
      </w:tr>
      <w:tr w:rsidR="00F33B7D" w:rsidRPr="005B6C7D" w14:paraId="7CE9E771" w14:textId="77777777" w:rsidTr="00797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  <w:trPrChange w:id="670" w:author="Mohammad Nasir Chimaukar" w:date="2024-08-16T11:00:00Z">
            <w:trPr>
              <w:trHeight w:val="290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pct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  <w:tcPrChange w:id="671" w:author="Mohammad Nasir Chimaukar" w:date="2024-08-16T11:00:00Z">
              <w:tcPr>
                <w:tcW w:w="1735" w:type="pct"/>
                <w:gridSpan w:val="2"/>
                <w:tcBorders>
                  <w:top w:val="none" w:sz="0" w:space="0" w:color="auto"/>
                  <w:bottom w:val="none" w:sz="0" w:space="0" w:color="auto"/>
                  <w:right w:val="none" w:sz="0" w:space="0" w:color="auto"/>
                </w:tcBorders>
                <w:noWrap/>
                <w:hideMark/>
              </w:tcPr>
            </w:tcPrChange>
          </w:tcPr>
          <w:p w14:paraId="354F28BE" w14:textId="77777777" w:rsidR="00F33B7D" w:rsidRPr="005B6C7D" w:rsidRDefault="00F33B7D" w:rsidP="00F33B7D">
            <w:pPr>
              <w:suppressAutoHyphens w:val="0"/>
              <w:spacing w:line="240" w:lineRule="auto"/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 w:val="0"/>
                <w:color w:val="000000"/>
                <w:szCs w:val="24"/>
                <w:lang w:val="en-IN"/>
                <w:rPrChange w:id="672" w:author="Mohammad Nasir Chimaukar" w:date="2024-08-16T11:00:00Z">
                  <w:rPr>
                    <w:rFonts w:ascii="Calibri" w:hAnsi="Calibri"/>
                    <w:b w:val="0"/>
                    <w:color w:val="000000"/>
                    <w:lang w:val="en-IN"/>
                  </w:rPr>
                </w:rPrChange>
              </w:rPr>
            </w:pPr>
            <w:r w:rsidRPr="005B6C7D">
              <w:rPr>
                <w:rFonts w:ascii="Calibri" w:hAnsi="Calibri" w:cs="Calibri"/>
                <w:color w:val="000000"/>
                <w:szCs w:val="24"/>
                <w:lang w:val="en-IN"/>
                <w:rPrChange w:id="673" w:author="Mohammad Nasir Chimaukar" w:date="2024-08-16T11:00:00Z">
                  <w:rPr>
                    <w:rFonts w:ascii="Calibri" w:hAnsi="Calibri"/>
                    <w:color w:val="000000"/>
                    <w:lang w:val="en-IN"/>
                  </w:rPr>
                </w:rPrChange>
              </w:rPr>
              <w:t>Invoices</w:t>
            </w:r>
          </w:p>
        </w:tc>
        <w:tc>
          <w:tcPr>
            <w:tcW w:w="1425" w:type="pct"/>
            <w:tcBorders>
              <w:top w:val="none" w:sz="0" w:space="0" w:color="auto"/>
              <w:bottom w:val="none" w:sz="0" w:space="0" w:color="auto"/>
            </w:tcBorders>
            <w:noWrap/>
            <w:hideMark/>
            <w:tcPrChange w:id="674" w:author="Mohammad Nasir Chimaukar" w:date="2024-08-16T11:00:00Z">
              <w:tcPr>
                <w:tcW w:w="974" w:type="pct"/>
                <w:tcBorders>
                  <w:top w:val="none" w:sz="0" w:space="0" w:color="auto"/>
                  <w:bottom w:val="none" w:sz="0" w:space="0" w:color="auto"/>
                </w:tcBorders>
                <w:noWrap/>
                <w:hideMark/>
              </w:tcPr>
            </w:tcPrChange>
          </w:tcPr>
          <w:p w14:paraId="38DACE20" w14:textId="77777777" w:rsidR="00F33B7D" w:rsidRPr="005B6C7D" w:rsidRDefault="00F33B7D" w:rsidP="00F33B7D">
            <w:pPr>
              <w:suppressAutoHyphens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Cs w:val="24"/>
                <w:lang w:val="en-IN"/>
                <w:rPrChange w:id="675" w:author="Mohammad Nasir Chimaukar" w:date="2024-08-16T11:00:00Z">
                  <w:rPr>
                    <w:rFonts w:ascii="Calibri" w:hAnsi="Calibri"/>
                    <w:color w:val="000000"/>
                    <w:lang w:val="en-IN"/>
                  </w:rPr>
                </w:rPrChange>
              </w:rPr>
            </w:pPr>
            <w:r w:rsidRPr="005B6C7D">
              <w:rPr>
                <w:rFonts w:ascii="Calibri" w:hAnsi="Calibri" w:cs="Calibri"/>
                <w:color w:val="000000"/>
                <w:szCs w:val="24"/>
                <w:lang w:val="en-IN"/>
                <w:rPrChange w:id="676" w:author="Mohammad Nasir Chimaukar" w:date="2024-08-16T11:00:00Z">
                  <w:rPr>
                    <w:rFonts w:ascii="Calibri" w:hAnsi="Calibri"/>
                    <w:color w:val="000000"/>
                    <w:lang w:val="en-IN"/>
                  </w:rPr>
                </w:rPrChange>
              </w:rPr>
              <w:t>N</w:t>
            </w:r>
          </w:p>
        </w:tc>
        <w:tc>
          <w:tcPr>
            <w:tcW w:w="2054" w:type="pct"/>
            <w:tcBorders>
              <w:top w:val="none" w:sz="0" w:space="0" w:color="auto"/>
              <w:bottom w:val="none" w:sz="0" w:space="0" w:color="auto"/>
            </w:tcBorders>
            <w:noWrap/>
            <w:hideMark/>
            <w:tcPrChange w:id="677" w:author="Mohammad Nasir Chimaukar" w:date="2024-08-16T11:00:00Z">
              <w:tcPr>
                <w:tcW w:w="2290" w:type="pct"/>
                <w:gridSpan w:val="2"/>
                <w:tcBorders>
                  <w:top w:val="none" w:sz="0" w:space="0" w:color="auto"/>
                  <w:bottom w:val="none" w:sz="0" w:space="0" w:color="auto"/>
                </w:tcBorders>
                <w:noWrap/>
                <w:hideMark/>
              </w:tcPr>
            </w:tcPrChange>
          </w:tcPr>
          <w:p w14:paraId="3D2277F1" w14:textId="77777777" w:rsidR="00F33B7D" w:rsidRPr="005B6C7D" w:rsidRDefault="00F33B7D" w:rsidP="00F33B7D">
            <w:pPr>
              <w:suppressAutoHyphens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Cs w:val="24"/>
                <w:lang w:val="en-IN"/>
                <w:rPrChange w:id="678" w:author="Mohammad Nasir Chimaukar" w:date="2024-08-16T11:00:00Z">
                  <w:rPr>
                    <w:rFonts w:ascii="Calibri" w:hAnsi="Calibri"/>
                    <w:color w:val="000000"/>
                    <w:lang w:val="en-IN"/>
                  </w:rPr>
                </w:rPrChange>
              </w:rPr>
            </w:pPr>
            <w:r w:rsidRPr="005B6C7D">
              <w:rPr>
                <w:rFonts w:ascii="Calibri" w:hAnsi="Calibri" w:cs="Calibri"/>
                <w:color w:val="000000"/>
                <w:szCs w:val="24"/>
                <w:lang w:val="en-IN"/>
                <w:rPrChange w:id="679" w:author="Mohammad Nasir Chimaukar" w:date="2024-08-16T11:00:00Z">
                  <w:rPr>
                    <w:rFonts w:ascii="Calibri" w:hAnsi="Calibri"/>
                    <w:color w:val="000000"/>
                    <w:lang w:val="en-IN"/>
                  </w:rPr>
                </w:rPrChange>
              </w:rPr>
              <w:t>ADDITIONAL _CUST_DETAILS</w:t>
            </w:r>
          </w:p>
        </w:tc>
      </w:tr>
      <w:tr w:rsidR="00F33B7D" w:rsidRPr="005B6C7D" w14:paraId="150B46CD" w14:textId="77777777" w:rsidTr="00797C2C">
        <w:trPr>
          <w:trHeight w:val="290"/>
          <w:trPrChange w:id="680" w:author="Mohammad Nasir Chimaukar" w:date="2024-08-16T11:00:00Z">
            <w:trPr>
              <w:trHeight w:val="290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pct"/>
            <w:tcBorders>
              <w:right w:val="none" w:sz="0" w:space="0" w:color="auto"/>
            </w:tcBorders>
            <w:noWrap/>
            <w:hideMark/>
            <w:tcPrChange w:id="681" w:author="Mohammad Nasir Chimaukar" w:date="2024-08-16T11:00:00Z">
              <w:tcPr>
                <w:tcW w:w="1735" w:type="pct"/>
                <w:gridSpan w:val="2"/>
                <w:tcBorders>
                  <w:right w:val="none" w:sz="0" w:space="0" w:color="auto"/>
                </w:tcBorders>
                <w:noWrap/>
                <w:hideMark/>
              </w:tcPr>
            </w:tcPrChange>
          </w:tcPr>
          <w:p w14:paraId="3460E38C" w14:textId="77777777" w:rsidR="00F33B7D" w:rsidRPr="005B6C7D" w:rsidRDefault="00F33B7D" w:rsidP="00F33B7D">
            <w:pPr>
              <w:suppressAutoHyphens w:val="0"/>
              <w:spacing w:line="240" w:lineRule="auto"/>
              <w:rPr>
                <w:rFonts w:ascii="Calibri" w:hAnsi="Calibri" w:cs="Calibri"/>
                <w:b w:val="0"/>
                <w:color w:val="000000"/>
                <w:szCs w:val="24"/>
                <w:lang w:val="en-IN"/>
                <w:rPrChange w:id="682" w:author="Mohammad Nasir Chimaukar" w:date="2024-08-16T11:00:00Z">
                  <w:rPr>
                    <w:rFonts w:ascii="Calibri" w:hAnsi="Calibri"/>
                    <w:b w:val="0"/>
                    <w:color w:val="000000"/>
                    <w:lang w:val="en-IN"/>
                  </w:rPr>
                </w:rPrChange>
              </w:rPr>
            </w:pPr>
            <w:r w:rsidRPr="005B6C7D">
              <w:rPr>
                <w:rFonts w:ascii="Calibri" w:hAnsi="Calibri" w:cs="Calibri"/>
                <w:color w:val="000000"/>
                <w:szCs w:val="24"/>
                <w:lang w:val="en-IN"/>
                <w:rPrChange w:id="683" w:author="Mohammad Nasir Chimaukar" w:date="2024-08-16T11:00:00Z">
                  <w:rPr>
                    <w:rFonts w:ascii="Calibri" w:hAnsi="Calibri"/>
                    <w:color w:val="000000"/>
                    <w:lang w:val="en-IN"/>
                  </w:rPr>
                </w:rPrChange>
              </w:rPr>
              <w:t>Police Clearance Certificate</w:t>
            </w:r>
          </w:p>
        </w:tc>
        <w:tc>
          <w:tcPr>
            <w:tcW w:w="1425" w:type="pct"/>
            <w:noWrap/>
            <w:hideMark/>
            <w:tcPrChange w:id="684" w:author="Mohammad Nasir Chimaukar" w:date="2024-08-16T11:00:00Z">
              <w:tcPr>
                <w:tcW w:w="974" w:type="pct"/>
                <w:noWrap/>
                <w:hideMark/>
              </w:tcPr>
            </w:tcPrChange>
          </w:tcPr>
          <w:p w14:paraId="04063154" w14:textId="77777777" w:rsidR="00F33B7D" w:rsidRPr="005B6C7D" w:rsidRDefault="00F33B7D" w:rsidP="00F33B7D">
            <w:pPr>
              <w:suppressAutoHyphens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Cs w:val="24"/>
                <w:lang w:val="en-IN"/>
                <w:rPrChange w:id="685" w:author="Mohammad Nasir Chimaukar" w:date="2024-08-16T11:00:00Z">
                  <w:rPr>
                    <w:rFonts w:ascii="Calibri" w:hAnsi="Calibri"/>
                    <w:color w:val="000000"/>
                    <w:lang w:val="en-IN"/>
                  </w:rPr>
                </w:rPrChange>
              </w:rPr>
            </w:pPr>
            <w:r w:rsidRPr="005B6C7D">
              <w:rPr>
                <w:rFonts w:ascii="Calibri" w:hAnsi="Calibri" w:cs="Calibri"/>
                <w:color w:val="000000"/>
                <w:szCs w:val="24"/>
                <w:lang w:val="en-IN"/>
                <w:rPrChange w:id="686" w:author="Mohammad Nasir Chimaukar" w:date="2024-08-16T11:00:00Z">
                  <w:rPr>
                    <w:rFonts w:ascii="Calibri" w:hAnsi="Calibri"/>
                    <w:color w:val="000000"/>
                    <w:lang w:val="en-IN"/>
                  </w:rPr>
                </w:rPrChange>
              </w:rPr>
              <w:t>N</w:t>
            </w:r>
          </w:p>
        </w:tc>
        <w:tc>
          <w:tcPr>
            <w:tcW w:w="2054" w:type="pct"/>
            <w:noWrap/>
            <w:hideMark/>
            <w:tcPrChange w:id="687" w:author="Mohammad Nasir Chimaukar" w:date="2024-08-16T11:00:00Z">
              <w:tcPr>
                <w:tcW w:w="2290" w:type="pct"/>
                <w:gridSpan w:val="2"/>
                <w:noWrap/>
                <w:hideMark/>
              </w:tcPr>
            </w:tcPrChange>
          </w:tcPr>
          <w:p w14:paraId="7C9F1138" w14:textId="77777777" w:rsidR="00F33B7D" w:rsidRPr="005B6C7D" w:rsidRDefault="00F33B7D" w:rsidP="00F33B7D">
            <w:pPr>
              <w:suppressAutoHyphens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Cs w:val="24"/>
                <w:lang w:val="en-IN"/>
                <w:rPrChange w:id="688" w:author="Mohammad Nasir Chimaukar" w:date="2024-08-16T11:00:00Z">
                  <w:rPr>
                    <w:rFonts w:ascii="Calibri" w:hAnsi="Calibri"/>
                    <w:color w:val="000000"/>
                    <w:lang w:val="en-IN"/>
                  </w:rPr>
                </w:rPrChange>
              </w:rPr>
            </w:pPr>
            <w:r w:rsidRPr="005B6C7D">
              <w:rPr>
                <w:rFonts w:ascii="Calibri" w:hAnsi="Calibri" w:cs="Calibri"/>
                <w:color w:val="000000"/>
                <w:szCs w:val="24"/>
                <w:lang w:val="en-IN"/>
                <w:rPrChange w:id="689" w:author="Mohammad Nasir Chimaukar" w:date="2024-08-16T11:00:00Z">
                  <w:rPr>
                    <w:rFonts w:ascii="Calibri" w:hAnsi="Calibri"/>
                    <w:color w:val="000000"/>
                    <w:lang w:val="en-IN"/>
                  </w:rPr>
                </w:rPrChange>
              </w:rPr>
              <w:t>ADDITIONAL _CUST_DETAILS</w:t>
            </w:r>
          </w:p>
        </w:tc>
      </w:tr>
      <w:tr w:rsidR="00F33B7D" w:rsidRPr="005B6C7D" w14:paraId="13686950" w14:textId="77777777" w:rsidTr="00797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  <w:trPrChange w:id="690" w:author="Mohammad Nasir Chimaukar" w:date="2024-08-16T11:00:00Z">
            <w:trPr>
              <w:trHeight w:val="290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pct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  <w:tcPrChange w:id="691" w:author="Mohammad Nasir Chimaukar" w:date="2024-08-16T11:00:00Z">
              <w:tcPr>
                <w:tcW w:w="1735" w:type="pct"/>
                <w:gridSpan w:val="2"/>
                <w:tcBorders>
                  <w:top w:val="none" w:sz="0" w:space="0" w:color="auto"/>
                  <w:bottom w:val="none" w:sz="0" w:space="0" w:color="auto"/>
                  <w:right w:val="none" w:sz="0" w:space="0" w:color="auto"/>
                </w:tcBorders>
                <w:noWrap/>
                <w:hideMark/>
              </w:tcPr>
            </w:tcPrChange>
          </w:tcPr>
          <w:p w14:paraId="6CA7DEE4" w14:textId="77777777" w:rsidR="00F33B7D" w:rsidRPr="005B6C7D" w:rsidRDefault="00F33B7D" w:rsidP="00F33B7D">
            <w:pPr>
              <w:suppressAutoHyphens w:val="0"/>
              <w:spacing w:line="240" w:lineRule="auto"/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 w:val="0"/>
                <w:color w:val="000000"/>
                <w:szCs w:val="24"/>
                <w:lang w:val="en-IN"/>
                <w:rPrChange w:id="692" w:author="Mohammad Nasir Chimaukar" w:date="2024-08-16T11:00:00Z">
                  <w:rPr>
                    <w:rFonts w:ascii="Calibri" w:hAnsi="Calibri"/>
                    <w:b w:val="0"/>
                    <w:color w:val="000000"/>
                    <w:lang w:val="en-IN"/>
                  </w:rPr>
                </w:rPrChange>
              </w:rPr>
            </w:pPr>
            <w:r w:rsidRPr="005B6C7D">
              <w:rPr>
                <w:rFonts w:ascii="Calibri" w:hAnsi="Calibri" w:cs="Calibri"/>
                <w:color w:val="000000"/>
                <w:szCs w:val="24"/>
                <w:lang w:val="en-IN"/>
                <w:rPrChange w:id="693" w:author="Mohammad Nasir Chimaukar" w:date="2024-08-16T11:00:00Z">
                  <w:rPr>
                    <w:rFonts w:ascii="Calibri" w:hAnsi="Calibri"/>
                    <w:color w:val="000000"/>
                    <w:lang w:val="en-IN"/>
                  </w:rPr>
                </w:rPrChange>
              </w:rPr>
              <w:t>Business Model</w:t>
            </w:r>
          </w:p>
        </w:tc>
        <w:tc>
          <w:tcPr>
            <w:tcW w:w="1425" w:type="pct"/>
            <w:tcBorders>
              <w:top w:val="none" w:sz="0" w:space="0" w:color="auto"/>
              <w:bottom w:val="none" w:sz="0" w:space="0" w:color="auto"/>
            </w:tcBorders>
            <w:noWrap/>
            <w:hideMark/>
            <w:tcPrChange w:id="694" w:author="Mohammad Nasir Chimaukar" w:date="2024-08-16T11:00:00Z">
              <w:tcPr>
                <w:tcW w:w="974" w:type="pct"/>
                <w:tcBorders>
                  <w:top w:val="none" w:sz="0" w:space="0" w:color="auto"/>
                  <w:bottom w:val="none" w:sz="0" w:space="0" w:color="auto"/>
                </w:tcBorders>
                <w:noWrap/>
                <w:hideMark/>
              </w:tcPr>
            </w:tcPrChange>
          </w:tcPr>
          <w:p w14:paraId="7F1EC869" w14:textId="731EFB21" w:rsidR="00F33B7D" w:rsidRPr="005B6C7D" w:rsidRDefault="004C4C78" w:rsidP="00F33B7D">
            <w:pPr>
              <w:suppressAutoHyphens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Cs w:val="24"/>
                <w:lang w:val="en-IN"/>
                <w:rPrChange w:id="695" w:author="Mohammad Nasir Chimaukar" w:date="2024-08-16T11:00:00Z">
                  <w:rPr>
                    <w:rFonts w:ascii="Calibri" w:hAnsi="Calibri"/>
                    <w:color w:val="000000"/>
                    <w:lang w:val="en-IN"/>
                  </w:rPr>
                </w:rPrChange>
              </w:rPr>
            </w:pPr>
            <w:r>
              <w:rPr>
                <w:rFonts w:ascii="Calibri" w:hAnsi="Calibri" w:cs="Calibri"/>
                <w:color w:val="000000"/>
                <w:szCs w:val="24"/>
                <w:lang w:val="en-IN"/>
              </w:rPr>
              <w:t>N</w:t>
            </w:r>
          </w:p>
        </w:tc>
        <w:tc>
          <w:tcPr>
            <w:tcW w:w="2054" w:type="pct"/>
            <w:tcBorders>
              <w:top w:val="none" w:sz="0" w:space="0" w:color="auto"/>
              <w:bottom w:val="none" w:sz="0" w:space="0" w:color="auto"/>
            </w:tcBorders>
            <w:noWrap/>
            <w:hideMark/>
            <w:tcPrChange w:id="696" w:author="Mohammad Nasir Chimaukar" w:date="2024-08-16T11:00:00Z">
              <w:tcPr>
                <w:tcW w:w="2290" w:type="pct"/>
                <w:gridSpan w:val="2"/>
                <w:tcBorders>
                  <w:top w:val="none" w:sz="0" w:space="0" w:color="auto"/>
                  <w:bottom w:val="none" w:sz="0" w:space="0" w:color="auto"/>
                </w:tcBorders>
                <w:noWrap/>
                <w:hideMark/>
              </w:tcPr>
            </w:tcPrChange>
          </w:tcPr>
          <w:p w14:paraId="5AFB6073" w14:textId="77777777" w:rsidR="00F33B7D" w:rsidRPr="005B6C7D" w:rsidRDefault="00F33B7D" w:rsidP="00F33B7D">
            <w:pPr>
              <w:suppressAutoHyphens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Cs w:val="24"/>
                <w:lang w:val="en-IN"/>
                <w:rPrChange w:id="697" w:author="Mohammad Nasir Chimaukar" w:date="2024-08-16T11:00:00Z">
                  <w:rPr>
                    <w:rFonts w:ascii="Calibri" w:hAnsi="Calibri"/>
                    <w:color w:val="000000"/>
                    <w:lang w:val="en-IN"/>
                  </w:rPr>
                </w:rPrChange>
              </w:rPr>
            </w:pPr>
            <w:r w:rsidRPr="005B6C7D">
              <w:rPr>
                <w:rFonts w:ascii="Calibri" w:hAnsi="Calibri" w:cs="Calibri"/>
                <w:color w:val="000000"/>
                <w:szCs w:val="24"/>
                <w:lang w:val="en-IN"/>
                <w:rPrChange w:id="698" w:author="Mohammad Nasir Chimaukar" w:date="2024-08-16T11:00:00Z">
                  <w:rPr>
                    <w:rFonts w:ascii="Calibri" w:hAnsi="Calibri"/>
                    <w:color w:val="000000"/>
                    <w:lang w:val="en-IN"/>
                  </w:rPr>
                </w:rPrChange>
              </w:rPr>
              <w:t>ADDITIONAL _CUST_DETAILS</w:t>
            </w:r>
          </w:p>
        </w:tc>
      </w:tr>
      <w:tr w:rsidR="00F33B7D" w:rsidRPr="005B6C7D" w14:paraId="1B2E2E9A" w14:textId="77777777" w:rsidTr="00797C2C">
        <w:trPr>
          <w:trHeight w:val="290"/>
          <w:trPrChange w:id="699" w:author="Mohammad Nasir Chimaukar" w:date="2024-08-16T11:00:00Z">
            <w:trPr>
              <w:trHeight w:val="290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pct"/>
            <w:tcBorders>
              <w:right w:val="none" w:sz="0" w:space="0" w:color="auto"/>
            </w:tcBorders>
            <w:noWrap/>
            <w:hideMark/>
            <w:tcPrChange w:id="700" w:author="Mohammad Nasir Chimaukar" w:date="2024-08-16T11:00:00Z">
              <w:tcPr>
                <w:tcW w:w="1735" w:type="pct"/>
                <w:gridSpan w:val="2"/>
                <w:tcBorders>
                  <w:right w:val="none" w:sz="0" w:space="0" w:color="auto"/>
                </w:tcBorders>
                <w:noWrap/>
                <w:hideMark/>
              </w:tcPr>
            </w:tcPrChange>
          </w:tcPr>
          <w:p w14:paraId="279CD8D6" w14:textId="77777777" w:rsidR="00F33B7D" w:rsidRPr="005B6C7D" w:rsidRDefault="00F33B7D" w:rsidP="00F33B7D">
            <w:pPr>
              <w:suppressAutoHyphens w:val="0"/>
              <w:spacing w:line="240" w:lineRule="auto"/>
              <w:rPr>
                <w:rFonts w:ascii="Calibri" w:hAnsi="Calibri" w:cs="Calibri"/>
                <w:b w:val="0"/>
                <w:color w:val="000000"/>
                <w:szCs w:val="24"/>
                <w:lang w:val="en-IN"/>
                <w:rPrChange w:id="701" w:author="Mohammad Nasir Chimaukar" w:date="2024-08-16T11:00:00Z">
                  <w:rPr>
                    <w:rFonts w:ascii="Calibri" w:hAnsi="Calibri"/>
                    <w:b w:val="0"/>
                    <w:color w:val="000000"/>
                    <w:lang w:val="en-IN"/>
                  </w:rPr>
                </w:rPrChange>
              </w:rPr>
            </w:pPr>
            <w:r w:rsidRPr="005B6C7D">
              <w:rPr>
                <w:rFonts w:ascii="Calibri" w:hAnsi="Calibri" w:cs="Calibri"/>
                <w:color w:val="000000"/>
                <w:szCs w:val="24"/>
                <w:lang w:val="en-IN"/>
                <w:rPrChange w:id="702" w:author="Mohammad Nasir Chimaukar" w:date="2024-08-16T11:00:00Z">
                  <w:rPr>
                    <w:rFonts w:ascii="Calibri" w:hAnsi="Calibri"/>
                    <w:color w:val="000000"/>
                    <w:lang w:val="en-IN"/>
                  </w:rPr>
                </w:rPrChange>
              </w:rPr>
              <w:t>Ownership Structure</w:t>
            </w:r>
          </w:p>
        </w:tc>
        <w:tc>
          <w:tcPr>
            <w:tcW w:w="1425" w:type="pct"/>
            <w:noWrap/>
            <w:hideMark/>
            <w:tcPrChange w:id="703" w:author="Mohammad Nasir Chimaukar" w:date="2024-08-16T11:00:00Z">
              <w:tcPr>
                <w:tcW w:w="974" w:type="pct"/>
                <w:noWrap/>
                <w:hideMark/>
              </w:tcPr>
            </w:tcPrChange>
          </w:tcPr>
          <w:p w14:paraId="47375B1D" w14:textId="77777777" w:rsidR="00F33B7D" w:rsidRPr="005B6C7D" w:rsidRDefault="00F33B7D" w:rsidP="00F33B7D">
            <w:pPr>
              <w:suppressAutoHyphens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Cs w:val="24"/>
                <w:lang w:val="en-IN"/>
                <w:rPrChange w:id="704" w:author="Mohammad Nasir Chimaukar" w:date="2024-08-16T11:00:00Z">
                  <w:rPr>
                    <w:rFonts w:ascii="Calibri" w:hAnsi="Calibri"/>
                    <w:color w:val="000000"/>
                    <w:lang w:val="en-IN"/>
                  </w:rPr>
                </w:rPrChange>
              </w:rPr>
            </w:pPr>
            <w:r w:rsidRPr="005B6C7D">
              <w:rPr>
                <w:rFonts w:ascii="Calibri" w:hAnsi="Calibri" w:cs="Calibri"/>
                <w:color w:val="000000"/>
                <w:szCs w:val="24"/>
                <w:lang w:val="en-IN"/>
                <w:rPrChange w:id="705" w:author="Mohammad Nasir Chimaukar" w:date="2024-08-16T11:00:00Z">
                  <w:rPr>
                    <w:rFonts w:ascii="Calibri" w:hAnsi="Calibri"/>
                    <w:color w:val="000000"/>
                    <w:lang w:val="en-IN"/>
                  </w:rPr>
                </w:rPrChange>
              </w:rPr>
              <w:t>N</w:t>
            </w:r>
          </w:p>
        </w:tc>
        <w:tc>
          <w:tcPr>
            <w:tcW w:w="2054" w:type="pct"/>
            <w:noWrap/>
            <w:hideMark/>
            <w:tcPrChange w:id="706" w:author="Mohammad Nasir Chimaukar" w:date="2024-08-16T11:00:00Z">
              <w:tcPr>
                <w:tcW w:w="2290" w:type="pct"/>
                <w:gridSpan w:val="2"/>
                <w:noWrap/>
                <w:hideMark/>
              </w:tcPr>
            </w:tcPrChange>
          </w:tcPr>
          <w:p w14:paraId="31AF4B6A" w14:textId="77777777" w:rsidR="00F33B7D" w:rsidRPr="005B6C7D" w:rsidRDefault="00F33B7D" w:rsidP="00F33B7D">
            <w:pPr>
              <w:suppressAutoHyphens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Cs w:val="24"/>
                <w:lang w:val="en-IN"/>
                <w:rPrChange w:id="707" w:author="Mohammad Nasir Chimaukar" w:date="2024-08-16T11:00:00Z">
                  <w:rPr>
                    <w:rFonts w:ascii="Calibri" w:hAnsi="Calibri"/>
                    <w:color w:val="000000"/>
                    <w:lang w:val="en-IN"/>
                  </w:rPr>
                </w:rPrChange>
              </w:rPr>
            </w:pPr>
            <w:r w:rsidRPr="005B6C7D">
              <w:rPr>
                <w:rFonts w:ascii="Calibri" w:hAnsi="Calibri" w:cs="Calibri"/>
                <w:color w:val="000000"/>
                <w:szCs w:val="24"/>
                <w:lang w:val="en-IN"/>
                <w:rPrChange w:id="708" w:author="Mohammad Nasir Chimaukar" w:date="2024-08-16T11:00:00Z">
                  <w:rPr>
                    <w:rFonts w:ascii="Calibri" w:hAnsi="Calibri"/>
                    <w:color w:val="000000"/>
                    <w:lang w:val="en-IN"/>
                  </w:rPr>
                </w:rPrChange>
              </w:rPr>
              <w:t>ADDITIONAL _CUST_DETAILS</w:t>
            </w:r>
          </w:p>
        </w:tc>
      </w:tr>
      <w:tr w:rsidR="00F33B7D" w:rsidRPr="005B6C7D" w14:paraId="5CB1ADFA" w14:textId="77777777" w:rsidTr="00797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  <w:trPrChange w:id="709" w:author="Mohammad Nasir Chimaukar" w:date="2024-08-16T11:00:00Z">
            <w:trPr>
              <w:trHeight w:val="290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1" w:type="pct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  <w:tcPrChange w:id="710" w:author="Mohammad Nasir Chimaukar" w:date="2024-08-16T11:00:00Z">
              <w:tcPr>
                <w:tcW w:w="1735" w:type="pct"/>
                <w:gridSpan w:val="2"/>
                <w:tcBorders>
                  <w:top w:val="none" w:sz="0" w:space="0" w:color="auto"/>
                  <w:bottom w:val="none" w:sz="0" w:space="0" w:color="auto"/>
                  <w:right w:val="none" w:sz="0" w:space="0" w:color="auto"/>
                </w:tcBorders>
                <w:noWrap/>
                <w:hideMark/>
              </w:tcPr>
            </w:tcPrChange>
          </w:tcPr>
          <w:p w14:paraId="55BE7DA5" w14:textId="77777777" w:rsidR="00F33B7D" w:rsidRPr="005B6C7D" w:rsidRDefault="00F33B7D" w:rsidP="00F33B7D">
            <w:pPr>
              <w:suppressAutoHyphens w:val="0"/>
              <w:spacing w:line="240" w:lineRule="auto"/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 w:val="0"/>
                <w:color w:val="000000"/>
                <w:szCs w:val="24"/>
                <w:lang w:val="en-IN"/>
                <w:rPrChange w:id="711" w:author="Mohammad Nasir Chimaukar" w:date="2024-08-16T11:00:00Z">
                  <w:rPr>
                    <w:rFonts w:ascii="Calibri" w:hAnsi="Calibri"/>
                    <w:b w:val="0"/>
                    <w:color w:val="000000"/>
                    <w:lang w:val="en-IN"/>
                  </w:rPr>
                </w:rPrChange>
              </w:rPr>
            </w:pPr>
            <w:r w:rsidRPr="005B6C7D">
              <w:rPr>
                <w:rFonts w:ascii="Calibri" w:hAnsi="Calibri" w:cs="Calibri"/>
                <w:color w:val="000000"/>
                <w:szCs w:val="24"/>
                <w:lang w:val="en-IN"/>
                <w:rPrChange w:id="712" w:author="Mohammad Nasir Chimaukar" w:date="2024-08-16T11:00:00Z">
                  <w:rPr>
                    <w:rFonts w:ascii="Calibri" w:hAnsi="Calibri"/>
                    <w:color w:val="000000"/>
                    <w:lang w:val="en-IN"/>
                  </w:rPr>
                </w:rPrChange>
              </w:rPr>
              <w:t>UBO Documents</w:t>
            </w:r>
          </w:p>
        </w:tc>
        <w:tc>
          <w:tcPr>
            <w:tcW w:w="1425" w:type="pct"/>
            <w:tcBorders>
              <w:top w:val="none" w:sz="0" w:space="0" w:color="auto"/>
              <w:bottom w:val="none" w:sz="0" w:space="0" w:color="auto"/>
            </w:tcBorders>
            <w:noWrap/>
            <w:hideMark/>
            <w:tcPrChange w:id="713" w:author="Mohammad Nasir Chimaukar" w:date="2024-08-16T11:00:00Z">
              <w:tcPr>
                <w:tcW w:w="974" w:type="pct"/>
                <w:tcBorders>
                  <w:top w:val="none" w:sz="0" w:space="0" w:color="auto"/>
                  <w:bottom w:val="none" w:sz="0" w:space="0" w:color="auto"/>
                </w:tcBorders>
                <w:noWrap/>
                <w:hideMark/>
              </w:tcPr>
            </w:tcPrChange>
          </w:tcPr>
          <w:p w14:paraId="07E70986" w14:textId="77777777" w:rsidR="00F33B7D" w:rsidRPr="005B6C7D" w:rsidRDefault="00F33B7D" w:rsidP="00F33B7D">
            <w:pPr>
              <w:suppressAutoHyphens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Cs w:val="24"/>
                <w:lang w:val="en-IN"/>
                <w:rPrChange w:id="714" w:author="Mohammad Nasir Chimaukar" w:date="2024-08-16T11:00:00Z">
                  <w:rPr>
                    <w:rFonts w:ascii="Calibri" w:hAnsi="Calibri"/>
                    <w:color w:val="000000"/>
                    <w:lang w:val="en-IN"/>
                  </w:rPr>
                </w:rPrChange>
              </w:rPr>
            </w:pPr>
            <w:r w:rsidRPr="005B6C7D">
              <w:rPr>
                <w:rFonts w:ascii="Calibri" w:hAnsi="Calibri" w:cs="Calibri"/>
                <w:color w:val="000000"/>
                <w:szCs w:val="24"/>
                <w:lang w:val="en-IN"/>
                <w:rPrChange w:id="715" w:author="Mohammad Nasir Chimaukar" w:date="2024-08-16T11:00:00Z">
                  <w:rPr>
                    <w:rFonts w:ascii="Calibri" w:hAnsi="Calibri"/>
                    <w:color w:val="000000"/>
                    <w:lang w:val="en-IN"/>
                  </w:rPr>
                </w:rPrChange>
              </w:rPr>
              <w:t>N</w:t>
            </w:r>
          </w:p>
        </w:tc>
        <w:tc>
          <w:tcPr>
            <w:tcW w:w="2054" w:type="pct"/>
            <w:tcBorders>
              <w:top w:val="none" w:sz="0" w:space="0" w:color="auto"/>
              <w:bottom w:val="none" w:sz="0" w:space="0" w:color="auto"/>
            </w:tcBorders>
            <w:noWrap/>
            <w:hideMark/>
            <w:tcPrChange w:id="716" w:author="Mohammad Nasir Chimaukar" w:date="2024-08-16T11:00:00Z">
              <w:tcPr>
                <w:tcW w:w="2290" w:type="pct"/>
                <w:gridSpan w:val="2"/>
                <w:tcBorders>
                  <w:top w:val="none" w:sz="0" w:space="0" w:color="auto"/>
                  <w:bottom w:val="none" w:sz="0" w:space="0" w:color="auto"/>
                </w:tcBorders>
                <w:noWrap/>
                <w:hideMark/>
              </w:tcPr>
            </w:tcPrChange>
          </w:tcPr>
          <w:p w14:paraId="45650058" w14:textId="77777777" w:rsidR="00F33B7D" w:rsidRPr="005B6C7D" w:rsidRDefault="00F33B7D" w:rsidP="00F33B7D">
            <w:pPr>
              <w:suppressAutoHyphens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Cs w:val="24"/>
                <w:lang w:val="en-IN"/>
                <w:rPrChange w:id="717" w:author="Mohammad Nasir Chimaukar" w:date="2024-08-16T11:00:00Z">
                  <w:rPr>
                    <w:rFonts w:ascii="Calibri" w:hAnsi="Calibri"/>
                    <w:color w:val="000000"/>
                    <w:lang w:val="en-IN"/>
                  </w:rPr>
                </w:rPrChange>
              </w:rPr>
            </w:pPr>
            <w:r w:rsidRPr="005B6C7D">
              <w:rPr>
                <w:rFonts w:ascii="Calibri" w:hAnsi="Calibri" w:cs="Calibri"/>
                <w:color w:val="000000"/>
                <w:szCs w:val="24"/>
                <w:lang w:val="en-IN"/>
                <w:rPrChange w:id="718" w:author="Mohammad Nasir Chimaukar" w:date="2024-08-16T11:00:00Z">
                  <w:rPr>
                    <w:rFonts w:ascii="Calibri" w:hAnsi="Calibri"/>
                    <w:color w:val="000000"/>
                    <w:lang w:val="en-IN"/>
                  </w:rPr>
                </w:rPrChange>
              </w:rPr>
              <w:t>ADDITIONAL _CUST_DETAILS</w:t>
            </w:r>
          </w:p>
        </w:tc>
      </w:tr>
    </w:tbl>
    <w:p w14:paraId="78040CE1" w14:textId="77777777" w:rsidR="00F33B7D" w:rsidRPr="005B6C7D" w:rsidRDefault="00F33B7D" w:rsidP="00DC696A">
      <w:pPr>
        <w:spacing w:line="360" w:lineRule="auto"/>
        <w:rPr>
          <w:rFonts w:ascii="Calibri" w:hAnsi="Calibri" w:cs="Calibri"/>
          <w:szCs w:val="24"/>
          <w:lang w:val="en-IN"/>
          <w:rPrChange w:id="719" w:author="Mohammad Nasir Chimaukar" w:date="2024-08-16T11:00:00Z">
            <w:rPr>
              <w:rFonts w:ascii="Calibri" w:hAnsi="Calibri"/>
              <w:lang w:val="en-IN"/>
            </w:rPr>
          </w:rPrChange>
        </w:rPr>
      </w:pPr>
    </w:p>
    <w:p w14:paraId="33317DCE" w14:textId="4C47CD2B" w:rsidR="0082612F" w:rsidRPr="005B6C7D" w:rsidRDefault="0082612F" w:rsidP="00F050A3">
      <w:pPr>
        <w:spacing w:line="360" w:lineRule="auto"/>
        <w:rPr>
          <w:rFonts w:ascii="Calibri" w:hAnsi="Calibri" w:cs="Calibri"/>
          <w:b/>
          <w:szCs w:val="24"/>
          <w:lang w:val="en-IN"/>
          <w:rPrChange w:id="720" w:author="Mohammad Nasir Chimaukar" w:date="2024-08-16T11:00:00Z">
            <w:rPr>
              <w:rFonts w:ascii="Calibri" w:hAnsi="Calibri"/>
              <w:b/>
              <w:lang w:val="en-IN"/>
            </w:rPr>
          </w:rPrChange>
        </w:rPr>
      </w:pPr>
      <w:r w:rsidRPr="005B6C7D">
        <w:rPr>
          <w:rFonts w:ascii="Calibri" w:hAnsi="Calibri" w:cs="Calibri"/>
          <w:b/>
          <w:szCs w:val="24"/>
          <w:lang w:val="en-IN"/>
          <w:rPrChange w:id="721" w:author="Mohammad Nasir Chimaukar" w:date="2024-08-16T11:00:00Z">
            <w:rPr>
              <w:rFonts w:ascii="Calibri" w:hAnsi="Calibri"/>
              <w:b/>
              <w:lang w:val="en-IN"/>
            </w:rPr>
          </w:rPrChange>
        </w:rPr>
        <w:t xml:space="preserve">Existing Document Types to be renamed: </w:t>
      </w:r>
    </w:p>
    <w:tbl>
      <w:tblPr>
        <w:tblStyle w:val="ListTable3-Accent1"/>
        <w:tblW w:w="356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  <w:tblPrChange w:id="722" w:author="Mohammad Nasir Chimaukar" w:date="2024-08-16T11:00:00Z">
          <w:tblPr>
            <w:tblStyle w:val="ListTable3-Accent1"/>
            <w:tblW w:w="3563" w:type="pct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4A0" w:firstRow="1" w:lastRow="0" w:firstColumn="1" w:lastColumn="0" w:noHBand="0" w:noVBand="1"/>
          </w:tblPr>
        </w:tblPrChange>
      </w:tblPr>
      <w:tblGrid>
        <w:gridCol w:w="3499"/>
        <w:gridCol w:w="3165"/>
        <w:tblGridChange w:id="723">
          <w:tblGrid>
            <w:gridCol w:w="3499"/>
            <w:gridCol w:w="3165"/>
          </w:tblGrid>
        </w:tblGridChange>
      </w:tblGrid>
      <w:tr w:rsidR="00D44A18" w:rsidRPr="005B6C7D" w14:paraId="5CBDBD48" w14:textId="77777777" w:rsidTr="00D44A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  <w:trPrChange w:id="724" w:author="Mohammad Nasir Chimaukar" w:date="2024-08-16T11:00:00Z">
            <w:trPr>
              <w:trHeight w:val="290"/>
            </w:trPr>
          </w:trPrChange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38" w:type="pct"/>
            <w:noWrap/>
            <w:hideMark/>
            <w:tcPrChange w:id="725" w:author="Mohammad Nasir Chimaukar" w:date="2024-08-16T11:00:00Z">
              <w:tcPr>
                <w:tcW w:w="2638" w:type="pct"/>
                <w:noWrap/>
                <w:hideMark/>
              </w:tcPr>
            </w:tcPrChange>
          </w:tcPr>
          <w:p w14:paraId="1F6204E1" w14:textId="77777777" w:rsidR="00D44A18" w:rsidRPr="005B6C7D" w:rsidRDefault="00D44A18" w:rsidP="0082612F">
            <w:pPr>
              <w:suppressAutoHyphens w:val="0"/>
              <w:spacing w:line="240" w:lineRule="auto"/>
              <w:jc w:val="center"/>
              <w:cnfStyle w:val="101000000100" w:firstRow="1" w:lastRow="0" w:firstColumn="1" w:lastColumn="0" w:oddVBand="0" w:evenVBand="0" w:oddHBand="0" w:evenHBand="0" w:firstRowFirstColumn="1" w:firstRowLastColumn="0" w:lastRowFirstColumn="0" w:lastRowLastColumn="0"/>
              <w:rPr>
                <w:rFonts w:ascii="Calibri" w:hAnsi="Calibri" w:cs="Calibri"/>
                <w:szCs w:val="24"/>
                <w:lang w:val="en-IN"/>
                <w:rPrChange w:id="726" w:author="Mohammad Nasir Chimaukar" w:date="2024-08-16T11:00:00Z">
                  <w:rPr>
                    <w:rFonts w:ascii="Calibri" w:hAnsi="Calibri"/>
                    <w:lang w:val="en-IN"/>
                  </w:rPr>
                </w:rPrChange>
              </w:rPr>
            </w:pPr>
            <w:r w:rsidRPr="005B6C7D">
              <w:rPr>
                <w:rFonts w:ascii="Calibri" w:hAnsi="Calibri" w:cs="Calibri"/>
                <w:szCs w:val="24"/>
                <w:lang w:val="en-IN"/>
                <w:rPrChange w:id="727" w:author="Mohammad Nasir Chimaukar" w:date="2024-08-16T11:00:00Z">
                  <w:rPr>
                    <w:rFonts w:ascii="Calibri" w:hAnsi="Calibri"/>
                    <w:lang w:val="en-IN"/>
                  </w:rPr>
                </w:rPrChange>
              </w:rPr>
              <w:t xml:space="preserve">Existing DAO Document List </w:t>
            </w:r>
          </w:p>
        </w:tc>
        <w:tc>
          <w:tcPr>
            <w:tcW w:w="2362" w:type="pct"/>
            <w:noWrap/>
            <w:hideMark/>
            <w:tcPrChange w:id="728" w:author="Mohammad Nasir Chimaukar" w:date="2024-08-16T11:00:00Z">
              <w:tcPr>
                <w:tcW w:w="2362" w:type="pct"/>
                <w:noWrap/>
                <w:hideMark/>
              </w:tcPr>
            </w:tcPrChange>
          </w:tcPr>
          <w:p w14:paraId="569CE9AF" w14:textId="77777777" w:rsidR="00D44A18" w:rsidRPr="005B6C7D" w:rsidRDefault="00D44A18" w:rsidP="0082612F">
            <w:pPr>
              <w:suppressAutoHyphens w:val="0"/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4"/>
                <w:lang w:val="en-IN"/>
                <w:rPrChange w:id="729" w:author="Mohammad Nasir Chimaukar" w:date="2024-08-16T11:00:00Z">
                  <w:rPr>
                    <w:rFonts w:ascii="Calibri" w:hAnsi="Calibri"/>
                    <w:lang w:val="en-IN"/>
                  </w:rPr>
                </w:rPrChange>
              </w:rPr>
            </w:pPr>
            <w:r w:rsidRPr="005B6C7D">
              <w:rPr>
                <w:rFonts w:ascii="Calibri" w:hAnsi="Calibri" w:cs="Calibri"/>
                <w:szCs w:val="24"/>
                <w:lang w:val="en-IN"/>
                <w:rPrChange w:id="730" w:author="Mohammad Nasir Chimaukar" w:date="2024-08-16T11:00:00Z">
                  <w:rPr>
                    <w:rFonts w:ascii="Calibri" w:hAnsi="Calibri"/>
                    <w:lang w:val="en-IN"/>
                  </w:rPr>
                </w:rPrChange>
              </w:rPr>
              <w:t xml:space="preserve">Document Rename As </w:t>
            </w:r>
          </w:p>
        </w:tc>
      </w:tr>
      <w:tr w:rsidR="00D44A18" w:rsidRPr="005B6C7D" w14:paraId="6E1F950A" w14:textId="77777777" w:rsidTr="00D44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trPrChange w:id="731" w:author="Mohammad Nasir Chimaukar" w:date="2024-08-16T11:00:00Z">
            <w:trPr>
              <w:trHeight w:val="300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8" w:type="pct"/>
            <w:noWrap/>
            <w:hideMark/>
            <w:tcPrChange w:id="732" w:author="Mohammad Nasir Chimaukar" w:date="2024-08-16T11:00:00Z">
              <w:tcPr>
                <w:tcW w:w="2638" w:type="pct"/>
                <w:noWrap/>
                <w:hideMark/>
              </w:tcPr>
            </w:tcPrChange>
          </w:tcPr>
          <w:p w14:paraId="761363C5" w14:textId="77777777" w:rsidR="00D44A18" w:rsidRPr="005B6C7D" w:rsidRDefault="00D44A18" w:rsidP="0082612F">
            <w:pPr>
              <w:suppressAutoHyphens w:val="0"/>
              <w:spacing w:line="240" w:lineRule="auto"/>
              <w:ind w:firstLineChars="100" w:firstLine="241"/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50505"/>
                <w:szCs w:val="24"/>
                <w:lang w:val="en-IN"/>
                <w:rPrChange w:id="733" w:author="Mohammad Nasir Chimaukar" w:date="2024-08-16T11:00:00Z">
                  <w:rPr>
                    <w:rFonts w:ascii="Calibri" w:hAnsi="Calibri"/>
                    <w:color w:val="050505"/>
                    <w:lang w:val="en-IN"/>
                  </w:rPr>
                </w:rPrChange>
              </w:rPr>
            </w:pPr>
            <w:r w:rsidRPr="005B6C7D">
              <w:rPr>
                <w:rFonts w:ascii="Calibri" w:hAnsi="Calibri" w:cs="Calibri"/>
                <w:color w:val="050505"/>
                <w:szCs w:val="24"/>
                <w:lang w:val="en-IN"/>
                <w:rPrChange w:id="734" w:author="Mohammad Nasir Chimaukar" w:date="2024-08-16T11:00:00Z">
                  <w:rPr>
                    <w:rFonts w:ascii="Calibri" w:hAnsi="Calibri"/>
                    <w:color w:val="050505"/>
                    <w:lang w:val="en-IN"/>
                  </w:rPr>
                </w:rPrChange>
              </w:rPr>
              <w:t>W9_Form</w:t>
            </w:r>
          </w:p>
        </w:tc>
        <w:tc>
          <w:tcPr>
            <w:tcW w:w="2362" w:type="pct"/>
            <w:noWrap/>
            <w:hideMark/>
            <w:tcPrChange w:id="735" w:author="Mohammad Nasir Chimaukar" w:date="2024-08-16T11:00:00Z">
              <w:tcPr>
                <w:tcW w:w="2362" w:type="pct"/>
                <w:noWrap/>
                <w:hideMark/>
              </w:tcPr>
            </w:tcPrChange>
          </w:tcPr>
          <w:p w14:paraId="0CFD57D7" w14:textId="77777777" w:rsidR="00D44A18" w:rsidRPr="005B6C7D" w:rsidRDefault="00D44A18" w:rsidP="0082612F">
            <w:pPr>
              <w:suppressAutoHyphens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Cs w:val="24"/>
                <w:lang w:val="en-IN"/>
                <w:rPrChange w:id="736" w:author="Mohammad Nasir Chimaukar" w:date="2024-08-16T11:00:00Z">
                  <w:rPr>
                    <w:rFonts w:ascii="Calibri" w:hAnsi="Calibri"/>
                    <w:color w:val="000000"/>
                    <w:lang w:val="en-IN"/>
                  </w:rPr>
                </w:rPrChange>
              </w:rPr>
            </w:pPr>
            <w:r w:rsidRPr="005B6C7D">
              <w:rPr>
                <w:rFonts w:ascii="Calibri" w:hAnsi="Calibri" w:cs="Calibri"/>
                <w:color w:val="000000"/>
                <w:szCs w:val="24"/>
                <w:lang w:val="en-IN"/>
                <w:rPrChange w:id="737" w:author="Mohammad Nasir Chimaukar" w:date="2024-08-16T11:00:00Z">
                  <w:rPr>
                    <w:rFonts w:ascii="Calibri" w:hAnsi="Calibri"/>
                    <w:color w:val="000000"/>
                    <w:lang w:val="en-IN"/>
                  </w:rPr>
                </w:rPrChange>
              </w:rPr>
              <w:t>W9</w:t>
            </w:r>
          </w:p>
        </w:tc>
      </w:tr>
      <w:tr w:rsidR="00D44A18" w:rsidRPr="005B6C7D" w14:paraId="02EF08FC" w14:textId="77777777" w:rsidTr="00D44A18">
        <w:trPr>
          <w:trHeight w:val="300"/>
          <w:trPrChange w:id="738" w:author="Mohammad Nasir Chimaukar" w:date="2024-08-16T11:00:00Z">
            <w:trPr>
              <w:trHeight w:val="300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8" w:type="pct"/>
            <w:noWrap/>
            <w:hideMark/>
            <w:tcPrChange w:id="739" w:author="Mohammad Nasir Chimaukar" w:date="2024-08-16T11:00:00Z">
              <w:tcPr>
                <w:tcW w:w="2638" w:type="pct"/>
                <w:noWrap/>
                <w:hideMark/>
              </w:tcPr>
            </w:tcPrChange>
          </w:tcPr>
          <w:p w14:paraId="4CA59AD7" w14:textId="77777777" w:rsidR="00D44A18" w:rsidRPr="005B6C7D" w:rsidRDefault="00D44A18" w:rsidP="0082612F">
            <w:pPr>
              <w:suppressAutoHyphens w:val="0"/>
              <w:spacing w:line="240" w:lineRule="auto"/>
              <w:ind w:firstLineChars="100" w:firstLine="241"/>
              <w:rPr>
                <w:rFonts w:ascii="Calibri" w:hAnsi="Calibri" w:cs="Calibri"/>
                <w:color w:val="050505"/>
                <w:szCs w:val="24"/>
                <w:lang w:val="en-IN"/>
                <w:rPrChange w:id="740" w:author="Mohammad Nasir Chimaukar" w:date="2024-08-16T11:00:00Z">
                  <w:rPr>
                    <w:rFonts w:ascii="Calibri" w:hAnsi="Calibri"/>
                    <w:color w:val="050505"/>
                    <w:lang w:val="en-IN"/>
                  </w:rPr>
                </w:rPrChange>
              </w:rPr>
            </w:pPr>
            <w:r w:rsidRPr="005B6C7D">
              <w:rPr>
                <w:rFonts w:ascii="Calibri" w:hAnsi="Calibri" w:cs="Calibri"/>
                <w:color w:val="050505"/>
                <w:szCs w:val="24"/>
                <w:lang w:val="en-IN"/>
                <w:rPrChange w:id="741" w:author="Mohammad Nasir Chimaukar" w:date="2024-08-16T11:00:00Z">
                  <w:rPr>
                    <w:rFonts w:ascii="Calibri" w:hAnsi="Calibri"/>
                    <w:color w:val="050505"/>
                    <w:lang w:val="en-IN"/>
                  </w:rPr>
                </w:rPrChange>
              </w:rPr>
              <w:t>W8_Form</w:t>
            </w:r>
          </w:p>
        </w:tc>
        <w:tc>
          <w:tcPr>
            <w:tcW w:w="2362" w:type="pct"/>
            <w:noWrap/>
            <w:hideMark/>
            <w:tcPrChange w:id="742" w:author="Mohammad Nasir Chimaukar" w:date="2024-08-16T11:00:00Z">
              <w:tcPr>
                <w:tcW w:w="2362" w:type="pct"/>
                <w:noWrap/>
                <w:hideMark/>
              </w:tcPr>
            </w:tcPrChange>
          </w:tcPr>
          <w:p w14:paraId="5E0BBA18" w14:textId="77777777" w:rsidR="00D44A18" w:rsidRPr="005B6C7D" w:rsidRDefault="00D44A18" w:rsidP="0082612F">
            <w:pPr>
              <w:suppressAutoHyphens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Cs w:val="24"/>
                <w:lang w:val="en-IN"/>
                <w:rPrChange w:id="743" w:author="Mohammad Nasir Chimaukar" w:date="2024-08-16T11:00:00Z">
                  <w:rPr>
                    <w:rFonts w:ascii="Calibri" w:hAnsi="Calibri"/>
                    <w:color w:val="000000"/>
                    <w:lang w:val="en-IN"/>
                  </w:rPr>
                </w:rPrChange>
              </w:rPr>
            </w:pPr>
            <w:r w:rsidRPr="005B6C7D">
              <w:rPr>
                <w:rFonts w:ascii="Calibri" w:hAnsi="Calibri" w:cs="Calibri"/>
                <w:color w:val="000000"/>
                <w:szCs w:val="24"/>
                <w:lang w:val="en-IN"/>
                <w:rPrChange w:id="744" w:author="Mohammad Nasir Chimaukar" w:date="2024-08-16T11:00:00Z">
                  <w:rPr>
                    <w:rFonts w:ascii="Calibri" w:hAnsi="Calibri"/>
                    <w:color w:val="000000"/>
                    <w:lang w:val="en-IN"/>
                  </w:rPr>
                </w:rPrChange>
              </w:rPr>
              <w:t>W8 BEN</w:t>
            </w:r>
          </w:p>
        </w:tc>
      </w:tr>
      <w:tr w:rsidR="00D44A18" w:rsidRPr="005B6C7D" w14:paraId="4D762192" w14:textId="77777777" w:rsidTr="00D44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trPrChange w:id="745" w:author="Mohammad Nasir Chimaukar" w:date="2024-08-16T11:00:00Z">
            <w:trPr>
              <w:trHeight w:val="300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8" w:type="pct"/>
            <w:noWrap/>
            <w:hideMark/>
            <w:tcPrChange w:id="746" w:author="Mohammad Nasir Chimaukar" w:date="2024-08-16T11:00:00Z">
              <w:tcPr>
                <w:tcW w:w="2638" w:type="pct"/>
                <w:noWrap/>
                <w:hideMark/>
              </w:tcPr>
            </w:tcPrChange>
          </w:tcPr>
          <w:p w14:paraId="27384BFE" w14:textId="77777777" w:rsidR="00D44A18" w:rsidRPr="005B6C7D" w:rsidRDefault="00D44A18" w:rsidP="0082612F">
            <w:pPr>
              <w:suppressAutoHyphens w:val="0"/>
              <w:spacing w:line="240" w:lineRule="auto"/>
              <w:ind w:firstLineChars="100" w:firstLine="241"/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50505"/>
                <w:szCs w:val="24"/>
                <w:lang w:val="en-IN"/>
                <w:rPrChange w:id="747" w:author="Mohammad Nasir Chimaukar" w:date="2024-08-16T11:00:00Z">
                  <w:rPr>
                    <w:rFonts w:ascii="Calibri" w:hAnsi="Calibri"/>
                    <w:color w:val="050505"/>
                    <w:lang w:val="en-IN"/>
                  </w:rPr>
                </w:rPrChange>
              </w:rPr>
            </w:pPr>
            <w:r w:rsidRPr="005B6C7D">
              <w:rPr>
                <w:rFonts w:ascii="Calibri" w:hAnsi="Calibri" w:cs="Calibri"/>
                <w:color w:val="050505"/>
                <w:szCs w:val="24"/>
                <w:lang w:val="en-IN"/>
                <w:rPrChange w:id="748" w:author="Mohammad Nasir Chimaukar" w:date="2024-08-16T11:00:00Z">
                  <w:rPr>
                    <w:rFonts w:ascii="Calibri" w:hAnsi="Calibri"/>
                    <w:color w:val="050505"/>
                    <w:lang w:val="en-IN"/>
                  </w:rPr>
                </w:rPrChange>
              </w:rPr>
              <w:t>Passport_FirstPage</w:t>
            </w:r>
          </w:p>
        </w:tc>
        <w:tc>
          <w:tcPr>
            <w:tcW w:w="2362" w:type="pct"/>
            <w:noWrap/>
            <w:hideMark/>
            <w:tcPrChange w:id="749" w:author="Mohammad Nasir Chimaukar" w:date="2024-08-16T11:00:00Z">
              <w:tcPr>
                <w:tcW w:w="2362" w:type="pct"/>
                <w:noWrap/>
                <w:hideMark/>
              </w:tcPr>
            </w:tcPrChange>
          </w:tcPr>
          <w:p w14:paraId="7230994D" w14:textId="77777777" w:rsidR="00D44A18" w:rsidRPr="005B6C7D" w:rsidRDefault="00D44A18" w:rsidP="0082612F">
            <w:pPr>
              <w:suppressAutoHyphens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Cs w:val="24"/>
                <w:lang w:val="en-IN"/>
                <w:rPrChange w:id="750" w:author="Mohammad Nasir Chimaukar" w:date="2024-08-16T11:00:00Z">
                  <w:rPr>
                    <w:rFonts w:ascii="Calibri" w:hAnsi="Calibri"/>
                    <w:color w:val="000000"/>
                    <w:lang w:val="en-IN"/>
                  </w:rPr>
                </w:rPrChange>
              </w:rPr>
            </w:pPr>
            <w:r w:rsidRPr="005B6C7D">
              <w:rPr>
                <w:rFonts w:ascii="Calibri" w:hAnsi="Calibri" w:cs="Calibri"/>
                <w:color w:val="000000"/>
                <w:szCs w:val="24"/>
                <w:lang w:val="en-IN"/>
                <w:rPrChange w:id="751" w:author="Mohammad Nasir Chimaukar" w:date="2024-08-16T11:00:00Z">
                  <w:rPr>
                    <w:rFonts w:ascii="Calibri" w:hAnsi="Calibri"/>
                    <w:color w:val="000000"/>
                    <w:lang w:val="en-IN"/>
                  </w:rPr>
                </w:rPrChange>
              </w:rPr>
              <w:t>Passport First Page</w:t>
            </w:r>
          </w:p>
        </w:tc>
      </w:tr>
      <w:tr w:rsidR="00D44A18" w:rsidRPr="005B6C7D" w14:paraId="6F0FEB90" w14:textId="77777777" w:rsidTr="00D44A18">
        <w:trPr>
          <w:trHeight w:val="300"/>
          <w:trPrChange w:id="752" w:author="Mohammad Nasir Chimaukar" w:date="2024-08-16T11:00:00Z">
            <w:trPr>
              <w:trHeight w:val="300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8" w:type="pct"/>
            <w:noWrap/>
            <w:hideMark/>
            <w:tcPrChange w:id="753" w:author="Mohammad Nasir Chimaukar" w:date="2024-08-16T11:00:00Z">
              <w:tcPr>
                <w:tcW w:w="2638" w:type="pct"/>
                <w:noWrap/>
                <w:hideMark/>
              </w:tcPr>
            </w:tcPrChange>
          </w:tcPr>
          <w:p w14:paraId="47F2CEF5" w14:textId="77777777" w:rsidR="00D44A18" w:rsidRPr="005B6C7D" w:rsidRDefault="00D44A18" w:rsidP="0082612F">
            <w:pPr>
              <w:suppressAutoHyphens w:val="0"/>
              <w:spacing w:line="240" w:lineRule="auto"/>
              <w:ind w:firstLineChars="100" w:firstLine="241"/>
              <w:rPr>
                <w:rFonts w:ascii="Calibri" w:hAnsi="Calibri" w:cs="Calibri"/>
                <w:color w:val="050505"/>
                <w:szCs w:val="24"/>
                <w:lang w:val="en-IN"/>
                <w:rPrChange w:id="754" w:author="Mohammad Nasir Chimaukar" w:date="2024-08-16T11:00:00Z">
                  <w:rPr>
                    <w:rFonts w:ascii="Calibri" w:hAnsi="Calibri"/>
                    <w:color w:val="050505"/>
                    <w:lang w:val="en-IN"/>
                  </w:rPr>
                </w:rPrChange>
              </w:rPr>
            </w:pPr>
            <w:r w:rsidRPr="005B6C7D">
              <w:rPr>
                <w:rFonts w:ascii="Calibri" w:hAnsi="Calibri" w:cs="Calibri"/>
                <w:color w:val="050505"/>
                <w:szCs w:val="24"/>
                <w:lang w:val="en-IN"/>
                <w:rPrChange w:id="755" w:author="Mohammad Nasir Chimaukar" w:date="2024-08-16T11:00:00Z">
                  <w:rPr>
                    <w:rFonts w:ascii="Calibri" w:hAnsi="Calibri"/>
                    <w:color w:val="050505"/>
                    <w:lang w:val="en-IN"/>
                  </w:rPr>
                </w:rPrChange>
              </w:rPr>
              <w:t>Passport_LastPage</w:t>
            </w:r>
          </w:p>
        </w:tc>
        <w:tc>
          <w:tcPr>
            <w:tcW w:w="2362" w:type="pct"/>
            <w:noWrap/>
            <w:hideMark/>
            <w:tcPrChange w:id="756" w:author="Mohammad Nasir Chimaukar" w:date="2024-08-16T11:00:00Z">
              <w:tcPr>
                <w:tcW w:w="2362" w:type="pct"/>
                <w:noWrap/>
                <w:hideMark/>
              </w:tcPr>
            </w:tcPrChange>
          </w:tcPr>
          <w:p w14:paraId="039B120B" w14:textId="77777777" w:rsidR="00D44A18" w:rsidRPr="005B6C7D" w:rsidRDefault="00D44A18" w:rsidP="0082612F">
            <w:pPr>
              <w:suppressAutoHyphens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Cs w:val="24"/>
                <w:lang w:val="en-IN"/>
                <w:rPrChange w:id="757" w:author="Mohammad Nasir Chimaukar" w:date="2024-08-16T11:00:00Z">
                  <w:rPr>
                    <w:rFonts w:ascii="Calibri" w:hAnsi="Calibri"/>
                    <w:color w:val="000000"/>
                    <w:lang w:val="en-IN"/>
                  </w:rPr>
                </w:rPrChange>
              </w:rPr>
            </w:pPr>
            <w:r w:rsidRPr="005B6C7D">
              <w:rPr>
                <w:rFonts w:ascii="Calibri" w:hAnsi="Calibri" w:cs="Calibri"/>
                <w:color w:val="000000"/>
                <w:szCs w:val="24"/>
                <w:lang w:val="en-IN"/>
                <w:rPrChange w:id="758" w:author="Mohammad Nasir Chimaukar" w:date="2024-08-16T11:00:00Z">
                  <w:rPr>
                    <w:rFonts w:ascii="Calibri" w:hAnsi="Calibri"/>
                    <w:color w:val="000000"/>
                    <w:lang w:val="en-IN"/>
                  </w:rPr>
                </w:rPrChange>
              </w:rPr>
              <w:t>Passport Last Page</w:t>
            </w:r>
          </w:p>
        </w:tc>
      </w:tr>
      <w:tr w:rsidR="00D44A18" w:rsidRPr="005B6C7D" w14:paraId="2D7975CA" w14:textId="77777777" w:rsidTr="00D44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trPrChange w:id="759" w:author="Mohammad Nasir Chimaukar" w:date="2024-08-16T11:00:00Z">
            <w:trPr>
              <w:trHeight w:val="300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8" w:type="pct"/>
            <w:noWrap/>
            <w:hideMark/>
            <w:tcPrChange w:id="760" w:author="Mohammad Nasir Chimaukar" w:date="2024-08-16T11:00:00Z">
              <w:tcPr>
                <w:tcW w:w="2638" w:type="pct"/>
                <w:noWrap/>
                <w:hideMark/>
              </w:tcPr>
            </w:tcPrChange>
          </w:tcPr>
          <w:p w14:paraId="24A010BB" w14:textId="77777777" w:rsidR="00D44A18" w:rsidRPr="005B6C7D" w:rsidRDefault="00D44A18" w:rsidP="0082612F">
            <w:pPr>
              <w:suppressAutoHyphens w:val="0"/>
              <w:spacing w:line="240" w:lineRule="auto"/>
              <w:ind w:firstLineChars="100" w:firstLine="241"/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50505"/>
                <w:szCs w:val="24"/>
                <w:lang w:val="en-IN"/>
                <w:rPrChange w:id="761" w:author="Mohammad Nasir Chimaukar" w:date="2024-08-16T11:00:00Z">
                  <w:rPr>
                    <w:rFonts w:ascii="Calibri" w:hAnsi="Calibri"/>
                    <w:color w:val="050505"/>
                    <w:lang w:val="en-IN"/>
                  </w:rPr>
                </w:rPrChange>
              </w:rPr>
            </w:pPr>
            <w:r w:rsidRPr="005B6C7D">
              <w:rPr>
                <w:rFonts w:ascii="Calibri" w:hAnsi="Calibri" w:cs="Calibri"/>
                <w:color w:val="050505"/>
                <w:szCs w:val="24"/>
                <w:lang w:val="en-IN"/>
                <w:rPrChange w:id="762" w:author="Mohammad Nasir Chimaukar" w:date="2024-08-16T11:00:00Z">
                  <w:rPr>
                    <w:rFonts w:ascii="Calibri" w:hAnsi="Calibri"/>
                    <w:color w:val="050505"/>
                    <w:lang w:val="en-IN"/>
                  </w:rPr>
                </w:rPrChange>
              </w:rPr>
              <w:t>EMID_Front</w:t>
            </w:r>
          </w:p>
        </w:tc>
        <w:tc>
          <w:tcPr>
            <w:tcW w:w="2362" w:type="pct"/>
            <w:noWrap/>
            <w:hideMark/>
            <w:tcPrChange w:id="763" w:author="Mohammad Nasir Chimaukar" w:date="2024-08-16T11:00:00Z">
              <w:tcPr>
                <w:tcW w:w="2362" w:type="pct"/>
                <w:noWrap/>
                <w:hideMark/>
              </w:tcPr>
            </w:tcPrChange>
          </w:tcPr>
          <w:p w14:paraId="2C114464" w14:textId="77777777" w:rsidR="00D44A18" w:rsidRPr="005B6C7D" w:rsidRDefault="00D44A18" w:rsidP="0082612F">
            <w:pPr>
              <w:suppressAutoHyphens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Cs w:val="24"/>
                <w:lang w:val="en-IN"/>
                <w:rPrChange w:id="764" w:author="Mohammad Nasir Chimaukar" w:date="2024-08-16T11:00:00Z">
                  <w:rPr>
                    <w:rFonts w:ascii="Calibri" w:hAnsi="Calibri"/>
                    <w:color w:val="000000"/>
                    <w:lang w:val="en-IN"/>
                  </w:rPr>
                </w:rPrChange>
              </w:rPr>
            </w:pPr>
            <w:r w:rsidRPr="005B6C7D">
              <w:rPr>
                <w:rFonts w:ascii="Calibri" w:hAnsi="Calibri" w:cs="Calibri"/>
                <w:color w:val="000000"/>
                <w:szCs w:val="24"/>
                <w:lang w:val="en-IN"/>
                <w:rPrChange w:id="765" w:author="Mohammad Nasir Chimaukar" w:date="2024-08-16T11:00:00Z">
                  <w:rPr>
                    <w:rFonts w:ascii="Calibri" w:hAnsi="Calibri"/>
                    <w:color w:val="000000"/>
                    <w:lang w:val="en-IN"/>
                  </w:rPr>
                </w:rPrChange>
              </w:rPr>
              <w:t>Emirates ID Front</w:t>
            </w:r>
          </w:p>
        </w:tc>
      </w:tr>
      <w:tr w:rsidR="00D44A18" w:rsidRPr="005B6C7D" w14:paraId="233F4C96" w14:textId="77777777" w:rsidTr="00D44A18">
        <w:trPr>
          <w:trHeight w:val="300"/>
          <w:trPrChange w:id="766" w:author="Mohammad Nasir Chimaukar" w:date="2024-08-16T11:00:00Z">
            <w:trPr>
              <w:trHeight w:val="300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8" w:type="pct"/>
            <w:noWrap/>
            <w:hideMark/>
            <w:tcPrChange w:id="767" w:author="Mohammad Nasir Chimaukar" w:date="2024-08-16T11:00:00Z">
              <w:tcPr>
                <w:tcW w:w="2638" w:type="pct"/>
                <w:noWrap/>
                <w:hideMark/>
              </w:tcPr>
            </w:tcPrChange>
          </w:tcPr>
          <w:p w14:paraId="27A88879" w14:textId="77777777" w:rsidR="00D44A18" w:rsidRPr="005B6C7D" w:rsidRDefault="00D44A18" w:rsidP="0082612F">
            <w:pPr>
              <w:suppressAutoHyphens w:val="0"/>
              <w:spacing w:line="240" w:lineRule="auto"/>
              <w:ind w:firstLineChars="100" w:firstLine="241"/>
              <w:rPr>
                <w:rFonts w:ascii="Calibri" w:hAnsi="Calibri" w:cs="Calibri"/>
                <w:color w:val="050505"/>
                <w:szCs w:val="24"/>
                <w:lang w:val="en-IN"/>
                <w:rPrChange w:id="768" w:author="Mohammad Nasir Chimaukar" w:date="2024-08-16T11:00:00Z">
                  <w:rPr>
                    <w:rFonts w:ascii="Calibri" w:hAnsi="Calibri"/>
                    <w:color w:val="050505"/>
                    <w:lang w:val="en-IN"/>
                  </w:rPr>
                </w:rPrChange>
              </w:rPr>
            </w:pPr>
            <w:r w:rsidRPr="005B6C7D">
              <w:rPr>
                <w:rFonts w:ascii="Calibri" w:hAnsi="Calibri" w:cs="Calibri"/>
                <w:color w:val="050505"/>
                <w:szCs w:val="24"/>
                <w:lang w:val="en-IN"/>
                <w:rPrChange w:id="769" w:author="Mohammad Nasir Chimaukar" w:date="2024-08-16T11:00:00Z">
                  <w:rPr>
                    <w:rFonts w:ascii="Calibri" w:hAnsi="Calibri"/>
                    <w:color w:val="050505"/>
                    <w:lang w:val="en-IN"/>
                  </w:rPr>
                </w:rPrChange>
              </w:rPr>
              <w:t>EMID_Back</w:t>
            </w:r>
          </w:p>
        </w:tc>
        <w:tc>
          <w:tcPr>
            <w:tcW w:w="2362" w:type="pct"/>
            <w:noWrap/>
            <w:hideMark/>
            <w:tcPrChange w:id="770" w:author="Mohammad Nasir Chimaukar" w:date="2024-08-16T11:00:00Z">
              <w:tcPr>
                <w:tcW w:w="2362" w:type="pct"/>
                <w:noWrap/>
                <w:hideMark/>
              </w:tcPr>
            </w:tcPrChange>
          </w:tcPr>
          <w:p w14:paraId="1FEB5C43" w14:textId="77777777" w:rsidR="00D44A18" w:rsidRPr="005B6C7D" w:rsidRDefault="00D44A18" w:rsidP="0082612F">
            <w:pPr>
              <w:suppressAutoHyphens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Cs w:val="24"/>
                <w:lang w:val="en-IN"/>
                <w:rPrChange w:id="771" w:author="Mohammad Nasir Chimaukar" w:date="2024-08-16T11:00:00Z">
                  <w:rPr>
                    <w:rFonts w:ascii="Calibri" w:hAnsi="Calibri"/>
                    <w:color w:val="000000"/>
                    <w:lang w:val="en-IN"/>
                  </w:rPr>
                </w:rPrChange>
              </w:rPr>
            </w:pPr>
            <w:r w:rsidRPr="005B6C7D">
              <w:rPr>
                <w:rFonts w:ascii="Calibri" w:hAnsi="Calibri" w:cs="Calibri"/>
                <w:color w:val="000000"/>
                <w:szCs w:val="24"/>
                <w:lang w:val="en-IN"/>
                <w:rPrChange w:id="772" w:author="Mohammad Nasir Chimaukar" w:date="2024-08-16T11:00:00Z">
                  <w:rPr>
                    <w:rFonts w:ascii="Calibri" w:hAnsi="Calibri"/>
                    <w:color w:val="000000"/>
                    <w:lang w:val="en-IN"/>
                  </w:rPr>
                </w:rPrChange>
              </w:rPr>
              <w:t>Emirates ID Back</w:t>
            </w:r>
          </w:p>
        </w:tc>
      </w:tr>
      <w:tr w:rsidR="00D44A18" w:rsidRPr="005B6C7D" w14:paraId="4ABBED91" w14:textId="77777777" w:rsidTr="00D44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trPrChange w:id="773" w:author="Mohammad Nasir Chimaukar" w:date="2024-08-16T11:00:00Z">
            <w:trPr>
              <w:trHeight w:val="300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8" w:type="pct"/>
            <w:noWrap/>
            <w:hideMark/>
            <w:tcPrChange w:id="774" w:author="Mohammad Nasir Chimaukar" w:date="2024-08-16T11:00:00Z">
              <w:tcPr>
                <w:tcW w:w="2638" w:type="pct"/>
                <w:noWrap/>
                <w:hideMark/>
              </w:tcPr>
            </w:tcPrChange>
          </w:tcPr>
          <w:p w14:paraId="1C261505" w14:textId="77777777" w:rsidR="00D44A18" w:rsidRPr="005B6C7D" w:rsidRDefault="00D44A18" w:rsidP="0082612F">
            <w:pPr>
              <w:suppressAutoHyphens w:val="0"/>
              <w:spacing w:line="240" w:lineRule="auto"/>
              <w:ind w:firstLineChars="100" w:firstLine="241"/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50505"/>
                <w:szCs w:val="24"/>
                <w:lang w:val="en-IN"/>
                <w:rPrChange w:id="775" w:author="Mohammad Nasir Chimaukar" w:date="2024-08-16T11:00:00Z">
                  <w:rPr>
                    <w:rFonts w:ascii="Calibri" w:hAnsi="Calibri"/>
                    <w:color w:val="050505"/>
                    <w:lang w:val="en-IN"/>
                  </w:rPr>
                </w:rPrChange>
              </w:rPr>
            </w:pPr>
            <w:r w:rsidRPr="005B6C7D">
              <w:rPr>
                <w:rFonts w:ascii="Calibri" w:hAnsi="Calibri" w:cs="Calibri"/>
                <w:color w:val="050505"/>
                <w:szCs w:val="24"/>
                <w:lang w:val="en-IN"/>
                <w:rPrChange w:id="776" w:author="Mohammad Nasir Chimaukar" w:date="2024-08-16T11:00:00Z">
                  <w:rPr>
                    <w:rFonts w:ascii="Calibri" w:hAnsi="Calibri"/>
                    <w:color w:val="050505"/>
                    <w:lang w:val="en-IN"/>
                  </w:rPr>
                </w:rPrChange>
              </w:rPr>
              <w:t>Trade_License</w:t>
            </w:r>
          </w:p>
        </w:tc>
        <w:tc>
          <w:tcPr>
            <w:tcW w:w="2362" w:type="pct"/>
            <w:noWrap/>
            <w:hideMark/>
            <w:tcPrChange w:id="777" w:author="Mohammad Nasir Chimaukar" w:date="2024-08-16T11:00:00Z">
              <w:tcPr>
                <w:tcW w:w="2362" w:type="pct"/>
                <w:noWrap/>
                <w:hideMark/>
              </w:tcPr>
            </w:tcPrChange>
          </w:tcPr>
          <w:p w14:paraId="0B3D5393" w14:textId="77777777" w:rsidR="00D44A18" w:rsidRPr="005B6C7D" w:rsidRDefault="00D44A18" w:rsidP="0082612F">
            <w:pPr>
              <w:suppressAutoHyphens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Cs w:val="24"/>
                <w:lang w:val="en-IN"/>
                <w:rPrChange w:id="778" w:author="Mohammad Nasir Chimaukar" w:date="2024-08-16T11:00:00Z">
                  <w:rPr>
                    <w:rFonts w:ascii="Calibri" w:hAnsi="Calibri"/>
                    <w:color w:val="000000"/>
                    <w:lang w:val="en-IN"/>
                  </w:rPr>
                </w:rPrChange>
              </w:rPr>
            </w:pPr>
            <w:r w:rsidRPr="005B6C7D">
              <w:rPr>
                <w:rFonts w:ascii="Calibri" w:hAnsi="Calibri" w:cs="Calibri"/>
                <w:color w:val="000000"/>
                <w:szCs w:val="24"/>
                <w:lang w:val="en-IN"/>
                <w:rPrChange w:id="779" w:author="Mohammad Nasir Chimaukar" w:date="2024-08-16T11:00:00Z">
                  <w:rPr>
                    <w:rFonts w:ascii="Calibri" w:hAnsi="Calibri"/>
                    <w:color w:val="000000"/>
                    <w:lang w:val="en-IN"/>
                  </w:rPr>
                </w:rPrChange>
              </w:rPr>
              <w:t xml:space="preserve">Trade License </w:t>
            </w:r>
          </w:p>
        </w:tc>
      </w:tr>
      <w:tr w:rsidR="00D44A18" w:rsidRPr="005B6C7D" w14:paraId="6CBAD093" w14:textId="77777777" w:rsidTr="00D44A18">
        <w:trPr>
          <w:trHeight w:val="300"/>
          <w:trPrChange w:id="780" w:author="Mohammad Nasir Chimaukar" w:date="2024-08-16T11:00:00Z">
            <w:trPr>
              <w:trHeight w:val="300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8" w:type="pct"/>
            <w:noWrap/>
            <w:hideMark/>
            <w:tcPrChange w:id="781" w:author="Mohammad Nasir Chimaukar" w:date="2024-08-16T11:00:00Z">
              <w:tcPr>
                <w:tcW w:w="2638" w:type="pct"/>
                <w:noWrap/>
                <w:hideMark/>
              </w:tcPr>
            </w:tcPrChange>
          </w:tcPr>
          <w:p w14:paraId="0DE530A5" w14:textId="77777777" w:rsidR="00D44A18" w:rsidRPr="005B6C7D" w:rsidRDefault="00D44A18" w:rsidP="0082612F">
            <w:pPr>
              <w:suppressAutoHyphens w:val="0"/>
              <w:spacing w:line="240" w:lineRule="auto"/>
              <w:ind w:firstLineChars="100" w:firstLine="241"/>
              <w:rPr>
                <w:rFonts w:ascii="Calibri" w:hAnsi="Calibri" w:cs="Calibri"/>
                <w:color w:val="050505"/>
                <w:szCs w:val="24"/>
                <w:lang w:val="en-IN"/>
                <w:rPrChange w:id="782" w:author="Mohammad Nasir Chimaukar" w:date="2024-08-16T11:00:00Z">
                  <w:rPr>
                    <w:rFonts w:ascii="Calibri" w:hAnsi="Calibri"/>
                    <w:color w:val="050505"/>
                    <w:lang w:val="en-IN"/>
                  </w:rPr>
                </w:rPrChange>
              </w:rPr>
            </w:pPr>
            <w:r w:rsidRPr="005B6C7D">
              <w:rPr>
                <w:rFonts w:ascii="Calibri" w:hAnsi="Calibri" w:cs="Calibri"/>
                <w:color w:val="050505"/>
                <w:szCs w:val="24"/>
                <w:lang w:val="en-IN"/>
                <w:rPrChange w:id="783" w:author="Mohammad Nasir Chimaukar" w:date="2024-08-16T11:00:00Z">
                  <w:rPr>
                    <w:rFonts w:ascii="Calibri" w:hAnsi="Calibri"/>
                    <w:color w:val="050505"/>
                    <w:lang w:val="en-IN"/>
                  </w:rPr>
                </w:rPrChange>
              </w:rPr>
              <w:t>agreements_contracts</w:t>
            </w:r>
          </w:p>
        </w:tc>
        <w:tc>
          <w:tcPr>
            <w:tcW w:w="2362" w:type="pct"/>
            <w:noWrap/>
            <w:hideMark/>
            <w:tcPrChange w:id="784" w:author="Mohammad Nasir Chimaukar" w:date="2024-08-16T11:00:00Z">
              <w:tcPr>
                <w:tcW w:w="2362" w:type="pct"/>
                <w:noWrap/>
                <w:hideMark/>
              </w:tcPr>
            </w:tcPrChange>
          </w:tcPr>
          <w:p w14:paraId="47002C93" w14:textId="77777777" w:rsidR="00D44A18" w:rsidRPr="005B6C7D" w:rsidRDefault="00D44A18" w:rsidP="0082612F">
            <w:pPr>
              <w:suppressAutoHyphens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Cs w:val="24"/>
                <w:lang w:val="en-IN"/>
                <w:rPrChange w:id="785" w:author="Mohammad Nasir Chimaukar" w:date="2024-08-16T11:00:00Z">
                  <w:rPr>
                    <w:rFonts w:ascii="Calibri" w:hAnsi="Calibri"/>
                    <w:color w:val="000000"/>
                    <w:lang w:val="en-IN"/>
                  </w:rPr>
                </w:rPrChange>
              </w:rPr>
            </w:pPr>
            <w:r w:rsidRPr="005B6C7D">
              <w:rPr>
                <w:rFonts w:ascii="Calibri" w:hAnsi="Calibri" w:cs="Calibri"/>
                <w:color w:val="000000"/>
                <w:szCs w:val="24"/>
                <w:lang w:val="en-IN"/>
                <w:rPrChange w:id="786" w:author="Mohammad Nasir Chimaukar" w:date="2024-08-16T11:00:00Z">
                  <w:rPr>
                    <w:rFonts w:ascii="Calibri" w:hAnsi="Calibri"/>
                    <w:color w:val="000000"/>
                    <w:lang w:val="en-IN"/>
                  </w:rPr>
                </w:rPrChange>
              </w:rPr>
              <w:t xml:space="preserve">Agreement Contracts </w:t>
            </w:r>
          </w:p>
        </w:tc>
      </w:tr>
      <w:tr w:rsidR="00D44A18" w:rsidRPr="005B6C7D" w14:paraId="3CF90091" w14:textId="77777777" w:rsidTr="00D44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trPrChange w:id="787" w:author="Mohammad Nasir Chimaukar" w:date="2024-08-16T11:00:00Z">
            <w:trPr>
              <w:trHeight w:val="300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8" w:type="pct"/>
            <w:noWrap/>
            <w:hideMark/>
            <w:tcPrChange w:id="788" w:author="Mohammad Nasir Chimaukar" w:date="2024-08-16T11:00:00Z">
              <w:tcPr>
                <w:tcW w:w="2638" w:type="pct"/>
                <w:noWrap/>
                <w:hideMark/>
              </w:tcPr>
            </w:tcPrChange>
          </w:tcPr>
          <w:p w14:paraId="55E09B0D" w14:textId="77777777" w:rsidR="00D44A18" w:rsidRPr="005B6C7D" w:rsidRDefault="00D44A18" w:rsidP="0082612F">
            <w:pPr>
              <w:suppressAutoHyphens w:val="0"/>
              <w:spacing w:line="240" w:lineRule="auto"/>
              <w:ind w:firstLineChars="100" w:firstLine="241"/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50505"/>
                <w:szCs w:val="24"/>
                <w:lang w:val="en-IN"/>
                <w:rPrChange w:id="789" w:author="Mohammad Nasir Chimaukar" w:date="2024-08-16T11:00:00Z">
                  <w:rPr>
                    <w:rFonts w:ascii="Calibri" w:hAnsi="Calibri"/>
                    <w:color w:val="050505"/>
                    <w:lang w:val="en-IN"/>
                  </w:rPr>
                </w:rPrChange>
              </w:rPr>
            </w:pPr>
            <w:r w:rsidRPr="005B6C7D">
              <w:rPr>
                <w:rFonts w:ascii="Calibri" w:hAnsi="Calibri" w:cs="Calibri"/>
                <w:color w:val="050505"/>
                <w:szCs w:val="24"/>
                <w:lang w:val="en-IN"/>
                <w:rPrChange w:id="790" w:author="Mohammad Nasir Chimaukar" w:date="2024-08-16T11:00:00Z">
                  <w:rPr>
                    <w:rFonts w:ascii="Calibri" w:hAnsi="Calibri"/>
                    <w:color w:val="050505"/>
                    <w:lang w:val="en-IN"/>
                  </w:rPr>
                </w:rPrChange>
              </w:rPr>
              <w:t>Audited_Financial_statements</w:t>
            </w:r>
          </w:p>
        </w:tc>
        <w:tc>
          <w:tcPr>
            <w:tcW w:w="2362" w:type="pct"/>
            <w:noWrap/>
            <w:hideMark/>
            <w:tcPrChange w:id="791" w:author="Mohammad Nasir Chimaukar" w:date="2024-08-16T11:00:00Z">
              <w:tcPr>
                <w:tcW w:w="2362" w:type="pct"/>
                <w:noWrap/>
                <w:hideMark/>
              </w:tcPr>
            </w:tcPrChange>
          </w:tcPr>
          <w:p w14:paraId="16C2746C" w14:textId="77777777" w:rsidR="00D44A18" w:rsidRPr="005B6C7D" w:rsidRDefault="00D44A18" w:rsidP="0082612F">
            <w:pPr>
              <w:suppressAutoHyphens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Cs w:val="24"/>
                <w:lang w:val="en-IN"/>
                <w:rPrChange w:id="792" w:author="Mohammad Nasir Chimaukar" w:date="2024-08-16T11:00:00Z">
                  <w:rPr>
                    <w:rFonts w:ascii="Calibri" w:hAnsi="Calibri"/>
                    <w:color w:val="000000"/>
                    <w:lang w:val="en-IN"/>
                  </w:rPr>
                </w:rPrChange>
              </w:rPr>
            </w:pPr>
            <w:r w:rsidRPr="005B6C7D">
              <w:rPr>
                <w:rFonts w:ascii="Calibri" w:hAnsi="Calibri" w:cs="Calibri"/>
                <w:color w:val="000000"/>
                <w:szCs w:val="24"/>
                <w:lang w:val="en-IN"/>
                <w:rPrChange w:id="793" w:author="Mohammad Nasir Chimaukar" w:date="2024-08-16T11:00:00Z">
                  <w:rPr>
                    <w:rFonts w:ascii="Calibri" w:hAnsi="Calibri"/>
                    <w:color w:val="000000"/>
                    <w:lang w:val="en-IN"/>
                  </w:rPr>
                </w:rPrChange>
              </w:rPr>
              <w:t>Audited Financial Statements</w:t>
            </w:r>
          </w:p>
        </w:tc>
      </w:tr>
      <w:tr w:rsidR="00D44A18" w:rsidRPr="005B6C7D" w14:paraId="209FAC75" w14:textId="77777777" w:rsidTr="00D44A18">
        <w:trPr>
          <w:trHeight w:val="300"/>
          <w:trPrChange w:id="794" w:author="Mohammad Nasir Chimaukar" w:date="2024-08-16T11:00:00Z">
            <w:trPr>
              <w:trHeight w:val="300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8" w:type="pct"/>
            <w:noWrap/>
            <w:hideMark/>
            <w:tcPrChange w:id="795" w:author="Mohammad Nasir Chimaukar" w:date="2024-08-16T11:00:00Z">
              <w:tcPr>
                <w:tcW w:w="2638" w:type="pct"/>
                <w:noWrap/>
                <w:hideMark/>
              </w:tcPr>
            </w:tcPrChange>
          </w:tcPr>
          <w:p w14:paraId="0715B9F0" w14:textId="77777777" w:rsidR="00D44A18" w:rsidRPr="005B6C7D" w:rsidRDefault="00D44A18" w:rsidP="0082612F">
            <w:pPr>
              <w:suppressAutoHyphens w:val="0"/>
              <w:spacing w:line="240" w:lineRule="auto"/>
              <w:ind w:firstLineChars="100" w:firstLine="241"/>
              <w:rPr>
                <w:rFonts w:ascii="Calibri" w:hAnsi="Calibri" w:cs="Calibri"/>
                <w:color w:val="050505"/>
                <w:szCs w:val="24"/>
                <w:lang w:val="en-IN"/>
                <w:rPrChange w:id="796" w:author="Mohammad Nasir Chimaukar" w:date="2024-08-16T11:00:00Z">
                  <w:rPr>
                    <w:rFonts w:ascii="Calibri" w:hAnsi="Calibri"/>
                    <w:color w:val="050505"/>
                    <w:lang w:val="en-IN"/>
                  </w:rPr>
                </w:rPrChange>
              </w:rPr>
            </w:pPr>
            <w:r w:rsidRPr="005B6C7D">
              <w:rPr>
                <w:rFonts w:ascii="Calibri" w:hAnsi="Calibri" w:cs="Calibri"/>
                <w:color w:val="050505"/>
                <w:szCs w:val="24"/>
                <w:lang w:val="en-IN"/>
                <w:rPrChange w:id="797" w:author="Mohammad Nasir Chimaukar" w:date="2024-08-16T11:00:00Z">
                  <w:rPr>
                    <w:rFonts w:ascii="Calibri" w:hAnsi="Calibri"/>
                    <w:color w:val="050505"/>
                    <w:lang w:val="en-IN"/>
                  </w:rPr>
                </w:rPrChange>
              </w:rPr>
              <w:t>KYC_Form</w:t>
            </w:r>
          </w:p>
        </w:tc>
        <w:tc>
          <w:tcPr>
            <w:tcW w:w="2362" w:type="pct"/>
            <w:noWrap/>
            <w:hideMark/>
            <w:tcPrChange w:id="798" w:author="Mohammad Nasir Chimaukar" w:date="2024-08-16T11:00:00Z">
              <w:tcPr>
                <w:tcW w:w="2362" w:type="pct"/>
                <w:noWrap/>
                <w:hideMark/>
              </w:tcPr>
            </w:tcPrChange>
          </w:tcPr>
          <w:p w14:paraId="587F2447" w14:textId="77777777" w:rsidR="00D44A18" w:rsidRPr="005B6C7D" w:rsidRDefault="00D44A18" w:rsidP="0082612F">
            <w:pPr>
              <w:suppressAutoHyphens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Cs w:val="24"/>
                <w:lang w:val="en-IN"/>
                <w:rPrChange w:id="799" w:author="Mohammad Nasir Chimaukar" w:date="2024-08-16T11:00:00Z">
                  <w:rPr>
                    <w:rFonts w:ascii="Calibri" w:hAnsi="Calibri"/>
                    <w:color w:val="000000"/>
                    <w:lang w:val="en-IN"/>
                  </w:rPr>
                </w:rPrChange>
              </w:rPr>
            </w:pPr>
            <w:r w:rsidRPr="005B6C7D">
              <w:rPr>
                <w:rFonts w:ascii="Calibri" w:hAnsi="Calibri" w:cs="Calibri"/>
                <w:color w:val="000000"/>
                <w:szCs w:val="24"/>
                <w:lang w:val="en-IN"/>
                <w:rPrChange w:id="800" w:author="Mohammad Nasir Chimaukar" w:date="2024-08-16T11:00:00Z">
                  <w:rPr>
                    <w:rFonts w:ascii="Calibri" w:hAnsi="Calibri"/>
                    <w:color w:val="000000"/>
                    <w:lang w:val="en-IN"/>
                  </w:rPr>
                </w:rPrChange>
              </w:rPr>
              <w:t xml:space="preserve">KYC Form </w:t>
            </w:r>
          </w:p>
        </w:tc>
      </w:tr>
      <w:tr w:rsidR="00D44A18" w:rsidRPr="005B6C7D" w14:paraId="6B9F8B0A" w14:textId="77777777" w:rsidTr="00D44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trPrChange w:id="801" w:author="Mohammad Nasir Chimaukar" w:date="2024-08-16T11:00:00Z">
            <w:trPr>
              <w:trHeight w:val="300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8" w:type="pct"/>
            <w:noWrap/>
            <w:hideMark/>
            <w:tcPrChange w:id="802" w:author="Mohammad Nasir Chimaukar" w:date="2024-08-16T11:00:00Z">
              <w:tcPr>
                <w:tcW w:w="2638" w:type="pct"/>
                <w:noWrap/>
                <w:hideMark/>
              </w:tcPr>
            </w:tcPrChange>
          </w:tcPr>
          <w:p w14:paraId="2B8A22B8" w14:textId="77777777" w:rsidR="00D44A18" w:rsidRPr="005B6C7D" w:rsidRDefault="00D44A18" w:rsidP="0082612F">
            <w:pPr>
              <w:suppressAutoHyphens w:val="0"/>
              <w:spacing w:line="240" w:lineRule="auto"/>
              <w:ind w:firstLineChars="100" w:firstLine="241"/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50505"/>
                <w:szCs w:val="24"/>
                <w:lang w:val="en-IN"/>
                <w:rPrChange w:id="803" w:author="Mohammad Nasir Chimaukar" w:date="2024-08-16T11:00:00Z">
                  <w:rPr>
                    <w:rFonts w:ascii="Calibri" w:hAnsi="Calibri"/>
                    <w:color w:val="050505"/>
                    <w:lang w:val="en-IN"/>
                  </w:rPr>
                </w:rPrChange>
              </w:rPr>
            </w:pPr>
            <w:r w:rsidRPr="005B6C7D">
              <w:rPr>
                <w:rFonts w:ascii="Calibri" w:hAnsi="Calibri" w:cs="Calibri"/>
                <w:color w:val="050505"/>
                <w:szCs w:val="24"/>
                <w:lang w:val="en-IN"/>
                <w:rPrChange w:id="804" w:author="Mohammad Nasir Chimaukar" w:date="2024-08-16T11:00:00Z">
                  <w:rPr>
                    <w:rFonts w:ascii="Calibri" w:hAnsi="Calibri"/>
                    <w:color w:val="050505"/>
                    <w:lang w:val="en-IN"/>
                  </w:rPr>
                </w:rPrChange>
              </w:rPr>
              <w:t>Application_form</w:t>
            </w:r>
          </w:p>
        </w:tc>
        <w:tc>
          <w:tcPr>
            <w:tcW w:w="2362" w:type="pct"/>
            <w:noWrap/>
            <w:hideMark/>
            <w:tcPrChange w:id="805" w:author="Mohammad Nasir Chimaukar" w:date="2024-08-16T11:00:00Z">
              <w:tcPr>
                <w:tcW w:w="2362" w:type="pct"/>
                <w:noWrap/>
                <w:hideMark/>
              </w:tcPr>
            </w:tcPrChange>
          </w:tcPr>
          <w:p w14:paraId="4501A83A" w14:textId="15D2DB72" w:rsidR="00D44A18" w:rsidRPr="005B6C7D" w:rsidRDefault="00D44A18" w:rsidP="0082612F">
            <w:pPr>
              <w:suppressAutoHyphens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Cs w:val="24"/>
                <w:lang w:val="en-IN"/>
                <w:rPrChange w:id="806" w:author="Mohammad Nasir Chimaukar" w:date="2024-08-16T11:00:00Z">
                  <w:rPr>
                    <w:rFonts w:ascii="Calibri" w:hAnsi="Calibri"/>
                    <w:color w:val="000000"/>
                    <w:lang w:val="en-IN"/>
                  </w:rPr>
                </w:rPrChange>
              </w:rPr>
            </w:pPr>
            <w:r w:rsidRPr="005B6C7D">
              <w:rPr>
                <w:rFonts w:ascii="Calibri" w:hAnsi="Calibri" w:cs="Calibri"/>
                <w:color w:val="000000"/>
                <w:szCs w:val="24"/>
                <w:lang w:val="en-IN"/>
                <w:rPrChange w:id="807" w:author="Mohammad Nasir Chimaukar" w:date="2024-08-16T11:00:00Z">
                  <w:rPr>
                    <w:rFonts w:ascii="Calibri" w:hAnsi="Calibri"/>
                    <w:color w:val="000000"/>
                    <w:lang w:val="en-IN"/>
                  </w:rPr>
                </w:rPrChange>
              </w:rPr>
              <w:t>Application_Form</w:t>
            </w:r>
            <w:r w:rsidR="00170579" w:rsidRPr="005B6C7D">
              <w:rPr>
                <w:rFonts w:ascii="Calibri" w:hAnsi="Calibri" w:cs="Calibri"/>
                <w:color w:val="000000"/>
                <w:szCs w:val="24"/>
                <w:lang w:val="en-IN"/>
                <w:rPrChange w:id="808" w:author="Mohammad Nasir Chimaukar" w:date="2024-08-16T11:00:00Z">
                  <w:rPr>
                    <w:rFonts w:ascii="Calibri" w:hAnsi="Calibri"/>
                    <w:color w:val="000000"/>
                    <w:lang w:val="en-IN"/>
                  </w:rPr>
                </w:rPrChange>
              </w:rPr>
              <w:t>_DAO</w:t>
            </w:r>
          </w:p>
        </w:tc>
      </w:tr>
      <w:tr w:rsidR="00D44A18" w:rsidRPr="005B6C7D" w14:paraId="6A0CE66E" w14:textId="77777777" w:rsidTr="00D44A18">
        <w:trPr>
          <w:trHeight w:val="300"/>
          <w:trPrChange w:id="809" w:author="Mohammad Nasir Chimaukar" w:date="2024-08-16T11:00:00Z">
            <w:trPr>
              <w:trHeight w:val="300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8" w:type="pct"/>
            <w:noWrap/>
            <w:hideMark/>
            <w:tcPrChange w:id="810" w:author="Mohammad Nasir Chimaukar" w:date="2024-08-16T11:00:00Z">
              <w:tcPr>
                <w:tcW w:w="2638" w:type="pct"/>
                <w:noWrap/>
                <w:hideMark/>
              </w:tcPr>
            </w:tcPrChange>
          </w:tcPr>
          <w:p w14:paraId="500DBE1A" w14:textId="77777777" w:rsidR="00D44A18" w:rsidRPr="005B6C7D" w:rsidRDefault="00D44A18" w:rsidP="0082612F">
            <w:pPr>
              <w:suppressAutoHyphens w:val="0"/>
              <w:spacing w:line="240" w:lineRule="auto"/>
              <w:ind w:firstLineChars="100" w:firstLine="241"/>
              <w:rPr>
                <w:rFonts w:ascii="Calibri" w:hAnsi="Calibri" w:cs="Calibri"/>
                <w:color w:val="050505"/>
                <w:szCs w:val="24"/>
                <w:lang w:val="en-IN"/>
                <w:rPrChange w:id="811" w:author="Mohammad Nasir Chimaukar" w:date="2024-08-16T11:00:00Z">
                  <w:rPr>
                    <w:rFonts w:ascii="Calibri" w:hAnsi="Calibri"/>
                    <w:color w:val="050505"/>
                    <w:lang w:val="en-IN"/>
                  </w:rPr>
                </w:rPrChange>
              </w:rPr>
            </w:pPr>
            <w:r w:rsidRPr="005B6C7D">
              <w:rPr>
                <w:rFonts w:ascii="Calibri" w:hAnsi="Calibri" w:cs="Calibri"/>
                <w:color w:val="050505"/>
                <w:szCs w:val="24"/>
                <w:lang w:val="en-IN"/>
                <w:rPrChange w:id="812" w:author="Mohammad Nasir Chimaukar" w:date="2024-08-16T11:00:00Z">
                  <w:rPr>
                    <w:rFonts w:ascii="Calibri" w:hAnsi="Calibri"/>
                    <w:color w:val="050505"/>
                    <w:lang w:val="en-IN"/>
                  </w:rPr>
                </w:rPrChange>
              </w:rPr>
              <w:t>Risk_Score_Details</w:t>
            </w:r>
          </w:p>
        </w:tc>
        <w:tc>
          <w:tcPr>
            <w:tcW w:w="2362" w:type="pct"/>
            <w:noWrap/>
            <w:hideMark/>
            <w:tcPrChange w:id="813" w:author="Mohammad Nasir Chimaukar" w:date="2024-08-16T11:00:00Z">
              <w:tcPr>
                <w:tcW w:w="2362" w:type="pct"/>
                <w:noWrap/>
                <w:hideMark/>
              </w:tcPr>
            </w:tcPrChange>
          </w:tcPr>
          <w:p w14:paraId="07EB5447" w14:textId="77777777" w:rsidR="00D44A18" w:rsidRPr="005B6C7D" w:rsidRDefault="00D44A18" w:rsidP="0082612F">
            <w:pPr>
              <w:suppressAutoHyphens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Cs w:val="24"/>
                <w:lang w:val="en-IN"/>
                <w:rPrChange w:id="814" w:author="Mohammad Nasir Chimaukar" w:date="2024-08-16T11:00:00Z">
                  <w:rPr>
                    <w:rFonts w:ascii="Calibri" w:hAnsi="Calibri"/>
                    <w:color w:val="000000"/>
                    <w:lang w:val="en-IN"/>
                  </w:rPr>
                </w:rPrChange>
              </w:rPr>
            </w:pPr>
            <w:r w:rsidRPr="005B6C7D">
              <w:rPr>
                <w:rFonts w:ascii="Calibri" w:hAnsi="Calibri" w:cs="Calibri"/>
                <w:color w:val="000000"/>
                <w:szCs w:val="24"/>
                <w:lang w:val="en-IN"/>
                <w:rPrChange w:id="815" w:author="Mohammad Nasir Chimaukar" w:date="2024-08-16T11:00:00Z">
                  <w:rPr>
                    <w:rFonts w:ascii="Calibri" w:hAnsi="Calibri"/>
                    <w:color w:val="000000"/>
                    <w:lang w:val="en-IN"/>
                  </w:rPr>
                </w:rPrChange>
              </w:rPr>
              <w:t>Risk Score Sheet</w:t>
            </w:r>
          </w:p>
        </w:tc>
      </w:tr>
      <w:tr w:rsidR="00D44A18" w:rsidRPr="005B6C7D" w14:paraId="760EBD2A" w14:textId="77777777" w:rsidTr="00D44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trPrChange w:id="816" w:author="Mohammad Nasir Chimaukar" w:date="2024-08-16T11:00:00Z">
            <w:trPr>
              <w:trHeight w:val="300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8" w:type="pct"/>
            <w:noWrap/>
            <w:hideMark/>
            <w:tcPrChange w:id="817" w:author="Mohammad Nasir Chimaukar" w:date="2024-08-16T11:00:00Z">
              <w:tcPr>
                <w:tcW w:w="2638" w:type="pct"/>
                <w:noWrap/>
                <w:hideMark/>
              </w:tcPr>
            </w:tcPrChange>
          </w:tcPr>
          <w:p w14:paraId="78DE6A40" w14:textId="77777777" w:rsidR="00D44A18" w:rsidRPr="005B6C7D" w:rsidRDefault="00D44A18" w:rsidP="0082612F">
            <w:pPr>
              <w:suppressAutoHyphens w:val="0"/>
              <w:spacing w:line="240" w:lineRule="auto"/>
              <w:ind w:firstLineChars="100" w:firstLine="241"/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50505"/>
                <w:szCs w:val="24"/>
                <w:lang w:val="en-IN"/>
                <w:rPrChange w:id="818" w:author="Mohammad Nasir Chimaukar" w:date="2024-08-16T11:00:00Z">
                  <w:rPr>
                    <w:rFonts w:ascii="Calibri" w:hAnsi="Calibri"/>
                    <w:color w:val="050505"/>
                    <w:lang w:val="en-IN"/>
                  </w:rPr>
                </w:rPrChange>
              </w:rPr>
            </w:pPr>
            <w:r w:rsidRPr="005B6C7D">
              <w:rPr>
                <w:rFonts w:ascii="Calibri" w:hAnsi="Calibri" w:cs="Calibri"/>
                <w:color w:val="050505"/>
                <w:szCs w:val="24"/>
                <w:lang w:val="en-IN"/>
                <w:rPrChange w:id="819" w:author="Mohammad Nasir Chimaukar" w:date="2024-08-16T11:00:00Z">
                  <w:rPr>
                    <w:rFonts w:ascii="Calibri" w:hAnsi="Calibri"/>
                    <w:color w:val="050505"/>
                    <w:lang w:val="en-IN"/>
                  </w:rPr>
                </w:rPrChange>
              </w:rPr>
              <w:lastRenderedPageBreak/>
              <w:t>Memorandum</w:t>
            </w:r>
          </w:p>
        </w:tc>
        <w:tc>
          <w:tcPr>
            <w:tcW w:w="2362" w:type="pct"/>
            <w:noWrap/>
            <w:hideMark/>
            <w:tcPrChange w:id="820" w:author="Mohammad Nasir Chimaukar" w:date="2024-08-16T11:00:00Z">
              <w:tcPr>
                <w:tcW w:w="2362" w:type="pct"/>
                <w:noWrap/>
                <w:hideMark/>
              </w:tcPr>
            </w:tcPrChange>
          </w:tcPr>
          <w:p w14:paraId="4B78D84C" w14:textId="77777777" w:rsidR="00D44A18" w:rsidRPr="005B6C7D" w:rsidRDefault="00D44A18" w:rsidP="0082612F">
            <w:pPr>
              <w:suppressAutoHyphens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Cs w:val="24"/>
                <w:lang w:val="en-IN"/>
                <w:rPrChange w:id="821" w:author="Mohammad Nasir Chimaukar" w:date="2024-08-16T11:00:00Z">
                  <w:rPr>
                    <w:rFonts w:ascii="Calibri" w:hAnsi="Calibri"/>
                    <w:color w:val="000000"/>
                    <w:lang w:val="en-IN"/>
                  </w:rPr>
                </w:rPrChange>
              </w:rPr>
            </w:pPr>
            <w:r w:rsidRPr="005B6C7D">
              <w:rPr>
                <w:rFonts w:ascii="Calibri" w:hAnsi="Calibri" w:cs="Calibri"/>
                <w:color w:val="000000"/>
                <w:szCs w:val="24"/>
                <w:lang w:val="en-IN"/>
                <w:rPrChange w:id="822" w:author="Mohammad Nasir Chimaukar" w:date="2024-08-16T11:00:00Z">
                  <w:rPr>
                    <w:rFonts w:ascii="Calibri" w:hAnsi="Calibri"/>
                    <w:color w:val="000000"/>
                    <w:lang w:val="en-IN"/>
                  </w:rPr>
                </w:rPrChange>
              </w:rPr>
              <w:t>Memorandum of Association</w:t>
            </w:r>
          </w:p>
        </w:tc>
      </w:tr>
      <w:tr w:rsidR="00D44A18" w:rsidRPr="005B6C7D" w14:paraId="1B6957C2" w14:textId="77777777" w:rsidTr="00D44A18">
        <w:trPr>
          <w:trHeight w:val="300"/>
          <w:trPrChange w:id="823" w:author="Mohammad Nasir Chimaukar" w:date="2024-08-16T11:00:00Z">
            <w:trPr>
              <w:trHeight w:val="300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8" w:type="pct"/>
            <w:noWrap/>
            <w:hideMark/>
            <w:tcPrChange w:id="824" w:author="Mohammad Nasir Chimaukar" w:date="2024-08-16T11:00:00Z">
              <w:tcPr>
                <w:tcW w:w="2638" w:type="pct"/>
                <w:noWrap/>
                <w:hideMark/>
              </w:tcPr>
            </w:tcPrChange>
          </w:tcPr>
          <w:p w14:paraId="2E7BE121" w14:textId="77777777" w:rsidR="00D44A18" w:rsidRPr="005B6C7D" w:rsidRDefault="00D44A18" w:rsidP="0082612F">
            <w:pPr>
              <w:suppressAutoHyphens w:val="0"/>
              <w:spacing w:line="240" w:lineRule="auto"/>
              <w:ind w:firstLineChars="100" w:firstLine="241"/>
              <w:rPr>
                <w:rFonts w:ascii="Calibri" w:hAnsi="Calibri" w:cs="Calibri"/>
                <w:color w:val="050505"/>
                <w:szCs w:val="24"/>
                <w:lang w:val="en-IN"/>
                <w:rPrChange w:id="825" w:author="Mohammad Nasir Chimaukar" w:date="2024-08-16T11:00:00Z">
                  <w:rPr>
                    <w:rFonts w:ascii="Calibri" w:hAnsi="Calibri"/>
                    <w:color w:val="050505"/>
                    <w:lang w:val="en-IN"/>
                  </w:rPr>
                </w:rPrChange>
              </w:rPr>
            </w:pPr>
            <w:r w:rsidRPr="005B6C7D">
              <w:rPr>
                <w:rFonts w:ascii="Calibri" w:hAnsi="Calibri" w:cs="Calibri"/>
                <w:color w:val="050505"/>
                <w:szCs w:val="24"/>
                <w:lang w:val="en-IN"/>
                <w:rPrChange w:id="826" w:author="Mohammad Nasir Chimaukar" w:date="2024-08-16T11:00:00Z">
                  <w:rPr>
                    <w:rFonts w:ascii="Calibri" w:hAnsi="Calibri"/>
                    <w:color w:val="050505"/>
                    <w:lang w:val="en-IN"/>
                  </w:rPr>
                </w:rPrChange>
              </w:rPr>
              <w:t>Articles_of_ Association</w:t>
            </w:r>
          </w:p>
        </w:tc>
        <w:tc>
          <w:tcPr>
            <w:tcW w:w="2362" w:type="pct"/>
            <w:noWrap/>
            <w:hideMark/>
            <w:tcPrChange w:id="827" w:author="Mohammad Nasir Chimaukar" w:date="2024-08-16T11:00:00Z">
              <w:tcPr>
                <w:tcW w:w="2362" w:type="pct"/>
                <w:noWrap/>
                <w:hideMark/>
              </w:tcPr>
            </w:tcPrChange>
          </w:tcPr>
          <w:p w14:paraId="21D5A00A" w14:textId="77777777" w:rsidR="00D44A18" w:rsidRPr="005B6C7D" w:rsidRDefault="00D44A18" w:rsidP="0082612F">
            <w:pPr>
              <w:suppressAutoHyphens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Cs w:val="24"/>
                <w:lang w:val="en-IN"/>
                <w:rPrChange w:id="828" w:author="Mohammad Nasir Chimaukar" w:date="2024-08-16T11:00:00Z">
                  <w:rPr>
                    <w:rFonts w:ascii="Calibri" w:hAnsi="Calibri"/>
                    <w:color w:val="000000"/>
                    <w:lang w:val="en-IN"/>
                  </w:rPr>
                </w:rPrChange>
              </w:rPr>
            </w:pPr>
            <w:r w:rsidRPr="005B6C7D">
              <w:rPr>
                <w:rFonts w:ascii="Calibri" w:hAnsi="Calibri" w:cs="Calibri"/>
                <w:color w:val="000000"/>
                <w:szCs w:val="24"/>
                <w:lang w:val="en-IN"/>
                <w:rPrChange w:id="829" w:author="Mohammad Nasir Chimaukar" w:date="2024-08-16T11:00:00Z">
                  <w:rPr>
                    <w:rFonts w:ascii="Calibri" w:hAnsi="Calibri"/>
                    <w:color w:val="000000"/>
                    <w:lang w:val="en-IN"/>
                  </w:rPr>
                </w:rPrChange>
              </w:rPr>
              <w:t>Article of Association</w:t>
            </w:r>
          </w:p>
        </w:tc>
      </w:tr>
      <w:tr w:rsidR="00D44A18" w:rsidRPr="005B6C7D" w14:paraId="39356F8F" w14:textId="77777777" w:rsidTr="00D44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trPrChange w:id="830" w:author="Mohammad Nasir Chimaukar" w:date="2024-08-16T11:00:00Z">
            <w:trPr>
              <w:trHeight w:val="300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8" w:type="pct"/>
            <w:noWrap/>
            <w:hideMark/>
            <w:tcPrChange w:id="831" w:author="Mohammad Nasir Chimaukar" w:date="2024-08-16T11:00:00Z">
              <w:tcPr>
                <w:tcW w:w="2638" w:type="pct"/>
                <w:noWrap/>
                <w:hideMark/>
              </w:tcPr>
            </w:tcPrChange>
          </w:tcPr>
          <w:p w14:paraId="335862D4" w14:textId="77777777" w:rsidR="00D44A18" w:rsidRPr="005B6C7D" w:rsidRDefault="00D44A18" w:rsidP="0082612F">
            <w:pPr>
              <w:suppressAutoHyphens w:val="0"/>
              <w:spacing w:line="240" w:lineRule="auto"/>
              <w:ind w:firstLineChars="100" w:firstLine="241"/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50505"/>
                <w:szCs w:val="24"/>
                <w:lang w:val="en-IN"/>
                <w:rPrChange w:id="832" w:author="Mohammad Nasir Chimaukar" w:date="2024-08-16T11:00:00Z">
                  <w:rPr>
                    <w:rFonts w:ascii="Calibri" w:hAnsi="Calibri"/>
                    <w:color w:val="050505"/>
                    <w:lang w:val="en-IN"/>
                  </w:rPr>
                </w:rPrChange>
              </w:rPr>
            </w:pPr>
            <w:r w:rsidRPr="005B6C7D">
              <w:rPr>
                <w:rFonts w:ascii="Calibri" w:hAnsi="Calibri" w:cs="Calibri"/>
                <w:color w:val="050505"/>
                <w:szCs w:val="24"/>
                <w:lang w:val="en-IN"/>
                <w:rPrChange w:id="833" w:author="Mohammad Nasir Chimaukar" w:date="2024-08-16T11:00:00Z">
                  <w:rPr>
                    <w:rFonts w:ascii="Calibri" w:hAnsi="Calibri"/>
                    <w:color w:val="050505"/>
                    <w:lang w:val="en-IN"/>
                  </w:rPr>
                </w:rPrChange>
              </w:rPr>
              <w:t>Certificate_of_Incorporatipon</w:t>
            </w:r>
          </w:p>
        </w:tc>
        <w:tc>
          <w:tcPr>
            <w:tcW w:w="2362" w:type="pct"/>
            <w:noWrap/>
            <w:hideMark/>
            <w:tcPrChange w:id="834" w:author="Mohammad Nasir Chimaukar" w:date="2024-08-16T11:00:00Z">
              <w:tcPr>
                <w:tcW w:w="2362" w:type="pct"/>
                <w:noWrap/>
                <w:hideMark/>
              </w:tcPr>
            </w:tcPrChange>
          </w:tcPr>
          <w:p w14:paraId="38B2AA20" w14:textId="77777777" w:rsidR="00D44A18" w:rsidRPr="005B6C7D" w:rsidRDefault="00D44A18" w:rsidP="0082612F">
            <w:pPr>
              <w:suppressAutoHyphens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Cs w:val="24"/>
                <w:lang w:val="en-IN"/>
                <w:rPrChange w:id="835" w:author="Mohammad Nasir Chimaukar" w:date="2024-08-16T11:00:00Z">
                  <w:rPr>
                    <w:rFonts w:ascii="Calibri" w:hAnsi="Calibri"/>
                    <w:color w:val="000000"/>
                    <w:lang w:val="en-IN"/>
                  </w:rPr>
                </w:rPrChange>
              </w:rPr>
            </w:pPr>
            <w:r w:rsidRPr="005B6C7D">
              <w:rPr>
                <w:rFonts w:ascii="Calibri" w:hAnsi="Calibri" w:cs="Calibri"/>
                <w:color w:val="000000"/>
                <w:szCs w:val="24"/>
                <w:lang w:val="en-IN"/>
                <w:rPrChange w:id="836" w:author="Mohammad Nasir Chimaukar" w:date="2024-08-16T11:00:00Z">
                  <w:rPr>
                    <w:rFonts w:ascii="Calibri" w:hAnsi="Calibri"/>
                    <w:color w:val="000000"/>
                    <w:lang w:val="en-IN"/>
                  </w:rPr>
                </w:rPrChange>
              </w:rPr>
              <w:t>Certificate of Incorporation</w:t>
            </w:r>
          </w:p>
        </w:tc>
      </w:tr>
      <w:tr w:rsidR="00D44A18" w:rsidRPr="005B6C7D" w14:paraId="27B1C37F" w14:textId="77777777" w:rsidTr="00D44A18">
        <w:trPr>
          <w:trHeight w:val="300"/>
          <w:trPrChange w:id="837" w:author="Mohammad Nasir Chimaukar" w:date="2024-08-16T11:00:00Z">
            <w:trPr>
              <w:trHeight w:val="300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8" w:type="pct"/>
            <w:noWrap/>
            <w:hideMark/>
            <w:tcPrChange w:id="838" w:author="Mohammad Nasir Chimaukar" w:date="2024-08-16T11:00:00Z">
              <w:tcPr>
                <w:tcW w:w="2638" w:type="pct"/>
                <w:noWrap/>
                <w:hideMark/>
              </w:tcPr>
            </w:tcPrChange>
          </w:tcPr>
          <w:p w14:paraId="520583EF" w14:textId="77777777" w:rsidR="00D44A18" w:rsidRPr="005B6C7D" w:rsidRDefault="00D44A18" w:rsidP="0082612F">
            <w:pPr>
              <w:suppressAutoHyphens w:val="0"/>
              <w:spacing w:line="240" w:lineRule="auto"/>
              <w:ind w:firstLineChars="100" w:firstLine="241"/>
              <w:rPr>
                <w:rFonts w:ascii="Calibri" w:hAnsi="Calibri" w:cs="Calibri"/>
                <w:color w:val="050505"/>
                <w:szCs w:val="24"/>
                <w:lang w:val="en-IN"/>
                <w:rPrChange w:id="839" w:author="Mohammad Nasir Chimaukar" w:date="2024-08-16T11:00:00Z">
                  <w:rPr>
                    <w:rFonts w:ascii="Calibri" w:hAnsi="Calibri"/>
                    <w:color w:val="050505"/>
                    <w:lang w:val="en-IN"/>
                  </w:rPr>
                </w:rPrChange>
              </w:rPr>
            </w:pPr>
            <w:r w:rsidRPr="005B6C7D">
              <w:rPr>
                <w:rFonts w:ascii="Calibri" w:hAnsi="Calibri" w:cs="Calibri"/>
                <w:color w:val="050505"/>
                <w:szCs w:val="24"/>
                <w:lang w:val="en-IN"/>
                <w:rPrChange w:id="840" w:author="Mohammad Nasir Chimaukar" w:date="2024-08-16T11:00:00Z">
                  <w:rPr>
                    <w:rFonts w:ascii="Calibri" w:hAnsi="Calibri"/>
                    <w:color w:val="050505"/>
                    <w:lang w:val="en-IN"/>
                  </w:rPr>
                </w:rPrChange>
              </w:rPr>
              <w:t>Share_Certification</w:t>
            </w:r>
          </w:p>
        </w:tc>
        <w:tc>
          <w:tcPr>
            <w:tcW w:w="2362" w:type="pct"/>
            <w:noWrap/>
            <w:hideMark/>
            <w:tcPrChange w:id="841" w:author="Mohammad Nasir Chimaukar" w:date="2024-08-16T11:00:00Z">
              <w:tcPr>
                <w:tcW w:w="2362" w:type="pct"/>
                <w:noWrap/>
                <w:hideMark/>
              </w:tcPr>
            </w:tcPrChange>
          </w:tcPr>
          <w:p w14:paraId="20CE5C25" w14:textId="77777777" w:rsidR="00D44A18" w:rsidRPr="005B6C7D" w:rsidRDefault="00D44A18" w:rsidP="0082612F">
            <w:pPr>
              <w:suppressAutoHyphens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Cs w:val="24"/>
                <w:lang w:val="en-IN"/>
                <w:rPrChange w:id="842" w:author="Mohammad Nasir Chimaukar" w:date="2024-08-16T11:00:00Z">
                  <w:rPr>
                    <w:rFonts w:ascii="Calibri" w:hAnsi="Calibri"/>
                    <w:color w:val="000000"/>
                    <w:lang w:val="en-IN"/>
                  </w:rPr>
                </w:rPrChange>
              </w:rPr>
            </w:pPr>
            <w:r w:rsidRPr="005B6C7D">
              <w:rPr>
                <w:rFonts w:ascii="Calibri" w:hAnsi="Calibri" w:cs="Calibri"/>
                <w:color w:val="000000"/>
                <w:szCs w:val="24"/>
                <w:lang w:val="en-IN"/>
                <w:rPrChange w:id="843" w:author="Mohammad Nasir Chimaukar" w:date="2024-08-16T11:00:00Z">
                  <w:rPr>
                    <w:rFonts w:ascii="Calibri" w:hAnsi="Calibri"/>
                    <w:color w:val="000000"/>
                    <w:lang w:val="en-IN"/>
                  </w:rPr>
                </w:rPrChange>
              </w:rPr>
              <w:t>Share Certificate</w:t>
            </w:r>
          </w:p>
        </w:tc>
      </w:tr>
      <w:tr w:rsidR="00D44A18" w:rsidRPr="005B6C7D" w14:paraId="643E0693" w14:textId="77777777" w:rsidTr="00D44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trPrChange w:id="844" w:author="Mohammad Nasir Chimaukar" w:date="2024-08-16T11:00:00Z">
            <w:trPr>
              <w:trHeight w:val="300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8" w:type="pct"/>
            <w:noWrap/>
            <w:hideMark/>
            <w:tcPrChange w:id="845" w:author="Mohammad Nasir Chimaukar" w:date="2024-08-16T11:00:00Z">
              <w:tcPr>
                <w:tcW w:w="2638" w:type="pct"/>
                <w:noWrap/>
                <w:hideMark/>
              </w:tcPr>
            </w:tcPrChange>
          </w:tcPr>
          <w:p w14:paraId="5AF65EE6" w14:textId="77777777" w:rsidR="00D44A18" w:rsidRPr="005B6C7D" w:rsidRDefault="00D44A18" w:rsidP="0082612F">
            <w:pPr>
              <w:suppressAutoHyphens w:val="0"/>
              <w:spacing w:line="240" w:lineRule="auto"/>
              <w:ind w:firstLineChars="100" w:firstLine="241"/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50505"/>
                <w:szCs w:val="24"/>
                <w:lang w:val="en-IN"/>
                <w:rPrChange w:id="846" w:author="Mohammad Nasir Chimaukar" w:date="2024-08-16T11:00:00Z">
                  <w:rPr>
                    <w:rFonts w:ascii="Calibri" w:hAnsi="Calibri"/>
                    <w:color w:val="050505"/>
                    <w:lang w:val="en-IN"/>
                  </w:rPr>
                </w:rPrChange>
              </w:rPr>
            </w:pPr>
            <w:r w:rsidRPr="005B6C7D">
              <w:rPr>
                <w:rFonts w:ascii="Calibri" w:hAnsi="Calibri" w:cs="Calibri"/>
                <w:color w:val="050505"/>
                <w:szCs w:val="24"/>
                <w:lang w:val="en-IN"/>
                <w:rPrChange w:id="847" w:author="Mohammad Nasir Chimaukar" w:date="2024-08-16T11:00:00Z">
                  <w:rPr>
                    <w:rFonts w:ascii="Calibri" w:hAnsi="Calibri"/>
                    <w:color w:val="050505"/>
                    <w:lang w:val="en-IN"/>
                  </w:rPr>
                </w:rPrChange>
              </w:rPr>
              <w:t>Resume</w:t>
            </w:r>
          </w:p>
        </w:tc>
        <w:tc>
          <w:tcPr>
            <w:tcW w:w="2362" w:type="pct"/>
            <w:noWrap/>
            <w:hideMark/>
            <w:tcPrChange w:id="848" w:author="Mohammad Nasir Chimaukar" w:date="2024-08-16T11:00:00Z">
              <w:tcPr>
                <w:tcW w:w="2362" w:type="pct"/>
                <w:noWrap/>
                <w:hideMark/>
              </w:tcPr>
            </w:tcPrChange>
          </w:tcPr>
          <w:p w14:paraId="5F4E91D8" w14:textId="77777777" w:rsidR="00D44A18" w:rsidRPr="005B6C7D" w:rsidRDefault="00D44A18" w:rsidP="0082612F">
            <w:pPr>
              <w:suppressAutoHyphens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Cs w:val="24"/>
                <w:lang w:val="en-IN"/>
                <w:rPrChange w:id="849" w:author="Mohammad Nasir Chimaukar" w:date="2024-08-16T11:00:00Z">
                  <w:rPr>
                    <w:rFonts w:ascii="Calibri" w:hAnsi="Calibri"/>
                    <w:color w:val="000000"/>
                    <w:lang w:val="en-IN"/>
                  </w:rPr>
                </w:rPrChange>
              </w:rPr>
            </w:pPr>
            <w:r w:rsidRPr="005B6C7D">
              <w:rPr>
                <w:rFonts w:ascii="Calibri" w:hAnsi="Calibri" w:cs="Calibri"/>
                <w:color w:val="000000"/>
                <w:szCs w:val="24"/>
                <w:lang w:val="en-IN"/>
                <w:rPrChange w:id="850" w:author="Mohammad Nasir Chimaukar" w:date="2024-08-16T11:00:00Z">
                  <w:rPr>
                    <w:rFonts w:ascii="Calibri" w:hAnsi="Calibri"/>
                    <w:color w:val="000000"/>
                    <w:lang w:val="en-IN"/>
                  </w:rPr>
                </w:rPrChange>
              </w:rPr>
              <w:t>Customer Professional History</w:t>
            </w:r>
          </w:p>
        </w:tc>
      </w:tr>
      <w:tr w:rsidR="00797C2C" w:rsidRPr="005B6C7D" w14:paraId="0065EAC7" w14:textId="77777777" w:rsidTr="00D44A1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8" w:type="pct"/>
            <w:noWrap/>
          </w:tcPr>
          <w:p w14:paraId="0F596CF6" w14:textId="60EC9242" w:rsidR="00797C2C" w:rsidRPr="005B6C7D" w:rsidRDefault="00797C2C" w:rsidP="0082612F">
            <w:pPr>
              <w:suppressAutoHyphens w:val="0"/>
              <w:spacing w:line="240" w:lineRule="auto"/>
              <w:ind w:firstLineChars="100" w:firstLine="241"/>
              <w:rPr>
                <w:rFonts w:ascii="Calibri" w:hAnsi="Calibri" w:cs="Calibri"/>
                <w:color w:val="050505"/>
                <w:szCs w:val="24"/>
                <w:lang w:val="en-IN"/>
              </w:rPr>
            </w:pPr>
            <w:proofErr w:type="spellStart"/>
            <w:r>
              <w:rPr>
                <w:rFonts w:ascii="Calibri" w:hAnsi="Calibri" w:cs="Calibri"/>
                <w:color w:val="050505"/>
                <w:szCs w:val="24"/>
                <w:lang w:val="en-IN"/>
              </w:rPr>
              <w:t>Company_ID</w:t>
            </w:r>
            <w:proofErr w:type="spellEnd"/>
          </w:p>
        </w:tc>
        <w:tc>
          <w:tcPr>
            <w:tcW w:w="2362" w:type="pct"/>
            <w:noWrap/>
          </w:tcPr>
          <w:p w14:paraId="74B5E02C" w14:textId="6EB3D022" w:rsidR="00797C2C" w:rsidRPr="005B6C7D" w:rsidRDefault="00797C2C" w:rsidP="0082612F">
            <w:pPr>
              <w:suppressAutoHyphens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Cs w:val="24"/>
                <w:lang w:val="en-IN"/>
              </w:rPr>
            </w:pPr>
            <w:r>
              <w:rPr>
                <w:rFonts w:ascii="Calibri" w:hAnsi="Calibri" w:cs="Calibri"/>
                <w:color w:val="000000"/>
                <w:szCs w:val="24"/>
                <w:lang w:val="en-IN"/>
              </w:rPr>
              <w:t>Company Documents</w:t>
            </w:r>
          </w:p>
        </w:tc>
      </w:tr>
      <w:tr w:rsidR="00C46951" w:rsidRPr="00C46951" w14:paraId="360855D5" w14:textId="77777777" w:rsidTr="00D44A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8" w:type="pct"/>
            <w:noWrap/>
          </w:tcPr>
          <w:p w14:paraId="5CEEE6C7" w14:textId="77777777" w:rsidR="00C46951" w:rsidRPr="00C46951" w:rsidRDefault="00C46951" w:rsidP="00C46951">
            <w:pPr>
              <w:suppressAutoHyphens w:val="0"/>
              <w:spacing w:line="240" w:lineRule="auto"/>
              <w:ind w:firstLineChars="100" w:firstLine="241"/>
              <w:rPr>
                <w:rFonts w:ascii="Calibri" w:hAnsi="Calibri" w:cs="Calibri"/>
                <w:color w:val="050505"/>
                <w:szCs w:val="24"/>
                <w:lang w:val="en-IN"/>
              </w:rPr>
            </w:pPr>
            <w:proofErr w:type="spellStart"/>
            <w:r w:rsidRPr="00C46951">
              <w:rPr>
                <w:rFonts w:ascii="Calibri" w:hAnsi="Calibri" w:cs="Calibri"/>
                <w:color w:val="050505"/>
                <w:szCs w:val="24"/>
                <w:lang w:val="en-IN"/>
              </w:rPr>
              <w:t>Source_of_personal_wealth</w:t>
            </w:r>
            <w:proofErr w:type="spellEnd"/>
          </w:p>
          <w:p w14:paraId="6764C9A9" w14:textId="77777777" w:rsidR="00C46951" w:rsidRDefault="00C46951" w:rsidP="0082612F">
            <w:pPr>
              <w:suppressAutoHyphens w:val="0"/>
              <w:spacing w:line="240" w:lineRule="auto"/>
              <w:ind w:firstLineChars="100" w:firstLine="241"/>
              <w:rPr>
                <w:rFonts w:ascii="Calibri" w:hAnsi="Calibri" w:cs="Calibri"/>
                <w:color w:val="050505"/>
                <w:szCs w:val="24"/>
                <w:lang w:val="en-IN"/>
              </w:rPr>
            </w:pPr>
          </w:p>
        </w:tc>
        <w:tc>
          <w:tcPr>
            <w:tcW w:w="2362" w:type="pct"/>
            <w:noWrap/>
          </w:tcPr>
          <w:p w14:paraId="3456DAD8" w14:textId="77777777" w:rsidR="00C46951" w:rsidRPr="00C46951" w:rsidRDefault="00C46951" w:rsidP="00C46951">
            <w:pPr>
              <w:suppressAutoHyphens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50505"/>
                <w:szCs w:val="24"/>
                <w:lang w:val="en-IN"/>
              </w:rPr>
            </w:pPr>
            <w:r w:rsidRPr="00C46951">
              <w:rPr>
                <w:rFonts w:ascii="Calibri" w:hAnsi="Calibri" w:cs="Calibri"/>
                <w:color w:val="050505"/>
                <w:szCs w:val="24"/>
                <w:lang w:val="en-IN"/>
              </w:rPr>
              <w:t>Source of Wealth</w:t>
            </w:r>
          </w:p>
          <w:p w14:paraId="2099596C" w14:textId="77777777" w:rsidR="00C46951" w:rsidRPr="00C46951" w:rsidRDefault="00C46951" w:rsidP="00C46951">
            <w:pPr>
              <w:suppressAutoHyphens w:val="0"/>
              <w:spacing w:line="240" w:lineRule="auto"/>
              <w:ind w:firstLineChars="100" w:firstLin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50505"/>
                <w:szCs w:val="24"/>
                <w:lang w:val="en-IN"/>
              </w:rPr>
            </w:pPr>
          </w:p>
        </w:tc>
      </w:tr>
    </w:tbl>
    <w:p w14:paraId="72B0FBB8" w14:textId="77777777" w:rsidR="0082612F" w:rsidRPr="00C46951" w:rsidRDefault="0082612F" w:rsidP="00C46951">
      <w:pPr>
        <w:suppressAutoHyphens w:val="0"/>
        <w:spacing w:line="240" w:lineRule="auto"/>
        <w:ind w:firstLineChars="100" w:firstLine="241"/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rFonts w:ascii="Calibri" w:hAnsi="Calibri" w:cs="Calibri"/>
          <w:b/>
          <w:bCs/>
          <w:color w:val="050505"/>
          <w:szCs w:val="24"/>
          <w:lang w:val="en-IN"/>
          <w:rPrChange w:id="851" w:author="Mohammad Nasir Chimaukar" w:date="2024-08-16T11:00:00Z">
            <w:rPr>
              <w:rFonts w:ascii="Calibri" w:hAnsi="Calibri"/>
              <w:lang w:val="en-IN"/>
            </w:rPr>
          </w:rPrChange>
        </w:rPr>
      </w:pPr>
    </w:p>
    <w:p w14:paraId="5A69C42B" w14:textId="77777777" w:rsidR="00C46951" w:rsidRDefault="00C46951" w:rsidP="008563E7">
      <w:pPr>
        <w:spacing w:line="360" w:lineRule="auto"/>
        <w:rPr>
          <w:rFonts w:ascii="Calibri" w:hAnsi="Calibri" w:cs="Calibri"/>
          <w:szCs w:val="24"/>
          <w:lang w:val="en-IN"/>
        </w:rPr>
      </w:pPr>
    </w:p>
    <w:p w14:paraId="6FCA9982" w14:textId="67E310FC" w:rsidR="00BA5C92" w:rsidRPr="005B6C7D" w:rsidRDefault="00C46951" w:rsidP="008563E7">
      <w:pPr>
        <w:spacing w:line="360" w:lineRule="auto"/>
        <w:rPr>
          <w:rFonts w:ascii="Calibri" w:hAnsi="Calibri" w:cs="Calibri"/>
          <w:szCs w:val="24"/>
          <w:lang w:val="en-IN"/>
          <w:rPrChange w:id="852" w:author="Mohammad Nasir Chimaukar" w:date="2024-08-16T11:00:00Z">
            <w:rPr>
              <w:rFonts w:ascii="Calibri" w:hAnsi="Calibri"/>
              <w:lang w:val="en-IN"/>
            </w:rPr>
          </w:rPrChange>
        </w:rPr>
      </w:pPr>
      <w:r w:rsidRPr="00C46951">
        <w:rPr>
          <w:rFonts w:ascii="Calibri" w:hAnsi="Calibri" w:cs="Calibri"/>
          <w:szCs w:val="24"/>
          <w:lang w:val="en-IN"/>
        </w:rPr>
        <w:t xml:space="preserve">Below </w:t>
      </w:r>
      <w:r w:rsidRPr="00C46951">
        <w:rPr>
          <w:rFonts w:ascii="Calibri" w:hAnsi="Calibri" w:cs="Calibri"/>
          <w:szCs w:val="24"/>
          <w:highlight w:val="red"/>
          <w:lang w:val="en-IN"/>
        </w:rPr>
        <w:t>red highlighted documents</w:t>
      </w:r>
      <w:r w:rsidRPr="00C46951">
        <w:rPr>
          <w:rFonts w:ascii="Calibri" w:hAnsi="Calibri" w:cs="Calibri"/>
          <w:szCs w:val="24"/>
          <w:lang w:val="en-IN"/>
        </w:rPr>
        <w:t xml:space="preserve"> to be removed from the journey and others to kept as is</w:t>
      </w:r>
      <w:r w:rsidR="008563E7" w:rsidRPr="00C46951">
        <w:rPr>
          <w:rFonts w:ascii="Calibri" w:hAnsi="Calibri" w:cs="Calibri"/>
          <w:szCs w:val="24"/>
          <w:lang w:val="en-IN"/>
          <w:rPrChange w:id="853" w:author="Mohammad Nasir Chimaukar" w:date="2024-08-16T11:00:00Z">
            <w:rPr>
              <w:rFonts w:ascii="Calibri" w:hAnsi="Calibri"/>
              <w:highlight w:val="yellow"/>
              <w:lang w:val="en-IN"/>
            </w:rPr>
          </w:rPrChange>
        </w:rPr>
        <w:t>:</w:t>
      </w:r>
      <w:r w:rsidR="008563E7" w:rsidRPr="005B6C7D">
        <w:rPr>
          <w:rFonts w:ascii="Calibri" w:hAnsi="Calibri" w:cs="Calibri"/>
          <w:szCs w:val="24"/>
          <w:lang w:val="en-IN"/>
          <w:rPrChange w:id="854" w:author="Mohammad Nasir Chimaukar" w:date="2024-08-16T11:00:00Z">
            <w:rPr>
              <w:rFonts w:ascii="Calibri" w:hAnsi="Calibri"/>
              <w:lang w:val="en-IN"/>
            </w:rPr>
          </w:rPrChange>
        </w:rPr>
        <w:t xml:space="preserve"> </w:t>
      </w:r>
      <w:r w:rsidR="00764F75" w:rsidRPr="005B6C7D">
        <w:rPr>
          <w:rFonts w:ascii="Calibri" w:hAnsi="Calibri" w:cs="Calibri"/>
          <w:szCs w:val="24"/>
          <w:lang w:val="en-IN"/>
          <w:rPrChange w:id="855" w:author="Mohammad Nasir Chimaukar" w:date="2024-08-16T11:00:00Z">
            <w:rPr>
              <w:rFonts w:ascii="Calibri" w:hAnsi="Calibri"/>
              <w:lang w:val="en-IN"/>
            </w:rPr>
          </w:rPrChange>
        </w:rPr>
        <w:t xml:space="preserve">(Compliance / </w:t>
      </w:r>
      <w:commentRangeStart w:id="856"/>
      <w:r w:rsidR="00764F75" w:rsidRPr="005B6C7D">
        <w:rPr>
          <w:rFonts w:ascii="Calibri" w:hAnsi="Calibri" w:cs="Calibri"/>
          <w:szCs w:val="24"/>
          <w:lang w:val="en-IN"/>
          <w:rPrChange w:id="857" w:author="Mohammad Nasir Chimaukar" w:date="2024-08-16T11:00:00Z">
            <w:rPr>
              <w:rFonts w:ascii="Calibri" w:hAnsi="Calibri"/>
              <w:lang w:val="en-IN"/>
            </w:rPr>
          </w:rPrChange>
        </w:rPr>
        <w:t>Operations</w:t>
      </w:r>
      <w:commentRangeEnd w:id="856"/>
      <w:r w:rsidR="000B3CC6" w:rsidRPr="005B6C7D">
        <w:rPr>
          <w:rStyle w:val="CommentReference"/>
          <w:rFonts w:ascii="Calibri" w:hAnsi="Calibri" w:cs="Calibri"/>
          <w:sz w:val="24"/>
          <w:szCs w:val="24"/>
        </w:rPr>
        <w:commentReference w:id="856"/>
      </w:r>
      <w:r w:rsidR="00764F75" w:rsidRPr="005B6C7D">
        <w:rPr>
          <w:rFonts w:ascii="Calibri" w:hAnsi="Calibri" w:cs="Calibri"/>
          <w:szCs w:val="24"/>
          <w:lang w:val="en-IN"/>
          <w:rPrChange w:id="858" w:author="Mohammad Nasir Chimaukar" w:date="2024-08-16T11:00:00Z">
            <w:rPr>
              <w:rFonts w:ascii="Calibri" w:hAnsi="Calibri"/>
              <w:lang w:val="en-IN"/>
            </w:rPr>
          </w:rPrChange>
        </w:rPr>
        <w:t xml:space="preserve">) </w:t>
      </w:r>
    </w:p>
    <w:tbl>
      <w:tblPr>
        <w:tblW w:w="5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5483"/>
      </w:tblGrid>
      <w:tr w:rsidR="009D0A38" w:rsidRPr="005B6C7D" w14:paraId="4E68D961" w14:textId="77777777" w:rsidTr="009D0A38">
        <w:trPr>
          <w:trHeight w:val="300"/>
        </w:trPr>
        <w:tc>
          <w:tcPr>
            <w:tcW w:w="5483" w:type="dxa"/>
            <w:shd w:val="clear" w:color="auto" w:fill="FFFFFF" w:themeFill="background1"/>
            <w:noWrap/>
            <w:vAlign w:val="center"/>
            <w:hideMark/>
          </w:tcPr>
          <w:p w14:paraId="45C5C023" w14:textId="77777777" w:rsidR="009D0A38" w:rsidRPr="00C46951" w:rsidRDefault="009D0A38" w:rsidP="009D0A38">
            <w:pPr>
              <w:suppressAutoHyphens w:val="0"/>
              <w:spacing w:line="240" w:lineRule="auto"/>
              <w:ind w:firstLineChars="100" w:firstLine="240"/>
              <w:rPr>
                <w:rFonts w:ascii="Calibri" w:hAnsi="Calibri" w:cs="Calibri"/>
                <w:color w:val="050505"/>
                <w:szCs w:val="24"/>
                <w:lang w:val="en-IN"/>
              </w:rPr>
            </w:pPr>
            <w:r w:rsidRPr="005B6C7D">
              <w:rPr>
                <w:rFonts w:ascii="Calibri" w:hAnsi="Calibri" w:cs="Calibri"/>
                <w:color w:val="050505"/>
                <w:szCs w:val="24"/>
                <w:lang w:val="en-IN"/>
                <w:rPrChange w:id="859" w:author="Mohammad Nasir Chimaukar" w:date="2024-08-16T11:00:00Z">
                  <w:rPr>
                    <w:rFonts w:ascii="Calibri" w:hAnsi="Calibri"/>
                    <w:color w:val="050505"/>
                    <w:lang w:val="en-IN"/>
                  </w:rPr>
                </w:rPrChange>
              </w:rPr>
              <w:t>Cheque_Copies</w:t>
            </w:r>
          </w:p>
        </w:tc>
      </w:tr>
      <w:tr w:rsidR="009D0A38" w:rsidRPr="005B6C7D" w14:paraId="44B77DB0" w14:textId="77777777" w:rsidTr="009D0A38">
        <w:trPr>
          <w:trHeight w:val="300"/>
        </w:trPr>
        <w:tc>
          <w:tcPr>
            <w:tcW w:w="5483" w:type="dxa"/>
            <w:shd w:val="clear" w:color="auto" w:fill="FFFFFF" w:themeFill="background1"/>
            <w:noWrap/>
            <w:vAlign w:val="center"/>
            <w:hideMark/>
          </w:tcPr>
          <w:p w14:paraId="10B9D89B" w14:textId="77777777" w:rsidR="009D0A38" w:rsidRPr="005B6C7D" w:rsidRDefault="009D0A38" w:rsidP="009D0A38">
            <w:pPr>
              <w:suppressAutoHyphens w:val="0"/>
              <w:spacing w:line="240" w:lineRule="auto"/>
              <w:ind w:firstLineChars="100" w:firstLine="240"/>
              <w:rPr>
                <w:rFonts w:ascii="Calibri" w:hAnsi="Calibri" w:cs="Calibri"/>
                <w:color w:val="050505"/>
                <w:szCs w:val="24"/>
                <w:lang w:val="en-IN"/>
                <w:rPrChange w:id="860" w:author="Mohammad Nasir Chimaukar" w:date="2024-08-16T11:00:00Z">
                  <w:rPr>
                    <w:rFonts w:ascii="Calibri" w:hAnsi="Calibri"/>
                    <w:color w:val="050505"/>
                    <w:lang w:val="en-IN"/>
                  </w:rPr>
                </w:rPrChange>
              </w:rPr>
            </w:pPr>
            <w:r w:rsidRPr="006A0A5F">
              <w:rPr>
                <w:rFonts w:ascii="Calibri" w:hAnsi="Calibri" w:cs="Calibri"/>
                <w:color w:val="050505"/>
                <w:szCs w:val="24"/>
                <w:highlight w:val="red"/>
                <w:lang w:val="en-IN"/>
                <w:rPrChange w:id="861" w:author="Mohammad Nasir Chimaukar" w:date="2024-08-16T11:00:00Z">
                  <w:rPr>
                    <w:rFonts w:ascii="Calibri" w:hAnsi="Calibri"/>
                    <w:color w:val="050505"/>
                    <w:lang w:val="en-IN"/>
                  </w:rPr>
                </w:rPrChange>
              </w:rPr>
              <w:t>Other_Documents</w:t>
            </w:r>
          </w:p>
        </w:tc>
      </w:tr>
      <w:tr w:rsidR="009D0A38" w:rsidRPr="005B6C7D" w14:paraId="6C9D9864" w14:textId="77777777" w:rsidTr="009D0A38">
        <w:trPr>
          <w:trHeight w:val="300"/>
        </w:trPr>
        <w:tc>
          <w:tcPr>
            <w:tcW w:w="5483" w:type="dxa"/>
            <w:shd w:val="clear" w:color="auto" w:fill="FFFFFF" w:themeFill="background1"/>
            <w:noWrap/>
            <w:vAlign w:val="center"/>
            <w:hideMark/>
          </w:tcPr>
          <w:p w14:paraId="5BB93E73" w14:textId="77777777" w:rsidR="009D0A38" w:rsidRPr="005B6C7D" w:rsidRDefault="009D0A38" w:rsidP="009D0A38">
            <w:pPr>
              <w:suppressAutoHyphens w:val="0"/>
              <w:spacing w:line="240" w:lineRule="auto"/>
              <w:ind w:firstLineChars="100" w:firstLine="240"/>
              <w:rPr>
                <w:rFonts w:ascii="Calibri" w:hAnsi="Calibri" w:cs="Calibri"/>
                <w:color w:val="050505"/>
                <w:szCs w:val="24"/>
                <w:lang w:val="en-IN"/>
                <w:rPrChange w:id="862" w:author="Mohammad Nasir Chimaukar" w:date="2024-08-16T11:00:00Z">
                  <w:rPr>
                    <w:rFonts w:ascii="Calibri" w:hAnsi="Calibri"/>
                    <w:color w:val="050505"/>
                    <w:lang w:val="en-IN"/>
                  </w:rPr>
                </w:rPrChange>
              </w:rPr>
            </w:pPr>
            <w:r w:rsidRPr="005B6C7D">
              <w:rPr>
                <w:rFonts w:ascii="Calibri" w:hAnsi="Calibri" w:cs="Calibri"/>
                <w:color w:val="050505"/>
                <w:szCs w:val="24"/>
                <w:lang w:val="en-IN"/>
                <w:rPrChange w:id="863" w:author="Mohammad Nasir Chimaukar" w:date="2024-08-16T11:00:00Z">
                  <w:rPr>
                    <w:rFonts w:ascii="Calibri" w:hAnsi="Calibri"/>
                    <w:color w:val="050505"/>
                    <w:lang w:val="en-IN"/>
                  </w:rPr>
                </w:rPrChange>
              </w:rPr>
              <w:t>Bonus_letter</w:t>
            </w:r>
          </w:p>
        </w:tc>
      </w:tr>
      <w:tr w:rsidR="009D0A38" w:rsidRPr="005B6C7D" w14:paraId="742E7B9A" w14:textId="77777777" w:rsidTr="009D0A38">
        <w:trPr>
          <w:trHeight w:val="300"/>
        </w:trPr>
        <w:tc>
          <w:tcPr>
            <w:tcW w:w="5483" w:type="dxa"/>
            <w:shd w:val="clear" w:color="auto" w:fill="FFFFFF" w:themeFill="background1"/>
            <w:noWrap/>
            <w:vAlign w:val="center"/>
            <w:hideMark/>
          </w:tcPr>
          <w:p w14:paraId="55568B65" w14:textId="77777777" w:rsidR="009D0A38" w:rsidRPr="005B6C7D" w:rsidRDefault="009D0A38" w:rsidP="009D0A38">
            <w:pPr>
              <w:suppressAutoHyphens w:val="0"/>
              <w:spacing w:line="240" w:lineRule="auto"/>
              <w:ind w:firstLineChars="100" w:firstLine="240"/>
              <w:rPr>
                <w:rFonts w:ascii="Calibri" w:hAnsi="Calibri" w:cs="Calibri"/>
                <w:color w:val="050505"/>
                <w:szCs w:val="24"/>
                <w:lang w:val="en-IN"/>
                <w:rPrChange w:id="864" w:author="Mohammad Nasir Chimaukar" w:date="2024-08-16T11:00:00Z">
                  <w:rPr>
                    <w:rFonts w:ascii="Calibri" w:hAnsi="Calibri"/>
                    <w:color w:val="050505"/>
                    <w:lang w:val="en-IN"/>
                  </w:rPr>
                </w:rPrChange>
              </w:rPr>
            </w:pPr>
            <w:r w:rsidRPr="005B6C7D">
              <w:rPr>
                <w:rFonts w:ascii="Calibri" w:hAnsi="Calibri" w:cs="Calibri"/>
                <w:color w:val="050505"/>
                <w:szCs w:val="24"/>
                <w:lang w:val="en-IN"/>
                <w:rPrChange w:id="865" w:author="Mohammad Nasir Chimaukar" w:date="2024-08-16T11:00:00Z">
                  <w:rPr>
                    <w:rFonts w:ascii="Calibri" w:hAnsi="Calibri"/>
                    <w:color w:val="050505"/>
                    <w:lang w:val="en-IN"/>
                  </w:rPr>
                </w:rPrChange>
              </w:rPr>
              <w:t>Delivery_receipt</w:t>
            </w:r>
          </w:p>
        </w:tc>
      </w:tr>
      <w:tr w:rsidR="009D0A38" w:rsidRPr="005B6C7D" w14:paraId="17E221FE" w14:textId="77777777" w:rsidTr="009D0A38">
        <w:trPr>
          <w:trHeight w:val="300"/>
        </w:trPr>
        <w:tc>
          <w:tcPr>
            <w:tcW w:w="5483" w:type="dxa"/>
            <w:shd w:val="clear" w:color="auto" w:fill="FFFFFF" w:themeFill="background1"/>
            <w:noWrap/>
            <w:vAlign w:val="center"/>
            <w:hideMark/>
          </w:tcPr>
          <w:p w14:paraId="1FFF1555" w14:textId="77777777" w:rsidR="009D0A38" w:rsidRPr="005B6C7D" w:rsidRDefault="009D0A38" w:rsidP="009D0A38">
            <w:pPr>
              <w:suppressAutoHyphens w:val="0"/>
              <w:spacing w:line="240" w:lineRule="auto"/>
              <w:ind w:firstLineChars="100" w:firstLine="240"/>
              <w:rPr>
                <w:rFonts w:ascii="Calibri" w:hAnsi="Calibri" w:cs="Calibri"/>
                <w:color w:val="050505"/>
                <w:szCs w:val="24"/>
                <w:lang w:val="en-IN"/>
                <w:rPrChange w:id="866" w:author="Mohammad Nasir Chimaukar" w:date="2024-08-16T11:00:00Z">
                  <w:rPr>
                    <w:rFonts w:ascii="Calibri" w:hAnsi="Calibri"/>
                    <w:color w:val="050505"/>
                    <w:lang w:val="en-IN"/>
                  </w:rPr>
                </w:rPrChange>
              </w:rPr>
            </w:pPr>
            <w:r w:rsidRPr="006A0A5F">
              <w:rPr>
                <w:rFonts w:ascii="Calibri" w:hAnsi="Calibri" w:cs="Calibri"/>
                <w:color w:val="050505"/>
                <w:szCs w:val="24"/>
                <w:highlight w:val="red"/>
                <w:lang w:val="en-IN"/>
                <w:rPrChange w:id="867" w:author="Mohammad Nasir Chimaukar" w:date="2024-08-16T11:00:00Z">
                  <w:rPr>
                    <w:rFonts w:ascii="Calibri" w:hAnsi="Calibri"/>
                    <w:color w:val="050505"/>
                    <w:lang w:val="en-IN"/>
                  </w:rPr>
                </w:rPrChange>
              </w:rPr>
              <w:t>Other_Document</w:t>
            </w:r>
          </w:p>
        </w:tc>
      </w:tr>
      <w:tr w:rsidR="009D0A38" w:rsidRPr="005B6C7D" w14:paraId="353ADAE9" w14:textId="77777777" w:rsidTr="009D0A38">
        <w:trPr>
          <w:trHeight w:val="300"/>
        </w:trPr>
        <w:tc>
          <w:tcPr>
            <w:tcW w:w="5483" w:type="dxa"/>
            <w:shd w:val="clear" w:color="auto" w:fill="FFFFFF" w:themeFill="background1"/>
            <w:noWrap/>
            <w:vAlign w:val="center"/>
            <w:hideMark/>
          </w:tcPr>
          <w:p w14:paraId="59553764" w14:textId="77777777" w:rsidR="009D0A38" w:rsidRPr="005B6C7D" w:rsidRDefault="009D0A38" w:rsidP="009D0A38">
            <w:pPr>
              <w:suppressAutoHyphens w:val="0"/>
              <w:spacing w:line="240" w:lineRule="auto"/>
              <w:ind w:firstLineChars="100" w:firstLine="240"/>
              <w:rPr>
                <w:rFonts w:ascii="Calibri" w:hAnsi="Calibri" w:cs="Calibri"/>
                <w:color w:val="050505"/>
                <w:szCs w:val="24"/>
                <w:lang w:val="en-IN"/>
                <w:rPrChange w:id="868" w:author="Mohammad Nasir Chimaukar" w:date="2024-08-16T11:00:00Z">
                  <w:rPr>
                    <w:rFonts w:ascii="Calibri" w:hAnsi="Calibri"/>
                    <w:color w:val="050505"/>
                    <w:lang w:val="en-IN"/>
                  </w:rPr>
                </w:rPrChange>
              </w:rPr>
            </w:pPr>
            <w:r w:rsidRPr="005B6C7D">
              <w:rPr>
                <w:rFonts w:ascii="Calibri" w:hAnsi="Calibri" w:cs="Calibri"/>
                <w:color w:val="050505"/>
                <w:szCs w:val="24"/>
                <w:lang w:val="en-IN"/>
                <w:rPrChange w:id="869" w:author="Mohammad Nasir Chimaukar" w:date="2024-08-16T11:00:00Z">
                  <w:rPr>
                    <w:rFonts w:ascii="Calibri" w:hAnsi="Calibri"/>
                    <w:color w:val="050505"/>
                    <w:lang w:val="en-IN"/>
                  </w:rPr>
                </w:rPrChange>
              </w:rPr>
              <w:t>Generate_template</w:t>
            </w:r>
          </w:p>
        </w:tc>
      </w:tr>
      <w:tr w:rsidR="009D0A38" w:rsidRPr="005B6C7D" w14:paraId="600EBDEC" w14:textId="77777777" w:rsidTr="009D0A38">
        <w:trPr>
          <w:trHeight w:val="300"/>
        </w:trPr>
        <w:tc>
          <w:tcPr>
            <w:tcW w:w="5483" w:type="dxa"/>
            <w:shd w:val="clear" w:color="auto" w:fill="FFFFFF" w:themeFill="background1"/>
            <w:noWrap/>
            <w:vAlign w:val="center"/>
            <w:hideMark/>
          </w:tcPr>
          <w:p w14:paraId="6AEEA3CC" w14:textId="77777777" w:rsidR="009D0A38" w:rsidRPr="005B6C7D" w:rsidRDefault="009D0A38" w:rsidP="009D0A38">
            <w:pPr>
              <w:suppressAutoHyphens w:val="0"/>
              <w:spacing w:line="240" w:lineRule="auto"/>
              <w:ind w:firstLineChars="100" w:firstLine="240"/>
              <w:rPr>
                <w:rFonts w:ascii="Calibri" w:hAnsi="Calibri" w:cs="Calibri"/>
                <w:color w:val="050505"/>
                <w:szCs w:val="24"/>
                <w:lang w:val="en-IN"/>
                <w:rPrChange w:id="870" w:author="Mohammad Nasir Chimaukar" w:date="2024-08-16T11:00:00Z">
                  <w:rPr>
                    <w:rFonts w:ascii="Calibri" w:hAnsi="Calibri"/>
                    <w:color w:val="050505"/>
                    <w:lang w:val="en-IN"/>
                  </w:rPr>
                </w:rPrChange>
              </w:rPr>
            </w:pPr>
            <w:r w:rsidRPr="005B6C7D">
              <w:rPr>
                <w:rFonts w:ascii="Calibri" w:hAnsi="Calibri" w:cs="Calibri"/>
                <w:color w:val="050505"/>
                <w:szCs w:val="24"/>
                <w:lang w:val="en-IN"/>
                <w:rPrChange w:id="871" w:author="Mohammad Nasir Chimaukar" w:date="2024-08-16T11:00:00Z">
                  <w:rPr>
                    <w:rFonts w:ascii="Calibri" w:hAnsi="Calibri"/>
                    <w:color w:val="050505"/>
                    <w:lang w:val="en-IN"/>
                  </w:rPr>
                </w:rPrChange>
              </w:rPr>
              <w:t>generate_temp</w:t>
            </w:r>
          </w:p>
        </w:tc>
      </w:tr>
      <w:tr w:rsidR="009D0A38" w:rsidRPr="005B6C7D" w14:paraId="00682096" w14:textId="77777777" w:rsidTr="009D0A38">
        <w:trPr>
          <w:trHeight w:val="300"/>
        </w:trPr>
        <w:tc>
          <w:tcPr>
            <w:tcW w:w="5483" w:type="dxa"/>
            <w:shd w:val="clear" w:color="auto" w:fill="FFFFFF" w:themeFill="background1"/>
            <w:noWrap/>
            <w:vAlign w:val="center"/>
            <w:hideMark/>
          </w:tcPr>
          <w:p w14:paraId="364E999E" w14:textId="77777777" w:rsidR="009D0A38" w:rsidRPr="005B6C7D" w:rsidRDefault="009D0A38" w:rsidP="009D0A38">
            <w:pPr>
              <w:suppressAutoHyphens w:val="0"/>
              <w:spacing w:line="240" w:lineRule="auto"/>
              <w:ind w:firstLineChars="100" w:firstLine="240"/>
              <w:rPr>
                <w:rFonts w:ascii="Calibri" w:hAnsi="Calibri" w:cs="Calibri"/>
                <w:color w:val="050505"/>
                <w:szCs w:val="24"/>
                <w:lang w:val="en-IN"/>
                <w:rPrChange w:id="872" w:author="Mohammad Nasir Chimaukar" w:date="2024-08-16T11:00:00Z">
                  <w:rPr>
                    <w:rFonts w:ascii="Calibri" w:hAnsi="Calibri"/>
                    <w:color w:val="050505"/>
                    <w:lang w:val="en-IN"/>
                  </w:rPr>
                </w:rPrChange>
              </w:rPr>
            </w:pPr>
            <w:r w:rsidRPr="005B6C7D">
              <w:rPr>
                <w:rFonts w:ascii="Calibri" w:hAnsi="Calibri" w:cs="Calibri"/>
                <w:color w:val="050505"/>
                <w:szCs w:val="24"/>
                <w:lang w:val="en-IN"/>
                <w:rPrChange w:id="873" w:author="Mohammad Nasir Chimaukar" w:date="2024-08-16T11:00:00Z">
                  <w:rPr>
                    <w:rFonts w:ascii="Calibri" w:hAnsi="Calibri"/>
                    <w:color w:val="050505"/>
                    <w:lang w:val="en-IN"/>
                  </w:rPr>
                </w:rPrChange>
              </w:rPr>
              <w:t>Proof_of_delivery</w:t>
            </w:r>
          </w:p>
        </w:tc>
      </w:tr>
      <w:tr w:rsidR="009D0A38" w:rsidRPr="005B6C7D" w14:paraId="42E2BF6E" w14:textId="77777777" w:rsidTr="009D0A38">
        <w:trPr>
          <w:trHeight w:val="300"/>
        </w:trPr>
        <w:tc>
          <w:tcPr>
            <w:tcW w:w="5483" w:type="dxa"/>
            <w:shd w:val="clear" w:color="auto" w:fill="FFFFFF" w:themeFill="background1"/>
            <w:noWrap/>
            <w:vAlign w:val="center"/>
            <w:hideMark/>
          </w:tcPr>
          <w:p w14:paraId="35B6DA55" w14:textId="77777777" w:rsidR="009D0A38" w:rsidRPr="005B6C7D" w:rsidRDefault="009D0A38" w:rsidP="009D0A38">
            <w:pPr>
              <w:suppressAutoHyphens w:val="0"/>
              <w:spacing w:line="240" w:lineRule="auto"/>
              <w:ind w:firstLineChars="100" w:firstLine="240"/>
              <w:rPr>
                <w:rFonts w:ascii="Calibri" w:hAnsi="Calibri" w:cs="Calibri"/>
                <w:color w:val="050505"/>
                <w:szCs w:val="24"/>
                <w:lang w:val="en-IN"/>
                <w:rPrChange w:id="874" w:author="Mohammad Nasir Chimaukar" w:date="2024-08-16T11:00:00Z">
                  <w:rPr>
                    <w:rFonts w:ascii="Calibri" w:hAnsi="Calibri"/>
                    <w:color w:val="050505"/>
                    <w:lang w:val="en-IN"/>
                  </w:rPr>
                </w:rPrChange>
              </w:rPr>
            </w:pPr>
            <w:r w:rsidRPr="005B6C7D">
              <w:rPr>
                <w:rFonts w:ascii="Calibri" w:hAnsi="Calibri" w:cs="Calibri"/>
                <w:color w:val="050505"/>
                <w:szCs w:val="24"/>
                <w:lang w:val="en-IN"/>
                <w:rPrChange w:id="875" w:author="Mohammad Nasir Chimaukar" w:date="2024-08-16T11:00:00Z">
                  <w:rPr>
                    <w:rFonts w:ascii="Calibri" w:hAnsi="Calibri"/>
                    <w:color w:val="050505"/>
                    <w:lang w:val="en-IN"/>
                  </w:rPr>
                </w:rPrChange>
              </w:rPr>
              <w:t>single_pager</w:t>
            </w:r>
          </w:p>
        </w:tc>
      </w:tr>
      <w:tr w:rsidR="009D0A38" w:rsidRPr="005B6C7D" w14:paraId="58535C8A" w14:textId="77777777" w:rsidTr="009D0A38">
        <w:trPr>
          <w:trHeight w:val="300"/>
        </w:trPr>
        <w:tc>
          <w:tcPr>
            <w:tcW w:w="5483" w:type="dxa"/>
            <w:shd w:val="clear" w:color="auto" w:fill="FFFFFF" w:themeFill="background1"/>
            <w:noWrap/>
            <w:vAlign w:val="center"/>
            <w:hideMark/>
          </w:tcPr>
          <w:p w14:paraId="08BD1175" w14:textId="77777777" w:rsidR="009D0A38" w:rsidRPr="005B6C7D" w:rsidRDefault="009D0A38" w:rsidP="009D0A38">
            <w:pPr>
              <w:suppressAutoHyphens w:val="0"/>
              <w:spacing w:line="240" w:lineRule="auto"/>
              <w:ind w:firstLineChars="100" w:firstLine="240"/>
              <w:rPr>
                <w:rFonts w:ascii="Calibri" w:hAnsi="Calibri" w:cs="Calibri"/>
                <w:color w:val="050505"/>
                <w:szCs w:val="24"/>
                <w:lang w:val="en-IN"/>
                <w:rPrChange w:id="876" w:author="Mohammad Nasir Chimaukar" w:date="2024-08-16T11:00:00Z">
                  <w:rPr>
                    <w:rFonts w:ascii="Calibri" w:hAnsi="Calibri"/>
                    <w:color w:val="050505"/>
                    <w:lang w:val="en-IN"/>
                  </w:rPr>
                </w:rPrChange>
              </w:rPr>
            </w:pPr>
            <w:commentRangeStart w:id="877"/>
            <w:commentRangeStart w:id="878"/>
            <w:proofErr w:type="spellStart"/>
            <w:r w:rsidRPr="00C46951">
              <w:rPr>
                <w:rFonts w:ascii="Calibri" w:hAnsi="Calibri" w:cs="Calibri"/>
                <w:color w:val="050505"/>
                <w:szCs w:val="24"/>
                <w:highlight w:val="green"/>
                <w:lang w:val="en-IN"/>
                <w:rPrChange w:id="879" w:author="Mohammad Nasir Chimaukar" w:date="2024-08-16T11:00:00Z">
                  <w:rPr>
                    <w:rFonts w:ascii="Calibri" w:hAnsi="Calibri"/>
                    <w:color w:val="050505"/>
                    <w:lang w:val="en-IN"/>
                  </w:rPr>
                </w:rPrChange>
              </w:rPr>
              <w:t>HOD_Approval</w:t>
            </w:r>
            <w:commentRangeEnd w:id="877"/>
            <w:proofErr w:type="spellEnd"/>
            <w:r w:rsidR="00C82437" w:rsidRPr="00C46951">
              <w:rPr>
                <w:rStyle w:val="CommentReference"/>
                <w:rFonts w:ascii="Calibri" w:hAnsi="Calibri" w:cs="Calibri"/>
                <w:sz w:val="24"/>
                <w:szCs w:val="24"/>
                <w:highlight w:val="green"/>
                <w:rPrChange w:id="880" w:author="Mohammad Nasir Chimaukar" w:date="2024-08-16T11:00:00Z">
                  <w:rPr>
                    <w:rStyle w:val="CommentReference"/>
                    <w:rFonts w:ascii="Calibri" w:hAnsi="Calibri"/>
                    <w:sz w:val="24"/>
                  </w:rPr>
                </w:rPrChange>
              </w:rPr>
              <w:commentReference w:id="877"/>
            </w:r>
            <w:commentRangeEnd w:id="878"/>
            <w:r w:rsidR="005058B4" w:rsidRPr="00C46951">
              <w:rPr>
                <w:rStyle w:val="CommentReference"/>
                <w:highlight w:val="green"/>
              </w:rPr>
              <w:commentReference w:id="878"/>
            </w:r>
          </w:p>
        </w:tc>
      </w:tr>
      <w:tr w:rsidR="009D0A38" w:rsidRPr="005B6C7D" w14:paraId="1DB0C9ED" w14:textId="77777777" w:rsidTr="009D0A38">
        <w:trPr>
          <w:trHeight w:val="300"/>
        </w:trPr>
        <w:tc>
          <w:tcPr>
            <w:tcW w:w="5483" w:type="dxa"/>
            <w:shd w:val="clear" w:color="auto" w:fill="FFFFFF" w:themeFill="background1"/>
            <w:noWrap/>
            <w:vAlign w:val="center"/>
            <w:hideMark/>
          </w:tcPr>
          <w:p w14:paraId="74D80124" w14:textId="77777777" w:rsidR="009D0A38" w:rsidRPr="005B6C7D" w:rsidRDefault="009D0A38" w:rsidP="009D0A38">
            <w:pPr>
              <w:suppressAutoHyphens w:val="0"/>
              <w:spacing w:line="240" w:lineRule="auto"/>
              <w:ind w:firstLineChars="100" w:firstLine="240"/>
              <w:rPr>
                <w:rFonts w:ascii="Calibri" w:hAnsi="Calibri" w:cs="Calibri"/>
                <w:color w:val="050505"/>
                <w:szCs w:val="24"/>
                <w:lang w:val="en-IN"/>
                <w:rPrChange w:id="881" w:author="Mohammad Nasir Chimaukar" w:date="2024-08-16T11:00:00Z">
                  <w:rPr>
                    <w:rFonts w:ascii="Calibri" w:hAnsi="Calibri"/>
                    <w:color w:val="050505"/>
                    <w:lang w:val="en-IN"/>
                  </w:rPr>
                </w:rPrChange>
              </w:rPr>
            </w:pPr>
            <w:r w:rsidRPr="005B6C7D">
              <w:rPr>
                <w:rFonts w:ascii="Calibri" w:hAnsi="Calibri" w:cs="Calibri"/>
                <w:color w:val="050505"/>
                <w:szCs w:val="24"/>
                <w:lang w:val="en-IN"/>
                <w:rPrChange w:id="882" w:author="Mohammad Nasir Chimaukar" w:date="2024-08-16T11:00:00Z">
                  <w:rPr>
                    <w:rFonts w:ascii="Calibri" w:hAnsi="Calibri"/>
                    <w:color w:val="050505"/>
                    <w:lang w:val="en-IN"/>
                  </w:rPr>
                </w:rPrChange>
              </w:rPr>
              <w:t>ChequeBook_destroy</w:t>
            </w:r>
          </w:p>
        </w:tc>
      </w:tr>
      <w:tr w:rsidR="009D0A38" w:rsidRPr="005B6C7D" w14:paraId="2D09C7CF" w14:textId="77777777" w:rsidTr="009D0A38">
        <w:trPr>
          <w:trHeight w:val="300"/>
        </w:trPr>
        <w:tc>
          <w:tcPr>
            <w:tcW w:w="5483" w:type="dxa"/>
            <w:shd w:val="clear" w:color="auto" w:fill="FFFFFF" w:themeFill="background1"/>
            <w:noWrap/>
            <w:vAlign w:val="center"/>
            <w:hideMark/>
          </w:tcPr>
          <w:p w14:paraId="00BB5072" w14:textId="77777777" w:rsidR="009D0A38" w:rsidRPr="005B6C7D" w:rsidRDefault="009D0A38" w:rsidP="009D0A38">
            <w:pPr>
              <w:suppressAutoHyphens w:val="0"/>
              <w:spacing w:line="240" w:lineRule="auto"/>
              <w:ind w:firstLineChars="100" w:firstLine="240"/>
              <w:rPr>
                <w:rFonts w:ascii="Calibri" w:hAnsi="Calibri" w:cs="Calibri"/>
                <w:color w:val="050505"/>
                <w:szCs w:val="24"/>
                <w:lang w:val="en-IN"/>
                <w:rPrChange w:id="883" w:author="Mohammad Nasir Chimaukar" w:date="2024-08-16T11:00:00Z">
                  <w:rPr>
                    <w:rFonts w:ascii="Calibri" w:hAnsi="Calibri"/>
                    <w:color w:val="050505"/>
                    <w:lang w:val="en-IN"/>
                  </w:rPr>
                </w:rPrChange>
              </w:rPr>
            </w:pPr>
            <w:commentRangeStart w:id="884"/>
            <w:commentRangeStart w:id="885"/>
            <w:proofErr w:type="spellStart"/>
            <w:r w:rsidRPr="006A0A5F">
              <w:rPr>
                <w:rFonts w:ascii="Calibri" w:hAnsi="Calibri" w:cs="Calibri"/>
                <w:color w:val="050505"/>
                <w:szCs w:val="24"/>
                <w:highlight w:val="green"/>
                <w:lang w:val="en-IN"/>
                <w:rPrChange w:id="886" w:author="Mohammad Nasir Chimaukar" w:date="2024-08-16T11:00:00Z">
                  <w:rPr>
                    <w:rFonts w:ascii="Calibri" w:hAnsi="Calibri"/>
                    <w:color w:val="050505"/>
                    <w:lang w:val="en-IN"/>
                  </w:rPr>
                </w:rPrChange>
              </w:rPr>
              <w:t>Source_of_personal_wealth</w:t>
            </w:r>
            <w:commentRangeEnd w:id="884"/>
            <w:proofErr w:type="spellEnd"/>
            <w:r w:rsidR="00C82437" w:rsidRPr="006A0A5F">
              <w:rPr>
                <w:rStyle w:val="CommentReference"/>
                <w:rFonts w:ascii="Calibri" w:hAnsi="Calibri" w:cs="Calibri"/>
                <w:sz w:val="24"/>
                <w:szCs w:val="24"/>
                <w:highlight w:val="green"/>
                <w:rPrChange w:id="887" w:author="Mohammad Nasir Chimaukar" w:date="2024-08-16T11:00:00Z">
                  <w:rPr>
                    <w:rStyle w:val="CommentReference"/>
                    <w:rFonts w:ascii="Calibri" w:hAnsi="Calibri"/>
                    <w:sz w:val="24"/>
                  </w:rPr>
                </w:rPrChange>
              </w:rPr>
              <w:commentReference w:id="884"/>
            </w:r>
            <w:commentRangeEnd w:id="885"/>
            <w:r w:rsidR="005058B4" w:rsidRPr="006A0A5F">
              <w:rPr>
                <w:rStyle w:val="CommentReference"/>
                <w:highlight w:val="green"/>
              </w:rPr>
              <w:commentReference w:id="885"/>
            </w:r>
          </w:p>
        </w:tc>
      </w:tr>
      <w:tr w:rsidR="009D0A38" w:rsidRPr="005B6C7D" w14:paraId="021F1ABC" w14:textId="77777777" w:rsidTr="009D0A38">
        <w:trPr>
          <w:trHeight w:val="300"/>
        </w:trPr>
        <w:tc>
          <w:tcPr>
            <w:tcW w:w="5483" w:type="dxa"/>
            <w:shd w:val="clear" w:color="auto" w:fill="FFFFFF" w:themeFill="background1"/>
            <w:noWrap/>
            <w:vAlign w:val="center"/>
            <w:hideMark/>
          </w:tcPr>
          <w:p w14:paraId="6E7E6615" w14:textId="77777777" w:rsidR="009D0A38" w:rsidRPr="005B6C7D" w:rsidRDefault="009D0A38" w:rsidP="009D0A38">
            <w:pPr>
              <w:suppressAutoHyphens w:val="0"/>
              <w:spacing w:line="240" w:lineRule="auto"/>
              <w:ind w:firstLineChars="100" w:firstLine="240"/>
              <w:rPr>
                <w:rFonts w:ascii="Calibri" w:hAnsi="Calibri" w:cs="Calibri"/>
                <w:color w:val="050505"/>
                <w:szCs w:val="24"/>
                <w:lang w:val="en-IN"/>
                <w:rPrChange w:id="888" w:author="Mohammad Nasir Chimaukar" w:date="2024-08-16T11:00:00Z">
                  <w:rPr>
                    <w:rFonts w:ascii="Calibri" w:hAnsi="Calibri"/>
                    <w:color w:val="050505"/>
                    <w:lang w:val="en-IN"/>
                  </w:rPr>
                </w:rPrChange>
              </w:rPr>
            </w:pPr>
            <w:r w:rsidRPr="005B6C7D">
              <w:rPr>
                <w:rFonts w:ascii="Calibri" w:hAnsi="Calibri" w:cs="Calibri"/>
                <w:color w:val="050505"/>
                <w:szCs w:val="24"/>
                <w:lang w:val="en-IN"/>
                <w:rPrChange w:id="889" w:author="Mohammad Nasir Chimaukar" w:date="2024-08-16T11:00:00Z">
                  <w:rPr>
                    <w:rFonts w:ascii="Calibri" w:hAnsi="Calibri"/>
                    <w:color w:val="050505"/>
                    <w:lang w:val="en-IN"/>
                  </w:rPr>
                </w:rPrChange>
              </w:rPr>
              <w:t>Primary_Occupant_Emirates_ID</w:t>
            </w:r>
          </w:p>
        </w:tc>
      </w:tr>
      <w:tr w:rsidR="009D0A38" w:rsidRPr="005B6C7D" w14:paraId="105EEEBF" w14:textId="77777777" w:rsidTr="009D0A38">
        <w:trPr>
          <w:trHeight w:val="300"/>
        </w:trPr>
        <w:tc>
          <w:tcPr>
            <w:tcW w:w="5483" w:type="dxa"/>
            <w:shd w:val="clear" w:color="auto" w:fill="FFFFFF" w:themeFill="background1"/>
            <w:noWrap/>
            <w:vAlign w:val="center"/>
            <w:hideMark/>
          </w:tcPr>
          <w:p w14:paraId="7E514F5F" w14:textId="77777777" w:rsidR="009D0A38" w:rsidRPr="005B6C7D" w:rsidRDefault="009D0A38" w:rsidP="009D0A38">
            <w:pPr>
              <w:suppressAutoHyphens w:val="0"/>
              <w:spacing w:line="240" w:lineRule="auto"/>
              <w:ind w:firstLineChars="100" w:firstLine="240"/>
              <w:rPr>
                <w:rFonts w:ascii="Calibri" w:hAnsi="Calibri" w:cs="Calibri"/>
                <w:color w:val="050505"/>
                <w:szCs w:val="24"/>
                <w:lang w:val="en-IN"/>
                <w:rPrChange w:id="890" w:author="Mohammad Nasir Chimaukar" w:date="2024-08-16T11:00:00Z">
                  <w:rPr>
                    <w:rFonts w:ascii="Calibri" w:hAnsi="Calibri"/>
                    <w:color w:val="050505"/>
                    <w:lang w:val="en-IN"/>
                  </w:rPr>
                </w:rPrChange>
              </w:rPr>
            </w:pPr>
            <w:commentRangeStart w:id="891"/>
            <w:commentRangeStart w:id="892"/>
            <w:proofErr w:type="spellStart"/>
            <w:r w:rsidRPr="00C46951">
              <w:rPr>
                <w:rFonts w:ascii="Calibri" w:hAnsi="Calibri" w:cs="Calibri"/>
                <w:color w:val="050505"/>
                <w:szCs w:val="24"/>
                <w:highlight w:val="green"/>
                <w:lang w:val="en-IN"/>
                <w:rPrChange w:id="893" w:author="Mohammad Nasir Chimaukar" w:date="2024-08-16T11:00:00Z">
                  <w:rPr>
                    <w:rFonts w:ascii="Calibri" w:hAnsi="Calibri"/>
                    <w:color w:val="050505"/>
                    <w:lang w:val="en-IN"/>
                  </w:rPr>
                </w:rPrChange>
              </w:rPr>
              <w:t>Residence_Address_Proof</w:t>
            </w:r>
            <w:commentRangeEnd w:id="891"/>
            <w:proofErr w:type="spellEnd"/>
            <w:r w:rsidR="00C82437" w:rsidRPr="00C46951">
              <w:rPr>
                <w:rStyle w:val="CommentReference"/>
                <w:rFonts w:ascii="Calibri" w:hAnsi="Calibri" w:cs="Calibri"/>
                <w:sz w:val="24"/>
                <w:szCs w:val="24"/>
                <w:highlight w:val="green"/>
                <w:rPrChange w:id="894" w:author="Mohammad Nasir Chimaukar" w:date="2024-08-16T11:00:00Z">
                  <w:rPr>
                    <w:rStyle w:val="CommentReference"/>
                    <w:rFonts w:ascii="Calibri" w:hAnsi="Calibri"/>
                    <w:sz w:val="24"/>
                  </w:rPr>
                </w:rPrChange>
              </w:rPr>
              <w:commentReference w:id="891"/>
            </w:r>
            <w:commentRangeEnd w:id="892"/>
            <w:r w:rsidR="005058B4" w:rsidRPr="00C46951">
              <w:rPr>
                <w:rStyle w:val="CommentReference"/>
                <w:highlight w:val="green"/>
              </w:rPr>
              <w:commentReference w:id="892"/>
            </w:r>
          </w:p>
        </w:tc>
      </w:tr>
    </w:tbl>
    <w:p w14:paraId="12F0E95E" w14:textId="77777777" w:rsidR="008563E7" w:rsidRDefault="008563E7" w:rsidP="008563E7">
      <w:pPr>
        <w:spacing w:line="360" w:lineRule="auto"/>
        <w:rPr>
          <w:rFonts w:asciiTheme="minorHAnsi" w:hAnsiTheme="minorHAnsi"/>
          <w:lang w:val="en-IN"/>
          <w:rPrChange w:id="895" w:author="Mohammad Nasir Chimaukar" w:date="2024-08-16T11:00:00Z">
            <w:rPr>
              <w:rFonts w:ascii="Calibri" w:hAnsi="Calibri"/>
              <w:lang w:val="en-IN"/>
            </w:rPr>
          </w:rPrChange>
        </w:rPr>
      </w:pPr>
    </w:p>
    <w:p w14:paraId="2982A2F4" w14:textId="77777777" w:rsidR="00F050A3" w:rsidRDefault="00F050A3" w:rsidP="008563E7">
      <w:pPr>
        <w:spacing w:line="360" w:lineRule="auto"/>
        <w:rPr>
          <w:rFonts w:asciiTheme="minorHAnsi" w:hAnsiTheme="minorHAnsi"/>
          <w:lang w:val="en-IN" w:eastAsia="en-US"/>
        </w:rPr>
      </w:pPr>
    </w:p>
    <w:p w14:paraId="356D9D39" w14:textId="77777777" w:rsidR="00F050A3" w:rsidRDefault="00F050A3" w:rsidP="008563E7">
      <w:pPr>
        <w:spacing w:line="360" w:lineRule="auto"/>
        <w:rPr>
          <w:rFonts w:asciiTheme="minorHAnsi" w:hAnsiTheme="minorHAnsi"/>
          <w:lang w:val="en-IN" w:eastAsia="en-US"/>
        </w:rPr>
      </w:pPr>
    </w:p>
    <w:p w14:paraId="2156A9EE" w14:textId="77777777" w:rsidR="00F050A3" w:rsidRDefault="00F050A3" w:rsidP="008563E7">
      <w:pPr>
        <w:spacing w:line="360" w:lineRule="auto"/>
        <w:rPr>
          <w:rFonts w:asciiTheme="minorHAnsi" w:hAnsiTheme="minorHAnsi"/>
          <w:lang w:val="en-IN" w:eastAsia="en-US"/>
        </w:rPr>
      </w:pPr>
    </w:p>
    <w:p w14:paraId="6C0F1870" w14:textId="77777777" w:rsidR="00F050A3" w:rsidRDefault="00F050A3" w:rsidP="008563E7">
      <w:pPr>
        <w:spacing w:line="360" w:lineRule="auto"/>
        <w:rPr>
          <w:rFonts w:asciiTheme="minorHAnsi" w:hAnsiTheme="minorHAnsi"/>
          <w:lang w:val="en-IN" w:eastAsia="en-US"/>
        </w:rPr>
      </w:pPr>
    </w:p>
    <w:p w14:paraId="43D84CDF" w14:textId="77777777" w:rsidR="00F050A3" w:rsidRDefault="00F050A3" w:rsidP="008563E7">
      <w:pPr>
        <w:spacing w:line="360" w:lineRule="auto"/>
        <w:rPr>
          <w:rFonts w:asciiTheme="minorHAnsi" w:hAnsiTheme="minorHAnsi"/>
          <w:lang w:val="en-IN" w:eastAsia="en-US"/>
        </w:rPr>
      </w:pPr>
    </w:p>
    <w:p w14:paraId="0051D066" w14:textId="77777777" w:rsidR="00F050A3" w:rsidRDefault="00F050A3" w:rsidP="008563E7">
      <w:pPr>
        <w:spacing w:line="360" w:lineRule="auto"/>
        <w:rPr>
          <w:rFonts w:asciiTheme="minorHAnsi" w:hAnsiTheme="minorHAnsi"/>
          <w:lang w:val="en-IN" w:eastAsia="en-US"/>
        </w:rPr>
      </w:pPr>
    </w:p>
    <w:p w14:paraId="73B3A13D" w14:textId="77777777" w:rsidR="00F050A3" w:rsidRDefault="00F050A3" w:rsidP="008563E7">
      <w:pPr>
        <w:spacing w:line="360" w:lineRule="auto"/>
        <w:rPr>
          <w:rFonts w:asciiTheme="minorHAnsi" w:hAnsiTheme="minorHAnsi"/>
          <w:lang w:val="en-IN" w:eastAsia="en-US"/>
        </w:rPr>
      </w:pPr>
    </w:p>
    <w:p w14:paraId="4FA3A71F" w14:textId="77777777" w:rsidR="00F050A3" w:rsidRDefault="00F050A3" w:rsidP="008563E7">
      <w:pPr>
        <w:spacing w:line="360" w:lineRule="auto"/>
        <w:rPr>
          <w:rFonts w:asciiTheme="minorHAnsi" w:hAnsiTheme="minorHAnsi"/>
          <w:lang w:val="en-IN" w:eastAsia="en-US"/>
        </w:rPr>
      </w:pPr>
    </w:p>
    <w:p w14:paraId="7D200CD4" w14:textId="77777777" w:rsidR="00F050A3" w:rsidRDefault="00F050A3" w:rsidP="008563E7">
      <w:pPr>
        <w:spacing w:line="360" w:lineRule="auto"/>
        <w:rPr>
          <w:rFonts w:asciiTheme="minorHAnsi" w:hAnsiTheme="minorHAnsi"/>
          <w:lang w:val="en-IN" w:eastAsia="en-US"/>
        </w:rPr>
      </w:pPr>
    </w:p>
    <w:p w14:paraId="795D215E" w14:textId="77777777" w:rsidR="00F050A3" w:rsidRDefault="00F050A3" w:rsidP="008563E7">
      <w:pPr>
        <w:spacing w:line="360" w:lineRule="auto"/>
        <w:rPr>
          <w:rFonts w:asciiTheme="minorHAnsi" w:hAnsiTheme="minorHAnsi"/>
          <w:lang w:val="en-IN" w:eastAsia="en-US"/>
        </w:rPr>
      </w:pPr>
    </w:p>
    <w:p w14:paraId="232FDB57" w14:textId="77777777" w:rsidR="00F050A3" w:rsidRDefault="00F050A3" w:rsidP="008563E7">
      <w:pPr>
        <w:spacing w:line="360" w:lineRule="auto"/>
        <w:rPr>
          <w:rFonts w:asciiTheme="minorHAnsi" w:hAnsiTheme="minorHAnsi"/>
          <w:lang w:val="en-IN" w:eastAsia="en-US"/>
        </w:rPr>
      </w:pPr>
    </w:p>
    <w:p w14:paraId="55396ED1" w14:textId="77777777" w:rsidR="00170579" w:rsidRDefault="00170579" w:rsidP="008563E7">
      <w:pPr>
        <w:spacing w:line="360" w:lineRule="auto"/>
        <w:rPr>
          <w:rFonts w:asciiTheme="minorHAnsi" w:hAnsiTheme="minorHAnsi"/>
          <w:lang w:val="en-IN" w:eastAsia="en-US"/>
        </w:rPr>
      </w:pPr>
    </w:p>
    <w:p w14:paraId="20CAA704" w14:textId="77777777" w:rsidR="00F050A3" w:rsidRPr="008563E7" w:rsidRDefault="00F050A3" w:rsidP="008563E7">
      <w:pPr>
        <w:spacing w:line="360" w:lineRule="auto"/>
        <w:rPr>
          <w:rFonts w:asciiTheme="minorHAnsi" w:hAnsiTheme="minorHAnsi"/>
          <w:lang w:val="en-IN" w:eastAsia="en-US"/>
        </w:rPr>
      </w:pPr>
    </w:p>
    <w:p w14:paraId="1620FDCD" w14:textId="77777777" w:rsidR="00A841EE" w:rsidRPr="008563E7" w:rsidRDefault="00A841EE" w:rsidP="008563E7">
      <w:pPr>
        <w:spacing w:line="360" w:lineRule="auto"/>
        <w:rPr>
          <w:del w:id="896" w:author="Mohammad Nasir Chimaukar" w:date="2024-08-16T11:00:00Z"/>
          <w:rFonts w:asciiTheme="minorHAnsi" w:hAnsiTheme="minorHAnsi"/>
          <w:lang w:val="en-IN" w:eastAsia="en-US"/>
        </w:rPr>
      </w:pPr>
    </w:p>
    <w:p w14:paraId="5E3C7E24" w14:textId="7246F03C" w:rsidR="0030701A" w:rsidRDefault="003971C9" w:rsidP="00DD7BB3">
      <w:pPr>
        <w:pStyle w:val="Heading3"/>
        <w:rPr>
          <w:lang w:val="en-IN" w:eastAsia="en-US"/>
        </w:rPr>
      </w:pPr>
      <w:bookmarkStart w:id="897" w:name="_Toc174699364"/>
      <w:r>
        <w:rPr>
          <w:lang w:val="en-IN" w:eastAsia="en-US"/>
        </w:rPr>
        <w:t xml:space="preserve">3.3.3 </w:t>
      </w:r>
      <w:r w:rsidR="00545B45">
        <w:rPr>
          <w:lang w:val="en-IN" w:eastAsia="en-US"/>
        </w:rPr>
        <w:t>DAC Process</w:t>
      </w:r>
      <w:bookmarkEnd w:id="897"/>
      <w:r w:rsidR="00545B45">
        <w:rPr>
          <w:lang w:val="en-IN" w:eastAsia="en-US"/>
        </w:rPr>
        <w:t xml:space="preserve"> </w:t>
      </w:r>
    </w:p>
    <w:p w14:paraId="2D48D25D" w14:textId="0840795F" w:rsidR="0030701A" w:rsidRPr="005B6C7D" w:rsidRDefault="00DD7BB3" w:rsidP="005B6C7D">
      <w:pPr>
        <w:pStyle w:val="ListParagraph"/>
        <w:numPr>
          <w:ilvl w:val="0"/>
          <w:numId w:val="11"/>
        </w:numPr>
        <w:spacing w:line="360" w:lineRule="auto"/>
        <w:ind w:left="360"/>
        <w:rPr>
          <w:rFonts w:ascii="Calibri" w:hAnsi="Calibri" w:cs="Calibri"/>
          <w:b/>
          <w:lang w:val="en-IN"/>
          <w:rPrChange w:id="898" w:author="Mohammad Nasir Chimaukar" w:date="2024-08-16T11:00:00Z">
            <w:rPr>
              <w:rFonts w:ascii="Calibri" w:hAnsi="Calibri"/>
              <w:b/>
              <w:lang w:val="en-IN"/>
            </w:rPr>
          </w:rPrChange>
        </w:rPr>
      </w:pPr>
      <w:r w:rsidRPr="005B6C7D">
        <w:rPr>
          <w:rFonts w:ascii="Calibri" w:hAnsi="Calibri" w:cs="Calibri"/>
          <w:lang w:val="en-IN"/>
          <w:rPrChange w:id="899" w:author="Mohammad Nasir Chimaukar" w:date="2024-08-16T11:00:00Z">
            <w:rPr>
              <w:rFonts w:ascii="Calibri" w:hAnsi="Calibri"/>
              <w:lang w:val="en-IN"/>
            </w:rPr>
          </w:rPrChange>
        </w:rPr>
        <w:t xml:space="preserve">The scope of change in this process will be to rename existing documents – no </w:t>
      </w:r>
      <w:r w:rsidR="00B92B0A" w:rsidRPr="005B6C7D">
        <w:rPr>
          <w:rFonts w:ascii="Calibri" w:hAnsi="Calibri" w:cs="Calibri"/>
          <w:lang w:val="en-IN"/>
          <w:rPrChange w:id="900" w:author="Mohammad Nasir Chimaukar" w:date="2024-08-16T11:00:00Z">
            <w:rPr>
              <w:rFonts w:ascii="Calibri" w:hAnsi="Calibri"/>
              <w:lang w:val="en-IN"/>
            </w:rPr>
          </w:rPrChange>
        </w:rPr>
        <w:t xml:space="preserve">new document type will be added for this process. </w:t>
      </w:r>
    </w:p>
    <w:p w14:paraId="0DB6AC58" w14:textId="77777777" w:rsidR="00F050A3" w:rsidRPr="005B6C7D" w:rsidRDefault="00F050A3" w:rsidP="00F050A3">
      <w:pPr>
        <w:spacing w:line="360" w:lineRule="auto"/>
        <w:rPr>
          <w:rFonts w:ascii="Calibri" w:hAnsi="Calibri" w:cs="Calibri"/>
          <w:b/>
          <w:lang w:val="en-IN"/>
          <w:rPrChange w:id="901" w:author="Mohammad Nasir Chimaukar" w:date="2024-08-16T11:00:00Z">
            <w:rPr>
              <w:rFonts w:ascii="Calibri" w:hAnsi="Calibri"/>
              <w:b/>
              <w:lang w:val="en-IN"/>
            </w:rPr>
          </w:rPrChange>
        </w:rPr>
      </w:pPr>
      <w:bookmarkStart w:id="902" w:name="_1785049820"/>
      <w:bookmarkEnd w:id="902"/>
    </w:p>
    <w:p w14:paraId="1B6C7A65" w14:textId="36A334CA" w:rsidR="004B16C8" w:rsidRPr="005B6C7D" w:rsidRDefault="00FD06C2" w:rsidP="00F050A3">
      <w:pPr>
        <w:spacing w:line="360" w:lineRule="auto"/>
        <w:rPr>
          <w:rFonts w:ascii="Calibri" w:hAnsi="Calibri" w:cs="Calibri"/>
          <w:b/>
          <w:lang w:val="en-IN"/>
          <w:rPrChange w:id="903" w:author="Mohammad Nasir Chimaukar" w:date="2024-08-16T11:00:00Z">
            <w:rPr>
              <w:rFonts w:ascii="Calibri" w:hAnsi="Calibri"/>
              <w:b/>
              <w:lang w:val="en-IN"/>
            </w:rPr>
          </w:rPrChange>
        </w:rPr>
      </w:pPr>
      <w:r w:rsidRPr="005B6C7D">
        <w:rPr>
          <w:rFonts w:ascii="Calibri" w:hAnsi="Calibri" w:cs="Calibri"/>
          <w:b/>
          <w:lang w:val="en-IN"/>
          <w:rPrChange w:id="904" w:author="Mohammad Nasir Chimaukar" w:date="2024-08-16T11:00:00Z">
            <w:rPr>
              <w:rFonts w:ascii="Calibri" w:hAnsi="Calibri"/>
              <w:b/>
              <w:lang w:val="en-IN"/>
            </w:rPr>
          </w:rPrChange>
        </w:rPr>
        <w:t xml:space="preserve">Existing Document Types to be renamed: </w:t>
      </w:r>
    </w:p>
    <w:tbl>
      <w:tblPr>
        <w:tblStyle w:val="ListTable3-Accent1"/>
        <w:tblW w:w="290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  <w:tblPrChange w:id="905" w:author="Mohammad Nasir Chimaukar" w:date="2024-08-16T11:00:00Z">
          <w:tblPr>
            <w:tblStyle w:val="ListTable3-Accent1"/>
            <w:tblW w:w="2904" w:type="pct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4A0" w:firstRow="1" w:lastRow="0" w:firstColumn="1" w:lastColumn="0" w:noHBand="0" w:noVBand="1"/>
          </w:tblPr>
        </w:tblPrChange>
      </w:tblPr>
      <w:tblGrid>
        <w:gridCol w:w="2947"/>
        <w:gridCol w:w="2559"/>
        <w:tblGridChange w:id="906">
          <w:tblGrid>
            <w:gridCol w:w="2947"/>
            <w:gridCol w:w="2423"/>
            <w:gridCol w:w="136"/>
          </w:tblGrid>
        </w:tblGridChange>
      </w:tblGrid>
      <w:tr w:rsidR="004449B7" w:rsidRPr="005B6C7D" w14:paraId="5E5BDD4F" w14:textId="77777777" w:rsidTr="00F646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  <w:trPrChange w:id="907" w:author="Mohammad Nasir Chimaukar" w:date="2024-08-16T11:00:00Z">
            <w:trPr>
              <w:gridAfter w:val="0"/>
              <w:trHeight w:val="290"/>
            </w:trPr>
          </w:trPrChange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62" w:type="pct"/>
            <w:noWrap/>
            <w:hideMark/>
            <w:tcPrChange w:id="908" w:author="Mohammad Nasir Chimaukar" w:date="2024-08-16T11:00:00Z">
              <w:tcPr>
                <w:tcW w:w="2862" w:type="pct"/>
                <w:noWrap/>
                <w:hideMark/>
              </w:tcPr>
            </w:tcPrChange>
          </w:tcPr>
          <w:p w14:paraId="4F213691" w14:textId="77777777" w:rsidR="00F646EA" w:rsidRPr="005B6C7D" w:rsidRDefault="00F646EA" w:rsidP="00FD06C2">
            <w:pPr>
              <w:suppressAutoHyphens w:val="0"/>
              <w:spacing w:line="240" w:lineRule="auto"/>
              <w:jc w:val="center"/>
              <w:cnfStyle w:val="101000000100" w:firstRow="1" w:lastRow="0" w:firstColumn="1" w:lastColumn="0" w:oddVBand="0" w:evenVBand="0" w:oddHBand="0" w:evenHBand="0" w:firstRowFirstColumn="1" w:firstRowLastColumn="0" w:lastRowFirstColumn="0" w:lastRowLastColumn="0"/>
              <w:rPr>
                <w:rFonts w:ascii="Calibri" w:hAnsi="Calibri" w:cs="Calibri"/>
                <w:lang w:val="en-IN"/>
                <w:rPrChange w:id="909" w:author="Mohammad Nasir Chimaukar" w:date="2024-08-16T11:00:00Z">
                  <w:rPr>
                    <w:rFonts w:ascii="Calibri" w:hAnsi="Calibri"/>
                    <w:lang w:val="en-IN"/>
                  </w:rPr>
                </w:rPrChange>
              </w:rPr>
            </w:pPr>
            <w:r w:rsidRPr="005B6C7D">
              <w:rPr>
                <w:rFonts w:ascii="Calibri" w:hAnsi="Calibri" w:cs="Calibri"/>
                <w:lang w:val="en-IN"/>
                <w:rPrChange w:id="910" w:author="Mohammad Nasir Chimaukar" w:date="2024-08-16T11:00:00Z">
                  <w:rPr>
                    <w:rFonts w:ascii="Calibri" w:hAnsi="Calibri"/>
                    <w:lang w:val="en-IN"/>
                  </w:rPr>
                </w:rPrChange>
              </w:rPr>
              <w:t xml:space="preserve">Existing DAC Document List </w:t>
            </w:r>
          </w:p>
        </w:tc>
        <w:tc>
          <w:tcPr>
            <w:tcW w:w="2138" w:type="pct"/>
            <w:noWrap/>
            <w:hideMark/>
            <w:tcPrChange w:id="911" w:author="Mohammad Nasir Chimaukar" w:date="2024-08-16T11:00:00Z">
              <w:tcPr>
                <w:tcW w:w="2138" w:type="pct"/>
                <w:noWrap/>
                <w:hideMark/>
              </w:tcPr>
            </w:tcPrChange>
          </w:tcPr>
          <w:p w14:paraId="4201E931" w14:textId="77777777" w:rsidR="00F646EA" w:rsidRPr="005B6C7D" w:rsidRDefault="00F646EA" w:rsidP="00FD06C2">
            <w:pPr>
              <w:suppressAutoHyphens w:val="0"/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en-IN"/>
                <w:rPrChange w:id="912" w:author="Mohammad Nasir Chimaukar" w:date="2024-08-16T11:00:00Z">
                  <w:rPr>
                    <w:rFonts w:ascii="Calibri" w:hAnsi="Calibri"/>
                    <w:lang w:val="en-IN"/>
                  </w:rPr>
                </w:rPrChange>
              </w:rPr>
            </w:pPr>
            <w:r w:rsidRPr="005B6C7D">
              <w:rPr>
                <w:rFonts w:ascii="Calibri" w:hAnsi="Calibri" w:cs="Calibri"/>
                <w:lang w:val="en-IN"/>
                <w:rPrChange w:id="913" w:author="Mohammad Nasir Chimaukar" w:date="2024-08-16T11:00:00Z">
                  <w:rPr>
                    <w:rFonts w:ascii="Calibri" w:hAnsi="Calibri"/>
                    <w:lang w:val="en-IN"/>
                  </w:rPr>
                </w:rPrChange>
              </w:rPr>
              <w:t xml:space="preserve">Document Rename As </w:t>
            </w:r>
          </w:p>
        </w:tc>
      </w:tr>
      <w:tr w:rsidR="00F646EA" w:rsidRPr="005B6C7D" w14:paraId="7E9B0C14" w14:textId="77777777" w:rsidTr="00F646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trPrChange w:id="914" w:author="Mohammad Nasir Chimaukar" w:date="2024-08-16T11:00:00Z">
            <w:trPr>
              <w:gridAfter w:val="0"/>
              <w:trHeight w:val="300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2" w:type="pct"/>
            <w:noWrap/>
            <w:hideMark/>
            <w:tcPrChange w:id="915" w:author="Mohammad Nasir Chimaukar" w:date="2024-08-16T11:00:00Z">
              <w:tcPr>
                <w:tcW w:w="2862" w:type="pct"/>
                <w:noWrap/>
                <w:hideMark/>
              </w:tcPr>
            </w:tcPrChange>
          </w:tcPr>
          <w:p w14:paraId="0545F7BE" w14:textId="77777777" w:rsidR="00F646EA" w:rsidRPr="005B6C7D" w:rsidRDefault="00F646EA" w:rsidP="00FD06C2">
            <w:pPr>
              <w:suppressAutoHyphens w:val="0"/>
              <w:spacing w:line="240" w:lineRule="auto"/>
              <w:ind w:firstLineChars="100" w:firstLine="241"/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50505"/>
                <w:lang w:val="en-IN"/>
                <w:rPrChange w:id="916" w:author="Mohammad Nasir Chimaukar" w:date="2024-08-16T11:00:00Z">
                  <w:rPr>
                    <w:rFonts w:ascii="Calibri" w:hAnsi="Calibri"/>
                    <w:color w:val="050505"/>
                    <w:lang w:val="en-IN"/>
                  </w:rPr>
                </w:rPrChange>
              </w:rPr>
            </w:pPr>
            <w:r w:rsidRPr="005B6C7D">
              <w:rPr>
                <w:rFonts w:ascii="Calibri" w:hAnsi="Calibri" w:cs="Calibri"/>
                <w:color w:val="050505"/>
                <w:lang w:val="en-IN"/>
                <w:rPrChange w:id="917" w:author="Mohammad Nasir Chimaukar" w:date="2024-08-16T11:00:00Z">
                  <w:rPr>
                    <w:rFonts w:ascii="Calibri" w:hAnsi="Calibri"/>
                    <w:color w:val="050505"/>
                    <w:lang w:val="en-IN"/>
                  </w:rPr>
                </w:rPrChange>
              </w:rPr>
              <w:t>Emirates_ID</w:t>
            </w:r>
          </w:p>
        </w:tc>
        <w:tc>
          <w:tcPr>
            <w:tcW w:w="2138" w:type="pct"/>
            <w:noWrap/>
            <w:hideMark/>
            <w:tcPrChange w:id="918" w:author="Mohammad Nasir Chimaukar" w:date="2024-08-16T11:00:00Z">
              <w:tcPr>
                <w:tcW w:w="2138" w:type="pct"/>
                <w:noWrap/>
                <w:hideMark/>
              </w:tcPr>
            </w:tcPrChange>
          </w:tcPr>
          <w:p w14:paraId="5D075D81" w14:textId="77777777" w:rsidR="00F646EA" w:rsidRPr="005B6C7D" w:rsidRDefault="00F646EA" w:rsidP="00FD06C2">
            <w:pPr>
              <w:suppressAutoHyphens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IN"/>
                <w:rPrChange w:id="919" w:author="Mohammad Nasir Chimaukar" w:date="2024-08-16T11:00:00Z">
                  <w:rPr>
                    <w:rFonts w:ascii="Calibri" w:hAnsi="Calibri"/>
                    <w:color w:val="000000"/>
                    <w:lang w:val="en-IN"/>
                  </w:rPr>
                </w:rPrChange>
              </w:rPr>
            </w:pPr>
            <w:r w:rsidRPr="005B6C7D">
              <w:rPr>
                <w:rFonts w:ascii="Calibri" w:hAnsi="Calibri" w:cs="Calibri"/>
                <w:color w:val="000000"/>
                <w:lang w:val="en-IN"/>
                <w:rPrChange w:id="920" w:author="Mohammad Nasir Chimaukar" w:date="2024-08-16T11:00:00Z">
                  <w:rPr>
                    <w:rFonts w:ascii="Calibri" w:hAnsi="Calibri"/>
                    <w:color w:val="000000"/>
                    <w:lang w:val="en-IN"/>
                  </w:rPr>
                </w:rPrChange>
              </w:rPr>
              <w:t>Emirates ID Front</w:t>
            </w:r>
          </w:p>
        </w:tc>
      </w:tr>
      <w:tr w:rsidR="00F646EA" w:rsidRPr="005B6C7D" w14:paraId="660C3185" w14:textId="77777777" w:rsidTr="00F646EA">
        <w:trPr>
          <w:trHeight w:val="300"/>
          <w:trPrChange w:id="921" w:author="Mohammad Nasir Chimaukar" w:date="2024-08-16T11:00:00Z">
            <w:trPr>
              <w:gridAfter w:val="0"/>
              <w:trHeight w:val="300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2" w:type="pct"/>
            <w:noWrap/>
            <w:hideMark/>
            <w:tcPrChange w:id="922" w:author="Mohammad Nasir Chimaukar" w:date="2024-08-16T11:00:00Z">
              <w:tcPr>
                <w:tcW w:w="2862" w:type="pct"/>
                <w:noWrap/>
                <w:hideMark/>
              </w:tcPr>
            </w:tcPrChange>
          </w:tcPr>
          <w:p w14:paraId="1D2B62E3" w14:textId="77777777" w:rsidR="00F646EA" w:rsidRPr="005B6C7D" w:rsidRDefault="00F646EA" w:rsidP="00FD06C2">
            <w:pPr>
              <w:suppressAutoHyphens w:val="0"/>
              <w:spacing w:line="240" w:lineRule="auto"/>
              <w:ind w:firstLineChars="100" w:firstLine="241"/>
              <w:rPr>
                <w:rFonts w:ascii="Calibri" w:hAnsi="Calibri" w:cs="Calibri"/>
                <w:color w:val="050505"/>
                <w:lang w:val="en-IN"/>
                <w:rPrChange w:id="923" w:author="Mohammad Nasir Chimaukar" w:date="2024-08-16T11:00:00Z">
                  <w:rPr>
                    <w:rFonts w:ascii="Calibri" w:hAnsi="Calibri"/>
                    <w:color w:val="050505"/>
                    <w:lang w:val="en-IN"/>
                  </w:rPr>
                </w:rPrChange>
              </w:rPr>
            </w:pPr>
            <w:r w:rsidRPr="005B6C7D">
              <w:rPr>
                <w:rFonts w:ascii="Calibri" w:hAnsi="Calibri" w:cs="Calibri"/>
                <w:color w:val="050505"/>
                <w:lang w:val="en-IN"/>
                <w:rPrChange w:id="924" w:author="Mohammad Nasir Chimaukar" w:date="2024-08-16T11:00:00Z">
                  <w:rPr>
                    <w:rFonts w:ascii="Calibri" w:hAnsi="Calibri"/>
                    <w:color w:val="050505"/>
                    <w:lang w:val="en-IN"/>
                  </w:rPr>
                </w:rPrChange>
              </w:rPr>
              <w:t>Emirates_ID_Back</w:t>
            </w:r>
          </w:p>
        </w:tc>
        <w:tc>
          <w:tcPr>
            <w:tcW w:w="2138" w:type="pct"/>
            <w:noWrap/>
            <w:hideMark/>
            <w:tcPrChange w:id="925" w:author="Mohammad Nasir Chimaukar" w:date="2024-08-16T11:00:00Z">
              <w:tcPr>
                <w:tcW w:w="2138" w:type="pct"/>
                <w:noWrap/>
                <w:hideMark/>
              </w:tcPr>
            </w:tcPrChange>
          </w:tcPr>
          <w:p w14:paraId="64532DAD" w14:textId="77777777" w:rsidR="00F646EA" w:rsidRPr="005B6C7D" w:rsidRDefault="00F646EA" w:rsidP="00FD06C2">
            <w:pPr>
              <w:suppressAutoHyphens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IN"/>
                <w:rPrChange w:id="926" w:author="Mohammad Nasir Chimaukar" w:date="2024-08-16T11:00:00Z">
                  <w:rPr>
                    <w:rFonts w:ascii="Calibri" w:hAnsi="Calibri"/>
                    <w:color w:val="000000"/>
                    <w:lang w:val="en-IN"/>
                  </w:rPr>
                </w:rPrChange>
              </w:rPr>
            </w:pPr>
            <w:r w:rsidRPr="005B6C7D">
              <w:rPr>
                <w:rFonts w:ascii="Calibri" w:hAnsi="Calibri" w:cs="Calibri"/>
                <w:color w:val="000000"/>
                <w:lang w:val="en-IN"/>
                <w:rPrChange w:id="927" w:author="Mohammad Nasir Chimaukar" w:date="2024-08-16T11:00:00Z">
                  <w:rPr>
                    <w:rFonts w:ascii="Calibri" w:hAnsi="Calibri"/>
                    <w:color w:val="000000"/>
                    <w:lang w:val="en-IN"/>
                  </w:rPr>
                </w:rPrChange>
              </w:rPr>
              <w:t>Emirates ID Back</w:t>
            </w:r>
          </w:p>
        </w:tc>
      </w:tr>
      <w:tr w:rsidR="00F646EA" w:rsidRPr="005B6C7D" w14:paraId="273A8DB2" w14:textId="77777777" w:rsidTr="00F646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trPrChange w:id="928" w:author="Mohammad Nasir Chimaukar" w:date="2024-08-16T11:00:00Z">
            <w:trPr>
              <w:gridAfter w:val="0"/>
              <w:trHeight w:val="300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2" w:type="pct"/>
            <w:noWrap/>
            <w:hideMark/>
            <w:tcPrChange w:id="929" w:author="Mohammad Nasir Chimaukar" w:date="2024-08-16T11:00:00Z">
              <w:tcPr>
                <w:tcW w:w="2862" w:type="pct"/>
                <w:noWrap/>
                <w:hideMark/>
              </w:tcPr>
            </w:tcPrChange>
          </w:tcPr>
          <w:p w14:paraId="7CD495D4" w14:textId="77777777" w:rsidR="00F646EA" w:rsidRPr="005B6C7D" w:rsidRDefault="00F646EA" w:rsidP="00FD06C2">
            <w:pPr>
              <w:suppressAutoHyphens w:val="0"/>
              <w:spacing w:line="240" w:lineRule="auto"/>
              <w:ind w:firstLineChars="100" w:firstLine="241"/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50505"/>
                <w:lang w:val="en-IN"/>
                <w:rPrChange w:id="930" w:author="Mohammad Nasir Chimaukar" w:date="2024-08-16T11:00:00Z">
                  <w:rPr>
                    <w:rFonts w:ascii="Calibri" w:hAnsi="Calibri"/>
                    <w:color w:val="050505"/>
                    <w:lang w:val="en-IN"/>
                  </w:rPr>
                </w:rPrChange>
              </w:rPr>
            </w:pPr>
            <w:r w:rsidRPr="005B6C7D">
              <w:rPr>
                <w:rFonts w:ascii="Calibri" w:hAnsi="Calibri" w:cs="Calibri"/>
                <w:color w:val="050505"/>
                <w:lang w:val="en-IN"/>
                <w:rPrChange w:id="931" w:author="Mohammad Nasir Chimaukar" w:date="2024-08-16T11:00:00Z">
                  <w:rPr>
                    <w:rFonts w:ascii="Calibri" w:hAnsi="Calibri"/>
                    <w:color w:val="050505"/>
                    <w:lang w:val="en-IN"/>
                  </w:rPr>
                </w:rPrChange>
              </w:rPr>
              <w:t>Passport</w:t>
            </w:r>
          </w:p>
        </w:tc>
        <w:tc>
          <w:tcPr>
            <w:tcW w:w="2138" w:type="pct"/>
            <w:noWrap/>
            <w:hideMark/>
            <w:tcPrChange w:id="932" w:author="Mohammad Nasir Chimaukar" w:date="2024-08-16T11:00:00Z">
              <w:tcPr>
                <w:tcW w:w="2138" w:type="pct"/>
                <w:noWrap/>
                <w:hideMark/>
              </w:tcPr>
            </w:tcPrChange>
          </w:tcPr>
          <w:p w14:paraId="34D33F92" w14:textId="77777777" w:rsidR="00F646EA" w:rsidRPr="005B6C7D" w:rsidRDefault="00F646EA" w:rsidP="00FD06C2">
            <w:pPr>
              <w:suppressAutoHyphens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IN"/>
                <w:rPrChange w:id="933" w:author="Mohammad Nasir Chimaukar" w:date="2024-08-16T11:00:00Z">
                  <w:rPr>
                    <w:rFonts w:ascii="Calibri" w:hAnsi="Calibri"/>
                    <w:color w:val="000000"/>
                    <w:lang w:val="en-IN"/>
                  </w:rPr>
                </w:rPrChange>
              </w:rPr>
            </w:pPr>
            <w:r w:rsidRPr="005B6C7D">
              <w:rPr>
                <w:rFonts w:ascii="Calibri" w:hAnsi="Calibri" w:cs="Calibri"/>
                <w:color w:val="000000"/>
                <w:lang w:val="en-IN"/>
                <w:rPrChange w:id="934" w:author="Mohammad Nasir Chimaukar" w:date="2024-08-16T11:00:00Z">
                  <w:rPr>
                    <w:rFonts w:ascii="Calibri" w:hAnsi="Calibri"/>
                    <w:color w:val="000000"/>
                    <w:lang w:val="en-IN"/>
                  </w:rPr>
                </w:rPrChange>
              </w:rPr>
              <w:t>Passport First Page</w:t>
            </w:r>
          </w:p>
        </w:tc>
      </w:tr>
      <w:tr w:rsidR="00F646EA" w:rsidRPr="005B6C7D" w14:paraId="193621DC" w14:textId="77777777" w:rsidTr="00F646EA">
        <w:trPr>
          <w:trHeight w:val="300"/>
          <w:trPrChange w:id="935" w:author="Mohammad Nasir Chimaukar" w:date="2024-08-16T11:00:00Z">
            <w:trPr>
              <w:gridAfter w:val="0"/>
              <w:trHeight w:val="300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2" w:type="pct"/>
            <w:noWrap/>
            <w:hideMark/>
            <w:tcPrChange w:id="936" w:author="Mohammad Nasir Chimaukar" w:date="2024-08-16T11:00:00Z">
              <w:tcPr>
                <w:tcW w:w="2862" w:type="pct"/>
                <w:noWrap/>
                <w:hideMark/>
              </w:tcPr>
            </w:tcPrChange>
          </w:tcPr>
          <w:p w14:paraId="0C5AAE59" w14:textId="77777777" w:rsidR="00F646EA" w:rsidRPr="005B6C7D" w:rsidRDefault="00F646EA" w:rsidP="00FD06C2">
            <w:pPr>
              <w:suppressAutoHyphens w:val="0"/>
              <w:spacing w:line="240" w:lineRule="auto"/>
              <w:ind w:firstLineChars="100" w:firstLine="241"/>
              <w:rPr>
                <w:rFonts w:ascii="Calibri" w:hAnsi="Calibri" w:cs="Calibri"/>
                <w:color w:val="050505"/>
                <w:lang w:val="en-IN"/>
                <w:rPrChange w:id="937" w:author="Mohammad Nasir Chimaukar" w:date="2024-08-16T11:00:00Z">
                  <w:rPr>
                    <w:rFonts w:ascii="Calibri" w:hAnsi="Calibri"/>
                    <w:color w:val="050505"/>
                    <w:lang w:val="en-IN"/>
                  </w:rPr>
                </w:rPrChange>
              </w:rPr>
            </w:pPr>
            <w:r w:rsidRPr="005B6C7D">
              <w:rPr>
                <w:rFonts w:ascii="Calibri" w:hAnsi="Calibri" w:cs="Calibri"/>
                <w:color w:val="050505"/>
                <w:lang w:val="en-IN"/>
                <w:rPrChange w:id="938" w:author="Mohammad Nasir Chimaukar" w:date="2024-08-16T11:00:00Z">
                  <w:rPr>
                    <w:rFonts w:ascii="Calibri" w:hAnsi="Calibri"/>
                    <w:color w:val="050505"/>
                    <w:lang w:val="en-IN"/>
                  </w:rPr>
                </w:rPrChange>
              </w:rPr>
              <w:t>Passport_Back</w:t>
            </w:r>
          </w:p>
        </w:tc>
        <w:tc>
          <w:tcPr>
            <w:tcW w:w="2138" w:type="pct"/>
            <w:noWrap/>
            <w:hideMark/>
            <w:tcPrChange w:id="939" w:author="Mohammad Nasir Chimaukar" w:date="2024-08-16T11:00:00Z">
              <w:tcPr>
                <w:tcW w:w="2138" w:type="pct"/>
                <w:noWrap/>
                <w:hideMark/>
              </w:tcPr>
            </w:tcPrChange>
          </w:tcPr>
          <w:p w14:paraId="1436E684" w14:textId="77777777" w:rsidR="00F646EA" w:rsidRPr="005B6C7D" w:rsidRDefault="00F646EA" w:rsidP="00FD06C2">
            <w:pPr>
              <w:suppressAutoHyphens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IN"/>
                <w:rPrChange w:id="940" w:author="Mohammad Nasir Chimaukar" w:date="2024-08-16T11:00:00Z">
                  <w:rPr>
                    <w:rFonts w:ascii="Calibri" w:hAnsi="Calibri"/>
                    <w:color w:val="000000"/>
                    <w:lang w:val="en-IN"/>
                  </w:rPr>
                </w:rPrChange>
              </w:rPr>
            </w:pPr>
            <w:r w:rsidRPr="005B6C7D">
              <w:rPr>
                <w:rFonts w:ascii="Calibri" w:hAnsi="Calibri" w:cs="Calibri"/>
                <w:color w:val="000000"/>
                <w:lang w:val="en-IN"/>
                <w:rPrChange w:id="941" w:author="Mohammad Nasir Chimaukar" w:date="2024-08-16T11:00:00Z">
                  <w:rPr>
                    <w:rFonts w:ascii="Calibri" w:hAnsi="Calibri"/>
                    <w:color w:val="000000"/>
                    <w:lang w:val="en-IN"/>
                  </w:rPr>
                </w:rPrChange>
              </w:rPr>
              <w:t>Passport Last Page</w:t>
            </w:r>
          </w:p>
        </w:tc>
      </w:tr>
      <w:tr w:rsidR="00F646EA" w:rsidRPr="005B6C7D" w14:paraId="65E00001" w14:textId="77777777" w:rsidTr="00F646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trPrChange w:id="942" w:author="Mohammad Nasir Chimaukar" w:date="2024-08-16T11:00:00Z">
            <w:trPr>
              <w:gridAfter w:val="0"/>
              <w:trHeight w:val="300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2" w:type="pct"/>
            <w:noWrap/>
            <w:hideMark/>
            <w:tcPrChange w:id="943" w:author="Mohammad Nasir Chimaukar" w:date="2024-08-16T11:00:00Z">
              <w:tcPr>
                <w:tcW w:w="2862" w:type="pct"/>
                <w:noWrap/>
                <w:hideMark/>
              </w:tcPr>
            </w:tcPrChange>
          </w:tcPr>
          <w:p w14:paraId="033E1A71" w14:textId="77777777" w:rsidR="00F646EA" w:rsidRPr="005B6C7D" w:rsidRDefault="00F646EA" w:rsidP="00FD06C2">
            <w:pPr>
              <w:suppressAutoHyphens w:val="0"/>
              <w:spacing w:line="240" w:lineRule="auto"/>
              <w:ind w:firstLineChars="100" w:firstLine="241"/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50505"/>
                <w:lang w:val="en-IN"/>
                <w:rPrChange w:id="944" w:author="Mohammad Nasir Chimaukar" w:date="2024-08-16T11:00:00Z">
                  <w:rPr>
                    <w:rFonts w:ascii="Calibri" w:hAnsi="Calibri"/>
                    <w:color w:val="050505"/>
                    <w:lang w:val="en-IN"/>
                  </w:rPr>
                </w:rPrChange>
              </w:rPr>
            </w:pPr>
            <w:r w:rsidRPr="005B6C7D">
              <w:rPr>
                <w:rFonts w:ascii="Calibri" w:hAnsi="Calibri" w:cs="Calibri"/>
                <w:color w:val="050505"/>
                <w:lang w:val="en-IN"/>
                <w:rPrChange w:id="945" w:author="Mohammad Nasir Chimaukar" w:date="2024-08-16T11:00:00Z">
                  <w:rPr>
                    <w:rFonts w:ascii="Calibri" w:hAnsi="Calibri"/>
                    <w:color w:val="050505"/>
                    <w:lang w:val="en-IN"/>
                  </w:rPr>
                </w:rPrChange>
              </w:rPr>
              <w:t>Signature_1</w:t>
            </w:r>
          </w:p>
        </w:tc>
        <w:tc>
          <w:tcPr>
            <w:tcW w:w="2138" w:type="pct"/>
            <w:noWrap/>
            <w:hideMark/>
            <w:tcPrChange w:id="946" w:author="Mohammad Nasir Chimaukar" w:date="2024-08-16T11:00:00Z">
              <w:tcPr>
                <w:tcW w:w="2138" w:type="pct"/>
                <w:noWrap/>
                <w:hideMark/>
              </w:tcPr>
            </w:tcPrChange>
          </w:tcPr>
          <w:p w14:paraId="751C9DD6" w14:textId="77777777" w:rsidR="00F646EA" w:rsidRPr="005B6C7D" w:rsidRDefault="00F646EA" w:rsidP="00FD06C2">
            <w:pPr>
              <w:suppressAutoHyphens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IN"/>
                <w:rPrChange w:id="947" w:author="Mohammad Nasir Chimaukar" w:date="2024-08-16T11:00:00Z">
                  <w:rPr>
                    <w:rFonts w:ascii="Calibri" w:hAnsi="Calibri"/>
                    <w:color w:val="000000"/>
                    <w:lang w:val="en-IN"/>
                  </w:rPr>
                </w:rPrChange>
              </w:rPr>
            </w:pPr>
            <w:r w:rsidRPr="005B6C7D">
              <w:rPr>
                <w:rFonts w:ascii="Calibri" w:hAnsi="Calibri" w:cs="Calibri"/>
                <w:color w:val="000000"/>
                <w:lang w:val="en-IN"/>
                <w:rPrChange w:id="948" w:author="Mohammad Nasir Chimaukar" w:date="2024-08-16T11:00:00Z">
                  <w:rPr>
                    <w:rFonts w:ascii="Calibri" w:hAnsi="Calibri"/>
                    <w:color w:val="000000"/>
                    <w:lang w:val="en-IN"/>
                  </w:rPr>
                </w:rPrChange>
              </w:rPr>
              <w:t>Signature</w:t>
            </w:r>
          </w:p>
        </w:tc>
      </w:tr>
      <w:tr w:rsidR="00F646EA" w:rsidRPr="005B6C7D" w14:paraId="58E393E1" w14:textId="77777777" w:rsidTr="00F646EA">
        <w:trPr>
          <w:trHeight w:val="300"/>
          <w:trPrChange w:id="949" w:author="Mohammad Nasir Chimaukar" w:date="2024-08-16T11:00:00Z">
            <w:trPr>
              <w:gridAfter w:val="0"/>
              <w:trHeight w:val="300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2" w:type="pct"/>
            <w:noWrap/>
            <w:hideMark/>
            <w:tcPrChange w:id="950" w:author="Mohammad Nasir Chimaukar" w:date="2024-08-16T11:00:00Z">
              <w:tcPr>
                <w:tcW w:w="2862" w:type="pct"/>
                <w:noWrap/>
                <w:hideMark/>
              </w:tcPr>
            </w:tcPrChange>
          </w:tcPr>
          <w:p w14:paraId="5D6D261D" w14:textId="77777777" w:rsidR="00F646EA" w:rsidRPr="005B6C7D" w:rsidRDefault="00F646EA" w:rsidP="00FD06C2">
            <w:pPr>
              <w:suppressAutoHyphens w:val="0"/>
              <w:spacing w:line="240" w:lineRule="auto"/>
              <w:ind w:firstLineChars="100" w:firstLine="241"/>
              <w:rPr>
                <w:rFonts w:ascii="Calibri" w:hAnsi="Calibri" w:cs="Calibri"/>
                <w:color w:val="050505"/>
                <w:lang w:val="en-IN"/>
                <w:rPrChange w:id="951" w:author="Mohammad Nasir Chimaukar" w:date="2024-08-16T11:00:00Z">
                  <w:rPr>
                    <w:rFonts w:ascii="Calibri" w:hAnsi="Calibri"/>
                    <w:color w:val="050505"/>
                    <w:lang w:val="en-IN"/>
                  </w:rPr>
                </w:rPrChange>
              </w:rPr>
            </w:pPr>
            <w:r w:rsidRPr="005B6C7D">
              <w:rPr>
                <w:rFonts w:ascii="Calibri" w:hAnsi="Calibri" w:cs="Calibri"/>
                <w:color w:val="050505"/>
                <w:lang w:val="en-IN"/>
                <w:rPrChange w:id="952" w:author="Mohammad Nasir Chimaukar" w:date="2024-08-16T11:00:00Z">
                  <w:rPr>
                    <w:rFonts w:ascii="Calibri" w:hAnsi="Calibri"/>
                    <w:color w:val="050505"/>
                    <w:lang w:val="en-IN"/>
                  </w:rPr>
                </w:rPrChange>
              </w:rPr>
              <w:t>OECD</w:t>
            </w:r>
          </w:p>
        </w:tc>
        <w:tc>
          <w:tcPr>
            <w:tcW w:w="2138" w:type="pct"/>
            <w:noWrap/>
            <w:hideMark/>
            <w:tcPrChange w:id="953" w:author="Mohammad Nasir Chimaukar" w:date="2024-08-16T11:00:00Z">
              <w:tcPr>
                <w:tcW w:w="2138" w:type="pct"/>
                <w:noWrap/>
                <w:hideMark/>
              </w:tcPr>
            </w:tcPrChange>
          </w:tcPr>
          <w:p w14:paraId="5BD015DD" w14:textId="77777777" w:rsidR="00F646EA" w:rsidRPr="005B6C7D" w:rsidRDefault="00F646EA" w:rsidP="00FD06C2">
            <w:pPr>
              <w:suppressAutoHyphens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IN"/>
                <w:rPrChange w:id="954" w:author="Mohammad Nasir Chimaukar" w:date="2024-08-16T11:00:00Z">
                  <w:rPr>
                    <w:rFonts w:ascii="Calibri" w:hAnsi="Calibri"/>
                    <w:color w:val="000000"/>
                    <w:lang w:val="en-IN"/>
                  </w:rPr>
                </w:rPrChange>
              </w:rPr>
            </w:pPr>
            <w:r w:rsidRPr="005B6C7D">
              <w:rPr>
                <w:rFonts w:ascii="Calibri" w:hAnsi="Calibri" w:cs="Calibri"/>
                <w:color w:val="000000"/>
                <w:lang w:val="en-IN"/>
                <w:rPrChange w:id="955" w:author="Mohammad Nasir Chimaukar" w:date="2024-08-16T11:00:00Z">
                  <w:rPr>
                    <w:rFonts w:ascii="Calibri" w:hAnsi="Calibri"/>
                    <w:color w:val="000000"/>
                    <w:lang w:val="en-IN"/>
                  </w:rPr>
                </w:rPrChange>
              </w:rPr>
              <w:t>OCED_Form</w:t>
            </w:r>
          </w:p>
        </w:tc>
      </w:tr>
      <w:tr w:rsidR="00F646EA" w:rsidRPr="005B6C7D" w14:paraId="3B93D13C" w14:textId="77777777" w:rsidTr="00F646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trPrChange w:id="956" w:author="Mohammad Nasir Chimaukar" w:date="2024-08-16T11:00:00Z">
            <w:trPr>
              <w:gridAfter w:val="0"/>
              <w:trHeight w:val="300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2" w:type="pct"/>
            <w:noWrap/>
            <w:hideMark/>
            <w:tcPrChange w:id="957" w:author="Mohammad Nasir Chimaukar" w:date="2024-08-16T11:00:00Z">
              <w:tcPr>
                <w:tcW w:w="2862" w:type="pct"/>
                <w:noWrap/>
                <w:hideMark/>
              </w:tcPr>
            </w:tcPrChange>
          </w:tcPr>
          <w:p w14:paraId="274D63A3" w14:textId="77777777" w:rsidR="00F646EA" w:rsidRPr="005B6C7D" w:rsidRDefault="00F646EA" w:rsidP="00FD06C2">
            <w:pPr>
              <w:suppressAutoHyphens w:val="0"/>
              <w:spacing w:line="240" w:lineRule="auto"/>
              <w:ind w:firstLineChars="100" w:firstLine="241"/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50505"/>
                <w:lang w:val="en-IN"/>
                <w:rPrChange w:id="958" w:author="Mohammad Nasir Chimaukar" w:date="2024-08-16T11:00:00Z">
                  <w:rPr>
                    <w:rFonts w:ascii="Calibri" w:hAnsi="Calibri"/>
                    <w:color w:val="050505"/>
                    <w:lang w:val="en-IN"/>
                  </w:rPr>
                </w:rPrChange>
              </w:rPr>
            </w:pPr>
            <w:r w:rsidRPr="005B6C7D">
              <w:rPr>
                <w:rFonts w:ascii="Calibri" w:hAnsi="Calibri" w:cs="Calibri"/>
                <w:color w:val="050505"/>
                <w:lang w:val="en-IN"/>
                <w:rPrChange w:id="959" w:author="Mohammad Nasir Chimaukar" w:date="2024-08-16T11:00:00Z">
                  <w:rPr>
                    <w:rFonts w:ascii="Calibri" w:hAnsi="Calibri"/>
                    <w:color w:val="050505"/>
                    <w:lang w:val="en-IN"/>
                  </w:rPr>
                </w:rPrChange>
              </w:rPr>
              <w:t>BO_Check_Result</w:t>
            </w:r>
          </w:p>
        </w:tc>
        <w:tc>
          <w:tcPr>
            <w:tcW w:w="2138" w:type="pct"/>
            <w:noWrap/>
            <w:hideMark/>
            <w:tcPrChange w:id="960" w:author="Mohammad Nasir Chimaukar" w:date="2024-08-16T11:00:00Z">
              <w:tcPr>
                <w:tcW w:w="2138" w:type="pct"/>
                <w:noWrap/>
                <w:hideMark/>
              </w:tcPr>
            </w:tcPrChange>
          </w:tcPr>
          <w:p w14:paraId="7254D59D" w14:textId="77777777" w:rsidR="00F646EA" w:rsidRPr="005B6C7D" w:rsidRDefault="00F646EA" w:rsidP="00FD06C2">
            <w:pPr>
              <w:suppressAutoHyphens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IN"/>
                <w:rPrChange w:id="961" w:author="Mohammad Nasir Chimaukar" w:date="2024-08-16T11:00:00Z">
                  <w:rPr>
                    <w:rFonts w:ascii="Calibri" w:hAnsi="Calibri"/>
                    <w:color w:val="000000"/>
                    <w:lang w:val="en-IN"/>
                  </w:rPr>
                </w:rPrChange>
              </w:rPr>
            </w:pPr>
            <w:r w:rsidRPr="005B6C7D">
              <w:rPr>
                <w:rFonts w:ascii="Calibri" w:hAnsi="Calibri" w:cs="Calibri"/>
                <w:color w:val="000000"/>
                <w:lang w:val="en-IN"/>
                <w:rPrChange w:id="962" w:author="Mohammad Nasir Chimaukar" w:date="2024-08-16T11:00:00Z">
                  <w:rPr>
                    <w:rFonts w:ascii="Calibri" w:hAnsi="Calibri"/>
                    <w:color w:val="000000"/>
                    <w:lang w:val="en-IN"/>
                  </w:rPr>
                </w:rPrChange>
              </w:rPr>
              <w:t>BO Report</w:t>
            </w:r>
          </w:p>
        </w:tc>
      </w:tr>
      <w:tr w:rsidR="00F646EA" w:rsidRPr="005B6C7D" w14:paraId="7F63F7B7" w14:textId="77777777" w:rsidTr="00F646E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2" w:type="pct"/>
            <w:noWrap/>
            <w:hideMark/>
          </w:tcPr>
          <w:p w14:paraId="4170AE04" w14:textId="77777777" w:rsidR="00F646EA" w:rsidRPr="005B6C7D" w:rsidRDefault="00F646EA" w:rsidP="00FD06C2">
            <w:pPr>
              <w:suppressAutoHyphens w:val="0"/>
              <w:spacing w:line="240" w:lineRule="auto"/>
              <w:ind w:firstLineChars="100" w:firstLine="241"/>
              <w:rPr>
                <w:rFonts w:ascii="Calibri" w:hAnsi="Calibri" w:cs="Calibri"/>
                <w:color w:val="050505"/>
                <w:lang w:val="en-IN"/>
                <w:rPrChange w:id="963" w:author="Mohammad Nasir Chimaukar" w:date="2024-08-16T11:00:00Z">
                  <w:rPr>
                    <w:rFonts w:ascii="Calibri" w:hAnsi="Calibri"/>
                    <w:color w:val="050505"/>
                    <w:lang w:val="en-IN"/>
                  </w:rPr>
                </w:rPrChange>
              </w:rPr>
            </w:pPr>
            <w:r w:rsidRPr="005B6C7D">
              <w:rPr>
                <w:rFonts w:ascii="Calibri" w:hAnsi="Calibri" w:cs="Calibri"/>
                <w:color w:val="050505"/>
                <w:lang w:val="en-IN"/>
                <w:rPrChange w:id="964" w:author="Mohammad Nasir Chimaukar" w:date="2024-08-16T11:00:00Z">
                  <w:rPr>
                    <w:rFonts w:ascii="Calibri" w:hAnsi="Calibri"/>
                    <w:color w:val="050505"/>
                    <w:lang w:val="en-IN"/>
                  </w:rPr>
                </w:rPrChange>
              </w:rPr>
              <w:t>World_Check_Result</w:t>
            </w:r>
          </w:p>
        </w:tc>
        <w:tc>
          <w:tcPr>
            <w:tcW w:w="2138" w:type="pct"/>
            <w:noWrap/>
            <w:hideMark/>
          </w:tcPr>
          <w:p w14:paraId="4248D6C4" w14:textId="4380C8A7" w:rsidR="00F646EA" w:rsidRPr="005B6C7D" w:rsidRDefault="005058B4" w:rsidP="00FD06C2">
            <w:pPr>
              <w:suppressAutoHyphens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IN"/>
                <w:rPrChange w:id="965" w:author="Mohammad Nasir Chimaukar" w:date="2024-08-16T11:00:00Z">
                  <w:rPr>
                    <w:rFonts w:ascii="Calibri" w:hAnsi="Calibri"/>
                    <w:color w:val="000000"/>
                    <w:lang w:val="en-IN"/>
                  </w:rPr>
                </w:rPrChange>
              </w:rPr>
            </w:pPr>
            <w:proofErr w:type="spellStart"/>
            <w:r>
              <w:rPr>
                <w:rFonts w:ascii="Calibri" w:hAnsi="Calibri" w:cs="Calibri"/>
                <w:color w:val="000000"/>
                <w:lang w:val="en-IN"/>
              </w:rPr>
              <w:t>Firco</w:t>
            </w:r>
            <w:proofErr w:type="spellEnd"/>
            <w:r w:rsidR="00F646EA" w:rsidRPr="005B6C7D">
              <w:rPr>
                <w:rFonts w:ascii="Calibri" w:hAnsi="Calibri" w:cs="Calibri"/>
                <w:color w:val="000000"/>
                <w:lang w:val="en-IN"/>
                <w:rPrChange w:id="966" w:author="Mohammad Nasir Chimaukar" w:date="2024-08-16T11:00:00Z">
                  <w:rPr>
                    <w:rFonts w:ascii="Calibri" w:hAnsi="Calibri"/>
                    <w:color w:val="000000"/>
                    <w:lang w:val="en-IN"/>
                  </w:rPr>
                </w:rPrChange>
              </w:rPr>
              <w:t xml:space="preserve"> Report</w:t>
            </w:r>
            <w:r w:rsidR="00824020" w:rsidRPr="005B6C7D">
              <w:rPr>
                <w:rStyle w:val="CommentReference"/>
                <w:rFonts w:ascii="Calibri" w:hAnsi="Calibri" w:cs="Calibri"/>
                <w:sz w:val="24"/>
                <w:szCs w:val="24"/>
              </w:rPr>
              <w:commentReference w:id="967"/>
            </w:r>
            <w:r>
              <w:rPr>
                <w:rStyle w:val="CommentReference"/>
              </w:rPr>
              <w:commentReference w:id="968"/>
            </w:r>
          </w:p>
        </w:tc>
      </w:tr>
    </w:tbl>
    <w:p w14:paraId="43B787C5" w14:textId="77777777" w:rsidR="00FD06C2" w:rsidRPr="005B6C7D" w:rsidRDefault="00FD06C2" w:rsidP="00491454">
      <w:pPr>
        <w:spacing w:line="360" w:lineRule="auto"/>
        <w:rPr>
          <w:rFonts w:ascii="Calibri" w:hAnsi="Calibri" w:cs="Calibri"/>
          <w:b/>
          <w:bCs/>
          <w:lang w:val="en-IN" w:eastAsia="en-US"/>
        </w:rPr>
      </w:pPr>
    </w:p>
    <w:p w14:paraId="5A590EF3" w14:textId="77777777" w:rsidR="00E80560" w:rsidRDefault="00E80560" w:rsidP="00E80560">
      <w:pPr>
        <w:spacing w:line="360" w:lineRule="auto"/>
        <w:rPr>
          <w:rFonts w:asciiTheme="minorHAnsi" w:hAnsiTheme="minorHAnsi"/>
          <w:lang w:val="en-IN" w:eastAsia="en-US"/>
        </w:rPr>
      </w:pPr>
    </w:p>
    <w:p w14:paraId="6F286D5C" w14:textId="674971F4" w:rsidR="00E80560" w:rsidRDefault="00E80560" w:rsidP="00E80560">
      <w:pPr>
        <w:pStyle w:val="Heading3"/>
        <w:rPr>
          <w:lang w:val="en-IN" w:eastAsia="en-US"/>
        </w:rPr>
      </w:pPr>
      <w:bookmarkStart w:id="969" w:name="_Toc174699365"/>
      <w:r>
        <w:rPr>
          <w:lang w:val="en-IN" w:eastAsia="en-US"/>
        </w:rPr>
        <w:t xml:space="preserve">3.3.4 </w:t>
      </w:r>
      <w:r w:rsidR="0004127D">
        <w:rPr>
          <w:lang w:val="en-IN" w:eastAsia="en-US"/>
        </w:rPr>
        <w:t>CU Process</w:t>
      </w:r>
      <w:bookmarkEnd w:id="969"/>
      <w:r w:rsidR="0004127D">
        <w:rPr>
          <w:lang w:val="en-IN" w:eastAsia="en-US"/>
        </w:rPr>
        <w:t xml:space="preserve"> </w:t>
      </w:r>
    </w:p>
    <w:p w14:paraId="5E2FDDBD" w14:textId="77777777" w:rsidR="0004127D" w:rsidRDefault="0004127D" w:rsidP="0004127D">
      <w:pPr>
        <w:rPr>
          <w:lang w:val="en-IN" w:eastAsia="en-US"/>
        </w:rPr>
      </w:pPr>
    </w:p>
    <w:p w14:paraId="7D4C9E8D" w14:textId="1C031283" w:rsidR="00F050A3" w:rsidRPr="005B6C7D" w:rsidRDefault="00095394" w:rsidP="00F050A3">
      <w:pPr>
        <w:pStyle w:val="ListParagraph"/>
        <w:numPr>
          <w:ilvl w:val="0"/>
          <w:numId w:val="11"/>
        </w:numPr>
        <w:spacing w:line="360" w:lineRule="auto"/>
        <w:rPr>
          <w:rFonts w:ascii="Calibri" w:hAnsi="Calibri" w:cs="Calibri"/>
          <w:szCs w:val="24"/>
          <w:lang w:val="en-IN"/>
          <w:rPrChange w:id="970" w:author="Mohammad Nasir Chimaukar" w:date="2024-08-16T11:00:00Z">
            <w:rPr>
              <w:rFonts w:ascii="Calibri" w:hAnsi="Calibri"/>
              <w:lang w:val="en-IN"/>
            </w:rPr>
          </w:rPrChange>
        </w:rPr>
      </w:pPr>
      <w:r w:rsidRPr="005B6C7D">
        <w:rPr>
          <w:rFonts w:ascii="Calibri" w:hAnsi="Calibri" w:cs="Calibri"/>
          <w:szCs w:val="24"/>
          <w:lang w:val="en-IN"/>
          <w:rPrChange w:id="971" w:author="Mohammad Nasir Chimaukar" w:date="2024-08-16T11:00:00Z">
            <w:rPr>
              <w:rFonts w:ascii="Calibri" w:hAnsi="Calibri"/>
              <w:lang w:val="en-IN"/>
            </w:rPr>
          </w:rPrChange>
        </w:rPr>
        <w:t xml:space="preserve">The scope of change in this process will be to rename &amp; delete existing documents as well as to add new document types. </w:t>
      </w:r>
    </w:p>
    <w:p w14:paraId="60BED5AE" w14:textId="77777777" w:rsidR="00F050A3" w:rsidRPr="005B6C7D" w:rsidRDefault="00F050A3" w:rsidP="0004127D">
      <w:pPr>
        <w:rPr>
          <w:rFonts w:ascii="Calibri" w:hAnsi="Calibri" w:cs="Calibri"/>
          <w:szCs w:val="24"/>
          <w:lang w:val="en-IN"/>
          <w:rPrChange w:id="972" w:author="Mohammad Nasir Chimaukar" w:date="2024-08-16T11:00:00Z">
            <w:rPr>
              <w:rFonts w:ascii="Calibri" w:hAnsi="Calibri"/>
              <w:lang w:val="en-IN"/>
            </w:rPr>
          </w:rPrChange>
        </w:rPr>
      </w:pPr>
      <w:bookmarkStart w:id="973" w:name="_1785049822"/>
      <w:bookmarkEnd w:id="973"/>
    </w:p>
    <w:p w14:paraId="057F62FE" w14:textId="77777777" w:rsidR="00F050A3" w:rsidRPr="005B6C7D" w:rsidRDefault="00F050A3" w:rsidP="0004127D">
      <w:pPr>
        <w:rPr>
          <w:rFonts w:ascii="Calibri" w:hAnsi="Calibri" w:cs="Calibri"/>
          <w:szCs w:val="24"/>
          <w:lang w:val="en-IN"/>
          <w:rPrChange w:id="974" w:author="Mohammad Nasir Chimaukar" w:date="2024-08-16T11:00:00Z">
            <w:rPr>
              <w:rFonts w:ascii="Calibri" w:hAnsi="Calibri"/>
              <w:lang w:val="en-IN"/>
            </w:rPr>
          </w:rPrChange>
        </w:rPr>
      </w:pPr>
    </w:p>
    <w:p w14:paraId="1481EE1B" w14:textId="77777777" w:rsidR="00095394" w:rsidRPr="005B6C7D" w:rsidRDefault="00095394" w:rsidP="00095394">
      <w:pPr>
        <w:spacing w:line="360" w:lineRule="auto"/>
        <w:rPr>
          <w:rFonts w:ascii="Calibri" w:hAnsi="Calibri" w:cs="Calibri"/>
          <w:b/>
          <w:szCs w:val="24"/>
          <w:lang w:val="en-IN"/>
          <w:rPrChange w:id="975" w:author="Mohammad Nasir Chimaukar" w:date="2024-08-16T11:00:00Z">
            <w:rPr>
              <w:rFonts w:ascii="Calibri" w:hAnsi="Calibri"/>
              <w:b/>
              <w:lang w:val="en-IN"/>
            </w:rPr>
          </w:rPrChange>
        </w:rPr>
      </w:pPr>
      <w:r w:rsidRPr="005B6C7D">
        <w:rPr>
          <w:rFonts w:ascii="Calibri" w:hAnsi="Calibri" w:cs="Calibri"/>
          <w:b/>
          <w:szCs w:val="24"/>
          <w:lang w:val="en-IN"/>
          <w:rPrChange w:id="976" w:author="Mohammad Nasir Chimaukar" w:date="2024-08-16T11:00:00Z">
            <w:rPr>
              <w:rFonts w:ascii="Calibri" w:hAnsi="Calibri"/>
              <w:b/>
              <w:lang w:val="en-IN"/>
            </w:rPr>
          </w:rPrChange>
        </w:rPr>
        <w:t xml:space="preserve">Document Types to be deleted from the entire journey: </w:t>
      </w:r>
    </w:p>
    <w:p w14:paraId="2F82D869" w14:textId="66960415" w:rsidR="001C3601" w:rsidRPr="005B6C7D" w:rsidRDefault="001C3601" w:rsidP="001C3601">
      <w:pPr>
        <w:pStyle w:val="ListParagraph"/>
        <w:numPr>
          <w:ilvl w:val="0"/>
          <w:numId w:val="12"/>
        </w:numPr>
        <w:spacing w:line="360" w:lineRule="auto"/>
        <w:rPr>
          <w:rFonts w:ascii="Calibri" w:hAnsi="Calibri" w:cs="Calibri"/>
          <w:szCs w:val="24"/>
          <w:lang w:val="en-IN"/>
          <w:rPrChange w:id="977" w:author="Mohammad Nasir Chimaukar" w:date="2024-08-16T11:00:00Z">
            <w:rPr>
              <w:rFonts w:ascii="Calibri" w:hAnsi="Calibri"/>
              <w:lang w:val="en-IN"/>
            </w:rPr>
          </w:rPrChange>
        </w:rPr>
      </w:pPr>
      <w:r w:rsidRPr="005B6C7D">
        <w:rPr>
          <w:rFonts w:ascii="Calibri" w:hAnsi="Calibri" w:cs="Calibri"/>
          <w:szCs w:val="24"/>
          <w:lang w:val="en-IN"/>
          <w:rPrChange w:id="978" w:author="Mohammad Nasir Chimaukar" w:date="2024-08-16T11:00:00Z">
            <w:rPr>
              <w:rFonts w:ascii="Calibri" w:hAnsi="Calibri"/>
              <w:lang w:val="en-IN"/>
            </w:rPr>
          </w:rPrChange>
        </w:rPr>
        <w:t>Passport</w:t>
      </w:r>
    </w:p>
    <w:p w14:paraId="1B263602" w14:textId="134228CA" w:rsidR="001C3601" w:rsidRPr="005B6C7D" w:rsidRDefault="001C3601" w:rsidP="001C3601">
      <w:pPr>
        <w:pStyle w:val="ListParagraph"/>
        <w:numPr>
          <w:ilvl w:val="0"/>
          <w:numId w:val="12"/>
        </w:numPr>
        <w:spacing w:line="360" w:lineRule="auto"/>
        <w:rPr>
          <w:rFonts w:ascii="Calibri" w:hAnsi="Calibri" w:cs="Calibri"/>
          <w:szCs w:val="24"/>
          <w:lang w:val="en-IN"/>
          <w:rPrChange w:id="979" w:author="Mohammad Nasir Chimaukar" w:date="2024-08-16T11:00:00Z">
            <w:rPr>
              <w:rFonts w:ascii="Calibri" w:hAnsi="Calibri"/>
              <w:lang w:val="en-IN"/>
            </w:rPr>
          </w:rPrChange>
        </w:rPr>
      </w:pPr>
      <w:r w:rsidRPr="005B6C7D">
        <w:rPr>
          <w:rFonts w:ascii="Calibri" w:hAnsi="Calibri" w:cs="Calibri"/>
          <w:szCs w:val="24"/>
          <w:lang w:val="en-IN"/>
          <w:rPrChange w:id="980" w:author="Mohammad Nasir Chimaukar" w:date="2024-08-16T11:00:00Z">
            <w:rPr>
              <w:rFonts w:ascii="Calibri" w:hAnsi="Calibri"/>
              <w:lang w:val="en-IN"/>
            </w:rPr>
          </w:rPrChange>
        </w:rPr>
        <w:t>Emirates_Id_Card</w:t>
      </w:r>
    </w:p>
    <w:p w14:paraId="2D26BAA6" w14:textId="2AB0FFEB" w:rsidR="001C3601" w:rsidRPr="005B6C7D" w:rsidRDefault="001C3601" w:rsidP="001C3601">
      <w:pPr>
        <w:pStyle w:val="ListParagraph"/>
        <w:numPr>
          <w:ilvl w:val="0"/>
          <w:numId w:val="12"/>
        </w:numPr>
        <w:spacing w:line="360" w:lineRule="auto"/>
        <w:rPr>
          <w:rFonts w:ascii="Calibri" w:hAnsi="Calibri" w:cs="Calibri"/>
          <w:szCs w:val="24"/>
          <w:lang w:val="en-IN"/>
          <w:rPrChange w:id="981" w:author="Mohammad Nasir Chimaukar" w:date="2024-08-16T11:00:00Z">
            <w:rPr>
              <w:rFonts w:ascii="Calibri" w:hAnsi="Calibri"/>
              <w:lang w:val="en-IN"/>
            </w:rPr>
          </w:rPrChange>
        </w:rPr>
      </w:pPr>
      <w:r w:rsidRPr="005B6C7D">
        <w:rPr>
          <w:rFonts w:ascii="Calibri" w:hAnsi="Calibri" w:cs="Calibri"/>
          <w:szCs w:val="24"/>
          <w:lang w:val="en-IN"/>
          <w:rPrChange w:id="982" w:author="Mohammad Nasir Chimaukar" w:date="2024-08-16T11:00:00Z">
            <w:rPr>
              <w:rFonts w:ascii="Calibri" w:hAnsi="Calibri"/>
              <w:lang w:val="en-IN"/>
            </w:rPr>
          </w:rPrChange>
        </w:rPr>
        <w:t xml:space="preserve">KYC </w:t>
      </w:r>
    </w:p>
    <w:p w14:paraId="0F3E1973" w14:textId="77777777" w:rsidR="001C3601" w:rsidRPr="005B6C7D" w:rsidRDefault="001C3601" w:rsidP="001C3601">
      <w:pPr>
        <w:spacing w:line="360" w:lineRule="auto"/>
        <w:rPr>
          <w:rFonts w:ascii="Calibri" w:hAnsi="Calibri" w:cs="Calibri"/>
          <w:szCs w:val="24"/>
          <w:lang w:val="en-IN"/>
          <w:rPrChange w:id="983" w:author="Mohammad Nasir Chimaukar" w:date="2024-08-16T11:00:00Z">
            <w:rPr>
              <w:rFonts w:ascii="Calibri" w:hAnsi="Calibri"/>
              <w:lang w:val="en-IN"/>
            </w:rPr>
          </w:rPrChange>
        </w:rPr>
      </w:pPr>
    </w:p>
    <w:p w14:paraId="05968F3A" w14:textId="77777777" w:rsidR="001C3601" w:rsidRPr="005B6C7D" w:rsidRDefault="001C3601" w:rsidP="001C3601">
      <w:pPr>
        <w:spacing w:line="360" w:lineRule="auto"/>
        <w:rPr>
          <w:rFonts w:ascii="Calibri" w:hAnsi="Calibri" w:cs="Calibri"/>
          <w:b/>
          <w:szCs w:val="24"/>
          <w:lang w:val="en-IN"/>
          <w:rPrChange w:id="984" w:author="Mohammad Nasir Chimaukar" w:date="2024-08-16T11:00:00Z">
            <w:rPr>
              <w:rFonts w:ascii="Calibri" w:hAnsi="Calibri"/>
              <w:b/>
              <w:lang w:val="en-IN"/>
            </w:rPr>
          </w:rPrChange>
        </w:rPr>
      </w:pPr>
      <w:r w:rsidRPr="005B6C7D">
        <w:rPr>
          <w:rFonts w:ascii="Calibri" w:hAnsi="Calibri" w:cs="Calibri"/>
          <w:b/>
          <w:szCs w:val="24"/>
          <w:lang w:val="en-IN"/>
          <w:rPrChange w:id="985" w:author="Mohammad Nasir Chimaukar" w:date="2024-08-16T11:00:00Z">
            <w:rPr>
              <w:rFonts w:ascii="Calibri" w:hAnsi="Calibri"/>
              <w:b/>
              <w:lang w:val="en-IN"/>
            </w:rPr>
          </w:rPrChange>
        </w:rPr>
        <w:t>New Document Types to be added:</w:t>
      </w:r>
    </w:p>
    <w:tbl>
      <w:tblPr>
        <w:tblStyle w:val="ListTable3-Accent1"/>
        <w:tblW w:w="86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0"/>
        <w:gridCol w:w="2720"/>
        <w:gridCol w:w="2720"/>
      </w:tblGrid>
      <w:tr w:rsidR="00FF2910" w:rsidRPr="005B6C7D" w14:paraId="66E08819" w14:textId="77777777" w:rsidTr="00FF29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240" w:type="dxa"/>
            <w:tcBorders>
              <w:bottom w:val="none" w:sz="0" w:space="0" w:color="auto"/>
              <w:right w:val="none" w:sz="0" w:space="0" w:color="auto"/>
            </w:tcBorders>
            <w:noWrap/>
            <w:hideMark/>
          </w:tcPr>
          <w:p w14:paraId="15CDE53A" w14:textId="77777777" w:rsidR="00FF2910" w:rsidRPr="005B6C7D" w:rsidRDefault="00FF2910" w:rsidP="00FF2910">
            <w:pPr>
              <w:suppressAutoHyphens w:val="0"/>
              <w:spacing w:line="240" w:lineRule="auto"/>
              <w:rPr>
                <w:rFonts w:ascii="Calibri" w:hAnsi="Calibri" w:cs="Calibri"/>
                <w:szCs w:val="24"/>
                <w:lang w:val="en-IN"/>
                <w:rPrChange w:id="986" w:author="Mohammad Nasir Chimaukar" w:date="2024-08-16T11:00:00Z">
                  <w:rPr>
                    <w:rFonts w:ascii="Calibri" w:hAnsi="Calibri"/>
                    <w:lang w:val="en-IN"/>
                  </w:rPr>
                </w:rPrChange>
              </w:rPr>
            </w:pPr>
            <w:r w:rsidRPr="005B6C7D">
              <w:rPr>
                <w:rFonts w:ascii="Calibri" w:hAnsi="Calibri" w:cs="Calibri"/>
                <w:szCs w:val="24"/>
                <w:lang w:val="en-IN"/>
                <w:rPrChange w:id="987" w:author="Mohammad Nasir Chimaukar" w:date="2024-08-16T11:00:00Z">
                  <w:rPr>
                    <w:rFonts w:ascii="Calibri" w:hAnsi="Calibri"/>
                    <w:lang w:val="en-IN"/>
                  </w:rPr>
                </w:rPrChange>
              </w:rPr>
              <w:t xml:space="preserve">Document Type </w:t>
            </w:r>
          </w:p>
        </w:tc>
        <w:tc>
          <w:tcPr>
            <w:tcW w:w="2720" w:type="dxa"/>
            <w:noWrap/>
            <w:hideMark/>
          </w:tcPr>
          <w:p w14:paraId="16DFA728" w14:textId="77777777" w:rsidR="00FF2910" w:rsidRPr="005B6C7D" w:rsidRDefault="00FF2910" w:rsidP="00FF2910">
            <w:pPr>
              <w:suppressAutoHyphens w:val="0"/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4"/>
                <w:lang w:val="en-IN"/>
                <w:rPrChange w:id="988" w:author="Mohammad Nasir Chimaukar" w:date="2024-08-16T11:00:00Z">
                  <w:rPr>
                    <w:rFonts w:ascii="Calibri" w:hAnsi="Calibri"/>
                    <w:lang w:val="en-IN"/>
                  </w:rPr>
                </w:rPrChange>
              </w:rPr>
            </w:pPr>
            <w:commentRangeStart w:id="989"/>
            <w:commentRangeStart w:id="990"/>
            <w:r w:rsidRPr="005B6C7D">
              <w:rPr>
                <w:rFonts w:ascii="Calibri" w:hAnsi="Calibri" w:cs="Calibri"/>
                <w:szCs w:val="24"/>
                <w:lang w:val="en-IN"/>
                <w:rPrChange w:id="991" w:author="Mohammad Nasir Chimaukar" w:date="2024-08-16T11:00:00Z">
                  <w:rPr>
                    <w:rFonts w:ascii="Calibri" w:hAnsi="Calibri"/>
                    <w:lang w:val="en-IN"/>
                  </w:rPr>
                </w:rPrChange>
              </w:rPr>
              <w:t>Mandatory</w:t>
            </w:r>
            <w:commentRangeEnd w:id="989"/>
            <w:r w:rsidR="00C82437" w:rsidRPr="005B6C7D">
              <w:rPr>
                <w:rStyle w:val="CommentReference"/>
                <w:rFonts w:ascii="Calibri" w:hAnsi="Calibri" w:cs="Calibri"/>
                <w:sz w:val="24"/>
                <w:szCs w:val="24"/>
                <w:rPrChange w:id="992" w:author="Mohammad Nasir Chimaukar" w:date="2024-08-16T11:00:00Z">
                  <w:rPr>
                    <w:rStyle w:val="CommentReference"/>
                    <w:rFonts w:ascii="Calibri" w:hAnsi="Calibri"/>
                    <w:sz w:val="24"/>
                  </w:rPr>
                </w:rPrChange>
              </w:rPr>
              <w:commentReference w:id="989"/>
            </w:r>
            <w:commentRangeEnd w:id="990"/>
            <w:r w:rsidR="005058B4">
              <w:rPr>
                <w:rStyle w:val="CommentReference"/>
                <w:b w:val="0"/>
                <w:bCs w:val="0"/>
                <w:color w:val="auto"/>
              </w:rPr>
              <w:commentReference w:id="990"/>
            </w:r>
            <w:r w:rsidRPr="005B6C7D">
              <w:rPr>
                <w:rFonts w:ascii="Calibri" w:hAnsi="Calibri" w:cs="Calibri"/>
                <w:szCs w:val="24"/>
                <w:lang w:val="en-IN"/>
                <w:rPrChange w:id="993" w:author="Mohammad Nasir Chimaukar" w:date="2024-08-16T11:00:00Z">
                  <w:rPr>
                    <w:rFonts w:ascii="Calibri" w:hAnsi="Calibri"/>
                    <w:lang w:val="en-IN"/>
                  </w:rPr>
                </w:rPrChange>
              </w:rPr>
              <w:t xml:space="preserve"> (Y/N)</w:t>
            </w:r>
          </w:p>
        </w:tc>
        <w:tc>
          <w:tcPr>
            <w:tcW w:w="2720" w:type="dxa"/>
            <w:noWrap/>
            <w:hideMark/>
          </w:tcPr>
          <w:p w14:paraId="1D1C6F24" w14:textId="77777777" w:rsidR="00FF2910" w:rsidRPr="005B6C7D" w:rsidRDefault="00FF2910" w:rsidP="00FF2910">
            <w:pPr>
              <w:suppressAutoHyphens w:val="0"/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4"/>
                <w:lang w:val="en-IN"/>
                <w:rPrChange w:id="994" w:author="Mohammad Nasir Chimaukar" w:date="2024-08-16T11:00:00Z">
                  <w:rPr>
                    <w:rFonts w:ascii="Calibri" w:hAnsi="Calibri"/>
                    <w:lang w:val="en-IN"/>
                  </w:rPr>
                </w:rPrChange>
              </w:rPr>
            </w:pPr>
            <w:r w:rsidRPr="005B6C7D">
              <w:rPr>
                <w:rFonts w:ascii="Calibri" w:hAnsi="Calibri" w:cs="Calibri"/>
                <w:szCs w:val="24"/>
                <w:lang w:val="en-IN"/>
                <w:rPrChange w:id="995" w:author="Mohammad Nasir Chimaukar" w:date="2024-08-16T11:00:00Z">
                  <w:rPr>
                    <w:rFonts w:ascii="Calibri" w:hAnsi="Calibri"/>
                    <w:lang w:val="en-IN"/>
                  </w:rPr>
                </w:rPrChange>
              </w:rPr>
              <w:t xml:space="preserve">Rights on which Queue </w:t>
            </w:r>
          </w:p>
        </w:tc>
      </w:tr>
      <w:tr w:rsidR="00FF2910" w:rsidRPr="005B6C7D" w14:paraId="4EF2C74A" w14:textId="77777777" w:rsidTr="00FF29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4ED226FC" w14:textId="77777777" w:rsidR="00FF2910" w:rsidRPr="005B6C7D" w:rsidRDefault="00FF2910" w:rsidP="00FF2910">
            <w:pPr>
              <w:suppressAutoHyphens w:val="0"/>
              <w:spacing w:line="240" w:lineRule="auto"/>
              <w:rPr>
                <w:rFonts w:ascii="Calibri" w:hAnsi="Calibri" w:cs="Calibri"/>
                <w:color w:val="000000"/>
                <w:szCs w:val="24"/>
                <w:lang w:val="en-IN"/>
                <w:rPrChange w:id="996" w:author="Mohammad Nasir Chimaukar" w:date="2024-08-16T11:00:00Z">
                  <w:rPr>
                    <w:rFonts w:ascii="Calibri" w:hAnsi="Calibri"/>
                    <w:color w:val="000000"/>
                    <w:lang w:val="en-IN"/>
                  </w:rPr>
                </w:rPrChange>
              </w:rPr>
            </w:pPr>
            <w:r w:rsidRPr="005B6C7D">
              <w:rPr>
                <w:rFonts w:ascii="Calibri" w:hAnsi="Calibri" w:cs="Calibri"/>
                <w:color w:val="000000"/>
                <w:szCs w:val="24"/>
                <w:lang w:val="en-IN"/>
                <w:rPrChange w:id="997" w:author="Mohammad Nasir Chimaukar" w:date="2024-08-16T11:00:00Z">
                  <w:rPr>
                    <w:rFonts w:ascii="Calibri" w:hAnsi="Calibri"/>
                    <w:color w:val="000000"/>
                    <w:lang w:val="en-IN"/>
                  </w:rPr>
                </w:rPrChange>
              </w:rPr>
              <w:t>Passport First Page</w:t>
            </w:r>
          </w:p>
        </w:tc>
        <w:tc>
          <w:tcPr>
            <w:tcW w:w="2720" w:type="dxa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14:paraId="6F2E6DB5" w14:textId="77777777" w:rsidR="00FF2910" w:rsidRPr="005B6C7D" w:rsidRDefault="00FF2910" w:rsidP="00FF2910">
            <w:pPr>
              <w:suppressAutoHyphens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Cs w:val="24"/>
                <w:lang w:val="en-IN"/>
                <w:rPrChange w:id="998" w:author="Mohammad Nasir Chimaukar" w:date="2024-08-16T11:00:00Z">
                  <w:rPr>
                    <w:rFonts w:ascii="Calibri" w:hAnsi="Calibri"/>
                    <w:color w:val="000000"/>
                    <w:lang w:val="en-IN"/>
                  </w:rPr>
                </w:rPrChange>
              </w:rPr>
            </w:pPr>
            <w:r w:rsidRPr="005B6C7D">
              <w:rPr>
                <w:rFonts w:ascii="Calibri" w:hAnsi="Calibri" w:cs="Calibri"/>
                <w:color w:val="000000"/>
                <w:szCs w:val="24"/>
                <w:lang w:val="en-IN"/>
                <w:rPrChange w:id="999" w:author="Mohammad Nasir Chimaukar" w:date="2024-08-16T11:00:00Z">
                  <w:rPr>
                    <w:rFonts w:ascii="Calibri" w:hAnsi="Calibri"/>
                    <w:color w:val="000000"/>
                    <w:lang w:val="en-IN"/>
                  </w:rPr>
                </w:rPrChange>
              </w:rPr>
              <w:t>N</w:t>
            </w:r>
          </w:p>
        </w:tc>
        <w:tc>
          <w:tcPr>
            <w:tcW w:w="2720" w:type="dxa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14:paraId="6333A2A0" w14:textId="77777777" w:rsidR="00FF2910" w:rsidRPr="005B6C7D" w:rsidRDefault="00FF2910" w:rsidP="00FF2910">
            <w:pPr>
              <w:suppressAutoHyphens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Cs w:val="24"/>
                <w:lang w:val="en-IN"/>
                <w:rPrChange w:id="1000" w:author="Mohammad Nasir Chimaukar" w:date="2024-08-16T11:00:00Z">
                  <w:rPr>
                    <w:rFonts w:ascii="Calibri" w:hAnsi="Calibri"/>
                    <w:color w:val="000000"/>
                    <w:lang w:val="en-IN"/>
                  </w:rPr>
                </w:rPrChange>
              </w:rPr>
            </w:pPr>
            <w:r w:rsidRPr="005B6C7D">
              <w:rPr>
                <w:rFonts w:ascii="Calibri" w:hAnsi="Calibri" w:cs="Calibri"/>
                <w:color w:val="000000"/>
                <w:szCs w:val="24"/>
                <w:lang w:val="en-IN"/>
                <w:rPrChange w:id="1001" w:author="Mohammad Nasir Chimaukar" w:date="2024-08-16T11:00:00Z">
                  <w:rPr>
                    <w:rFonts w:ascii="Calibri" w:hAnsi="Calibri"/>
                    <w:color w:val="000000"/>
                    <w:lang w:val="en-IN"/>
                  </w:rPr>
                </w:rPrChange>
              </w:rPr>
              <w:t xml:space="preserve">All Queues </w:t>
            </w:r>
          </w:p>
        </w:tc>
      </w:tr>
      <w:tr w:rsidR="00FF2910" w:rsidRPr="005B6C7D" w14:paraId="5B2F1112" w14:textId="77777777" w:rsidTr="00FF2910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  <w:tcBorders>
              <w:right w:val="none" w:sz="0" w:space="0" w:color="auto"/>
            </w:tcBorders>
            <w:noWrap/>
            <w:hideMark/>
          </w:tcPr>
          <w:p w14:paraId="52D442B0" w14:textId="77777777" w:rsidR="00FF2910" w:rsidRPr="005B6C7D" w:rsidRDefault="00FF2910" w:rsidP="00FF2910">
            <w:pPr>
              <w:suppressAutoHyphens w:val="0"/>
              <w:spacing w:line="240" w:lineRule="auto"/>
              <w:rPr>
                <w:rFonts w:ascii="Calibri" w:hAnsi="Calibri" w:cs="Calibri"/>
                <w:color w:val="000000"/>
                <w:szCs w:val="24"/>
                <w:lang w:val="en-IN"/>
                <w:rPrChange w:id="1002" w:author="Mohammad Nasir Chimaukar" w:date="2024-08-16T11:00:00Z">
                  <w:rPr>
                    <w:rFonts w:ascii="Calibri" w:hAnsi="Calibri"/>
                    <w:color w:val="000000"/>
                    <w:lang w:val="en-IN"/>
                  </w:rPr>
                </w:rPrChange>
              </w:rPr>
            </w:pPr>
            <w:r w:rsidRPr="005B6C7D">
              <w:rPr>
                <w:rFonts w:ascii="Calibri" w:hAnsi="Calibri" w:cs="Calibri"/>
                <w:color w:val="000000"/>
                <w:szCs w:val="24"/>
                <w:lang w:val="en-IN"/>
                <w:rPrChange w:id="1003" w:author="Mohammad Nasir Chimaukar" w:date="2024-08-16T11:00:00Z">
                  <w:rPr>
                    <w:rFonts w:ascii="Calibri" w:hAnsi="Calibri"/>
                    <w:color w:val="000000"/>
                    <w:lang w:val="en-IN"/>
                  </w:rPr>
                </w:rPrChange>
              </w:rPr>
              <w:t>Passport Last Page</w:t>
            </w:r>
          </w:p>
        </w:tc>
        <w:tc>
          <w:tcPr>
            <w:tcW w:w="2720" w:type="dxa"/>
            <w:noWrap/>
            <w:hideMark/>
          </w:tcPr>
          <w:p w14:paraId="340F4DDA" w14:textId="77777777" w:rsidR="00FF2910" w:rsidRPr="005B6C7D" w:rsidRDefault="00FF2910" w:rsidP="00FF2910">
            <w:pPr>
              <w:suppressAutoHyphens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Cs w:val="24"/>
                <w:lang w:val="en-IN"/>
                <w:rPrChange w:id="1004" w:author="Mohammad Nasir Chimaukar" w:date="2024-08-16T11:00:00Z">
                  <w:rPr>
                    <w:rFonts w:ascii="Calibri" w:hAnsi="Calibri"/>
                    <w:color w:val="000000"/>
                    <w:lang w:val="en-IN"/>
                  </w:rPr>
                </w:rPrChange>
              </w:rPr>
            </w:pPr>
            <w:r w:rsidRPr="005B6C7D">
              <w:rPr>
                <w:rFonts w:ascii="Calibri" w:hAnsi="Calibri" w:cs="Calibri"/>
                <w:color w:val="000000"/>
                <w:szCs w:val="24"/>
                <w:lang w:val="en-IN"/>
                <w:rPrChange w:id="1005" w:author="Mohammad Nasir Chimaukar" w:date="2024-08-16T11:00:00Z">
                  <w:rPr>
                    <w:rFonts w:ascii="Calibri" w:hAnsi="Calibri"/>
                    <w:color w:val="000000"/>
                    <w:lang w:val="en-IN"/>
                  </w:rPr>
                </w:rPrChange>
              </w:rPr>
              <w:t>N</w:t>
            </w:r>
          </w:p>
        </w:tc>
        <w:tc>
          <w:tcPr>
            <w:tcW w:w="2720" w:type="dxa"/>
            <w:noWrap/>
            <w:hideMark/>
          </w:tcPr>
          <w:p w14:paraId="4A2A7DF6" w14:textId="77777777" w:rsidR="00FF2910" w:rsidRPr="005B6C7D" w:rsidRDefault="00FF2910" w:rsidP="00FF2910">
            <w:pPr>
              <w:suppressAutoHyphens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Cs w:val="24"/>
                <w:lang w:val="en-IN"/>
                <w:rPrChange w:id="1006" w:author="Mohammad Nasir Chimaukar" w:date="2024-08-16T11:00:00Z">
                  <w:rPr>
                    <w:rFonts w:ascii="Calibri" w:hAnsi="Calibri"/>
                    <w:color w:val="000000"/>
                    <w:lang w:val="en-IN"/>
                  </w:rPr>
                </w:rPrChange>
              </w:rPr>
            </w:pPr>
            <w:r w:rsidRPr="005B6C7D">
              <w:rPr>
                <w:rFonts w:ascii="Calibri" w:hAnsi="Calibri" w:cs="Calibri"/>
                <w:color w:val="000000"/>
                <w:szCs w:val="24"/>
                <w:lang w:val="en-IN"/>
                <w:rPrChange w:id="1007" w:author="Mohammad Nasir Chimaukar" w:date="2024-08-16T11:00:00Z">
                  <w:rPr>
                    <w:rFonts w:ascii="Calibri" w:hAnsi="Calibri"/>
                    <w:color w:val="000000"/>
                    <w:lang w:val="en-IN"/>
                  </w:rPr>
                </w:rPrChange>
              </w:rPr>
              <w:t xml:space="preserve">All Queues </w:t>
            </w:r>
          </w:p>
        </w:tc>
      </w:tr>
      <w:tr w:rsidR="00FF2910" w:rsidRPr="005B6C7D" w14:paraId="65F8FC6E" w14:textId="77777777" w:rsidTr="00FF29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37AEBD0D" w14:textId="77777777" w:rsidR="00FF2910" w:rsidRPr="005B6C7D" w:rsidRDefault="00FF2910" w:rsidP="00FF2910">
            <w:pPr>
              <w:suppressAutoHyphens w:val="0"/>
              <w:spacing w:line="240" w:lineRule="auto"/>
              <w:rPr>
                <w:rFonts w:ascii="Calibri" w:hAnsi="Calibri" w:cs="Calibri"/>
                <w:color w:val="000000"/>
                <w:szCs w:val="24"/>
                <w:lang w:val="en-IN"/>
                <w:rPrChange w:id="1008" w:author="Mohammad Nasir Chimaukar" w:date="2024-08-16T11:00:00Z">
                  <w:rPr>
                    <w:rFonts w:ascii="Calibri" w:hAnsi="Calibri"/>
                    <w:color w:val="000000"/>
                    <w:lang w:val="en-IN"/>
                  </w:rPr>
                </w:rPrChange>
              </w:rPr>
            </w:pPr>
            <w:r w:rsidRPr="005B6C7D">
              <w:rPr>
                <w:rFonts w:ascii="Calibri" w:hAnsi="Calibri" w:cs="Calibri"/>
                <w:color w:val="000000"/>
                <w:szCs w:val="24"/>
                <w:lang w:val="en-IN"/>
                <w:rPrChange w:id="1009" w:author="Mohammad Nasir Chimaukar" w:date="2024-08-16T11:00:00Z">
                  <w:rPr>
                    <w:rFonts w:ascii="Calibri" w:hAnsi="Calibri"/>
                    <w:color w:val="000000"/>
                    <w:lang w:val="en-IN"/>
                  </w:rPr>
                </w:rPrChange>
              </w:rPr>
              <w:t>Emirates ID Front</w:t>
            </w:r>
          </w:p>
        </w:tc>
        <w:tc>
          <w:tcPr>
            <w:tcW w:w="2720" w:type="dxa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14:paraId="45976993" w14:textId="77777777" w:rsidR="00FF2910" w:rsidRPr="005B6C7D" w:rsidRDefault="00FF2910" w:rsidP="00FF2910">
            <w:pPr>
              <w:suppressAutoHyphens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Cs w:val="24"/>
                <w:lang w:val="en-IN"/>
                <w:rPrChange w:id="1010" w:author="Mohammad Nasir Chimaukar" w:date="2024-08-16T11:00:00Z">
                  <w:rPr>
                    <w:rFonts w:ascii="Calibri" w:hAnsi="Calibri"/>
                    <w:color w:val="000000"/>
                    <w:lang w:val="en-IN"/>
                  </w:rPr>
                </w:rPrChange>
              </w:rPr>
            </w:pPr>
            <w:r w:rsidRPr="005B6C7D">
              <w:rPr>
                <w:rFonts w:ascii="Calibri" w:hAnsi="Calibri" w:cs="Calibri"/>
                <w:color w:val="000000"/>
                <w:szCs w:val="24"/>
                <w:lang w:val="en-IN"/>
                <w:rPrChange w:id="1011" w:author="Mohammad Nasir Chimaukar" w:date="2024-08-16T11:00:00Z">
                  <w:rPr>
                    <w:rFonts w:ascii="Calibri" w:hAnsi="Calibri"/>
                    <w:color w:val="000000"/>
                    <w:lang w:val="en-IN"/>
                  </w:rPr>
                </w:rPrChange>
              </w:rPr>
              <w:t>N</w:t>
            </w:r>
          </w:p>
        </w:tc>
        <w:tc>
          <w:tcPr>
            <w:tcW w:w="2720" w:type="dxa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14:paraId="5CB9FBAD" w14:textId="77777777" w:rsidR="00FF2910" w:rsidRPr="005B6C7D" w:rsidRDefault="00FF2910" w:rsidP="00FF2910">
            <w:pPr>
              <w:suppressAutoHyphens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Cs w:val="24"/>
                <w:lang w:val="en-IN"/>
                <w:rPrChange w:id="1012" w:author="Mohammad Nasir Chimaukar" w:date="2024-08-16T11:00:00Z">
                  <w:rPr>
                    <w:rFonts w:ascii="Calibri" w:hAnsi="Calibri"/>
                    <w:color w:val="000000"/>
                    <w:lang w:val="en-IN"/>
                  </w:rPr>
                </w:rPrChange>
              </w:rPr>
            </w:pPr>
            <w:r w:rsidRPr="005B6C7D">
              <w:rPr>
                <w:rFonts w:ascii="Calibri" w:hAnsi="Calibri" w:cs="Calibri"/>
                <w:color w:val="000000"/>
                <w:szCs w:val="24"/>
                <w:lang w:val="en-IN"/>
                <w:rPrChange w:id="1013" w:author="Mohammad Nasir Chimaukar" w:date="2024-08-16T11:00:00Z">
                  <w:rPr>
                    <w:rFonts w:ascii="Calibri" w:hAnsi="Calibri"/>
                    <w:color w:val="000000"/>
                    <w:lang w:val="en-IN"/>
                  </w:rPr>
                </w:rPrChange>
              </w:rPr>
              <w:t xml:space="preserve">All Queues </w:t>
            </w:r>
          </w:p>
        </w:tc>
      </w:tr>
      <w:tr w:rsidR="00FF2910" w:rsidRPr="005B6C7D" w14:paraId="6DFA6A98" w14:textId="77777777" w:rsidTr="00FF2910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  <w:tcBorders>
              <w:right w:val="none" w:sz="0" w:space="0" w:color="auto"/>
            </w:tcBorders>
            <w:noWrap/>
            <w:hideMark/>
          </w:tcPr>
          <w:p w14:paraId="1BF8E6F9" w14:textId="77777777" w:rsidR="00FF2910" w:rsidRPr="005B6C7D" w:rsidRDefault="00FF2910" w:rsidP="00FF2910">
            <w:pPr>
              <w:suppressAutoHyphens w:val="0"/>
              <w:spacing w:line="240" w:lineRule="auto"/>
              <w:rPr>
                <w:rFonts w:ascii="Calibri" w:hAnsi="Calibri" w:cs="Calibri"/>
                <w:color w:val="000000"/>
                <w:szCs w:val="24"/>
                <w:lang w:val="en-IN"/>
                <w:rPrChange w:id="1014" w:author="Mohammad Nasir Chimaukar" w:date="2024-08-16T11:00:00Z">
                  <w:rPr>
                    <w:rFonts w:ascii="Calibri" w:hAnsi="Calibri"/>
                    <w:color w:val="000000"/>
                    <w:lang w:val="en-IN"/>
                  </w:rPr>
                </w:rPrChange>
              </w:rPr>
            </w:pPr>
            <w:r w:rsidRPr="005B6C7D">
              <w:rPr>
                <w:rFonts w:ascii="Calibri" w:hAnsi="Calibri" w:cs="Calibri"/>
                <w:color w:val="000000"/>
                <w:szCs w:val="24"/>
                <w:lang w:val="en-IN"/>
                <w:rPrChange w:id="1015" w:author="Mohammad Nasir Chimaukar" w:date="2024-08-16T11:00:00Z">
                  <w:rPr>
                    <w:rFonts w:ascii="Calibri" w:hAnsi="Calibri"/>
                    <w:color w:val="000000"/>
                    <w:lang w:val="en-IN"/>
                  </w:rPr>
                </w:rPrChange>
              </w:rPr>
              <w:t>Emirates ID Back</w:t>
            </w:r>
          </w:p>
        </w:tc>
        <w:tc>
          <w:tcPr>
            <w:tcW w:w="2720" w:type="dxa"/>
            <w:noWrap/>
            <w:hideMark/>
          </w:tcPr>
          <w:p w14:paraId="36C19E39" w14:textId="77777777" w:rsidR="00FF2910" w:rsidRPr="005B6C7D" w:rsidRDefault="00FF2910" w:rsidP="00FF2910">
            <w:pPr>
              <w:suppressAutoHyphens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Cs w:val="24"/>
                <w:lang w:val="en-IN"/>
                <w:rPrChange w:id="1016" w:author="Mohammad Nasir Chimaukar" w:date="2024-08-16T11:00:00Z">
                  <w:rPr>
                    <w:rFonts w:ascii="Calibri" w:hAnsi="Calibri"/>
                    <w:color w:val="000000"/>
                    <w:lang w:val="en-IN"/>
                  </w:rPr>
                </w:rPrChange>
              </w:rPr>
            </w:pPr>
            <w:r w:rsidRPr="005B6C7D">
              <w:rPr>
                <w:rFonts w:ascii="Calibri" w:hAnsi="Calibri" w:cs="Calibri"/>
                <w:color w:val="000000"/>
                <w:szCs w:val="24"/>
                <w:lang w:val="en-IN"/>
                <w:rPrChange w:id="1017" w:author="Mohammad Nasir Chimaukar" w:date="2024-08-16T11:00:00Z">
                  <w:rPr>
                    <w:rFonts w:ascii="Calibri" w:hAnsi="Calibri"/>
                    <w:color w:val="000000"/>
                    <w:lang w:val="en-IN"/>
                  </w:rPr>
                </w:rPrChange>
              </w:rPr>
              <w:t>N</w:t>
            </w:r>
          </w:p>
        </w:tc>
        <w:tc>
          <w:tcPr>
            <w:tcW w:w="2720" w:type="dxa"/>
            <w:noWrap/>
            <w:hideMark/>
          </w:tcPr>
          <w:p w14:paraId="3CDFBA4A" w14:textId="77777777" w:rsidR="00FF2910" w:rsidRPr="005B6C7D" w:rsidRDefault="00FF2910" w:rsidP="00FF2910">
            <w:pPr>
              <w:suppressAutoHyphens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Cs w:val="24"/>
                <w:lang w:val="en-IN"/>
                <w:rPrChange w:id="1018" w:author="Mohammad Nasir Chimaukar" w:date="2024-08-16T11:00:00Z">
                  <w:rPr>
                    <w:rFonts w:ascii="Calibri" w:hAnsi="Calibri"/>
                    <w:color w:val="000000"/>
                    <w:lang w:val="en-IN"/>
                  </w:rPr>
                </w:rPrChange>
              </w:rPr>
            </w:pPr>
            <w:r w:rsidRPr="005B6C7D">
              <w:rPr>
                <w:rFonts w:ascii="Calibri" w:hAnsi="Calibri" w:cs="Calibri"/>
                <w:color w:val="000000"/>
                <w:szCs w:val="24"/>
                <w:lang w:val="en-IN"/>
                <w:rPrChange w:id="1019" w:author="Mohammad Nasir Chimaukar" w:date="2024-08-16T11:00:00Z">
                  <w:rPr>
                    <w:rFonts w:ascii="Calibri" w:hAnsi="Calibri"/>
                    <w:color w:val="000000"/>
                    <w:lang w:val="en-IN"/>
                  </w:rPr>
                </w:rPrChange>
              </w:rPr>
              <w:t xml:space="preserve">All Queues </w:t>
            </w:r>
          </w:p>
        </w:tc>
      </w:tr>
      <w:tr w:rsidR="00FF2910" w:rsidRPr="005B6C7D" w14:paraId="69C291EA" w14:textId="77777777" w:rsidTr="00FF29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3AD82E86" w14:textId="77777777" w:rsidR="00FF2910" w:rsidRPr="005B6C7D" w:rsidRDefault="00FF2910" w:rsidP="00FF2910">
            <w:pPr>
              <w:suppressAutoHyphens w:val="0"/>
              <w:spacing w:line="240" w:lineRule="auto"/>
              <w:rPr>
                <w:rFonts w:ascii="Calibri" w:hAnsi="Calibri" w:cs="Calibri"/>
                <w:color w:val="000000"/>
                <w:szCs w:val="24"/>
                <w:lang w:val="en-IN"/>
                <w:rPrChange w:id="1020" w:author="Mohammad Nasir Chimaukar" w:date="2024-08-16T11:00:00Z">
                  <w:rPr>
                    <w:rFonts w:ascii="Calibri" w:hAnsi="Calibri"/>
                    <w:color w:val="000000"/>
                    <w:lang w:val="en-IN"/>
                  </w:rPr>
                </w:rPrChange>
              </w:rPr>
            </w:pPr>
            <w:r w:rsidRPr="005B6C7D">
              <w:rPr>
                <w:rFonts w:ascii="Calibri" w:hAnsi="Calibri" w:cs="Calibri"/>
                <w:color w:val="000000"/>
                <w:szCs w:val="24"/>
                <w:lang w:val="en-IN"/>
                <w:rPrChange w:id="1021" w:author="Mohammad Nasir Chimaukar" w:date="2024-08-16T11:00:00Z">
                  <w:rPr>
                    <w:rFonts w:ascii="Calibri" w:hAnsi="Calibri"/>
                    <w:color w:val="000000"/>
                    <w:lang w:val="en-IN"/>
                  </w:rPr>
                </w:rPrChange>
              </w:rPr>
              <w:t>Proof of Address</w:t>
            </w:r>
          </w:p>
        </w:tc>
        <w:tc>
          <w:tcPr>
            <w:tcW w:w="2720" w:type="dxa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14:paraId="127D9456" w14:textId="77777777" w:rsidR="00FF2910" w:rsidRPr="005B6C7D" w:rsidRDefault="00FF2910" w:rsidP="00FF2910">
            <w:pPr>
              <w:suppressAutoHyphens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Cs w:val="24"/>
                <w:lang w:val="en-IN"/>
                <w:rPrChange w:id="1022" w:author="Mohammad Nasir Chimaukar" w:date="2024-08-16T11:00:00Z">
                  <w:rPr>
                    <w:rFonts w:ascii="Calibri" w:hAnsi="Calibri"/>
                    <w:color w:val="000000"/>
                    <w:lang w:val="en-IN"/>
                  </w:rPr>
                </w:rPrChange>
              </w:rPr>
            </w:pPr>
            <w:r w:rsidRPr="005B6C7D">
              <w:rPr>
                <w:rFonts w:ascii="Calibri" w:hAnsi="Calibri" w:cs="Calibri"/>
                <w:color w:val="000000"/>
                <w:szCs w:val="24"/>
                <w:lang w:val="en-IN"/>
                <w:rPrChange w:id="1023" w:author="Mohammad Nasir Chimaukar" w:date="2024-08-16T11:00:00Z">
                  <w:rPr>
                    <w:rFonts w:ascii="Calibri" w:hAnsi="Calibri"/>
                    <w:color w:val="000000"/>
                    <w:lang w:val="en-IN"/>
                  </w:rPr>
                </w:rPrChange>
              </w:rPr>
              <w:t>N</w:t>
            </w:r>
          </w:p>
        </w:tc>
        <w:tc>
          <w:tcPr>
            <w:tcW w:w="2720" w:type="dxa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14:paraId="76B06FEB" w14:textId="77777777" w:rsidR="00FF2910" w:rsidRPr="005B6C7D" w:rsidRDefault="00FF2910" w:rsidP="00FF2910">
            <w:pPr>
              <w:suppressAutoHyphens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Cs w:val="24"/>
                <w:lang w:val="en-IN"/>
                <w:rPrChange w:id="1024" w:author="Mohammad Nasir Chimaukar" w:date="2024-08-16T11:00:00Z">
                  <w:rPr>
                    <w:rFonts w:ascii="Calibri" w:hAnsi="Calibri"/>
                    <w:color w:val="000000"/>
                    <w:lang w:val="en-IN"/>
                  </w:rPr>
                </w:rPrChange>
              </w:rPr>
            </w:pPr>
            <w:r w:rsidRPr="005B6C7D">
              <w:rPr>
                <w:rFonts w:ascii="Calibri" w:hAnsi="Calibri" w:cs="Calibri"/>
                <w:color w:val="000000"/>
                <w:szCs w:val="24"/>
                <w:lang w:val="en-IN"/>
                <w:rPrChange w:id="1025" w:author="Mohammad Nasir Chimaukar" w:date="2024-08-16T11:00:00Z">
                  <w:rPr>
                    <w:rFonts w:ascii="Calibri" w:hAnsi="Calibri"/>
                    <w:color w:val="000000"/>
                    <w:lang w:val="en-IN"/>
                  </w:rPr>
                </w:rPrChange>
              </w:rPr>
              <w:t xml:space="preserve">All Queues </w:t>
            </w:r>
          </w:p>
        </w:tc>
      </w:tr>
      <w:tr w:rsidR="00FF2910" w:rsidRPr="005B6C7D" w14:paraId="2EA75826" w14:textId="77777777" w:rsidTr="00FF2910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  <w:tcBorders>
              <w:right w:val="none" w:sz="0" w:space="0" w:color="auto"/>
            </w:tcBorders>
            <w:noWrap/>
            <w:hideMark/>
          </w:tcPr>
          <w:p w14:paraId="6864AE79" w14:textId="77777777" w:rsidR="00FF2910" w:rsidRPr="005B6C7D" w:rsidRDefault="00FF2910" w:rsidP="00FF2910">
            <w:pPr>
              <w:suppressAutoHyphens w:val="0"/>
              <w:spacing w:line="240" w:lineRule="auto"/>
              <w:rPr>
                <w:rFonts w:ascii="Calibri" w:hAnsi="Calibri" w:cs="Calibri"/>
                <w:color w:val="000000"/>
                <w:szCs w:val="24"/>
                <w:lang w:val="en-IN"/>
                <w:rPrChange w:id="1026" w:author="Mohammad Nasir Chimaukar" w:date="2024-08-16T11:00:00Z">
                  <w:rPr>
                    <w:rFonts w:ascii="Calibri" w:hAnsi="Calibri"/>
                    <w:color w:val="000000"/>
                    <w:lang w:val="en-IN"/>
                  </w:rPr>
                </w:rPrChange>
              </w:rPr>
            </w:pPr>
            <w:r w:rsidRPr="005B6C7D">
              <w:rPr>
                <w:rFonts w:ascii="Calibri" w:hAnsi="Calibri" w:cs="Calibri"/>
                <w:color w:val="000000"/>
                <w:szCs w:val="24"/>
                <w:lang w:val="en-IN"/>
                <w:rPrChange w:id="1027" w:author="Mohammad Nasir Chimaukar" w:date="2024-08-16T11:00:00Z">
                  <w:rPr>
                    <w:rFonts w:ascii="Calibri" w:hAnsi="Calibri"/>
                    <w:color w:val="000000"/>
                    <w:lang w:val="en-IN"/>
                  </w:rPr>
                </w:rPrChange>
              </w:rPr>
              <w:t>Proof of Income</w:t>
            </w:r>
          </w:p>
        </w:tc>
        <w:tc>
          <w:tcPr>
            <w:tcW w:w="2720" w:type="dxa"/>
            <w:noWrap/>
            <w:hideMark/>
          </w:tcPr>
          <w:p w14:paraId="79864A72" w14:textId="77777777" w:rsidR="00FF2910" w:rsidRPr="005B6C7D" w:rsidRDefault="00FF2910" w:rsidP="00FF2910">
            <w:pPr>
              <w:suppressAutoHyphens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Cs w:val="24"/>
                <w:lang w:val="en-IN"/>
                <w:rPrChange w:id="1028" w:author="Mohammad Nasir Chimaukar" w:date="2024-08-16T11:00:00Z">
                  <w:rPr>
                    <w:rFonts w:ascii="Calibri" w:hAnsi="Calibri"/>
                    <w:color w:val="000000"/>
                    <w:lang w:val="en-IN"/>
                  </w:rPr>
                </w:rPrChange>
              </w:rPr>
            </w:pPr>
            <w:r w:rsidRPr="005B6C7D">
              <w:rPr>
                <w:rFonts w:ascii="Calibri" w:hAnsi="Calibri" w:cs="Calibri"/>
                <w:color w:val="000000"/>
                <w:szCs w:val="24"/>
                <w:lang w:val="en-IN"/>
                <w:rPrChange w:id="1029" w:author="Mohammad Nasir Chimaukar" w:date="2024-08-16T11:00:00Z">
                  <w:rPr>
                    <w:rFonts w:ascii="Calibri" w:hAnsi="Calibri"/>
                    <w:color w:val="000000"/>
                    <w:lang w:val="en-IN"/>
                  </w:rPr>
                </w:rPrChange>
              </w:rPr>
              <w:t>N</w:t>
            </w:r>
          </w:p>
        </w:tc>
        <w:tc>
          <w:tcPr>
            <w:tcW w:w="2720" w:type="dxa"/>
            <w:noWrap/>
            <w:hideMark/>
          </w:tcPr>
          <w:p w14:paraId="2FE2E63C" w14:textId="77777777" w:rsidR="00FF2910" w:rsidRPr="005B6C7D" w:rsidRDefault="00FF2910" w:rsidP="00FF2910">
            <w:pPr>
              <w:suppressAutoHyphens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Cs w:val="24"/>
                <w:lang w:val="en-IN"/>
                <w:rPrChange w:id="1030" w:author="Mohammad Nasir Chimaukar" w:date="2024-08-16T11:00:00Z">
                  <w:rPr>
                    <w:rFonts w:ascii="Calibri" w:hAnsi="Calibri"/>
                    <w:color w:val="000000"/>
                    <w:lang w:val="en-IN"/>
                  </w:rPr>
                </w:rPrChange>
              </w:rPr>
            </w:pPr>
            <w:r w:rsidRPr="005B6C7D">
              <w:rPr>
                <w:rFonts w:ascii="Calibri" w:hAnsi="Calibri" w:cs="Calibri"/>
                <w:color w:val="000000"/>
                <w:szCs w:val="24"/>
                <w:lang w:val="en-IN"/>
                <w:rPrChange w:id="1031" w:author="Mohammad Nasir Chimaukar" w:date="2024-08-16T11:00:00Z">
                  <w:rPr>
                    <w:rFonts w:ascii="Calibri" w:hAnsi="Calibri"/>
                    <w:color w:val="000000"/>
                    <w:lang w:val="en-IN"/>
                  </w:rPr>
                </w:rPrChange>
              </w:rPr>
              <w:t xml:space="preserve">All Queues </w:t>
            </w:r>
          </w:p>
        </w:tc>
      </w:tr>
      <w:tr w:rsidR="00FF2910" w:rsidRPr="005B6C7D" w14:paraId="35AB6F5B" w14:textId="77777777" w:rsidTr="00FF29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64ED872A" w14:textId="77777777" w:rsidR="00FF2910" w:rsidRPr="005B6C7D" w:rsidRDefault="00FF2910" w:rsidP="00FF2910">
            <w:pPr>
              <w:suppressAutoHyphens w:val="0"/>
              <w:spacing w:line="240" w:lineRule="auto"/>
              <w:rPr>
                <w:rFonts w:ascii="Calibri" w:hAnsi="Calibri" w:cs="Calibri"/>
                <w:color w:val="000000"/>
                <w:szCs w:val="24"/>
                <w:lang w:val="en-IN"/>
                <w:rPrChange w:id="1032" w:author="Mohammad Nasir Chimaukar" w:date="2024-08-16T11:00:00Z">
                  <w:rPr>
                    <w:rFonts w:ascii="Calibri" w:hAnsi="Calibri"/>
                    <w:color w:val="000000"/>
                    <w:lang w:val="en-IN"/>
                  </w:rPr>
                </w:rPrChange>
              </w:rPr>
            </w:pPr>
            <w:r w:rsidRPr="005B6C7D">
              <w:rPr>
                <w:rFonts w:ascii="Calibri" w:hAnsi="Calibri" w:cs="Calibri"/>
                <w:color w:val="000000"/>
                <w:szCs w:val="24"/>
                <w:lang w:val="en-IN"/>
                <w:rPrChange w:id="1033" w:author="Mohammad Nasir Chimaukar" w:date="2024-08-16T11:00:00Z">
                  <w:rPr>
                    <w:rFonts w:ascii="Calibri" w:hAnsi="Calibri"/>
                    <w:color w:val="000000"/>
                    <w:lang w:val="en-IN"/>
                  </w:rPr>
                </w:rPrChange>
              </w:rPr>
              <w:t>Emirates ID Validation Report</w:t>
            </w:r>
          </w:p>
        </w:tc>
        <w:tc>
          <w:tcPr>
            <w:tcW w:w="2720" w:type="dxa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14:paraId="07673C8A" w14:textId="77777777" w:rsidR="00FF2910" w:rsidRPr="005B6C7D" w:rsidRDefault="00FF2910" w:rsidP="00FF2910">
            <w:pPr>
              <w:suppressAutoHyphens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Cs w:val="24"/>
                <w:lang w:val="en-IN"/>
                <w:rPrChange w:id="1034" w:author="Mohammad Nasir Chimaukar" w:date="2024-08-16T11:00:00Z">
                  <w:rPr>
                    <w:rFonts w:ascii="Calibri" w:hAnsi="Calibri"/>
                    <w:color w:val="000000"/>
                    <w:lang w:val="en-IN"/>
                  </w:rPr>
                </w:rPrChange>
              </w:rPr>
            </w:pPr>
            <w:r w:rsidRPr="005B6C7D">
              <w:rPr>
                <w:rFonts w:ascii="Calibri" w:hAnsi="Calibri" w:cs="Calibri"/>
                <w:color w:val="000000"/>
                <w:szCs w:val="24"/>
                <w:lang w:val="en-IN"/>
                <w:rPrChange w:id="1035" w:author="Mohammad Nasir Chimaukar" w:date="2024-08-16T11:00:00Z">
                  <w:rPr>
                    <w:rFonts w:ascii="Calibri" w:hAnsi="Calibri"/>
                    <w:color w:val="000000"/>
                    <w:lang w:val="en-IN"/>
                  </w:rPr>
                </w:rPrChange>
              </w:rPr>
              <w:t>N</w:t>
            </w:r>
          </w:p>
        </w:tc>
        <w:tc>
          <w:tcPr>
            <w:tcW w:w="2720" w:type="dxa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14:paraId="1E8A2B4A" w14:textId="77777777" w:rsidR="00FF2910" w:rsidRPr="005B6C7D" w:rsidRDefault="00FF2910" w:rsidP="00FF2910">
            <w:pPr>
              <w:suppressAutoHyphens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Cs w:val="24"/>
                <w:lang w:val="en-IN"/>
                <w:rPrChange w:id="1036" w:author="Mohammad Nasir Chimaukar" w:date="2024-08-16T11:00:00Z">
                  <w:rPr>
                    <w:rFonts w:ascii="Calibri" w:hAnsi="Calibri"/>
                    <w:color w:val="000000"/>
                    <w:lang w:val="en-IN"/>
                  </w:rPr>
                </w:rPrChange>
              </w:rPr>
            </w:pPr>
            <w:r w:rsidRPr="005B6C7D">
              <w:rPr>
                <w:rFonts w:ascii="Calibri" w:hAnsi="Calibri" w:cs="Calibri"/>
                <w:color w:val="000000"/>
                <w:szCs w:val="24"/>
                <w:lang w:val="en-IN"/>
                <w:rPrChange w:id="1037" w:author="Mohammad Nasir Chimaukar" w:date="2024-08-16T11:00:00Z">
                  <w:rPr>
                    <w:rFonts w:ascii="Calibri" w:hAnsi="Calibri"/>
                    <w:color w:val="000000"/>
                    <w:lang w:val="en-IN"/>
                  </w:rPr>
                </w:rPrChange>
              </w:rPr>
              <w:t xml:space="preserve">All Queues </w:t>
            </w:r>
          </w:p>
        </w:tc>
      </w:tr>
      <w:tr w:rsidR="00FF2910" w:rsidRPr="005B6C7D" w14:paraId="746CA453" w14:textId="77777777" w:rsidTr="00FF2910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  <w:tcBorders>
              <w:right w:val="none" w:sz="0" w:space="0" w:color="auto"/>
            </w:tcBorders>
            <w:noWrap/>
            <w:hideMark/>
          </w:tcPr>
          <w:p w14:paraId="0CDBB5C0" w14:textId="77777777" w:rsidR="00FF2910" w:rsidRPr="005B6C7D" w:rsidRDefault="00FF2910" w:rsidP="00FF2910">
            <w:pPr>
              <w:suppressAutoHyphens w:val="0"/>
              <w:spacing w:line="240" w:lineRule="auto"/>
              <w:rPr>
                <w:rFonts w:ascii="Calibri" w:hAnsi="Calibri" w:cs="Calibri"/>
                <w:color w:val="000000"/>
                <w:szCs w:val="24"/>
                <w:lang w:val="en-IN"/>
                <w:rPrChange w:id="1038" w:author="Mohammad Nasir Chimaukar" w:date="2024-08-16T11:00:00Z">
                  <w:rPr>
                    <w:rFonts w:ascii="Calibri" w:hAnsi="Calibri"/>
                    <w:color w:val="000000"/>
                    <w:lang w:val="en-IN"/>
                  </w:rPr>
                </w:rPrChange>
              </w:rPr>
            </w:pPr>
            <w:r w:rsidRPr="005B6C7D">
              <w:rPr>
                <w:rFonts w:ascii="Calibri" w:hAnsi="Calibri" w:cs="Calibri"/>
                <w:color w:val="000000"/>
                <w:szCs w:val="24"/>
                <w:lang w:val="en-IN"/>
                <w:rPrChange w:id="1039" w:author="Mohammad Nasir Chimaukar" w:date="2024-08-16T11:00:00Z">
                  <w:rPr>
                    <w:rFonts w:ascii="Calibri" w:hAnsi="Calibri"/>
                    <w:color w:val="000000"/>
                    <w:lang w:val="en-IN"/>
                  </w:rPr>
                </w:rPrChange>
              </w:rPr>
              <w:t>Visa</w:t>
            </w:r>
          </w:p>
        </w:tc>
        <w:tc>
          <w:tcPr>
            <w:tcW w:w="2720" w:type="dxa"/>
            <w:noWrap/>
            <w:hideMark/>
          </w:tcPr>
          <w:p w14:paraId="63D8495C" w14:textId="77777777" w:rsidR="00FF2910" w:rsidRPr="005B6C7D" w:rsidRDefault="00FF2910" w:rsidP="00FF2910">
            <w:pPr>
              <w:suppressAutoHyphens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Cs w:val="24"/>
                <w:lang w:val="en-IN"/>
                <w:rPrChange w:id="1040" w:author="Mohammad Nasir Chimaukar" w:date="2024-08-16T11:00:00Z">
                  <w:rPr>
                    <w:rFonts w:ascii="Calibri" w:hAnsi="Calibri"/>
                    <w:color w:val="000000"/>
                    <w:lang w:val="en-IN"/>
                  </w:rPr>
                </w:rPrChange>
              </w:rPr>
            </w:pPr>
            <w:r w:rsidRPr="005B6C7D">
              <w:rPr>
                <w:rFonts w:ascii="Calibri" w:hAnsi="Calibri" w:cs="Calibri"/>
                <w:color w:val="000000"/>
                <w:szCs w:val="24"/>
                <w:lang w:val="en-IN"/>
                <w:rPrChange w:id="1041" w:author="Mohammad Nasir Chimaukar" w:date="2024-08-16T11:00:00Z">
                  <w:rPr>
                    <w:rFonts w:ascii="Calibri" w:hAnsi="Calibri"/>
                    <w:color w:val="000000"/>
                    <w:lang w:val="en-IN"/>
                  </w:rPr>
                </w:rPrChange>
              </w:rPr>
              <w:t>N</w:t>
            </w:r>
          </w:p>
        </w:tc>
        <w:tc>
          <w:tcPr>
            <w:tcW w:w="2720" w:type="dxa"/>
            <w:noWrap/>
            <w:hideMark/>
          </w:tcPr>
          <w:p w14:paraId="7B833A9D" w14:textId="77777777" w:rsidR="00FF2910" w:rsidRPr="005B6C7D" w:rsidRDefault="00FF2910" w:rsidP="00FF2910">
            <w:pPr>
              <w:suppressAutoHyphens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Cs w:val="24"/>
                <w:lang w:val="en-IN"/>
                <w:rPrChange w:id="1042" w:author="Mohammad Nasir Chimaukar" w:date="2024-08-16T11:00:00Z">
                  <w:rPr>
                    <w:rFonts w:ascii="Calibri" w:hAnsi="Calibri"/>
                    <w:color w:val="000000"/>
                    <w:lang w:val="en-IN"/>
                  </w:rPr>
                </w:rPrChange>
              </w:rPr>
            </w:pPr>
            <w:r w:rsidRPr="005B6C7D">
              <w:rPr>
                <w:rFonts w:ascii="Calibri" w:hAnsi="Calibri" w:cs="Calibri"/>
                <w:color w:val="000000"/>
                <w:szCs w:val="24"/>
                <w:lang w:val="en-IN"/>
                <w:rPrChange w:id="1043" w:author="Mohammad Nasir Chimaukar" w:date="2024-08-16T11:00:00Z">
                  <w:rPr>
                    <w:rFonts w:ascii="Calibri" w:hAnsi="Calibri"/>
                    <w:color w:val="000000"/>
                    <w:lang w:val="en-IN"/>
                  </w:rPr>
                </w:rPrChange>
              </w:rPr>
              <w:t xml:space="preserve">All Queues </w:t>
            </w:r>
          </w:p>
        </w:tc>
      </w:tr>
    </w:tbl>
    <w:p w14:paraId="6C914E6D" w14:textId="77777777" w:rsidR="001C3601" w:rsidRDefault="001C3601" w:rsidP="001C3601">
      <w:pPr>
        <w:spacing w:line="360" w:lineRule="auto"/>
        <w:rPr>
          <w:rFonts w:ascii="Calibri" w:hAnsi="Calibri" w:cs="Calibri"/>
          <w:szCs w:val="24"/>
          <w:lang w:val="en-IN"/>
        </w:rPr>
      </w:pPr>
    </w:p>
    <w:p w14:paraId="2E582BCA" w14:textId="77777777" w:rsidR="00797C2C" w:rsidRPr="005B6C7D" w:rsidRDefault="00797C2C" w:rsidP="001C3601">
      <w:pPr>
        <w:spacing w:line="360" w:lineRule="auto"/>
        <w:rPr>
          <w:rFonts w:ascii="Calibri" w:hAnsi="Calibri" w:cs="Calibri"/>
          <w:szCs w:val="24"/>
          <w:lang w:val="en-IN"/>
          <w:rPrChange w:id="1044" w:author="Mohammad Nasir Chimaukar" w:date="2024-08-16T11:00:00Z">
            <w:rPr>
              <w:rFonts w:ascii="Calibri" w:hAnsi="Calibri"/>
              <w:lang w:val="en-IN"/>
            </w:rPr>
          </w:rPrChange>
        </w:rPr>
      </w:pPr>
    </w:p>
    <w:p w14:paraId="3B6553E7" w14:textId="77777777" w:rsidR="009A14AC" w:rsidRPr="005B6C7D" w:rsidRDefault="009A14AC" w:rsidP="009A14AC">
      <w:pPr>
        <w:spacing w:line="360" w:lineRule="auto"/>
        <w:rPr>
          <w:rFonts w:ascii="Calibri" w:hAnsi="Calibri" w:cs="Calibri"/>
          <w:b/>
          <w:szCs w:val="24"/>
          <w:lang w:val="en-IN"/>
          <w:rPrChange w:id="1045" w:author="Mohammad Nasir Chimaukar" w:date="2024-08-16T11:00:00Z">
            <w:rPr>
              <w:rFonts w:ascii="Calibri" w:hAnsi="Calibri"/>
              <w:b/>
              <w:lang w:val="en-IN"/>
            </w:rPr>
          </w:rPrChange>
        </w:rPr>
      </w:pPr>
      <w:r w:rsidRPr="005B6C7D">
        <w:rPr>
          <w:rFonts w:ascii="Calibri" w:hAnsi="Calibri" w:cs="Calibri"/>
          <w:b/>
          <w:szCs w:val="24"/>
          <w:lang w:val="en-IN"/>
          <w:rPrChange w:id="1046" w:author="Mohammad Nasir Chimaukar" w:date="2024-08-16T11:00:00Z">
            <w:rPr>
              <w:rFonts w:ascii="Calibri" w:hAnsi="Calibri"/>
              <w:b/>
              <w:lang w:val="en-IN"/>
            </w:rPr>
          </w:rPrChange>
        </w:rPr>
        <w:t xml:space="preserve">Existing Document Types to be renamed: </w:t>
      </w:r>
    </w:p>
    <w:tbl>
      <w:tblPr>
        <w:tblStyle w:val="ListTable3-Accent1"/>
        <w:tblW w:w="76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80"/>
        <w:gridCol w:w="3500"/>
      </w:tblGrid>
      <w:tr w:rsidR="002705B3" w:rsidRPr="005B6C7D" w14:paraId="61469FCD" w14:textId="77777777" w:rsidTr="005B6C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180" w:type="dxa"/>
            <w:noWrap/>
            <w:hideMark/>
          </w:tcPr>
          <w:p w14:paraId="7344E688" w14:textId="77777777" w:rsidR="002705B3" w:rsidRPr="005B6C7D" w:rsidRDefault="002705B3" w:rsidP="005B6C7D">
            <w:pPr>
              <w:suppressAutoHyphens w:val="0"/>
              <w:spacing w:line="240" w:lineRule="auto"/>
              <w:jc w:val="center"/>
              <w:rPr>
                <w:rFonts w:ascii="Calibri" w:hAnsi="Calibri" w:cs="Calibri"/>
                <w:szCs w:val="24"/>
                <w:lang w:val="en-IN"/>
                <w:rPrChange w:id="1047" w:author="Mohammad Nasir Chimaukar" w:date="2024-08-16T11:00:00Z">
                  <w:rPr>
                    <w:rFonts w:ascii="Calibri" w:hAnsi="Calibri"/>
                    <w:lang w:val="en-IN"/>
                  </w:rPr>
                </w:rPrChange>
              </w:rPr>
            </w:pPr>
            <w:r w:rsidRPr="005B6C7D">
              <w:rPr>
                <w:rFonts w:ascii="Calibri" w:hAnsi="Calibri" w:cs="Calibri"/>
                <w:szCs w:val="24"/>
                <w:lang w:val="en-IN"/>
                <w:rPrChange w:id="1048" w:author="Mohammad Nasir Chimaukar" w:date="2024-08-16T11:00:00Z">
                  <w:rPr>
                    <w:rFonts w:ascii="Calibri" w:hAnsi="Calibri"/>
                    <w:lang w:val="en-IN"/>
                  </w:rPr>
                </w:rPrChange>
              </w:rPr>
              <w:t xml:space="preserve">Existing Document Type </w:t>
            </w:r>
          </w:p>
        </w:tc>
        <w:tc>
          <w:tcPr>
            <w:tcW w:w="3500" w:type="dxa"/>
            <w:noWrap/>
            <w:hideMark/>
          </w:tcPr>
          <w:p w14:paraId="354CE053" w14:textId="77777777" w:rsidR="002705B3" w:rsidRPr="005B6C7D" w:rsidRDefault="002705B3" w:rsidP="005B6C7D">
            <w:pPr>
              <w:suppressAutoHyphens w:val="0"/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4"/>
                <w:lang w:val="en-IN"/>
                <w:rPrChange w:id="1049" w:author="Mohammad Nasir Chimaukar" w:date="2024-08-16T11:00:00Z">
                  <w:rPr>
                    <w:rFonts w:ascii="Calibri" w:hAnsi="Calibri"/>
                    <w:lang w:val="en-IN"/>
                  </w:rPr>
                </w:rPrChange>
              </w:rPr>
            </w:pPr>
            <w:r w:rsidRPr="005B6C7D">
              <w:rPr>
                <w:rFonts w:ascii="Calibri" w:hAnsi="Calibri" w:cs="Calibri"/>
                <w:szCs w:val="24"/>
                <w:lang w:val="en-IN"/>
                <w:rPrChange w:id="1050" w:author="Mohammad Nasir Chimaukar" w:date="2024-08-16T11:00:00Z">
                  <w:rPr>
                    <w:rFonts w:ascii="Calibri" w:hAnsi="Calibri"/>
                    <w:lang w:val="en-IN"/>
                  </w:rPr>
                </w:rPrChange>
              </w:rPr>
              <w:t xml:space="preserve">Document Rename As </w:t>
            </w:r>
          </w:p>
        </w:tc>
      </w:tr>
      <w:tr w:rsidR="002705B3" w:rsidRPr="005B6C7D" w14:paraId="352C6210" w14:textId="77777777" w:rsidTr="005B6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0" w:type="dxa"/>
            <w:noWrap/>
            <w:hideMark/>
          </w:tcPr>
          <w:p w14:paraId="6D6D5888" w14:textId="1D9695E9" w:rsidR="002705B3" w:rsidRPr="005B6C7D" w:rsidRDefault="002705B3" w:rsidP="005B6C7D">
            <w:pPr>
              <w:suppressAutoHyphens w:val="0"/>
              <w:spacing w:line="240" w:lineRule="auto"/>
              <w:ind w:firstLineChars="100" w:firstLine="241"/>
              <w:rPr>
                <w:rFonts w:ascii="Calibri" w:hAnsi="Calibri" w:cs="Calibri"/>
                <w:b w:val="0"/>
                <w:color w:val="050505"/>
                <w:szCs w:val="24"/>
                <w:lang w:val="en-IN"/>
                <w:rPrChange w:id="1051" w:author="Mohammad Nasir Chimaukar" w:date="2024-08-16T11:00:00Z">
                  <w:rPr>
                    <w:rFonts w:ascii="Calibri" w:hAnsi="Calibri"/>
                    <w:b w:val="0"/>
                    <w:color w:val="050505"/>
                    <w:lang w:val="en-IN"/>
                  </w:rPr>
                </w:rPrChange>
              </w:rPr>
            </w:pPr>
            <w:r w:rsidRPr="005B6C7D">
              <w:rPr>
                <w:rFonts w:ascii="Calibri" w:hAnsi="Calibri" w:cs="Calibri"/>
                <w:color w:val="050505"/>
                <w:szCs w:val="24"/>
                <w:lang w:val="en-IN"/>
                <w:rPrChange w:id="1052" w:author="Mohammad Nasir Chimaukar" w:date="2024-08-16T11:00:00Z">
                  <w:rPr>
                    <w:rFonts w:ascii="Calibri" w:hAnsi="Calibri"/>
                    <w:color w:val="050505"/>
                    <w:lang w:val="en-IN"/>
                  </w:rPr>
                </w:rPrChange>
              </w:rPr>
              <w:t>FATCA_Form</w:t>
            </w:r>
          </w:p>
        </w:tc>
        <w:tc>
          <w:tcPr>
            <w:tcW w:w="3500" w:type="dxa"/>
            <w:noWrap/>
            <w:hideMark/>
          </w:tcPr>
          <w:p w14:paraId="16EA4A2D" w14:textId="56FCD9D9" w:rsidR="002705B3" w:rsidRPr="005B6C7D" w:rsidRDefault="002705B3" w:rsidP="005B6C7D">
            <w:pPr>
              <w:suppressAutoHyphens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Cs w:val="24"/>
                <w:lang w:val="en-IN"/>
                <w:rPrChange w:id="1053" w:author="Mohammad Nasir Chimaukar" w:date="2024-08-16T11:00:00Z">
                  <w:rPr>
                    <w:rFonts w:ascii="Calibri" w:hAnsi="Calibri"/>
                    <w:color w:val="000000"/>
                    <w:lang w:val="en-IN"/>
                  </w:rPr>
                </w:rPrChange>
              </w:rPr>
            </w:pPr>
            <w:r w:rsidRPr="005B6C7D">
              <w:rPr>
                <w:rFonts w:ascii="Calibri" w:hAnsi="Calibri" w:cs="Calibri"/>
                <w:color w:val="000000"/>
                <w:szCs w:val="24"/>
                <w:lang w:val="en-IN"/>
                <w:rPrChange w:id="1054" w:author="Mohammad Nasir Chimaukar" w:date="2024-08-16T11:00:00Z">
                  <w:rPr>
                    <w:rFonts w:ascii="Calibri" w:hAnsi="Calibri"/>
                    <w:color w:val="000000"/>
                    <w:lang w:val="en-IN"/>
                  </w:rPr>
                </w:rPrChange>
              </w:rPr>
              <w:t>FATCA_CRS</w:t>
            </w:r>
          </w:p>
        </w:tc>
      </w:tr>
    </w:tbl>
    <w:p w14:paraId="0441AD5B" w14:textId="77777777" w:rsidR="00A5165A" w:rsidRPr="00A5165A" w:rsidRDefault="00A5165A" w:rsidP="00A5165A">
      <w:pPr>
        <w:spacing w:line="360" w:lineRule="auto"/>
        <w:rPr>
          <w:rFonts w:asciiTheme="minorHAnsi" w:hAnsiTheme="minorHAnsi"/>
          <w:lang w:val="en-IN" w:eastAsia="en-US"/>
        </w:rPr>
      </w:pPr>
    </w:p>
    <w:p w14:paraId="13B502E5" w14:textId="77777777" w:rsidR="00DB5F0E" w:rsidRDefault="00DB5F0E" w:rsidP="002B0139">
      <w:pPr>
        <w:spacing w:line="360" w:lineRule="auto"/>
        <w:rPr>
          <w:rFonts w:asciiTheme="minorHAnsi" w:hAnsiTheme="minorHAnsi"/>
          <w:lang w:val="en-IN" w:eastAsia="en-US"/>
        </w:rPr>
      </w:pPr>
    </w:p>
    <w:p w14:paraId="1298F332" w14:textId="77777777" w:rsidR="00DB5F0E" w:rsidRDefault="00DB5F0E" w:rsidP="002B0139">
      <w:pPr>
        <w:spacing w:line="360" w:lineRule="auto"/>
        <w:rPr>
          <w:rFonts w:asciiTheme="minorHAnsi" w:hAnsiTheme="minorHAnsi"/>
          <w:lang w:val="en-IN" w:eastAsia="en-US"/>
        </w:rPr>
      </w:pPr>
    </w:p>
    <w:p w14:paraId="37E403D6" w14:textId="683EA457" w:rsidR="00DB5F0E" w:rsidRDefault="00031B5E" w:rsidP="00031B5E">
      <w:pPr>
        <w:pStyle w:val="Heading3"/>
        <w:rPr>
          <w:lang w:val="en-IN" w:eastAsia="en-US"/>
        </w:rPr>
      </w:pPr>
      <w:bookmarkStart w:id="1055" w:name="_Toc174699366"/>
      <w:r>
        <w:rPr>
          <w:lang w:val="en-IN" w:eastAsia="en-US"/>
        </w:rPr>
        <w:t>3.3.5 NBTL Process</w:t>
      </w:r>
      <w:bookmarkEnd w:id="1055"/>
      <w:r>
        <w:rPr>
          <w:lang w:val="en-IN" w:eastAsia="en-US"/>
        </w:rPr>
        <w:t xml:space="preserve"> </w:t>
      </w:r>
    </w:p>
    <w:p w14:paraId="02408194" w14:textId="77777777" w:rsidR="00BD7C02" w:rsidRPr="00BD7C02" w:rsidRDefault="00BD7C02" w:rsidP="00BD7C02">
      <w:pPr>
        <w:rPr>
          <w:lang w:val="en-IN" w:eastAsia="en-US"/>
        </w:rPr>
      </w:pPr>
    </w:p>
    <w:p w14:paraId="13A05B30" w14:textId="3CC9E0EF" w:rsidR="00F050A3" w:rsidRPr="005058B4" w:rsidRDefault="00FA51EA" w:rsidP="005058B4">
      <w:pPr>
        <w:pStyle w:val="ListParagraph"/>
        <w:numPr>
          <w:ilvl w:val="0"/>
          <w:numId w:val="11"/>
        </w:numPr>
        <w:spacing w:line="360" w:lineRule="auto"/>
        <w:rPr>
          <w:del w:id="1056" w:author="Mohammad Nasir Chimaukar" w:date="2024-08-16T11:00:00Z"/>
          <w:rFonts w:ascii="Calibri" w:hAnsi="Calibri" w:cs="Calibri"/>
          <w:lang w:val="en-IN"/>
        </w:rPr>
      </w:pPr>
      <w:r w:rsidRPr="005B6C7D">
        <w:rPr>
          <w:rFonts w:ascii="Calibri" w:hAnsi="Calibri" w:cs="Calibri"/>
          <w:lang w:val="en-IN"/>
          <w:rPrChange w:id="1057" w:author="Mohammad Nasir Chimaukar" w:date="2024-08-16T11:00:00Z">
            <w:rPr>
              <w:rFonts w:ascii="Calibri" w:hAnsi="Calibri"/>
              <w:lang w:val="en-IN"/>
            </w:rPr>
          </w:rPrChange>
        </w:rPr>
        <w:t xml:space="preserve">The scope of change in this process will be to rename existing documents. </w:t>
      </w:r>
      <w:bookmarkStart w:id="1058" w:name="_1785049824"/>
      <w:bookmarkEnd w:id="1058"/>
    </w:p>
    <w:p w14:paraId="276D4226" w14:textId="003027F1" w:rsidR="00F050A3" w:rsidRPr="005B6C7D" w:rsidRDefault="00F050A3" w:rsidP="005058B4">
      <w:pPr>
        <w:pStyle w:val="ListParagraph"/>
        <w:rPr>
          <w:ins w:id="1059" w:author="Mohammad Nasir Chimaukar" w:date="2024-08-16T11:00:00Z"/>
          <w:lang w:val="en-IN" w:eastAsia="en-US"/>
        </w:rPr>
      </w:pPr>
    </w:p>
    <w:p w14:paraId="08EAF776" w14:textId="77777777" w:rsidR="00F050A3" w:rsidRPr="005B6C7D" w:rsidRDefault="00F050A3" w:rsidP="00FA51EA">
      <w:pPr>
        <w:spacing w:line="360" w:lineRule="auto"/>
        <w:rPr>
          <w:rFonts w:ascii="Calibri" w:hAnsi="Calibri" w:cs="Calibri"/>
          <w:lang w:val="en-IN"/>
          <w:rPrChange w:id="1060" w:author="Mohammad Nasir Chimaukar" w:date="2024-08-16T11:00:00Z">
            <w:rPr>
              <w:rFonts w:ascii="Calibri" w:hAnsi="Calibri"/>
              <w:lang w:val="en-IN"/>
            </w:rPr>
          </w:rPrChange>
        </w:rPr>
      </w:pPr>
    </w:p>
    <w:p w14:paraId="5D37B948" w14:textId="77777777" w:rsidR="00956A6B" w:rsidRPr="005B6C7D" w:rsidRDefault="00956A6B" w:rsidP="00956A6B">
      <w:pPr>
        <w:spacing w:line="360" w:lineRule="auto"/>
        <w:rPr>
          <w:rFonts w:ascii="Calibri" w:hAnsi="Calibri" w:cs="Calibri"/>
          <w:b/>
          <w:lang w:val="en-IN"/>
          <w:rPrChange w:id="1061" w:author="Mohammad Nasir Chimaukar" w:date="2024-08-16T11:00:00Z">
            <w:rPr>
              <w:rFonts w:ascii="Calibri" w:hAnsi="Calibri"/>
              <w:b/>
              <w:lang w:val="en-IN"/>
            </w:rPr>
          </w:rPrChange>
        </w:rPr>
      </w:pPr>
      <w:r w:rsidRPr="005B6C7D">
        <w:rPr>
          <w:rFonts w:ascii="Calibri" w:hAnsi="Calibri" w:cs="Calibri"/>
          <w:b/>
          <w:lang w:val="en-IN"/>
          <w:rPrChange w:id="1062" w:author="Mohammad Nasir Chimaukar" w:date="2024-08-16T11:00:00Z">
            <w:rPr>
              <w:rFonts w:ascii="Calibri" w:hAnsi="Calibri"/>
              <w:b/>
              <w:lang w:val="en-IN"/>
            </w:rPr>
          </w:rPrChange>
        </w:rPr>
        <w:t xml:space="preserve">Existing Document Types to be renamed: </w:t>
      </w:r>
    </w:p>
    <w:tbl>
      <w:tblPr>
        <w:tblStyle w:val="ListTable3-Accent1"/>
        <w:tblW w:w="311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  <w:tblPrChange w:id="1063" w:author="Mohammad Nasir Chimaukar" w:date="2024-08-16T11:00:00Z">
          <w:tblPr>
            <w:tblStyle w:val="ListTable3-Accent1"/>
            <w:tblW w:w="3113" w:type="pct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4A0" w:firstRow="1" w:lastRow="0" w:firstColumn="1" w:lastColumn="0" w:noHBand="0" w:noVBand="1"/>
          </w:tblPr>
        </w:tblPrChange>
      </w:tblPr>
      <w:tblGrid>
        <w:gridCol w:w="3036"/>
        <w:gridCol w:w="3049"/>
        <w:tblGridChange w:id="1064">
          <w:tblGrid>
            <w:gridCol w:w="3036"/>
            <w:gridCol w:w="3049"/>
          </w:tblGrid>
        </w:tblGridChange>
      </w:tblGrid>
      <w:tr w:rsidR="00C75F30" w:rsidRPr="005B6C7D" w14:paraId="40339A72" w14:textId="77777777" w:rsidTr="00C75F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  <w:trPrChange w:id="1065" w:author="Mohammad Nasir Chimaukar" w:date="2024-08-16T11:00:00Z">
            <w:trPr>
              <w:trHeight w:val="290"/>
            </w:trPr>
          </w:trPrChange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95" w:type="pct"/>
            <w:noWrap/>
            <w:hideMark/>
            <w:tcPrChange w:id="1066" w:author="Mohammad Nasir Chimaukar" w:date="2024-08-16T11:00:00Z">
              <w:tcPr>
                <w:tcW w:w="2495" w:type="pct"/>
                <w:noWrap/>
                <w:hideMark/>
              </w:tcPr>
            </w:tcPrChange>
          </w:tcPr>
          <w:p w14:paraId="0959858E" w14:textId="77777777" w:rsidR="00C75F30" w:rsidRPr="005B6C7D" w:rsidRDefault="00C75F30" w:rsidP="00C75F30">
            <w:pPr>
              <w:suppressAutoHyphens w:val="0"/>
              <w:spacing w:line="240" w:lineRule="auto"/>
              <w:jc w:val="center"/>
              <w:cnfStyle w:val="101000000100" w:firstRow="1" w:lastRow="0" w:firstColumn="1" w:lastColumn="0" w:oddVBand="0" w:evenVBand="0" w:oddHBand="0" w:evenHBand="0" w:firstRowFirstColumn="1" w:firstRowLastColumn="0" w:lastRowFirstColumn="0" w:lastRowLastColumn="0"/>
              <w:rPr>
                <w:rFonts w:ascii="Calibri" w:hAnsi="Calibri" w:cs="Calibri"/>
                <w:lang w:val="en-IN"/>
                <w:rPrChange w:id="1067" w:author="Mohammad Nasir Chimaukar" w:date="2024-08-16T11:00:00Z">
                  <w:rPr>
                    <w:rFonts w:ascii="Calibri" w:hAnsi="Calibri"/>
                    <w:lang w:val="en-IN"/>
                  </w:rPr>
                </w:rPrChange>
              </w:rPr>
            </w:pPr>
            <w:r w:rsidRPr="005B6C7D">
              <w:rPr>
                <w:rFonts w:ascii="Calibri" w:hAnsi="Calibri" w:cs="Calibri"/>
                <w:lang w:val="en-IN"/>
                <w:rPrChange w:id="1068" w:author="Mohammad Nasir Chimaukar" w:date="2024-08-16T11:00:00Z">
                  <w:rPr>
                    <w:rFonts w:ascii="Calibri" w:hAnsi="Calibri"/>
                    <w:lang w:val="en-IN"/>
                  </w:rPr>
                </w:rPrChange>
              </w:rPr>
              <w:t xml:space="preserve">Existing NBTL Document List </w:t>
            </w:r>
          </w:p>
        </w:tc>
        <w:tc>
          <w:tcPr>
            <w:tcW w:w="2505" w:type="pct"/>
            <w:noWrap/>
            <w:hideMark/>
            <w:tcPrChange w:id="1069" w:author="Mohammad Nasir Chimaukar" w:date="2024-08-16T11:00:00Z">
              <w:tcPr>
                <w:tcW w:w="2505" w:type="pct"/>
                <w:noWrap/>
                <w:hideMark/>
              </w:tcPr>
            </w:tcPrChange>
          </w:tcPr>
          <w:p w14:paraId="2C0B150F" w14:textId="77777777" w:rsidR="00C75F30" w:rsidRPr="005B6C7D" w:rsidRDefault="00C75F30" w:rsidP="00C75F30">
            <w:pPr>
              <w:suppressAutoHyphens w:val="0"/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en-IN"/>
                <w:rPrChange w:id="1070" w:author="Mohammad Nasir Chimaukar" w:date="2024-08-16T11:00:00Z">
                  <w:rPr>
                    <w:rFonts w:ascii="Calibri" w:hAnsi="Calibri"/>
                    <w:lang w:val="en-IN"/>
                  </w:rPr>
                </w:rPrChange>
              </w:rPr>
            </w:pPr>
            <w:r w:rsidRPr="005B6C7D">
              <w:rPr>
                <w:rFonts w:ascii="Calibri" w:hAnsi="Calibri" w:cs="Calibri"/>
                <w:lang w:val="en-IN"/>
                <w:rPrChange w:id="1071" w:author="Mohammad Nasir Chimaukar" w:date="2024-08-16T11:00:00Z">
                  <w:rPr>
                    <w:rFonts w:ascii="Calibri" w:hAnsi="Calibri"/>
                    <w:lang w:val="en-IN"/>
                  </w:rPr>
                </w:rPrChange>
              </w:rPr>
              <w:t xml:space="preserve">Document Rename As </w:t>
            </w:r>
          </w:p>
        </w:tc>
      </w:tr>
      <w:tr w:rsidR="00C75F30" w:rsidRPr="005B6C7D" w14:paraId="633B57D3" w14:textId="77777777" w:rsidTr="00C75F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trPrChange w:id="1072" w:author="Mohammad Nasir Chimaukar" w:date="2024-08-16T11:00:00Z">
            <w:trPr>
              <w:trHeight w:val="300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5" w:type="pct"/>
            <w:noWrap/>
            <w:hideMark/>
            <w:tcPrChange w:id="1073" w:author="Mohammad Nasir Chimaukar" w:date="2024-08-16T11:00:00Z">
              <w:tcPr>
                <w:tcW w:w="2495" w:type="pct"/>
                <w:noWrap/>
                <w:hideMark/>
              </w:tcPr>
            </w:tcPrChange>
          </w:tcPr>
          <w:p w14:paraId="16B8D185" w14:textId="77777777" w:rsidR="00C75F30" w:rsidRPr="005B6C7D" w:rsidRDefault="00C75F30" w:rsidP="00C75F30">
            <w:pPr>
              <w:suppressAutoHyphens w:val="0"/>
              <w:spacing w:line="240" w:lineRule="auto"/>
              <w:ind w:firstLineChars="100" w:firstLine="241"/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50505"/>
                <w:lang w:val="en-IN"/>
                <w:rPrChange w:id="1074" w:author="Mohammad Nasir Chimaukar" w:date="2024-08-16T11:00:00Z">
                  <w:rPr>
                    <w:rFonts w:ascii="Calibri" w:hAnsi="Calibri"/>
                    <w:color w:val="050505"/>
                    <w:lang w:val="en-IN"/>
                  </w:rPr>
                </w:rPrChange>
              </w:rPr>
            </w:pPr>
            <w:r w:rsidRPr="005B6C7D">
              <w:rPr>
                <w:rFonts w:ascii="Calibri" w:hAnsi="Calibri" w:cs="Calibri"/>
                <w:color w:val="050505"/>
                <w:lang w:val="en-IN"/>
                <w:rPrChange w:id="1075" w:author="Mohammad Nasir Chimaukar" w:date="2024-08-16T11:00:00Z">
                  <w:rPr>
                    <w:rFonts w:ascii="Calibri" w:hAnsi="Calibri"/>
                    <w:color w:val="050505"/>
                    <w:lang w:val="en-IN"/>
                  </w:rPr>
                </w:rPrChange>
              </w:rPr>
              <w:t>Previous Year TL</w:t>
            </w:r>
          </w:p>
        </w:tc>
        <w:tc>
          <w:tcPr>
            <w:tcW w:w="2505" w:type="pct"/>
            <w:noWrap/>
            <w:hideMark/>
            <w:tcPrChange w:id="1076" w:author="Mohammad Nasir Chimaukar" w:date="2024-08-16T11:00:00Z">
              <w:tcPr>
                <w:tcW w:w="2505" w:type="pct"/>
                <w:noWrap/>
                <w:hideMark/>
              </w:tcPr>
            </w:tcPrChange>
          </w:tcPr>
          <w:p w14:paraId="0094B048" w14:textId="77777777" w:rsidR="00C75F30" w:rsidRPr="005B6C7D" w:rsidRDefault="00C75F30" w:rsidP="00C75F30">
            <w:pPr>
              <w:suppressAutoHyphens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IN"/>
                <w:rPrChange w:id="1077" w:author="Mohammad Nasir Chimaukar" w:date="2024-08-16T11:00:00Z">
                  <w:rPr>
                    <w:rFonts w:ascii="Calibri" w:hAnsi="Calibri"/>
                    <w:color w:val="000000"/>
                    <w:lang w:val="en-IN"/>
                  </w:rPr>
                </w:rPrChange>
              </w:rPr>
            </w:pPr>
            <w:r w:rsidRPr="005B6C7D">
              <w:rPr>
                <w:rFonts w:ascii="Calibri" w:hAnsi="Calibri" w:cs="Calibri"/>
                <w:color w:val="000000"/>
                <w:lang w:val="en-IN"/>
                <w:rPrChange w:id="1078" w:author="Mohammad Nasir Chimaukar" w:date="2024-08-16T11:00:00Z">
                  <w:rPr>
                    <w:rFonts w:ascii="Calibri" w:hAnsi="Calibri"/>
                    <w:color w:val="000000"/>
                    <w:lang w:val="en-IN"/>
                  </w:rPr>
                </w:rPrChange>
              </w:rPr>
              <w:t>Previous Year Trade License</w:t>
            </w:r>
          </w:p>
        </w:tc>
      </w:tr>
      <w:tr w:rsidR="00C75F30" w:rsidRPr="005B6C7D" w14:paraId="43B4F7C7" w14:textId="77777777" w:rsidTr="00C75F30">
        <w:trPr>
          <w:trHeight w:val="300"/>
          <w:trPrChange w:id="1079" w:author="Mohammad Nasir Chimaukar" w:date="2024-08-16T11:00:00Z">
            <w:trPr>
              <w:trHeight w:val="300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5" w:type="pct"/>
            <w:noWrap/>
            <w:hideMark/>
            <w:tcPrChange w:id="1080" w:author="Mohammad Nasir Chimaukar" w:date="2024-08-16T11:00:00Z">
              <w:tcPr>
                <w:tcW w:w="2495" w:type="pct"/>
                <w:noWrap/>
                <w:hideMark/>
              </w:tcPr>
            </w:tcPrChange>
          </w:tcPr>
          <w:p w14:paraId="76A53728" w14:textId="77777777" w:rsidR="00C75F30" w:rsidRPr="005B6C7D" w:rsidRDefault="00C75F30" w:rsidP="00C75F30">
            <w:pPr>
              <w:suppressAutoHyphens w:val="0"/>
              <w:spacing w:line="240" w:lineRule="auto"/>
              <w:ind w:firstLineChars="100" w:firstLine="241"/>
              <w:rPr>
                <w:rFonts w:ascii="Calibri" w:hAnsi="Calibri" w:cs="Calibri"/>
                <w:color w:val="050505"/>
                <w:lang w:val="en-IN"/>
                <w:rPrChange w:id="1081" w:author="Mohammad Nasir Chimaukar" w:date="2024-08-16T11:00:00Z">
                  <w:rPr>
                    <w:rFonts w:ascii="Calibri" w:hAnsi="Calibri"/>
                    <w:color w:val="050505"/>
                    <w:lang w:val="en-IN"/>
                  </w:rPr>
                </w:rPrChange>
              </w:rPr>
            </w:pPr>
            <w:r w:rsidRPr="005B6C7D">
              <w:rPr>
                <w:rFonts w:ascii="Calibri" w:hAnsi="Calibri" w:cs="Calibri"/>
                <w:color w:val="050505"/>
                <w:lang w:val="en-IN"/>
                <w:rPrChange w:id="1082" w:author="Mohammad Nasir Chimaukar" w:date="2024-08-16T11:00:00Z">
                  <w:rPr>
                    <w:rFonts w:ascii="Calibri" w:hAnsi="Calibri"/>
                    <w:color w:val="050505"/>
                    <w:lang w:val="en-IN"/>
                  </w:rPr>
                </w:rPrChange>
              </w:rPr>
              <w:t>New_Trade_License</w:t>
            </w:r>
          </w:p>
        </w:tc>
        <w:tc>
          <w:tcPr>
            <w:tcW w:w="2505" w:type="pct"/>
            <w:noWrap/>
            <w:hideMark/>
            <w:tcPrChange w:id="1083" w:author="Mohammad Nasir Chimaukar" w:date="2024-08-16T11:00:00Z">
              <w:tcPr>
                <w:tcW w:w="2505" w:type="pct"/>
                <w:noWrap/>
                <w:hideMark/>
              </w:tcPr>
            </w:tcPrChange>
          </w:tcPr>
          <w:p w14:paraId="20A3B720" w14:textId="77777777" w:rsidR="00C75F30" w:rsidRPr="005B6C7D" w:rsidRDefault="00C75F30" w:rsidP="00C75F30">
            <w:pPr>
              <w:suppressAutoHyphens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IN"/>
                <w:rPrChange w:id="1084" w:author="Mohammad Nasir Chimaukar" w:date="2024-08-16T11:00:00Z">
                  <w:rPr>
                    <w:rFonts w:ascii="Calibri" w:hAnsi="Calibri"/>
                    <w:color w:val="000000"/>
                    <w:lang w:val="en-IN"/>
                  </w:rPr>
                </w:rPrChange>
              </w:rPr>
            </w:pPr>
            <w:r w:rsidRPr="005B6C7D">
              <w:rPr>
                <w:rFonts w:ascii="Calibri" w:hAnsi="Calibri" w:cs="Calibri"/>
                <w:color w:val="000000"/>
                <w:lang w:val="en-IN"/>
                <w:rPrChange w:id="1085" w:author="Mohammad Nasir Chimaukar" w:date="2024-08-16T11:00:00Z">
                  <w:rPr>
                    <w:rFonts w:ascii="Calibri" w:hAnsi="Calibri"/>
                    <w:color w:val="000000"/>
                    <w:lang w:val="en-IN"/>
                  </w:rPr>
                </w:rPrChange>
              </w:rPr>
              <w:t>Trade License</w:t>
            </w:r>
          </w:p>
        </w:tc>
      </w:tr>
      <w:tr w:rsidR="00C75F30" w:rsidRPr="005B6C7D" w14:paraId="680854A1" w14:textId="77777777" w:rsidTr="00C75F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trPrChange w:id="1086" w:author="Mohammad Nasir Chimaukar" w:date="2024-08-16T11:00:00Z">
            <w:trPr>
              <w:trHeight w:val="300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5" w:type="pct"/>
            <w:noWrap/>
            <w:hideMark/>
            <w:tcPrChange w:id="1087" w:author="Mohammad Nasir Chimaukar" w:date="2024-08-16T11:00:00Z">
              <w:tcPr>
                <w:tcW w:w="2495" w:type="pct"/>
                <w:noWrap/>
                <w:hideMark/>
              </w:tcPr>
            </w:tcPrChange>
          </w:tcPr>
          <w:p w14:paraId="62CA0308" w14:textId="77777777" w:rsidR="00C75F30" w:rsidRPr="005B6C7D" w:rsidRDefault="00C75F30" w:rsidP="00C75F30">
            <w:pPr>
              <w:suppressAutoHyphens w:val="0"/>
              <w:spacing w:line="240" w:lineRule="auto"/>
              <w:ind w:firstLineChars="100" w:firstLine="241"/>
  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50505"/>
                <w:lang w:val="en-IN"/>
                <w:rPrChange w:id="1088" w:author="Mohammad Nasir Chimaukar" w:date="2024-08-16T11:00:00Z">
                  <w:rPr>
                    <w:rFonts w:ascii="Calibri" w:hAnsi="Calibri"/>
                    <w:color w:val="050505"/>
                    <w:lang w:val="en-IN"/>
                  </w:rPr>
                </w:rPrChange>
              </w:rPr>
            </w:pPr>
            <w:r w:rsidRPr="005B6C7D">
              <w:rPr>
                <w:rFonts w:ascii="Calibri" w:hAnsi="Calibri" w:cs="Calibri"/>
                <w:color w:val="050505"/>
                <w:lang w:val="en-IN"/>
                <w:rPrChange w:id="1089" w:author="Mohammad Nasir Chimaukar" w:date="2024-08-16T11:00:00Z">
                  <w:rPr>
                    <w:rFonts w:ascii="Calibri" w:hAnsi="Calibri"/>
                    <w:color w:val="050505"/>
                    <w:lang w:val="en-IN"/>
                  </w:rPr>
                </w:rPrChange>
              </w:rPr>
              <w:t>Website_Trade_License</w:t>
            </w:r>
          </w:p>
        </w:tc>
        <w:tc>
          <w:tcPr>
            <w:tcW w:w="2505" w:type="pct"/>
            <w:noWrap/>
            <w:hideMark/>
            <w:tcPrChange w:id="1090" w:author="Mohammad Nasir Chimaukar" w:date="2024-08-16T11:00:00Z">
              <w:tcPr>
                <w:tcW w:w="2505" w:type="pct"/>
                <w:noWrap/>
                <w:hideMark/>
              </w:tcPr>
            </w:tcPrChange>
          </w:tcPr>
          <w:p w14:paraId="50D7208B" w14:textId="77777777" w:rsidR="00C75F30" w:rsidRPr="005B6C7D" w:rsidRDefault="00C75F30" w:rsidP="00C75F30">
            <w:pPr>
              <w:suppressAutoHyphens w:val="0"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IN"/>
                <w:rPrChange w:id="1091" w:author="Mohammad Nasir Chimaukar" w:date="2024-08-16T11:00:00Z">
                  <w:rPr>
                    <w:rFonts w:ascii="Calibri" w:hAnsi="Calibri"/>
                    <w:color w:val="000000"/>
                    <w:lang w:val="en-IN"/>
                  </w:rPr>
                </w:rPrChange>
              </w:rPr>
            </w:pPr>
            <w:r w:rsidRPr="005B6C7D">
              <w:rPr>
                <w:rFonts w:ascii="Calibri" w:hAnsi="Calibri" w:cs="Calibri"/>
                <w:color w:val="000000"/>
                <w:lang w:val="en-IN"/>
                <w:rPrChange w:id="1092" w:author="Mohammad Nasir Chimaukar" w:date="2024-08-16T11:00:00Z">
                  <w:rPr>
                    <w:rFonts w:ascii="Calibri" w:hAnsi="Calibri"/>
                    <w:color w:val="000000"/>
                    <w:lang w:val="en-IN"/>
                  </w:rPr>
                </w:rPrChange>
              </w:rPr>
              <w:t>Website Trade License</w:t>
            </w:r>
          </w:p>
        </w:tc>
      </w:tr>
      <w:tr w:rsidR="00C75F30" w:rsidRPr="005B6C7D" w14:paraId="31C59B9F" w14:textId="77777777" w:rsidTr="00C75F30">
        <w:trPr>
          <w:trHeight w:val="300"/>
          <w:trPrChange w:id="1093" w:author="Mohammad Nasir Chimaukar" w:date="2024-08-16T11:00:00Z">
            <w:trPr>
              <w:trHeight w:val="300"/>
            </w:trPr>
          </w:trPrChange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5" w:type="pct"/>
            <w:noWrap/>
            <w:hideMark/>
            <w:tcPrChange w:id="1094" w:author="Mohammad Nasir Chimaukar" w:date="2024-08-16T11:00:00Z">
              <w:tcPr>
                <w:tcW w:w="2495" w:type="pct"/>
                <w:noWrap/>
                <w:hideMark/>
              </w:tcPr>
            </w:tcPrChange>
          </w:tcPr>
          <w:p w14:paraId="22A3800E" w14:textId="77777777" w:rsidR="00C75F30" w:rsidRPr="005B6C7D" w:rsidRDefault="00C75F30" w:rsidP="00C75F30">
            <w:pPr>
              <w:suppressAutoHyphens w:val="0"/>
              <w:spacing w:line="240" w:lineRule="auto"/>
              <w:ind w:firstLineChars="100" w:firstLine="241"/>
              <w:rPr>
                <w:rFonts w:ascii="Calibri" w:hAnsi="Calibri" w:cs="Calibri"/>
                <w:color w:val="050505"/>
                <w:lang w:val="en-IN"/>
                <w:rPrChange w:id="1095" w:author="Mohammad Nasir Chimaukar" w:date="2024-08-16T11:00:00Z">
                  <w:rPr>
                    <w:rFonts w:ascii="Calibri" w:hAnsi="Calibri"/>
                    <w:color w:val="050505"/>
                    <w:lang w:val="en-IN"/>
                  </w:rPr>
                </w:rPrChange>
              </w:rPr>
            </w:pPr>
            <w:r w:rsidRPr="005B6C7D">
              <w:rPr>
                <w:rFonts w:ascii="Calibri" w:hAnsi="Calibri" w:cs="Calibri"/>
                <w:color w:val="050505"/>
                <w:lang w:val="en-IN"/>
                <w:rPrChange w:id="1096" w:author="Mohammad Nasir Chimaukar" w:date="2024-08-16T11:00:00Z">
                  <w:rPr>
                    <w:rFonts w:ascii="Calibri" w:hAnsi="Calibri"/>
                    <w:color w:val="050505"/>
                    <w:lang w:val="en-IN"/>
                  </w:rPr>
                </w:rPrChange>
              </w:rPr>
              <w:t>MOA</w:t>
            </w:r>
          </w:p>
        </w:tc>
        <w:tc>
          <w:tcPr>
            <w:tcW w:w="2505" w:type="pct"/>
            <w:noWrap/>
            <w:hideMark/>
            <w:tcPrChange w:id="1097" w:author="Mohammad Nasir Chimaukar" w:date="2024-08-16T11:00:00Z">
              <w:tcPr>
                <w:tcW w:w="2505" w:type="pct"/>
                <w:noWrap/>
                <w:hideMark/>
              </w:tcPr>
            </w:tcPrChange>
          </w:tcPr>
          <w:p w14:paraId="1C9596C4" w14:textId="77777777" w:rsidR="00C75F30" w:rsidRPr="005B6C7D" w:rsidRDefault="00C75F30" w:rsidP="00C75F30">
            <w:pPr>
              <w:suppressAutoHyphens w:val="0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lang w:val="en-IN"/>
                <w:rPrChange w:id="1098" w:author="Mohammad Nasir Chimaukar" w:date="2024-08-16T11:00:00Z">
                  <w:rPr>
                    <w:rFonts w:ascii="Calibri" w:hAnsi="Calibri"/>
                    <w:color w:val="000000"/>
                    <w:lang w:val="en-IN"/>
                  </w:rPr>
                </w:rPrChange>
              </w:rPr>
            </w:pPr>
            <w:r w:rsidRPr="005B6C7D">
              <w:rPr>
                <w:rFonts w:ascii="Calibri" w:hAnsi="Calibri" w:cs="Calibri"/>
                <w:color w:val="000000"/>
                <w:lang w:val="en-IN"/>
                <w:rPrChange w:id="1099" w:author="Mohammad Nasir Chimaukar" w:date="2024-08-16T11:00:00Z">
                  <w:rPr>
                    <w:rFonts w:ascii="Calibri" w:hAnsi="Calibri"/>
                    <w:color w:val="000000"/>
                    <w:lang w:val="en-IN"/>
                  </w:rPr>
                </w:rPrChange>
              </w:rPr>
              <w:t>Memorandum of Association</w:t>
            </w:r>
          </w:p>
        </w:tc>
      </w:tr>
    </w:tbl>
    <w:p w14:paraId="5E2EFE98" w14:textId="77777777" w:rsidR="00E52621" w:rsidRPr="005B6C7D" w:rsidRDefault="00E52621" w:rsidP="00E52621">
      <w:pPr>
        <w:spacing w:line="360" w:lineRule="auto"/>
        <w:rPr>
          <w:rFonts w:ascii="Calibri" w:hAnsi="Calibri" w:cs="Calibri"/>
          <w:lang w:val="en-IN"/>
          <w:rPrChange w:id="1100" w:author="Mohammad Nasir Chimaukar" w:date="2024-08-16T11:00:00Z">
            <w:rPr>
              <w:rFonts w:ascii="Calibri" w:hAnsi="Calibri"/>
              <w:lang w:val="en-IN"/>
            </w:rPr>
          </w:rPrChange>
        </w:rPr>
      </w:pPr>
    </w:p>
    <w:p w14:paraId="598B126C" w14:textId="211188B8" w:rsidR="00EB7E1D" w:rsidRPr="005B6C7D" w:rsidRDefault="00EB7E1D" w:rsidP="00260186">
      <w:pPr>
        <w:spacing w:line="360" w:lineRule="auto"/>
        <w:rPr>
          <w:rFonts w:ascii="Calibri" w:hAnsi="Calibri" w:cs="Calibri"/>
          <w:lang w:val="en-IN"/>
          <w:rPrChange w:id="1101" w:author="Mohammad Nasir Chimaukar" w:date="2024-08-16T11:00:00Z">
            <w:rPr>
              <w:rFonts w:ascii="Calibri" w:hAnsi="Calibri"/>
              <w:lang w:val="en-IN"/>
            </w:rPr>
          </w:rPrChange>
        </w:rPr>
      </w:pPr>
    </w:p>
    <w:p w14:paraId="26210460" w14:textId="77777777" w:rsidR="00603240" w:rsidRDefault="00603240" w:rsidP="00260186">
      <w:pPr>
        <w:spacing w:line="360" w:lineRule="auto"/>
        <w:rPr>
          <w:rFonts w:asciiTheme="minorHAnsi" w:hAnsiTheme="minorHAnsi"/>
          <w:lang w:val="en-IN" w:eastAsia="en-US"/>
        </w:rPr>
      </w:pPr>
    </w:p>
    <w:p w14:paraId="46ECDB28" w14:textId="1319F4C8" w:rsidR="00603240" w:rsidRDefault="00797C2C" w:rsidP="00797C2C">
      <w:pPr>
        <w:pStyle w:val="Heading1"/>
        <w:numPr>
          <w:ilvl w:val="0"/>
          <w:numId w:val="12"/>
        </w:numPr>
      </w:pPr>
      <w:r>
        <w:t xml:space="preserve">Process Data Capture Sheet. </w:t>
      </w:r>
    </w:p>
    <w:p w14:paraId="6AF88B8A" w14:textId="77777777" w:rsidR="005B6C7D" w:rsidRDefault="005B6C7D" w:rsidP="00260186">
      <w:pPr>
        <w:spacing w:line="360" w:lineRule="auto"/>
        <w:rPr>
          <w:rFonts w:asciiTheme="minorHAnsi" w:hAnsiTheme="minorHAnsi"/>
          <w:lang w:val="en-IN" w:eastAsia="en-US"/>
        </w:rPr>
      </w:pPr>
    </w:p>
    <w:p w14:paraId="5C0E2E3C" w14:textId="5961559E" w:rsidR="005B6C7D" w:rsidRDefault="00D8288B" w:rsidP="00260186">
      <w:pPr>
        <w:spacing w:line="360" w:lineRule="auto"/>
        <w:rPr>
          <w:rFonts w:asciiTheme="minorHAnsi" w:hAnsiTheme="minorHAnsi"/>
          <w:lang w:val="en-IN" w:eastAsia="en-US"/>
        </w:rPr>
      </w:pPr>
      <w:r>
        <w:rPr>
          <w:rFonts w:asciiTheme="minorHAnsi" w:hAnsiTheme="minorHAnsi"/>
          <w:lang w:val="en-IN" w:eastAsia="en-US"/>
        </w:rPr>
        <w:object w:dxaOrig="1540" w:dyaOrig="993" w14:anchorId="061E651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75pt;height:49.6pt" o:ole="">
            <v:imagedata r:id="rId19" o:title=""/>
          </v:shape>
          <o:OLEObject Type="Link" ProgID="Excel.Sheet.12" ShapeID="_x0000_i1025" DrawAspect="Icon" r:id="rId20" UpdateMode="Always">
            <o:LinkType>EnhancedMetaFile</o:LinkType>
            <o:LockedField>false</o:LockedField>
            <o:FieldCodes>\f 0</o:FieldCodes>
          </o:OLEObject>
        </w:object>
      </w:r>
      <w:bookmarkStart w:id="1102" w:name="_GoBack"/>
      <w:bookmarkEnd w:id="1102"/>
    </w:p>
    <w:p w14:paraId="074DCF9C" w14:textId="77777777" w:rsidR="00797C2C" w:rsidRDefault="00797C2C" w:rsidP="00260186">
      <w:pPr>
        <w:spacing w:line="360" w:lineRule="auto"/>
        <w:rPr>
          <w:rFonts w:asciiTheme="minorHAnsi" w:hAnsiTheme="minorHAnsi"/>
          <w:lang w:val="en-IN" w:eastAsia="en-US"/>
        </w:rPr>
      </w:pPr>
    </w:p>
    <w:p w14:paraId="52F7597C" w14:textId="77777777" w:rsidR="00797C2C" w:rsidRDefault="00797C2C" w:rsidP="00260186">
      <w:pPr>
        <w:spacing w:line="360" w:lineRule="auto"/>
        <w:rPr>
          <w:rFonts w:asciiTheme="minorHAnsi" w:hAnsiTheme="minorHAnsi"/>
          <w:lang w:val="en-IN" w:eastAsia="en-US"/>
        </w:rPr>
      </w:pPr>
    </w:p>
    <w:p w14:paraId="7630D5DE" w14:textId="77777777" w:rsidR="00797C2C" w:rsidRDefault="00797C2C" w:rsidP="00260186">
      <w:pPr>
        <w:spacing w:line="360" w:lineRule="auto"/>
        <w:rPr>
          <w:rFonts w:asciiTheme="minorHAnsi" w:hAnsiTheme="minorHAnsi"/>
          <w:lang w:val="en-IN" w:eastAsia="en-US"/>
        </w:rPr>
      </w:pPr>
    </w:p>
    <w:p w14:paraId="27108C70" w14:textId="77777777" w:rsidR="005B6C7D" w:rsidRDefault="005B6C7D" w:rsidP="00260186">
      <w:pPr>
        <w:spacing w:line="360" w:lineRule="auto"/>
        <w:rPr>
          <w:rFonts w:asciiTheme="minorHAnsi" w:hAnsiTheme="minorHAnsi"/>
          <w:lang w:val="en-IN" w:eastAsia="en-US"/>
        </w:rPr>
      </w:pPr>
    </w:p>
    <w:p w14:paraId="09D70CF1" w14:textId="77777777" w:rsidR="00A841EE" w:rsidRDefault="00A841EE" w:rsidP="00260186">
      <w:pPr>
        <w:spacing w:line="360" w:lineRule="auto"/>
        <w:rPr>
          <w:del w:id="1103" w:author="Mohammad Nasir Chimaukar" w:date="2024-08-16T11:00:00Z"/>
          <w:rFonts w:asciiTheme="minorHAnsi" w:hAnsiTheme="minorHAnsi"/>
          <w:lang w:val="en-IN" w:eastAsia="en-US"/>
        </w:rPr>
      </w:pPr>
    </w:p>
    <w:p w14:paraId="1A183E7D" w14:textId="77777777" w:rsidR="00A841EE" w:rsidRDefault="00A841EE" w:rsidP="00260186">
      <w:pPr>
        <w:spacing w:line="360" w:lineRule="auto"/>
        <w:rPr>
          <w:del w:id="1104" w:author="Mohammad Nasir Chimaukar" w:date="2024-08-16T11:00:00Z"/>
          <w:rFonts w:asciiTheme="minorHAnsi" w:hAnsiTheme="minorHAnsi"/>
          <w:lang w:val="en-IN" w:eastAsia="en-US"/>
        </w:rPr>
      </w:pPr>
    </w:p>
    <w:p w14:paraId="2F21F915" w14:textId="77777777" w:rsidR="00603240" w:rsidRDefault="00603240" w:rsidP="00260186">
      <w:pPr>
        <w:spacing w:line="360" w:lineRule="auto"/>
        <w:rPr>
          <w:del w:id="1105" w:author="Mohammad Nasir Chimaukar" w:date="2024-08-16T11:00:00Z"/>
          <w:rFonts w:asciiTheme="minorHAnsi" w:hAnsiTheme="minorHAnsi"/>
          <w:lang w:val="en-IN" w:eastAsia="en-US"/>
        </w:rPr>
      </w:pPr>
    </w:p>
    <w:p w14:paraId="1752C7AA" w14:textId="6F4A185C" w:rsidR="003307E0" w:rsidRDefault="00797C2C" w:rsidP="00B73D2A">
      <w:pPr>
        <w:pStyle w:val="Heading1"/>
      </w:pPr>
      <w:bookmarkStart w:id="1106" w:name="_Toc174699367"/>
      <w:r>
        <w:t>5</w:t>
      </w:r>
      <w:r w:rsidR="00B73D2A">
        <w:t xml:space="preserve">. External </w:t>
      </w:r>
      <w:r w:rsidR="00F62399">
        <w:t>Interface Requirements</w:t>
      </w:r>
      <w:bookmarkEnd w:id="1106"/>
    </w:p>
    <w:p w14:paraId="7E652706" w14:textId="687B6163" w:rsidR="00F62399" w:rsidRDefault="00797C2C" w:rsidP="005B6C7D">
      <w:pPr>
        <w:pStyle w:val="Heading2"/>
        <w:rPr>
          <w:lang w:eastAsia="en-US"/>
        </w:rPr>
      </w:pPr>
      <w:bookmarkStart w:id="1107" w:name="_Toc174699368"/>
      <w:r>
        <w:rPr>
          <w:lang w:eastAsia="en-US"/>
        </w:rPr>
        <w:t>5</w:t>
      </w:r>
      <w:r w:rsidR="00A061F2">
        <w:rPr>
          <w:lang w:eastAsia="en-US"/>
        </w:rPr>
        <w:t>.1 User Interface</w:t>
      </w:r>
      <w:bookmarkEnd w:id="1107"/>
      <w:r w:rsidR="00A061F2">
        <w:rPr>
          <w:lang w:eastAsia="en-US"/>
        </w:rPr>
        <w:t xml:space="preserve"> </w:t>
      </w:r>
    </w:p>
    <w:p w14:paraId="7A8A4ADE" w14:textId="77777777" w:rsidR="00502602" w:rsidRPr="005B6C7D" w:rsidRDefault="00502602" w:rsidP="00502602">
      <w:pPr>
        <w:pStyle w:val="CommentText"/>
        <w:spacing w:before="100" w:beforeAutospacing="1" w:after="100" w:afterAutospacing="1" w:line="360" w:lineRule="auto"/>
        <w:jc w:val="both"/>
        <w:rPr>
          <w:rFonts w:ascii="Calibri" w:hAnsi="Calibri" w:cs="Calibri"/>
          <w:sz w:val="24"/>
          <w:rPrChange w:id="1108" w:author="Mohammad Nasir Chimaukar" w:date="2024-08-16T11:00:00Z">
            <w:rPr>
              <w:rFonts w:ascii="Calibri" w:hAnsi="Calibri"/>
              <w:sz w:val="24"/>
            </w:rPr>
          </w:rPrChange>
        </w:rPr>
      </w:pPr>
      <w:r w:rsidRPr="005B6C7D">
        <w:rPr>
          <w:rFonts w:ascii="Calibri" w:hAnsi="Calibri" w:cs="Calibri"/>
          <w:sz w:val="24"/>
          <w:rPrChange w:id="1109" w:author="Mohammad Nasir Chimaukar" w:date="2024-08-16T11:00:00Z">
            <w:rPr>
              <w:rFonts w:ascii="Calibri" w:hAnsi="Calibri"/>
              <w:sz w:val="24"/>
            </w:rPr>
          </w:rPrChange>
        </w:rPr>
        <w:t xml:space="preserve">The users in the bank will be using the Newgen’s workflow interface iBPS for viewing the data and documents attached for a particular requested channel and request type. </w:t>
      </w:r>
    </w:p>
    <w:p w14:paraId="61F2FE3F" w14:textId="12736130" w:rsidR="00A061F2" w:rsidRDefault="00797C2C" w:rsidP="005B6C7D">
      <w:pPr>
        <w:pStyle w:val="Heading2"/>
        <w:rPr>
          <w:lang w:eastAsia="en-US"/>
        </w:rPr>
      </w:pPr>
      <w:bookmarkStart w:id="1110" w:name="_Toc174699369"/>
      <w:r>
        <w:rPr>
          <w:lang w:eastAsia="en-US"/>
        </w:rPr>
        <w:t>5</w:t>
      </w:r>
      <w:r w:rsidR="00502602">
        <w:rPr>
          <w:lang w:eastAsia="en-US"/>
        </w:rPr>
        <w:t>.2 Hardware Interface</w:t>
      </w:r>
      <w:bookmarkEnd w:id="1110"/>
      <w:r w:rsidR="00502602">
        <w:rPr>
          <w:lang w:eastAsia="en-US"/>
        </w:rPr>
        <w:t xml:space="preserve"> </w:t>
      </w:r>
    </w:p>
    <w:p w14:paraId="7DAB66D2" w14:textId="5DEB067F" w:rsidR="00502602" w:rsidRPr="005B6C7D" w:rsidRDefault="00326A62" w:rsidP="00502602">
      <w:pPr>
        <w:rPr>
          <w:rFonts w:ascii="Calibri" w:hAnsi="Calibri" w:cs="Calibri"/>
          <w:rPrChange w:id="1111" w:author="Mohammad Nasir Chimaukar" w:date="2024-08-16T11:00:00Z">
            <w:rPr>
              <w:rFonts w:ascii="Calibri" w:hAnsi="Calibri"/>
            </w:rPr>
          </w:rPrChange>
        </w:rPr>
      </w:pPr>
      <w:r w:rsidRPr="005B6C7D">
        <w:rPr>
          <w:rFonts w:ascii="Calibri" w:hAnsi="Calibri" w:cs="Calibri"/>
          <w:rPrChange w:id="1112" w:author="Mohammad Nasir Chimaukar" w:date="2024-08-16T11:00:00Z">
            <w:rPr>
              <w:rFonts w:ascii="Calibri" w:hAnsi="Calibri"/>
            </w:rPr>
          </w:rPrChange>
        </w:rPr>
        <w:t>NA</w:t>
      </w:r>
    </w:p>
    <w:p w14:paraId="6E1F8499" w14:textId="77777777" w:rsidR="00326A62" w:rsidRDefault="00326A62" w:rsidP="00502602">
      <w:pPr>
        <w:rPr>
          <w:rFonts w:asciiTheme="minorHAnsi" w:hAnsiTheme="minorHAnsi"/>
          <w:lang w:eastAsia="en-US"/>
        </w:rPr>
      </w:pPr>
    </w:p>
    <w:p w14:paraId="03734F87" w14:textId="77777777" w:rsidR="00326A62" w:rsidRDefault="00326A62" w:rsidP="00502602">
      <w:pPr>
        <w:rPr>
          <w:rFonts w:asciiTheme="minorHAnsi" w:hAnsiTheme="minorHAnsi"/>
          <w:lang w:eastAsia="en-US"/>
        </w:rPr>
      </w:pPr>
    </w:p>
    <w:p w14:paraId="1FD46DAC" w14:textId="6F78BF8C" w:rsidR="00326A62" w:rsidRDefault="00797C2C" w:rsidP="005B6C7D">
      <w:pPr>
        <w:pStyle w:val="Heading2"/>
        <w:rPr>
          <w:lang w:eastAsia="en-US"/>
        </w:rPr>
      </w:pPr>
      <w:bookmarkStart w:id="1113" w:name="_Toc174699370"/>
      <w:r>
        <w:rPr>
          <w:lang w:eastAsia="en-US"/>
        </w:rPr>
        <w:t>5</w:t>
      </w:r>
      <w:r w:rsidR="00326A62">
        <w:rPr>
          <w:lang w:eastAsia="en-US"/>
        </w:rPr>
        <w:t xml:space="preserve">.3 </w:t>
      </w:r>
      <w:r w:rsidR="00350173">
        <w:rPr>
          <w:lang w:eastAsia="en-US"/>
        </w:rPr>
        <w:t>Software Interface</w:t>
      </w:r>
      <w:bookmarkEnd w:id="1113"/>
      <w:r w:rsidR="00350173">
        <w:rPr>
          <w:lang w:eastAsia="en-US"/>
        </w:rPr>
        <w:t xml:space="preserve"> </w:t>
      </w:r>
    </w:p>
    <w:p w14:paraId="02AA45BB" w14:textId="19C1A2D4" w:rsidR="00350173" w:rsidRPr="005B6C7D" w:rsidRDefault="003E7635" w:rsidP="00350173">
      <w:pPr>
        <w:rPr>
          <w:rFonts w:ascii="Calibri" w:hAnsi="Calibri" w:cs="Calibri"/>
          <w:rPrChange w:id="1114" w:author="Mohammad Nasir Chimaukar" w:date="2024-08-16T11:00:00Z">
            <w:rPr>
              <w:rFonts w:ascii="Calibri" w:hAnsi="Calibri"/>
            </w:rPr>
          </w:rPrChange>
        </w:rPr>
      </w:pPr>
      <w:r w:rsidRPr="005B6C7D">
        <w:rPr>
          <w:rFonts w:ascii="Calibri" w:hAnsi="Calibri" w:cs="Calibri"/>
          <w:rPrChange w:id="1115" w:author="Mohammad Nasir Chimaukar" w:date="2024-08-16T11:00:00Z">
            <w:rPr>
              <w:rFonts w:ascii="Calibri" w:hAnsi="Calibri"/>
            </w:rPr>
          </w:rPrChange>
        </w:rPr>
        <w:t xml:space="preserve">NA </w:t>
      </w:r>
    </w:p>
    <w:p w14:paraId="23515410" w14:textId="77777777" w:rsidR="003E7635" w:rsidRDefault="003E7635" w:rsidP="00350173">
      <w:pPr>
        <w:rPr>
          <w:rFonts w:asciiTheme="minorHAnsi" w:hAnsiTheme="minorHAnsi"/>
          <w:lang w:eastAsia="en-US"/>
        </w:rPr>
      </w:pPr>
    </w:p>
    <w:p w14:paraId="22AF88F3" w14:textId="77777777" w:rsidR="003E7635" w:rsidRDefault="003E7635" w:rsidP="00350173">
      <w:pPr>
        <w:rPr>
          <w:rFonts w:asciiTheme="minorHAnsi" w:hAnsiTheme="minorHAnsi"/>
          <w:lang w:eastAsia="en-US"/>
        </w:rPr>
      </w:pPr>
    </w:p>
    <w:p w14:paraId="130494B8" w14:textId="77777777" w:rsidR="003E7635" w:rsidRDefault="003E7635" w:rsidP="00350173">
      <w:pPr>
        <w:rPr>
          <w:rFonts w:asciiTheme="minorHAnsi" w:hAnsiTheme="minorHAnsi"/>
          <w:lang w:eastAsia="en-US"/>
        </w:rPr>
      </w:pPr>
    </w:p>
    <w:p w14:paraId="3244F792" w14:textId="2CCDE552" w:rsidR="003E7635" w:rsidRDefault="00797C2C" w:rsidP="003E7635">
      <w:pPr>
        <w:pStyle w:val="Heading1"/>
      </w:pPr>
      <w:bookmarkStart w:id="1116" w:name="_Toc174699371"/>
      <w:r>
        <w:t>6</w:t>
      </w:r>
      <w:r w:rsidR="003E7635">
        <w:t xml:space="preserve">. </w:t>
      </w:r>
      <w:r w:rsidR="00753000">
        <w:t>Other Non-Functional Requirements</w:t>
      </w:r>
      <w:bookmarkEnd w:id="1116"/>
    </w:p>
    <w:p w14:paraId="78004628" w14:textId="36FC2FA3" w:rsidR="0046750E" w:rsidRPr="0046750E" w:rsidRDefault="00797C2C" w:rsidP="005B6C7D">
      <w:pPr>
        <w:pStyle w:val="Heading2"/>
        <w:rPr>
          <w:lang w:eastAsia="en-US"/>
        </w:rPr>
      </w:pPr>
      <w:bookmarkStart w:id="1117" w:name="_Toc174699372"/>
      <w:r>
        <w:rPr>
          <w:lang w:eastAsia="en-US"/>
        </w:rPr>
        <w:t>6</w:t>
      </w:r>
      <w:r w:rsidR="0046750E">
        <w:rPr>
          <w:lang w:eastAsia="en-US"/>
        </w:rPr>
        <w:t>.1 Performance Requirements</w:t>
      </w:r>
      <w:bookmarkEnd w:id="1117"/>
    </w:p>
    <w:p w14:paraId="72360E32" w14:textId="77777777" w:rsidR="0022678C" w:rsidRPr="005B6C7D" w:rsidRDefault="0022678C" w:rsidP="0022678C">
      <w:pPr>
        <w:pStyle w:val="level3text"/>
        <w:numPr>
          <w:ilvl w:val="0"/>
          <w:numId w:val="15"/>
        </w:numPr>
        <w:spacing w:line="360" w:lineRule="auto"/>
        <w:jc w:val="both"/>
        <w:rPr>
          <w:rFonts w:ascii="Calibri" w:hAnsi="Calibri" w:cs="Calibri"/>
          <w:i w:val="0"/>
          <w:sz w:val="24"/>
          <w:rPrChange w:id="1118" w:author="Mohammad Nasir Chimaukar" w:date="2024-08-16T11:00:00Z">
            <w:rPr>
              <w:rFonts w:ascii="Calibri" w:hAnsi="Calibri"/>
              <w:i w:val="0"/>
              <w:sz w:val="24"/>
            </w:rPr>
          </w:rPrChange>
        </w:rPr>
      </w:pPr>
      <w:r w:rsidRPr="005B6C7D">
        <w:rPr>
          <w:rFonts w:ascii="Calibri" w:hAnsi="Calibri" w:cs="Calibri"/>
          <w:i w:val="0"/>
          <w:sz w:val="24"/>
          <w:rPrChange w:id="1119" w:author="Mohammad Nasir Chimaukar" w:date="2024-08-16T11:00:00Z">
            <w:rPr>
              <w:rFonts w:ascii="Calibri" w:hAnsi="Calibri"/>
              <w:i w:val="0"/>
              <w:sz w:val="24"/>
            </w:rPr>
          </w:rPrChange>
        </w:rPr>
        <w:t>The response time of the application should not be more than 30 sec. This does not apply to report generation response time.</w:t>
      </w:r>
    </w:p>
    <w:p w14:paraId="1ECB932B" w14:textId="77777777" w:rsidR="0022678C" w:rsidRPr="005B6C7D" w:rsidRDefault="0022678C" w:rsidP="0022678C">
      <w:pPr>
        <w:pStyle w:val="level3text"/>
        <w:numPr>
          <w:ilvl w:val="0"/>
          <w:numId w:val="15"/>
        </w:numPr>
        <w:spacing w:line="360" w:lineRule="auto"/>
        <w:jc w:val="both"/>
        <w:rPr>
          <w:rFonts w:ascii="Calibri" w:hAnsi="Calibri" w:cs="Calibri"/>
          <w:i w:val="0"/>
          <w:sz w:val="24"/>
          <w:rPrChange w:id="1120" w:author="Mohammad Nasir Chimaukar" w:date="2024-08-16T11:00:00Z">
            <w:rPr>
              <w:rFonts w:ascii="Calibri" w:hAnsi="Calibri"/>
              <w:i w:val="0"/>
              <w:sz w:val="24"/>
            </w:rPr>
          </w:rPrChange>
        </w:rPr>
      </w:pPr>
      <w:r w:rsidRPr="005B6C7D">
        <w:rPr>
          <w:rFonts w:ascii="Calibri" w:hAnsi="Calibri" w:cs="Calibri"/>
          <w:i w:val="0"/>
          <w:sz w:val="24"/>
          <w:rPrChange w:id="1121" w:author="Mohammad Nasir Chimaukar" w:date="2024-08-16T11:00:00Z">
            <w:rPr>
              <w:rFonts w:ascii="Calibri" w:hAnsi="Calibri"/>
              <w:i w:val="0"/>
              <w:sz w:val="24"/>
            </w:rPr>
          </w:rPrChange>
        </w:rPr>
        <w:t>The Operators at multiple locations can seamlessly access the application.</w:t>
      </w:r>
    </w:p>
    <w:p w14:paraId="02D9ADF8" w14:textId="77777777" w:rsidR="0022678C" w:rsidRPr="005B6C7D" w:rsidRDefault="0022678C" w:rsidP="0022678C">
      <w:pPr>
        <w:pStyle w:val="level3text"/>
        <w:numPr>
          <w:ilvl w:val="0"/>
          <w:numId w:val="15"/>
        </w:numPr>
        <w:spacing w:line="360" w:lineRule="auto"/>
        <w:jc w:val="both"/>
        <w:rPr>
          <w:rFonts w:ascii="Calibri" w:hAnsi="Calibri" w:cs="Calibri"/>
          <w:i w:val="0"/>
          <w:sz w:val="24"/>
          <w:rPrChange w:id="1122" w:author="Mohammad Nasir Chimaukar" w:date="2024-08-16T11:00:00Z">
            <w:rPr>
              <w:rFonts w:ascii="Calibri" w:hAnsi="Calibri"/>
              <w:i w:val="0"/>
              <w:sz w:val="24"/>
            </w:rPr>
          </w:rPrChange>
        </w:rPr>
      </w:pPr>
      <w:r w:rsidRPr="005B6C7D">
        <w:rPr>
          <w:rFonts w:ascii="Calibri" w:hAnsi="Calibri" w:cs="Calibri"/>
          <w:i w:val="0"/>
          <w:sz w:val="24"/>
          <w:rPrChange w:id="1123" w:author="Mohammad Nasir Chimaukar" w:date="2024-08-16T11:00:00Z">
            <w:rPr>
              <w:rFonts w:ascii="Calibri" w:hAnsi="Calibri"/>
              <w:i w:val="0"/>
              <w:sz w:val="24"/>
            </w:rPr>
          </w:rPrChange>
        </w:rPr>
        <w:t>24/7 system availability, except for planned downtimes for maintenance activities</w:t>
      </w:r>
      <w:r w:rsidRPr="005B6C7D">
        <w:rPr>
          <w:rFonts w:ascii="Calibri" w:hAnsi="Calibri" w:cs="Calibri"/>
          <w:sz w:val="24"/>
          <w:rPrChange w:id="1124" w:author="Mohammad Nasir Chimaukar" w:date="2024-08-16T11:00:00Z">
            <w:rPr>
              <w:rFonts w:ascii="Calibri" w:hAnsi="Calibri"/>
              <w:sz w:val="24"/>
            </w:rPr>
          </w:rPrChange>
        </w:rPr>
        <w:t xml:space="preserve">. </w:t>
      </w:r>
    </w:p>
    <w:p w14:paraId="7236CF47" w14:textId="77777777" w:rsidR="00753000" w:rsidRDefault="00753000" w:rsidP="00753000">
      <w:pPr>
        <w:rPr>
          <w:rPrChange w:id="1125" w:author="Mohammad Nasir Chimaukar" w:date="2024-08-16T11:00:00Z">
            <w:rPr>
              <w:rFonts w:ascii="Calibri" w:hAnsi="Calibri"/>
            </w:rPr>
          </w:rPrChange>
        </w:rPr>
      </w:pPr>
    </w:p>
    <w:p w14:paraId="5959053B" w14:textId="77777777" w:rsidR="0046750E" w:rsidRDefault="0046750E" w:rsidP="00753000">
      <w:pPr>
        <w:rPr>
          <w:lang w:eastAsia="en-US"/>
        </w:rPr>
      </w:pPr>
    </w:p>
    <w:p w14:paraId="48F65982" w14:textId="6CB7D2AB" w:rsidR="0046750E" w:rsidRDefault="00797C2C" w:rsidP="005B6C7D">
      <w:pPr>
        <w:pStyle w:val="Heading2"/>
        <w:rPr>
          <w:lang w:eastAsia="en-US"/>
        </w:rPr>
      </w:pPr>
      <w:bookmarkStart w:id="1126" w:name="_Toc174699373"/>
      <w:r>
        <w:rPr>
          <w:lang w:eastAsia="en-US"/>
        </w:rPr>
        <w:t>6</w:t>
      </w:r>
      <w:r w:rsidR="0046750E">
        <w:rPr>
          <w:lang w:eastAsia="en-US"/>
        </w:rPr>
        <w:t xml:space="preserve">.2 </w:t>
      </w:r>
      <w:r w:rsidR="00981820">
        <w:rPr>
          <w:lang w:eastAsia="en-US"/>
        </w:rPr>
        <w:t>Safety Requirements</w:t>
      </w:r>
      <w:bookmarkEnd w:id="1126"/>
    </w:p>
    <w:p w14:paraId="243C51F3" w14:textId="0CCAF4C0" w:rsidR="00981820" w:rsidRPr="005B6C7D" w:rsidRDefault="0012108D" w:rsidP="00981820">
      <w:pPr>
        <w:rPr>
          <w:rFonts w:ascii="Calibri" w:hAnsi="Calibri" w:cs="Calibri"/>
          <w:rPrChange w:id="1127" w:author="Mohammad Nasir Chimaukar" w:date="2024-08-16T11:00:00Z">
            <w:rPr>
              <w:rFonts w:ascii="Calibri" w:hAnsi="Calibri"/>
            </w:rPr>
          </w:rPrChange>
        </w:rPr>
      </w:pPr>
      <w:r w:rsidRPr="005B6C7D">
        <w:rPr>
          <w:rFonts w:ascii="Calibri" w:hAnsi="Calibri" w:cs="Calibri"/>
          <w:rPrChange w:id="1128" w:author="Mohammad Nasir Chimaukar" w:date="2024-08-16T11:00:00Z">
            <w:rPr>
              <w:rFonts w:ascii="Calibri" w:hAnsi="Calibri"/>
            </w:rPr>
          </w:rPrChange>
        </w:rPr>
        <w:t xml:space="preserve">NA </w:t>
      </w:r>
    </w:p>
    <w:p w14:paraId="0ED38929" w14:textId="77777777" w:rsidR="0012108D" w:rsidRDefault="0012108D" w:rsidP="00981820">
      <w:pPr>
        <w:rPr>
          <w:rFonts w:asciiTheme="minorHAnsi" w:hAnsiTheme="minorHAnsi"/>
          <w:lang w:eastAsia="en-US"/>
        </w:rPr>
      </w:pPr>
    </w:p>
    <w:p w14:paraId="2942D5D5" w14:textId="77777777" w:rsidR="0012108D" w:rsidRDefault="0012108D" w:rsidP="00981820">
      <w:pPr>
        <w:rPr>
          <w:rFonts w:asciiTheme="minorHAnsi" w:hAnsiTheme="minorHAnsi"/>
          <w:lang w:eastAsia="en-US"/>
        </w:rPr>
      </w:pPr>
    </w:p>
    <w:p w14:paraId="34F5A3E9" w14:textId="72005DC3" w:rsidR="0012108D" w:rsidRDefault="00797C2C" w:rsidP="005B6C7D">
      <w:pPr>
        <w:pStyle w:val="Heading2"/>
        <w:rPr>
          <w:lang w:eastAsia="en-US"/>
        </w:rPr>
      </w:pPr>
      <w:bookmarkStart w:id="1129" w:name="_Toc174699374"/>
      <w:r>
        <w:rPr>
          <w:lang w:eastAsia="en-US"/>
        </w:rPr>
        <w:t>6</w:t>
      </w:r>
      <w:r w:rsidR="0012108D">
        <w:rPr>
          <w:lang w:eastAsia="en-US"/>
        </w:rPr>
        <w:t xml:space="preserve">.3 </w:t>
      </w:r>
      <w:r w:rsidR="0054713D">
        <w:rPr>
          <w:lang w:eastAsia="en-US"/>
        </w:rPr>
        <w:t>Security Requirements</w:t>
      </w:r>
      <w:bookmarkEnd w:id="1129"/>
    </w:p>
    <w:p w14:paraId="45716AE0" w14:textId="77777777" w:rsidR="008E3516" w:rsidRPr="005B6C7D" w:rsidRDefault="008E3516" w:rsidP="008E3516">
      <w:pPr>
        <w:pStyle w:val="ListParagraph"/>
        <w:numPr>
          <w:ilvl w:val="0"/>
          <w:numId w:val="17"/>
        </w:numPr>
        <w:spacing w:line="276" w:lineRule="auto"/>
        <w:rPr>
          <w:rFonts w:ascii="Calibri" w:hAnsi="Calibri" w:cs="Calibri"/>
          <w:rPrChange w:id="1130" w:author="Mohammad Nasir Chimaukar" w:date="2024-08-16T11:00:00Z">
            <w:rPr>
              <w:rFonts w:ascii="Calibri" w:hAnsi="Calibri"/>
            </w:rPr>
          </w:rPrChange>
        </w:rPr>
      </w:pPr>
      <w:r w:rsidRPr="005B6C7D">
        <w:rPr>
          <w:rFonts w:ascii="Calibri" w:hAnsi="Calibri" w:cs="Calibri"/>
          <w:rPrChange w:id="1131" w:author="Mohammad Nasir Chimaukar" w:date="2024-08-16T11:00:00Z">
            <w:rPr>
              <w:rFonts w:ascii="Calibri" w:hAnsi="Calibri"/>
            </w:rPr>
          </w:rPrChange>
        </w:rPr>
        <w:t xml:space="preserve">Only authorized users should be able to access the system. </w:t>
      </w:r>
    </w:p>
    <w:p w14:paraId="2B1DF409" w14:textId="77777777" w:rsidR="008E3516" w:rsidRPr="005B6C7D" w:rsidRDefault="008E3516" w:rsidP="008E3516">
      <w:pPr>
        <w:pStyle w:val="ListParagraph"/>
        <w:numPr>
          <w:ilvl w:val="0"/>
          <w:numId w:val="17"/>
        </w:numPr>
        <w:spacing w:line="276" w:lineRule="auto"/>
        <w:rPr>
          <w:rFonts w:ascii="Calibri" w:hAnsi="Calibri" w:cs="Calibri"/>
          <w:rPrChange w:id="1132" w:author="Mohammad Nasir Chimaukar" w:date="2024-08-16T11:00:00Z">
            <w:rPr>
              <w:rFonts w:ascii="Calibri" w:hAnsi="Calibri"/>
            </w:rPr>
          </w:rPrChange>
        </w:rPr>
      </w:pPr>
      <w:r w:rsidRPr="005B6C7D">
        <w:rPr>
          <w:rFonts w:ascii="Calibri" w:hAnsi="Calibri" w:cs="Calibri"/>
          <w:rPrChange w:id="1133" w:author="Mohammad Nasir Chimaukar" w:date="2024-08-16T11:00:00Z">
            <w:rPr>
              <w:rFonts w:ascii="Calibri" w:hAnsi="Calibri"/>
            </w:rPr>
          </w:rPrChange>
        </w:rPr>
        <w:t xml:space="preserve">Only authorized queues to be available on the user’s screen. </w:t>
      </w:r>
    </w:p>
    <w:p w14:paraId="50A58A04" w14:textId="77777777" w:rsidR="0054713D" w:rsidRPr="005B6C7D" w:rsidRDefault="0054713D" w:rsidP="0054713D">
      <w:pPr>
        <w:rPr>
          <w:rFonts w:ascii="Calibri" w:hAnsi="Calibri" w:cs="Calibri"/>
          <w:rPrChange w:id="1134" w:author="Mohammad Nasir Chimaukar" w:date="2024-08-16T11:00:00Z">
            <w:rPr>
              <w:rFonts w:ascii="Calibri" w:hAnsi="Calibri"/>
            </w:rPr>
          </w:rPrChange>
        </w:rPr>
      </w:pPr>
    </w:p>
    <w:p w14:paraId="2036CA46" w14:textId="77777777" w:rsidR="008E3516" w:rsidRPr="005B6C7D" w:rsidRDefault="008E3516" w:rsidP="0054713D">
      <w:pPr>
        <w:rPr>
          <w:rFonts w:ascii="Calibri" w:hAnsi="Calibri" w:cs="Calibri"/>
          <w:rPrChange w:id="1135" w:author="Mohammad Nasir Chimaukar" w:date="2024-08-16T11:00:00Z">
            <w:rPr>
              <w:rFonts w:ascii="Calibri" w:hAnsi="Calibri"/>
            </w:rPr>
          </w:rPrChange>
        </w:rPr>
      </w:pPr>
    </w:p>
    <w:p w14:paraId="5894D7EF" w14:textId="77777777" w:rsidR="008E3516" w:rsidRPr="0054713D" w:rsidRDefault="008E3516" w:rsidP="0054713D">
      <w:pPr>
        <w:rPr>
          <w:lang w:eastAsia="en-US"/>
        </w:rPr>
      </w:pPr>
    </w:p>
    <w:sectPr w:rsidR="008E3516" w:rsidRPr="0054713D" w:rsidSect="00697A33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20" w:author="Natesh Singh" w:date="2024-08-12T10:54:00Z" w:initials="NS">
    <w:p w14:paraId="02155844" w14:textId="77777777" w:rsidR="003502C8" w:rsidRDefault="003502C8" w:rsidP="00B11F8B">
      <w:pPr>
        <w:pStyle w:val="CommentText"/>
      </w:pPr>
      <w:r>
        <w:rPr>
          <w:rStyle w:val="CommentReference"/>
        </w:rPr>
        <w:annotationRef/>
      </w:r>
      <w:r>
        <w:t>Why BAIS process is not in the scope</w:t>
      </w:r>
    </w:p>
  </w:comment>
  <w:comment w:id="121" w:author="Himanshi Chawla (Ext)" w:date="2024-08-16T16:32:00Z" w:initials="HC">
    <w:p w14:paraId="062B4C5E" w14:textId="42A85947" w:rsidR="003502C8" w:rsidRDefault="003502C8">
      <w:pPr>
        <w:pStyle w:val="CommentText"/>
      </w:pPr>
      <w:r>
        <w:rPr>
          <w:rStyle w:val="CommentReference"/>
        </w:rPr>
        <w:annotationRef/>
      </w:r>
      <w:r>
        <w:t xml:space="preserve">It will be in the next iteration of processes already shared. </w:t>
      </w:r>
    </w:p>
  </w:comment>
  <w:comment w:id="239" w:author="Natesh Singh" w:date="2024-08-12T10:56:00Z" w:initials="NS">
    <w:p w14:paraId="62F8B307" w14:textId="77777777" w:rsidR="003502C8" w:rsidRDefault="003502C8" w:rsidP="00553333">
      <w:pPr>
        <w:pStyle w:val="CommentText"/>
      </w:pPr>
      <w:r>
        <w:rPr>
          <w:rStyle w:val="CommentReference"/>
        </w:rPr>
        <w:annotationRef/>
      </w:r>
      <w:r>
        <w:t>Why BSR/SRB/SRO/BAIS work are not in the scope</w:t>
      </w:r>
    </w:p>
  </w:comment>
  <w:comment w:id="240" w:author="Himanshi Chawla (Ext)" w:date="2024-08-13T11:02:00Z" w:initials="HC">
    <w:p w14:paraId="79F8F04D" w14:textId="77777777" w:rsidR="003502C8" w:rsidRDefault="003502C8">
      <w:pPr>
        <w:pStyle w:val="CommentText"/>
      </w:pPr>
      <w:r>
        <w:rPr>
          <w:rStyle w:val="CommentReference"/>
        </w:rPr>
        <w:annotationRef/>
      </w:r>
      <w:r>
        <w:t>They will be added in the next Iteration.</w:t>
      </w:r>
    </w:p>
  </w:comment>
  <w:comment w:id="255" w:author="Natesh Singh" w:date="2024-08-12T10:59:00Z" w:initials="NS">
    <w:p w14:paraId="06D665FB" w14:textId="77777777" w:rsidR="003502C8" w:rsidRDefault="003502C8" w:rsidP="00553333">
      <w:pPr>
        <w:pStyle w:val="CommentText"/>
      </w:pPr>
      <w:r>
        <w:rPr>
          <w:rStyle w:val="CommentReference"/>
        </w:rPr>
        <w:annotationRef/>
      </w:r>
      <w:r>
        <w:t>Customer will input his/her name or it will be auto picked by system. Digital means her post login or pre login</w:t>
      </w:r>
    </w:p>
  </w:comment>
  <w:comment w:id="256" w:author="Himanshi Chawla (Ext)" w:date="2024-08-13T11:03:00Z" w:initials="HC">
    <w:p w14:paraId="6A12F884" w14:textId="77777777" w:rsidR="003502C8" w:rsidRDefault="003502C8">
      <w:pPr>
        <w:pStyle w:val="CommentText"/>
      </w:pPr>
      <w:r>
        <w:rPr>
          <w:rStyle w:val="CommentReference"/>
        </w:rPr>
        <w:annotationRef/>
      </w:r>
      <w:r>
        <w:t xml:space="preserve">Document name to be auto-picked by the system – Digital Team to handle the same while sending the document to </w:t>
      </w:r>
      <w:proofErr w:type="spellStart"/>
      <w:r>
        <w:t>iBPS</w:t>
      </w:r>
      <w:proofErr w:type="spellEnd"/>
      <w:r>
        <w:t xml:space="preserve">. </w:t>
      </w:r>
    </w:p>
  </w:comment>
  <w:comment w:id="271" w:author="Natesh Singh" w:date="2024-08-12T11:01:00Z" w:initials="NS">
    <w:p w14:paraId="41819392" w14:textId="77777777" w:rsidR="003502C8" w:rsidRDefault="003502C8" w:rsidP="00553333">
      <w:pPr>
        <w:pStyle w:val="CommentText"/>
      </w:pPr>
      <w:r>
        <w:rPr>
          <w:rStyle w:val="CommentReference"/>
        </w:rPr>
        <w:annotationRef/>
      </w:r>
      <w:r>
        <w:t>Why user will not input CIF no if available instead of customer name. Does user has to input full customer name or partial</w:t>
      </w:r>
    </w:p>
  </w:comment>
  <w:comment w:id="272" w:author="Himanshi Chawla (Ext) [2]" w:date="2024-08-19T15:05:00Z" w:initials="HC">
    <w:p w14:paraId="4D0ED8BE" w14:textId="7A7A9C18" w:rsidR="0063545B" w:rsidRDefault="0063545B">
      <w:pPr>
        <w:pStyle w:val="CommentText"/>
      </w:pPr>
      <w:r>
        <w:rPr>
          <w:rStyle w:val="CommentReference"/>
        </w:rPr>
        <w:annotationRef/>
      </w:r>
      <w:r>
        <w:t xml:space="preserve">As discussed, for the user to enter CIFs in comments there is a defined format provided. Instead, the user will enter the customer name wherever multiple customers are involved and system will identify the CIFs with the customer name. </w:t>
      </w:r>
    </w:p>
  </w:comment>
  <w:comment w:id="273" w:author="Himanshi Chawla (Ext) [3]" w:date="2024-08-19T15:07:00Z" w:initials="HC">
    <w:p w14:paraId="4CC35149" w14:textId="2CE2F037" w:rsidR="0063545B" w:rsidRDefault="0063545B">
      <w:pPr>
        <w:pStyle w:val="CommentText"/>
      </w:pPr>
      <w:r>
        <w:rPr>
          <w:rStyle w:val="CommentReference"/>
        </w:rPr>
        <w:annotationRef/>
      </w:r>
      <w:r w:rsidR="003F3246">
        <w:t>User should enter the Full Name for exact match</w:t>
      </w:r>
    </w:p>
  </w:comment>
  <w:comment w:id="300" w:author="Natesh Singh" w:date="2024-08-12T11:04:00Z" w:initials="NS">
    <w:p w14:paraId="7FE954A4" w14:textId="77777777" w:rsidR="003502C8" w:rsidRDefault="003502C8" w:rsidP="00553333">
      <w:pPr>
        <w:pStyle w:val="CommentText"/>
      </w:pPr>
      <w:r>
        <w:rPr>
          <w:rStyle w:val="CommentReference"/>
        </w:rPr>
        <w:annotationRef/>
      </w:r>
      <w:r>
        <w:t>Customer name to be input for related party when we donot have the CIF but when CIF is available then user should input CIF no</w:t>
      </w:r>
    </w:p>
  </w:comment>
  <w:comment w:id="301" w:author="Himanshi Chawla (Ext) [4]" w:date="2024-08-19T15:12:00Z" w:initials="HC">
    <w:p w14:paraId="19263DC8" w14:textId="4EBB8D68" w:rsidR="003F3246" w:rsidRDefault="003F3246">
      <w:pPr>
        <w:pStyle w:val="CommentText"/>
      </w:pPr>
      <w:r>
        <w:rPr>
          <w:rStyle w:val="CommentReference"/>
        </w:rPr>
        <w:annotationRef/>
      </w:r>
      <w:r>
        <w:t xml:space="preserve">As discussed, user will enter Customer Name in the comments. </w:t>
      </w:r>
    </w:p>
  </w:comment>
  <w:comment w:id="308" w:author="Natesh Singh" w:date="2024-08-12T11:05:00Z" w:initials="NS">
    <w:p w14:paraId="68478BEC" w14:textId="77777777" w:rsidR="003502C8" w:rsidRDefault="003502C8" w:rsidP="00553333">
      <w:pPr>
        <w:pStyle w:val="CommentText"/>
      </w:pPr>
      <w:r>
        <w:rPr>
          <w:rStyle w:val="CommentReference"/>
        </w:rPr>
        <w:annotationRef/>
      </w:r>
      <w:r>
        <w:t>In this scenario name convention used for UBO to be used (Entity CIF)</w:t>
      </w:r>
    </w:p>
  </w:comment>
  <w:comment w:id="309" w:author="Himanshi Chawla (Ext) [5]" w:date="2024-08-19T15:25:00Z" w:initials="HC">
    <w:p w14:paraId="1293F6BC" w14:textId="66D9473F" w:rsidR="00A021AD" w:rsidRDefault="00A021AD">
      <w:pPr>
        <w:pStyle w:val="CommentText"/>
      </w:pPr>
      <w:r>
        <w:rPr>
          <w:rStyle w:val="CommentReference"/>
        </w:rPr>
        <w:annotationRef/>
      </w:r>
      <w:r>
        <w:t>Covered next point</w:t>
      </w:r>
    </w:p>
  </w:comment>
  <w:comment w:id="402" w:author="Mohammad Nasir Chimaukar" w:date="2024-08-14T20:43:00Z" w:initials="MNC">
    <w:p w14:paraId="65456CDC" w14:textId="13330461" w:rsidR="003502C8" w:rsidRDefault="003502C8">
      <w:pPr>
        <w:pStyle w:val="CommentText"/>
      </w:pPr>
      <w:r>
        <w:rPr>
          <w:rStyle w:val="CommentReference"/>
        </w:rPr>
        <w:annotationRef/>
      </w:r>
      <w:r>
        <w:t xml:space="preserve">Except for </w:t>
      </w:r>
      <w:proofErr w:type="spellStart"/>
      <w:r>
        <w:t>CB_Doc</w:t>
      </w:r>
      <w:proofErr w:type="spellEnd"/>
      <w:r>
        <w:t xml:space="preserve"> and PEP form why other documents are removed</w:t>
      </w:r>
    </w:p>
  </w:comment>
  <w:comment w:id="403" w:author="Himanshi Chawla (Ext)" w:date="2024-08-16T11:17:00Z" w:initials="HC">
    <w:p w14:paraId="620D70CD" w14:textId="1E579323" w:rsidR="003502C8" w:rsidRDefault="003502C8">
      <w:pPr>
        <w:pStyle w:val="CommentText"/>
      </w:pPr>
      <w:r>
        <w:rPr>
          <w:rStyle w:val="CommentReference"/>
        </w:rPr>
        <w:annotationRef/>
      </w:r>
      <w:r>
        <w:t>Because these documents are duplicate. There are already different document types as ‘Passport First Page’, ‘Passport Last Page’ – same for Emirates ID. However, FATCA and CRS to be removed and one document type as ‘FATCA_CRS’ to be added.</w:t>
      </w:r>
    </w:p>
  </w:comment>
  <w:comment w:id="421" w:author="Mohammad Nasir Chimaukar" w:date="2024-08-14T20:45:00Z" w:initials="MNC">
    <w:p w14:paraId="273BC8EB" w14:textId="469CCC2D" w:rsidR="003502C8" w:rsidRDefault="003502C8">
      <w:pPr>
        <w:pStyle w:val="CommentText"/>
      </w:pPr>
      <w:r>
        <w:rPr>
          <w:rStyle w:val="CommentReference"/>
        </w:rPr>
        <w:annotationRef/>
      </w:r>
      <w:r>
        <w:t>Compliance to define the mandatory documents and align with business</w:t>
      </w:r>
    </w:p>
  </w:comment>
  <w:comment w:id="428" w:author="Ebrahim Khosrow Asadi" w:date="2024-08-12T13:24:00Z" w:initials="EKA">
    <w:p w14:paraId="778E2701" w14:textId="2C16E0A7" w:rsidR="003502C8" w:rsidRDefault="003502C8">
      <w:pPr>
        <w:pStyle w:val="CommentText"/>
      </w:pPr>
      <w:r>
        <w:rPr>
          <w:rStyle w:val="CommentReference"/>
        </w:rPr>
        <w:annotationRef/>
      </w:r>
      <w:r>
        <w:t xml:space="preserve">Why is not mandatory? Some of them are mandatory fields. </w:t>
      </w:r>
    </w:p>
  </w:comment>
  <w:comment w:id="429" w:author="Himanshi Chawla (Ext)" w:date="2024-08-16T15:26:00Z" w:initials="HC">
    <w:p w14:paraId="3E076A64" w14:textId="2BDA0FFB" w:rsidR="003502C8" w:rsidRDefault="003502C8">
      <w:pPr>
        <w:pStyle w:val="CommentText"/>
      </w:pPr>
      <w:r>
        <w:rPr>
          <w:rStyle w:val="CommentReference"/>
        </w:rPr>
        <w:annotationRef/>
      </w:r>
      <w:r w:rsidR="00A021AD">
        <w:t>Updated as per the discussion.</w:t>
      </w:r>
    </w:p>
  </w:comment>
  <w:comment w:id="491" w:author="Natesh Singh" w:date="2024-08-12T11:08:00Z" w:initials="NS">
    <w:p w14:paraId="72EF75C3" w14:textId="77777777" w:rsidR="003502C8" w:rsidRDefault="003502C8" w:rsidP="00824020">
      <w:pPr>
        <w:pStyle w:val="CommentText"/>
      </w:pPr>
      <w:r>
        <w:rPr>
          <w:rStyle w:val="CommentReference"/>
        </w:rPr>
        <w:annotationRef/>
      </w:r>
      <w:r>
        <w:t xml:space="preserve">In KYC Remediation we have two different document types </w:t>
      </w:r>
    </w:p>
    <w:p w14:paraId="6785AFDA" w14:textId="77777777" w:rsidR="003502C8" w:rsidRDefault="003502C8" w:rsidP="00824020">
      <w:pPr>
        <w:pStyle w:val="CommentText"/>
        <w:numPr>
          <w:ilvl w:val="0"/>
          <w:numId w:val="18"/>
        </w:numPr>
      </w:pPr>
      <w:r>
        <w:t>FATCA</w:t>
      </w:r>
    </w:p>
    <w:p w14:paraId="0EB81B56" w14:textId="77777777" w:rsidR="003502C8" w:rsidRDefault="003502C8" w:rsidP="00824020">
      <w:pPr>
        <w:pStyle w:val="CommentText"/>
        <w:numPr>
          <w:ilvl w:val="0"/>
          <w:numId w:val="18"/>
        </w:numPr>
      </w:pPr>
      <w:r>
        <w:t>CRS</w:t>
      </w:r>
    </w:p>
    <w:p w14:paraId="47FD5D40" w14:textId="77777777" w:rsidR="003502C8" w:rsidRDefault="003502C8" w:rsidP="00824020">
      <w:pPr>
        <w:pStyle w:val="CommentText"/>
      </w:pPr>
      <w:r>
        <w:t>It should be same across all the process</w:t>
      </w:r>
    </w:p>
  </w:comment>
  <w:comment w:id="492" w:author="Himanshi Chawla (Ext)" w:date="2024-08-16T15:38:00Z" w:initials="HC">
    <w:p w14:paraId="4CCBE06A" w14:textId="28137D72" w:rsidR="003502C8" w:rsidRDefault="003502C8">
      <w:pPr>
        <w:pStyle w:val="CommentText"/>
      </w:pPr>
      <w:r>
        <w:rPr>
          <w:rStyle w:val="CommentReference"/>
        </w:rPr>
        <w:annotationRef/>
      </w:r>
      <w:r>
        <w:t xml:space="preserve">As discussed, this is okay. Going forward one document type will be there FATCA_CRS. </w:t>
      </w:r>
    </w:p>
  </w:comment>
  <w:comment w:id="501" w:author="Mohammad Nasir Chimaukar" w:date="2024-08-14T20:48:00Z" w:initials="MNC">
    <w:p w14:paraId="0851C400" w14:textId="293D250E" w:rsidR="003502C8" w:rsidRDefault="003502C8">
      <w:pPr>
        <w:pStyle w:val="CommentText"/>
      </w:pPr>
      <w:r>
        <w:rPr>
          <w:rStyle w:val="CommentReference"/>
        </w:rPr>
        <w:annotationRef/>
      </w:r>
      <w:r>
        <w:t>Naming convention as stated by Himanshi in email on 08/08/2024 to be incorporated</w:t>
      </w:r>
    </w:p>
  </w:comment>
  <w:comment w:id="502" w:author="Himanshi Chawla (Ext)" w:date="2024-08-16T15:27:00Z" w:initials="HC">
    <w:p w14:paraId="3D746F51" w14:textId="2F311CB9" w:rsidR="003502C8" w:rsidRDefault="003502C8">
      <w:pPr>
        <w:pStyle w:val="CommentText"/>
      </w:pPr>
      <w:r>
        <w:rPr>
          <w:rStyle w:val="CommentReference"/>
        </w:rPr>
        <w:annotationRef/>
      </w:r>
      <w:r>
        <w:t xml:space="preserve">Please refer section 3.2 for the naming convention. </w:t>
      </w:r>
    </w:p>
  </w:comment>
  <w:comment w:id="512" w:author="Ebrahim Khosrow Asadi" w:date="2024-08-12T13:24:00Z" w:initials="EKA">
    <w:p w14:paraId="71135D4C" w14:textId="65CC60B6" w:rsidR="003502C8" w:rsidRDefault="003502C8">
      <w:pPr>
        <w:pStyle w:val="CommentText"/>
      </w:pPr>
      <w:r>
        <w:rPr>
          <w:rStyle w:val="CommentReference"/>
        </w:rPr>
        <w:annotationRef/>
      </w:r>
      <w:r>
        <w:t xml:space="preserve">Why not the signatory name? </w:t>
      </w:r>
    </w:p>
  </w:comment>
  <w:comment w:id="513" w:author="Himanshi Chawla (Ext)" w:date="2024-08-16T15:27:00Z" w:initials="HC">
    <w:p w14:paraId="0A27AF04" w14:textId="024EF3CC" w:rsidR="003502C8" w:rsidRDefault="003502C8">
      <w:pPr>
        <w:pStyle w:val="CommentText"/>
      </w:pPr>
      <w:r>
        <w:rPr>
          <w:rStyle w:val="CommentReference"/>
        </w:rPr>
        <w:annotationRef/>
      </w:r>
      <w:r w:rsidR="00C46951">
        <w:t xml:space="preserve">Point closed in the meeting, this will remain Signatory 1. </w:t>
      </w:r>
      <w:r>
        <w:t xml:space="preserve"> </w:t>
      </w:r>
    </w:p>
  </w:comment>
  <w:comment w:id="535" w:author="Natesh Singh" w:date="2024-08-12T11:12:00Z" w:initials="NS">
    <w:p w14:paraId="3F1584B3" w14:textId="77777777" w:rsidR="003502C8" w:rsidRDefault="003502C8" w:rsidP="00824020">
      <w:pPr>
        <w:pStyle w:val="CommentText"/>
      </w:pPr>
      <w:r>
        <w:rPr>
          <w:rStyle w:val="CommentReference"/>
        </w:rPr>
        <w:annotationRef/>
      </w:r>
      <w:r>
        <w:t xml:space="preserve">It should be </w:t>
      </w:r>
      <w:proofErr w:type="spellStart"/>
      <w:r>
        <w:t>Firco</w:t>
      </w:r>
      <w:proofErr w:type="spellEnd"/>
      <w:r>
        <w:t xml:space="preserve"> Report</w:t>
      </w:r>
    </w:p>
  </w:comment>
  <w:comment w:id="536" w:author="Himanshi Chawla (Ext)" w:date="2024-08-16T15:48:00Z" w:initials="HC">
    <w:p w14:paraId="7DC74675" w14:textId="19483BD9" w:rsidR="003502C8" w:rsidRDefault="003502C8">
      <w:pPr>
        <w:pStyle w:val="CommentText"/>
      </w:pPr>
      <w:r>
        <w:rPr>
          <w:rStyle w:val="CommentReference"/>
        </w:rPr>
        <w:annotationRef/>
      </w:r>
      <w:r>
        <w:t xml:space="preserve">Noted, done the change. </w:t>
      </w:r>
    </w:p>
  </w:comment>
  <w:comment w:id="575" w:author="Mohammad Nasir Chimaukar" w:date="2024-08-14T20:49:00Z" w:initials="MNC">
    <w:p w14:paraId="7392BA11" w14:textId="124F2C2F" w:rsidR="003502C8" w:rsidRDefault="003502C8">
      <w:pPr>
        <w:pStyle w:val="CommentText"/>
      </w:pPr>
      <w:r>
        <w:rPr>
          <w:rStyle w:val="CommentReference"/>
        </w:rPr>
        <w:annotationRef/>
      </w:r>
      <w:r>
        <w:t>Compliance to define the mandatory documents and align with business</w:t>
      </w:r>
    </w:p>
  </w:comment>
  <w:comment w:id="586" w:author="Ebrahim Khosrow Asadi" w:date="2024-08-12T13:25:00Z" w:initials="EKA">
    <w:p w14:paraId="6CA70E1E" w14:textId="122B73B6" w:rsidR="003502C8" w:rsidRDefault="003502C8">
      <w:pPr>
        <w:pStyle w:val="CommentText"/>
      </w:pPr>
      <w:r>
        <w:rPr>
          <w:rStyle w:val="CommentReference"/>
        </w:rPr>
        <w:annotationRef/>
      </w:r>
      <w:r>
        <w:t>Why is not mandatory? These are mandatory docs</w:t>
      </w:r>
    </w:p>
  </w:comment>
  <w:comment w:id="587" w:author="Himanshi Chawla (Ext)" w:date="2024-08-16T15:39:00Z" w:initials="HC">
    <w:p w14:paraId="38624B2D" w14:textId="4B57F55B" w:rsidR="003502C8" w:rsidRDefault="003502C8">
      <w:pPr>
        <w:pStyle w:val="CommentText"/>
      </w:pPr>
      <w:r>
        <w:rPr>
          <w:rStyle w:val="CommentReference"/>
        </w:rPr>
        <w:annotationRef/>
      </w:r>
      <w:r w:rsidR="00C46951">
        <w:t xml:space="preserve">Updated as per the discussion. </w:t>
      </w:r>
    </w:p>
  </w:comment>
  <w:comment w:id="605" w:author="Natesh Singh" w:date="2024-08-12T11:12:00Z" w:initials="NS">
    <w:p w14:paraId="3AA6A5C3" w14:textId="77777777" w:rsidR="003502C8" w:rsidRDefault="003502C8" w:rsidP="00824020">
      <w:pPr>
        <w:pStyle w:val="CommentText"/>
      </w:pPr>
      <w:r>
        <w:rPr>
          <w:rStyle w:val="CommentReference"/>
        </w:rPr>
        <w:annotationRef/>
      </w:r>
      <w:r>
        <w:t xml:space="preserve">It should be </w:t>
      </w:r>
      <w:proofErr w:type="spellStart"/>
      <w:r>
        <w:t>Firco</w:t>
      </w:r>
      <w:proofErr w:type="spellEnd"/>
      <w:r>
        <w:t xml:space="preserve"> Report</w:t>
      </w:r>
    </w:p>
  </w:comment>
  <w:comment w:id="606" w:author="Himanshi Chawla (Ext)" w:date="2024-08-16T15:49:00Z" w:initials="HC">
    <w:p w14:paraId="4612BBC2" w14:textId="1308029B" w:rsidR="003502C8" w:rsidRDefault="003502C8">
      <w:pPr>
        <w:pStyle w:val="CommentText"/>
      </w:pPr>
      <w:r>
        <w:rPr>
          <w:rStyle w:val="CommentReference"/>
        </w:rPr>
        <w:annotationRef/>
      </w:r>
      <w:r>
        <w:t xml:space="preserve">Noted, done the change. </w:t>
      </w:r>
    </w:p>
  </w:comment>
  <w:comment w:id="856" w:author="Mohammad Nasir Chimaukar" w:date="2024-08-14T20:50:00Z" w:initials="MNC">
    <w:p w14:paraId="025EBC6D" w14:textId="3677030A" w:rsidR="003502C8" w:rsidRDefault="003502C8">
      <w:pPr>
        <w:pStyle w:val="CommentText"/>
      </w:pPr>
      <w:r>
        <w:rPr>
          <w:rStyle w:val="CommentReference"/>
        </w:rPr>
        <w:annotationRef/>
      </w:r>
      <w:r>
        <w:t>Ruchira had confirmed this will be taken up by her</w:t>
      </w:r>
    </w:p>
  </w:comment>
  <w:comment w:id="877" w:author="Ebrahim Khosrow Asadi" w:date="2024-08-12T13:26:00Z" w:initials="EKA">
    <w:p w14:paraId="04B53AF7" w14:textId="547EA8B6" w:rsidR="003502C8" w:rsidRDefault="003502C8">
      <w:pPr>
        <w:pStyle w:val="CommentText"/>
      </w:pPr>
      <w:r>
        <w:rPr>
          <w:rStyle w:val="CommentReference"/>
        </w:rPr>
        <w:annotationRef/>
      </w:r>
      <w:r>
        <w:t xml:space="preserve">Confirmed to be there, remaining is not related to Compliance </w:t>
      </w:r>
    </w:p>
  </w:comment>
  <w:comment w:id="878" w:author="Himanshi Chawla (Ext)" w:date="2024-08-16T15:51:00Z" w:initials="HC">
    <w:p w14:paraId="65A7D765" w14:textId="5578335D" w:rsidR="003502C8" w:rsidRDefault="003502C8">
      <w:pPr>
        <w:pStyle w:val="CommentText"/>
      </w:pPr>
      <w:r>
        <w:rPr>
          <w:rStyle w:val="CommentReference"/>
        </w:rPr>
        <w:annotationRef/>
      </w:r>
      <w:r>
        <w:t>Noted. This will remain as it is currently.</w:t>
      </w:r>
    </w:p>
  </w:comment>
  <w:comment w:id="884" w:author="Ebrahim Khosrow Asadi" w:date="2024-08-12T13:27:00Z" w:initials="EKA">
    <w:p w14:paraId="34D73021" w14:textId="77777777" w:rsidR="003502C8" w:rsidRDefault="003502C8" w:rsidP="00C82437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 xml:space="preserve">Confirmed to be there, remaining is not related to Compliance </w:t>
      </w:r>
    </w:p>
    <w:p w14:paraId="7D3D5951" w14:textId="35987542" w:rsidR="003502C8" w:rsidRDefault="003502C8">
      <w:pPr>
        <w:pStyle w:val="CommentText"/>
      </w:pPr>
    </w:p>
  </w:comment>
  <w:comment w:id="885" w:author="Himanshi Chawla (Ext)" w:date="2024-08-16T15:51:00Z" w:initials="HC">
    <w:p w14:paraId="1F1F8801" w14:textId="61DF5074" w:rsidR="003502C8" w:rsidRDefault="003502C8">
      <w:pPr>
        <w:pStyle w:val="CommentText"/>
      </w:pPr>
      <w:r>
        <w:rPr>
          <w:rStyle w:val="CommentReference"/>
        </w:rPr>
        <w:annotationRef/>
      </w:r>
      <w:r>
        <w:t>Noted. This will remain as it is currently</w:t>
      </w:r>
      <w:r w:rsidR="00C46951">
        <w:t xml:space="preserve"> along with name change as ‘Source of Wealth’</w:t>
      </w:r>
      <w:r>
        <w:t>.</w:t>
      </w:r>
    </w:p>
  </w:comment>
  <w:comment w:id="891" w:author="Ebrahim Khosrow Asadi" w:date="2024-08-12T13:27:00Z" w:initials="EKA">
    <w:p w14:paraId="0D0E6B77" w14:textId="77777777" w:rsidR="003502C8" w:rsidRDefault="003502C8" w:rsidP="00C82437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 xml:space="preserve">Confirmed to be there, remaining is not related to Compliance </w:t>
      </w:r>
    </w:p>
    <w:p w14:paraId="22650AD0" w14:textId="195C82B0" w:rsidR="003502C8" w:rsidRDefault="003502C8">
      <w:pPr>
        <w:pStyle w:val="CommentText"/>
      </w:pPr>
    </w:p>
  </w:comment>
  <w:comment w:id="892" w:author="Himanshi Chawla (Ext)" w:date="2024-08-16T15:52:00Z" w:initials="HC">
    <w:p w14:paraId="7F5768E6" w14:textId="2066FF3A" w:rsidR="003502C8" w:rsidRDefault="003502C8">
      <w:pPr>
        <w:pStyle w:val="CommentText"/>
      </w:pPr>
      <w:r>
        <w:rPr>
          <w:rStyle w:val="CommentReference"/>
        </w:rPr>
        <w:annotationRef/>
      </w:r>
      <w:r>
        <w:t>Noted. This will remain as it is currently.</w:t>
      </w:r>
    </w:p>
  </w:comment>
  <w:comment w:id="967" w:author="Natesh Singh" w:date="2024-08-12T11:14:00Z" w:initials="NS">
    <w:p w14:paraId="0AB48E31" w14:textId="77777777" w:rsidR="003502C8" w:rsidRDefault="003502C8" w:rsidP="00824020">
      <w:pPr>
        <w:pStyle w:val="CommentText"/>
      </w:pPr>
      <w:r>
        <w:rPr>
          <w:rStyle w:val="CommentReference"/>
        </w:rPr>
        <w:annotationRef/>
      </w:r>
      <w:r>
        <w:t xml:space="preserve">It should be </w:t>
      </w:r>
      <w:proofErr w:type="spellStart"/>
      <w:r>
        <w:t>Firco</w:t>
      </w:r>
      <w:proofErr w:type="spellEnd"/>
      <w:r>
        <w:t xml:space="preserve"> Report</w:t>
      </w:r>
    </w:p>
  </w:comment>
  <w:comment w:id="968" w:author="Himanshi Chawla (Ext)" w:date="2024-08-16T15:52:00Z" w:initials="HC">
    <w:p w14:paraId="3E9E8B81" w14:textId="29144093" w:rsidR="003502C8" w:rsidRDefault="003502C8">
      <w:pPr>
        <w:pStyle w:val="CommentText"/>
      </w:pPr>
      <w:r>
        <w:rPr>
          <w:rStyle w:val="CommentReference"/>
        </w:rPr>
        <w:annotationRef/>
      </w:r>
      <w:r>
        <w:t>Noted. Done the changes</w:t>
      </w:r>
    </w:p>
  </w:comment>
  <w:comment w:id="989" w:author="Ebrahim Khosrow Asadi" w:date="2024-08-12T13:27:00Z" w:initials="EKA">
    <w:p w14:paraId="3E5E42F2" w14:textId="3A274DAD" w:rsidR="003502C8" w:rsidRDefault="003502C8">
      <w:pPr>
        <w:pStyle w:val="CommentText"/>
      </w:pPr>
      <w:r>
        <w:rPr>
          <w:rStyle w:val="CommentReference"/>
        </w:rPr>
        <w:annotationRef/>
      </w:r>
      <w:r>
        <w:t>These are mandatory docs</w:t>
      </w:r>
    </w:p>
  </w:comment>
  <w:comment w:id="990" w:author="Himanshi Chawla (Ext)" w:date="2024-08-16T15:53:00Z" w:initials="HC">
    <w:p w14:paraId="08FDFE41" w14:textId="5D54C73B" w:rsidR="003502C8" w:rsidRDefault="003502C8">
      <w:pPr>
        <w:pStyle w:val="CommentText"/>
      </w:pPr>
      <w:r>
        <w:rPr>
          <w:rStyle w:val="CommentReference"/>
        </w:rPr>
        <w:annotationRef/>
      </w:r>
      <w:r w:rsidR="00C46951">
        <w:t>As discussed in the meeting, these will remain optional.</w:t>
      </w:r>
      <w:r>
        <w:t xml:space="preserve"> 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2155844" w15:done="0"/>
  <w15:commentEx w15:paraId="062B4C5E" w15:paraIdParent="02155844" w15:done="0"/>
  <w15:commentEx w15:paraId="62F8B307" w15:done="0"/>
  <w15:commentEx w15:paraId="79F8F04D" w15:paraIdParent="62F8B307" w15:done="0"/>
  <w15:commentEx w15:paraId="06D665FB" w15:done="0"/>
  <w15:commentEx w15:paraId="6A12F884" w15:paraIdParent="06D665FB" w15:done="0"/>
  <w15:commentEx w15:paraId="41819392" w15:done="0"/>
  <w15:commentEx w15:paraId="4D0ED8BE" w15:paraIdParent="41819392" w15:done="0"/>
  <w15:commentEx w15:paraId="4CC35149" w15:paraIdParent="41819392" w15:done="0"/>
  <w15:commentEx w15:paraId="7FE954A4" w15:done="0"/>
  <w15:commentEx w15:paraId="19263DC8" w15:paraIdParent="7FE954A4" w15:done="0"/>
  <w15:commentEx w15:paraId="68478BEC" w15:done="0"/>
  <w15:commentEx w15:paraId="1293F6BC" w15:paraIdParent="68478BEC" w15:done="0"/>
  <w15:commentEx w15:paraId="65456CDC" w15:done="0"/>
  <w15:commentEx w15:paraId="620D70CD" w15:paraIdParent="65456CDC" w15:done="0"/>
  <w15:commentEx w15:paraId="273BC8EB" w15:done="0"/>
  <w15:commentEx w15:paraId="778E2701" w15:done="0"/>
  <w15:commentEx w15:paraId="3E076A64" w15:paraIdParent="778E2701" w15:done="0"/>
  <w15:commentEx w15:paraId="47FD5D40" w15:done="0"/>
  <w15:commentEx w15:paraId="4CCBE06A" w15:paraIdParent="47FD5D40" w15:done="0"/>
  <w15:commentEx w15:paraId="0851C400" w15:done="0"/>
  <w15:commentEx w15:paraId="3D746F51" w15:paraIdParent="0851C400" w15:done="0"/>
  <w15:commentEx w15:paraId="71135D4C" w15:done="0"/>
  <w15:commentEx w15:paraId="0A27AF04" w15:paraIdParent="71135D4C" w15:done="0"/>
  <w15:commentEx w15:paraId="3F1584B3" w15:done="0"/>
  <w15:commentEx w15:paraId="7DC74675" w15:paraIdParent="3F1584B3" w15:done="0"/>
  <w15:commentEx w15:paraId="7392BA11" w15:done="0"/>
  <w15:commentEx w15:paraId="6CA70E1E" w15:done="0"/>
  <w15:commentEx w15:paraId="38624B2D" w15:paraIdParent="6CA70E1E" w15:done="0"/>
  <w15:commentEx w15:paraId="3AA6A5C3" w15:done="0"/>
  <w15:commentEx w15:paraId="4612BBC2" w15:paraIdParent="3AA6A5C3" w15:done="0"/>
  <w15:commentEx w15:paraId="025EBC6D" w15:done="0"/>
  <w15:commentEx w15:paraId="04B53AF7" w15:done="0"/>
  <w15:commentEx w15:paraId="65A7D765" w15:paraIdParent="04B53AF7" w15:done="0"/>
  <w15:commentEx w15:paraId="7D3D5951" w15:done="0"/>
  <w15:commentEx w15:paraId="1F1F8801" w15:paraIdParent="7D3D5951" w15:done="0"/>
  <w15:commentEx w15:paraId="22650AD0" w15:done="0"/>
  <w15:commentEx w15:paraId="7F5768E6" w15:paraIdParent="22650AD0" w15:done="0"/>
  <w15:commentEx w15:paraId="0AB48E31" w15:done="0"/>
  <w15:commentEx w15:paraId="3E9E8B81" w15:paraIdParent="0AB48E31" w15:done="0"/>
  <w15:commentEx w15:paraId="3E5E42F2" w15:done="0"/>
  <w15:commentEx w15:paraId="08FDFE41" w15:paraIdParent="3E5E42F2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087AF9" w14:textId="77777777" w:rsidR="00C36855" w:rsidRDefault="00C36855">
      <w:pPr>
        <w:spacing w:line="240" w:lineRule="auto"/>
      </w:pPr>
      <w:r>
        <w:separator/>
      </w:r>
    </w:p>
  </w:endnote>
  <w:endnote w:type="continuationSeparator" w:id="0">
    <w:p w14:paraId="6B1D2847" w14:textId="77777777" w:rsidR="00C36855" w:rsidRDefault="00C36855">
      <w:pPr>
        <w:spacing w:line="240" w:lineRule="auto"/>
      </w:pPr>
      <w:r>
        <w:continuationSeparator/>
      </w:r>
    </w:p>
  </w:endnote>
  <w:endnote w:type="continuationNotice" w:id="1">
    <w:p w14:paraId="6D3109C3" w14:textId="77777777" w:rsidR="00C36855" w:rsidRDefault="00C36855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85983F" w14:textId="7C30919C" w:rsidR="003502C8" w:rsidRDefault="003502C8" w:rsidP="002F5364">
    <w:pPr>
      <w:pStyle w:val="Footer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E20A3A" w14:textId="77777777" w:rsidR="003502C8" w:rsidRDefault="003502C8" w:rsidP="005B6C7D">
    <w:pPr>
      <w:pStyle w:val="Footer"/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512BB5" w14:textId="56004206" w:rsidR="003502C8" w:rsidRDefault="003502C8" w:rsidP="002F5364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6638F0" w14:textId="77777777" w:rsidR="00C36855" w:rsidRDefault="00C36855">
      <w:pPr>
        <w:spacing w:line="240" w:lineRule="auto"/>
      </w:pPr>
      <w:r>
        <w:separator/>
      </w:r>
    </w:p>
  </w:footnote>
  <w:footnote w:type="continuationSeparator" w:id="0">
    <w:p w14:paraId="2B9843AD" w14:textId="77777777" w:rsidR="00C36855" w:rsidRDefault="00C36855">
      <w:pPr>
        <w:spacing w:line="240" w:lineRule="auto"/>
      </w:pPr>
      <w:r>
        <w:continuationSeparator/>
      </w:r>
    </w:p>
  </w:footnote>
  <w:footnote w:type="continuationNotice" w:id="1">
    <w:p w14:paraId="5A5CDDD7" w14:textId="77777777" w:rsidR="00C36855" w:rsidRDefault="00C36855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BF6AE8" w14:textId="3878506F" w:rsidR="003502C8" w:rsidRDefault="003502C8" w:rsidP="002F5364">
    <w:pPr>
      <w:pStyle w:val="Header"/>
      <w:jc w:val="center"/>
    </w:pPr>
    <w:r>
      <w:rPr>
        <w:noProof/>
        <w:lang w:eastAsia="en-US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AB28D5C" wp14:editId="5CD1331C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15875" b="0"/>
              <wp:wrapNone/>
              <wp:docPr id="3" name="Text Box 3" descr="Classification: RAKBANK-Internal">
                <a:extLst xmlns:a="http://schemas.openxmlformats.org/drawingml/2006/main">
                  <a:ext uri="{5AE41FA2-C0FF-4470-9BD4-5FADCA87CBE2}">
                    <aclsh:classification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C938B67" w14:textId="7357ECAB" w:rsidR="003502C8" w:rsidRPr="002F5364" w:rsidRDefault="003502C8" w:rsidP="002F5364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Cs w:val="24"/>
                            </w:rPr>
                          </w:pPr>
                          <w:r w:rsidRPr="002F5364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Cs w:val="24"/>
                            </w:rPr>
                            <w:t>Classification: RAKBANK-Internal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AB28D5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alt="Classification: RAKBANK-Internal" style="position:absolute;left:0;text-align:left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" filled="f" stroked="f">
              <v:textbox style="mso-fit-shape-to-text:t" inset="20pt,15pt,0,0">
                <w:txbxContent>
                  <w:p w14:paraId="6C938B67" w14:textId="7357ECAB" w:rsidR="003502C8" w:rsidRPr="002F5364" w:rsidRDefault="003502C8" w:rsidP="002F5364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Cs w:val="24"/>
                      </w:rPr>
                    </w:pPr>
                    <w:r w:rsidRPr="002F5364">
                      <w:rPr>
                        <w:rFonts w:ascii="Calibri" w:eastAsia="Calibri" w:hAnsi="Calibri" w:cs="Calibri"/>
                        <w:noProof/>
                        <w:color w:val="FF0000"/>
                        <w:szCs w:val="24"/>
                      </w:rPr>
                      <w:t>Classification: RAKBANK-Internal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sdt>
    <w:sdtPr>
      <w:tag w:val="GTBClassification"/>
      <w:id w:val="65309727"/>
      <w:lock w:val="sdtContentLocked"/>
    </w:sdtPr>
    <w:sdtContent>
      <w:p w14:paraId="0B997EB7" w14:textId="77777777" w:rsidR="003502C8" w:rsidRDefault="003502C8" w:rsidP="002F5364">
        <w:pPr>
          <w:pStyle w:val="Header"/>
          <w:jc w:val="center"/>
        </w:pPr>
        <w:r w:rsidRPr="002F5364">
          <w:rPr>
            <w:rFonts w:ascii="Verdana" w:hAnsi="Verdana" w:cs="Verdana"/>
            <w:i w:val="0"/>
            <w:color w:val="000000"/>
          </w:rPr>
          <w:t>Classification:</w:t>
        </w:r>
        <w:r w:rsidRPr="002F5364">
          <w:rPr>
            <w:rFonts w:ascii="Verdana" w:hAnsi="Verdana" w:cs="Verdana"/>
            <w:b w:val="0"/>
            <w:i w:val="0"/>
            <w:color w:val="000000"/>
          </w:rPr>
          <w:t xml:space="preserve"> </w:t>
        </w:r>
        <w:r w:rsidRPr="002F5364">
          <w:rPr>
            <w:rFonts w:ascii="Verdana" w:hAnsi="Verdana" w:cs="Verdana"/>
            <w:i w:val="0"/>
            <w:color w:val="FF0000"/>
          </w:rPr>
          <w:t>RAKBANK-Internal</w:t>
        </w:r>
      </w:p>
    </w:sdtContent>
  </w:sdt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B47E90" w14:textId="59645AF3" w:rsidR="003502C8" w:rsidRDefault="003502C8" w:rsidP="002F5364">
    <w:pPr>
      <w:pStyle w:val="Header"/>
      <w:jc w:val="center"/>
    </w:pPr>
    <w:r>
      <w:rPr>
        <w:noProof/>
        <w:lang w:eastAsia="en-US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7A01F703" wp14:editId="552E0EFD">
              <wp:simplePos x="914400" y="450850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15875" b="0"/>
              <wp:wrapNone/>
              <wp:docPr id="4" name="Text Box 4" descr="Classification: RAKBANK-Internal">
                <a:extLst xmlns:a="http://schemas.openxmlformats.org/drawingml/2006/main">
                  <a:ext uri="{5AE41FA2-C0FF-4470-9BD4-5FADCA87CBE2}">
                    <aclsh:classification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AD1FC5D" w14:textId="54CB3B8C" w:rsidR="003502C8" w:rsidRPr="002F5364" w:rsidRDefault="003502C8" w:rsidP="002F5364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Cs w:val="24"/>
                            </w:rPr>
                          </w:pPr>
                          <w:r w:rsidRPr="002F5364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Cs w:val="24"/>
                            </w:rPr>
                            <w:t>Classification: RAKBANK-Internal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A01F703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alt="Classification: RAKBANK-Internal" style="position:absolute;left:0;text-align:left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" filled="f" stroked="f">
              <v:textbox style="mso-fit-shape-to-text:t" inset="20pt,15pt,0,0">
                <w:txbxContent>
                  <w:p w14:paraId="2AD1FC5D" w14:textId="54CB3B8C" w:rsidR="003502C8" w:rsidRPr="002F5364" w:rsidRDefault="003502C8" w:rsidP="002F5364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Cs w:val="24"/>
                      </w:rPr>
                    </w:pPr>
                    <w:r w:rsidRPr="002F5364">
                      <w:rPr>
                        <w:rFonts w:ascii="Calibri" w:eastAsia="Calibri" w:hAnsi="Calibri" w:cs="Calibri"/>
                        <w:noProof/>
                        <w:color w:val="FF0000"/>
                        <w:szCs w:val="24"/>
                      </w:rPr>
                      <w:t>Classification: RAKBANK-Internal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sdt>
    <w:sdtPr>
      <w:tag w:val="GTBClassification"/>
      <w:id w:val="-1326515374"/>
      <w:lock w:val="sdtContentLocked"/>
      <w:placeholder>
        <w:docPart w:val="DefaultPlaceholder_-1854013440"/>
      </w:placeholder>
    </w:sdtPr>
    <w:sdtContent>
      <w:p w14:paraId="152722F9" w14:textId="77777777" w:rsidR="003502C8" w:rsidRDefault="003502C8" w:rsidP="002F5364">
        <w:pPr>
          <w:pStyle w:val="Header"/>
          <w:jc w:val="center"/>
        </w:pPr>
        <w:r w:rsidRPr="002F5364">
          <w:rPr>
            <w:rFonts w:ascii="Verdana" w:hAnsi="Verdana"/>
            <w:i w:val="0"/>
            <w:color w:val="000000"/>
          </w:rPr>
          <w:t>Classification:</w:t>
        </w:r>
        <w:r w:rsidRPr="002F5364">
          <w:rPr>
            <w:rFonts w:ascii="Verdana" w:hAnsi="Verdana"/>
            <w:b w:val="0"/>
            <w:i w:val="0"/>
            <w:color w:val="000000"/>
          </w:rPr>
          <w:t xml:space="preserve"> </w:t>
        </w:r>
        <w:r w:rsidRPr="002F5364">
          <w:rPr>
            <w:rFonts w:ascii="Verdana" w:hAnsi="Verdana"/>
            <w:i w:val="0"/>
            <w:color w:val="FF0000"/>
          </w:rPr>
          <w:t>RAKBANK-Internal</w: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58867C" w14:textId="35190EBE" w:rsidR="003502C8" w:rsidRDefault="003502C8" w:rsidP="002F5364">
    <w:pPr>
      <w:pStyle w:val="Header"/>
      <w:jc w:val="center"/>
    </w:pPr>
    <w:r>
      <w:rPr>
        <w:noProof/>
        <w:lang w:eastAsia="en-US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D575815" wp14:editId="4F51331B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15875" b="0"/>
              <wp:wrapNone/>
              <wp:docPr id="2" name="Text Box 2" descr="Classification: RAKBANK-Internal">
                <a:extLst xmlns:a="http://schemas.openxmlformats.org/drawingml/2006/main">
                  <a:ext uri="{5AE41FA2-C0FF-4470-9BD4-5FADCA87CBE2}">
                    <aclsh:classification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A2FC280" w14:textId="35456378" w:rsidR="003502C8" w:rsidRPr="002F5364" w:rsidRDefault="003502C8" w:rsidP="002F5364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Cs w:val="24"/>
                            </w:rPr>
                          </w:pPr>
                          <w:r w:rsidRPr="002F5364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Cs w:val="24"/>
                            </w:rPr>
                            <w:t>Classification: RAKBANK-Internal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D57581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alt="Classification: RAKBANK-Internal" style="position:absolute;left:0;text-align:left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" filled="f" stroked="f">
              <v:textbox style="mso-fit-shape-to-text:t" inset="20pt,15pt,0,0">
                <w:txbxContent>
                  <w:p w14:paraId="1A2FC280" w14:textId="35456378" w:rsidR="003502C8" w:rsidRPr="002F5364" w:rsidRDefault="003502C8" w:rsidP="002F5364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Cs w:val="24"/>
                      </w:rPr>
                    </w:pPr>
                    <w:r w:rsidRPr="002F5364">
                      <w:rPr>
                        <w:rFonts w:ascii="Calibri" w:eastAsia="Calibri" w:hAnsi="Calibri" w:cs="Calibri"/>
                        <w:noProof/>
                        <w:color w:val="FF0000"/>
                        <w:szCs w:val="24"/>
                      </w:rPr>
                      <w:t>Classification: RAKBANK-Internal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sdt>
    <w:sdtPr>
      <w:tag w:val="GTBClassification"/>
      <w:id w:val="-1103407824"/>
      <w:lock w:val="sdtContentLocked"/>
    </w:sdtPr>
    <w:sdtContent>
      <w:p w14:paraId="69C105BB" w14:textId="77777777" w:rsidR="003502C8" w:rsidRDefault="003502C8" w:rsidP="002F5364">
        <w:pPr>
          <w:pStyle w:val="Header"/>
          <w:jc w:val="center"/>
        </w:pPr>
        <w:r w:rsidRPr="002F5364">
          <w:rPr>
            <w:rFonts w:ascii="Verdana" w:hAnsi="Verdana" w:cs="Verdana"/>
            <w:i w:val="0"/>
            <w:color w:val="000000"/>
          </w:rPr>
          <w:t>Classification:</w:t>
        </w:r>
        <w:r w:rsidRPr="002F5364">
          <w:rPr>
            <w:rFonts w:ascii="Verdana" w:hAnsi="Verdana" w:cs="Verdana"/>
            <w:b w:val="0"/>
            <w:i w:val="0"/>
            <w:color w:val="000000"/>
          </w:rPr>
          <w:t xml:space="preserve"> </w:t>
        </w:r>
        <w:r w:rsidRPr="002F5364">
          <w:rPr>
            <w:rFonts w:ascii="Verdana" w:hAnsi="Verdana" w:cs="Verdana"/>
            <w:i w:val="0"/>
            <w:color w:val="FF0000"/>
          </w:rPr>
          <w:t>RAKBANK-Internal</w: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F15AA"/>
    <w:multiLevelType w:val="hybridMultilevel"/>
    <w:tmpl w:val="9B54733E"/>
    <w:lvl w:ilvl="0" w:tplc="F7702B38">
      <w:start w:val="9"/>
      <w:numFmt w:val="bullet"/>
      <w:lvlText w:val="-"/>
      <w:lvlJc w:val="left"/>
      <w:pPr>
        <w:ind w:left="720" w:hanging="360"/>
      </w:pPr>
      <w:rPr>
        <w:rFonts w:ascii="Times" w:eastAsia="Times New Roman" w:hAnsi="Times" w:cs="Time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DE500D"/>
    <w:multiLevelType w:val="hybridMultilevel"/>
    <w:tmpl w:val="89CAA20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2065AAE"/>
    <w:multiLevelType w:val="hybridMultilevel"/>
    <w:tmpl w:val="093804F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305F0F"/>
    <w:multiLevelType w:val="hybridMultilevel"/>
    <w:tmpl w:val="1580522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7E70E83"/>
    <w:multiLevelType w:val="hybridMultilevel"/>
    <w:tmpl w:val="CC768A6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D66C3D"/>
    <w:multiLevelType w:val="hybridMultilevel"/>
    <w:tmpl w:val="829C2082"/>
    <w:lvl w:ilvl="0" w:tplc="36BC3298">
      <w:start w:val="2"/>
      <w:numFmt w:val="bullet"/>
      <w:lvlText w:val="-"/>
      <w:lvlJc w:val="left"/>
      <w:pPr>
        <w:ind w:left="720" w:hanging="360"/>
      </w:pPr>
      <w:rPr>
        <w:rFonts w:ascii="Aptos" w:eastAsia="Times New Roman" w:hAnsi="Apto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365888"/>
    <w:multiLevelType w:val="hybridMultilevel"/>
    <w:tmpl w:val="D8EA0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1B16A3"/>
    <w:multiLevelType w:val="hybridMultilevel"/>
    <w:tmpl w:val="36966CBE"/>
    <w:lvl w:ilvl="0" w:tplc="56AA23C6">
      <w:start w:val="1"/>
      <w:numFmt w:val="decimal"/>
      <w:lvlText w:val="%1."/>
      <w:lvlJc w:val="left"/>
      <w:pPr>
        <w:ind w:left="1020" w:hanging="360"/>
      </w:pPr>
    </w:lvl>
    <w:lvl w:ilvl="1" w:tplc="B1EC20D6">
      <w:start w:val="1"/>
      <w:numFmt w:val="decimal"/>
      <w:lvlText w:val="%2."/>
      <w:lvlJc w:val="left"/>
      <w:pPr>
        <w:ind w:left="1020" w:hanging="360"/>
      </w:pPr>
    </w:lvl>
    <w:lvl w:ilvl="2" w:tplc="F3802808">
      <w:start w:val="1"/>
      <w:numFmt w:val="decimal"/>
      <w:lvlText w:val="%3."/>
      <w:lvlJc w:val="left"/>
      <w:pPr>
        <w:ind w:left="1020" w:hanging="360"/>
      </w:pPr>
    </w:lvl>
    <w:lvl w:ilvl="3" w:tplc="0E10D11E">
      <w:start w:val="1"/>
      <w:numFmt w:val="decimal"/>
      <w:lvlText w:val="%4."/>
      <w:lvlJc w:val="left"/>
      <w:pPr>
        <w:ind w:left="1020" w:hanging="360"/>
      </w:pPr>
    </w:lvl>
    <w:lvl w:ilvl="4" w:tplc="100869E6">
      <w:start w:val="1"/>
      <w:numFmt w:val="decimal"/>
      <w:lvlText w:val="%5."/>
      <w:lvlJc w:val="left"/>
      <w:pPr>
        <w:ind w:left="1020" w:hanging="360"/>
      </w:pPr>
    </w:lvl>
    <w:lvl w:ilvl="5" w:tplc="137A9F08">
      <w:start w:val="1"/>
      <w:numFmt w:val="decimal"/>
      <w:lvlText w:val="%6."/>
      <w:lvlJc w:val="left"/>
      <w:pPr>
        <w:ind w:left="1020" w:hanging="360"/>
      </w:pPr>
    </w:lvl>
    <w:lvl w:ilvl="6" w:tplc="644C12B2">
      <w:start w:val="1"/>
      <w:numFmt w:val="decimal"/>
      <w:lvlText w:val="%7."/>
      <w:lvlJc w:val="left"/>
      <w:pPr>
        <w:ind w:left="1020" w:hanging="360"/>
      </w:pPr>
    </w:lvl>
    <w:lvl w:ilvl="7" w:tplc="A51EE7D8">
      <w:start w:val="1"/>
      <w:numFmt w:val="decimal"/>
      <w:lvlText w:val="%8."/>
      <w:lvlJc w:val="left"/>
      <w:pPr>
        <w:ind w:left="1020" w:hanging="360"/>
      </w:pPr>
    </w:lvl>
    <w:lvl w:ilvl="8" w:tplc="CE621D9E">
      <w:start w:val="1"/>
      <w:numFmt w:val="decimal"/>
      <w:lvlText w:val="%9."/>
      <w:lvlJc w:val="left"/>
      <w:pPr>
        <w:ind w:left="1020" w:hanging="360"/>
      </w:pPr>
    </w:lvl>
  </w:abstractNum>
  <w:abstractNum w:abstractNumId="8" w15:restartNumberingAfterBreak="0">
    <w:nsid w:val="4350199B"/>
    <w:multiLevelType w:val="hybridMultilevel"/>
    <w:tmpl w:val="B10A47A0"/>
    <w:lvl w:ilvl="0" w:tplc="F7702B38">
      <w:start w:val="9"/>
      <w:numFmt w:val="bullet"/>
      <w:lvlText w:val="-"/>
      <w:lvlJc w:val="left"/>
      <w:pPr>
        <w:ind w:left="720" w:hanging="360"/>
      </w:pPr>
      <w:rPr>
        <w:rFonts w:ascii="Times" w:eastAsia="Times New Roman" w:hAnsi="Times" w:cs="Time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8500FC"/>
    <w:multiLevelType w:val="hybridMultilevel"/>
    <w:tmpl w:val="05C25F8A"/>
    <w:lvl w:ilvl="0" w:tplc="F7702B38">
      <w:start w:val="9"/>
      <w:numFmt w:val="bullet"/>
      <w:lvlText w:val="-"/>
      <w:lvlJc w:val="left"/>
      <w:pPr>
        <w:ind w:left="720" w:hanging="360"/>
      </w:pPr>
      <w:rPr>
        <w:rFonts w:ascii="Times" w:eastAsia="Times New Roman" w:hAnsi="Times" w:cs="Time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D74522"/>
    <w:multiLevelType w:val="hybridMultilevel"/>
    <w:tmpl w:val="54A6D346"/>
    <w:lvl w:ilvl="0" w:tplc="F7702B38">
      <w:start w:val="9"/>
      <w:numFmt w:val="bullet"/>
      <w:lvlText w:val="-"/>
      <w:lvlJc w:val="left"/>
      <w:pPr>
        <w:ind w:left="360" w:hanging="360"/>
      </w:pPr>
      <w:rPr>
        <w:rFonts w:ascii="Times" w:eastAsia="Times New Roman" w:hAnsi="Times" w:cs="Time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5881B21"/>
    <w:multiLevelType w:val="hybridMultilevel"/>
    <w:tmpl w:val="D5721A60"/>
    <w:lvl w:ilvl="0" w:tplc="8EEA28AC">
      <w:numFmt w:val="bullet"/>
      <w:lvlText w:val="-"/>
      <w:lvlJc w:val="left"/>
      <w:pPr>
        <w:ind w:left="720" w:hanging="360"/>
      </w:pPr>
      <w:rPr>
        <w:rFonts w:ascii="Aptos" w:eastAsia="Times New Roman" w:hAnsi="Apto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6B5702"/>
    <w:multiLevelType w:val="hybridMultilevel"/>
    <w:tmpl w:val="96D25CCC"/>
    <w:lvl w:ilvl="0" w:tplc="F7702B38">
      <w:start w:val="9"/>
      <w:numFmt w:val="bullet"/>
      <w:lvlText w:val="-"/>
      <w:lvlJc w:val="left"/>
      <w:pPr>
        <w:ind w:left="720" w:hanging="360"/>
      </w:pPr>
      <w:rPr>
        <w:rFonts w:ascii="Times" w:eastAsia="Times New Roman" w:hAnsi="Times" w:cs="Time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D656E5"/>
    <w:multiLevelType w:val="hybridMultilevel"/>
    <w:tmpl w:val="95F437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98600F"/>
    <w:multiLevelType w:val="hybridMultilevel"/>
    <w:tmpl w:val="B74676F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4106ACE"/>
    <w:multiLevelType w:val="hybridMultilevel"/>
    <w:tmpl w:val="8108A2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F25403"/>
    <w:multiLevelType w:val="hybridMultilevel"/>
    <w:tmpl w:val="7FFA1D66"/>
    <w:lvl w:ilvl="0" w:tplc="F7702B38">
      <w:start w:val="9"/>
      <w:numFmt w:val="bullet"/>
      <w:lvlText w:val="-"/>
      <w:lvlJc w:val="left"/>
      <w:pPr>
        <w:ind w:left="720" w:hanging="360"/>
      </w:pPr>
      <w:rPr>
        <w:rFonts w:ascii="Times" w:eastAsia="Times New Roman" w:hAnsi="Times" w:cs="Time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DF4906"/>
    <w:multiLevelType w:val="hybridMultilevel"/>
    <w:tmpl w:val="408212F2"/>
    <w:lvl w:ilvl="0" w:tplc="F7702B38">
      <w:start w:val="9"/>
      <w:numFmt w:val="bullet"/>
      <w:lvlText w:val="-"/>
      <w:lvlJc w:val="left"/>
      <w:pPr>
        <w:ind w:left="720" w:hanging="360"/>
      </w:pPr>
      <w:rPr>
        <w:rFonts w:ascii="Times" w:eastAsia="Times New Roman" w:hAnsi="Times" w:cs="Time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6"/>
  </w:num>
  <w:num w:numId="4">
    <w:abstractNumId w:val="16"/>
  </w:num>
  <w:num w:numId="5">
    <w:abstractNumId w:val="5"/>
  </w:num>
  <w:num w:numId="6">
    <w:abstractNumId w:val="0"/>
  </w:num>
  <w:num w:numId="7">
    <w:abstractNumId w:val="1"/>
  </w:num>
  <w:num w:numId="8">
    <w:abstractNumId w:val="3"/>
  </w:num>
  <w:num w:numId="9">
    <w:abstractNumId w:val="2"/>
  </w:num>
  <w:num w:numId="10">
    <w:abstractNumId w:val="4"/>
  </w:num>
  <w:num w:numId="11">
    <w:abstractNumId w:val="12"/>
  </w:num>
  <w:num w:numId="12">
    <w:abstractNumId w:val="13"/>
  </w:num>
  <w:num w:numId="13">
    <w:abstractNumId w:val="17"/>
  </w:num>
  <w:num w:numId="14">
    <w:abstractNumId w:val="14"/>
  </w:num>
  <w:num w:numId="15">
    <w:abstractNumId w:val="10"/>
  </w:num>
  <w:num w:numId="16">
    <w:abstractNumId w:val="15"/>
  </w:num>
  <w:num w:numId="17">
    <w:abstractNumId w:val="8"/>
  </w:num>
  <w:num w:numId="18">
    <w:abstractNumId w:val="7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ohammad Nasir Chimaukar">
    <w15:presenceInfo w15:providerId="AD" w15:userId="S-1-5-21-1241872456-1058172877-1847928074-153748"/>
  </w15:person>
  <w15:person w15:author="Natesh Singh">
    <w15:presenceInfo w15:providerId="AD" w15:userId="S::natesh@rakbank.ae::868ea0c7-d4e2-4d27-9eca-abd257af12c0"/>
  </w15:person>
  <w15:person w15:author="Himanshi Chawla (Ext)">
    <w15:presenceInfo w15:providerId="AD" w15:userId="S-1-5-21-1241872456-1058172877-1847928074-158243"/>
  </w15:person>
  <w15:person w15:author="Himanshi Chawla (Ext) [2]">
    <w15:presenceInfo w15:providerId="AD" w15:userId="S-1-5-21-1241872456-1058172877-1847928074-158243"/>
  </w15:person>
  <w15:person w15:author="Himanshi Chawla (Ext) [3]">
    <w15:presenceInfo w15:providerId="AD" w15:userId="S-1-5-21-1241872456-1058172877-1847928074-158243"/>
  </w15:person>
  <w15:person w15:author="Himanshi Chawla (Ext) [4]">
    <w15:presenceInfo w15:providerId="AD" w15:userId="S-1-5-21-1241872456-1058172877-1847928074-158243"/>
  </w15:person>
  <w15:person w15:author="Himanshi Chawla (Ext) [5]">
    <w15:presenceInfo w15:providerId="AD" w15:userId="S-1-5-21-1241872456-1058172877-1847928074-158243"/>
  </w15:person>
  <w15:person w15:author="Ebrahim Khosrow Asadi">
    <w15:presenceInfo w15:providerId="AD" w15:userId="S-1-5-21-1241872456-1058172877-1847928074-15630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8E6"/>
    <w:rsid w:val="00006BB5"/>
    <w:rsid w:val="00031B5E"/>
    <w:rsid w:val="0004127D"/>
    <w:rsid w:val="00041EA2"/>
    <w:rsid w:val="000617D2"/>
    <w:rsid w:val="00064072"/>
    <w:rsid w:val="0008164C"/>
    <w:rsid w:val="000909E9"/>
    <w:rsid w:val="00095394"/>
    <w:rsid w:val="00095823"/>
    <w:rsid w:val="000A3B12"/>
    <w:rsid w:val="000A590F"/>
    <w:rsid w:val="000B0F73"/>
    <w:rsid w:val="000B3CC6"/>
    <w:rsid w:val="000E6992"/>
    <w:rsid w:val="000E72EE"/>
    <w:rsid w:val="001112F7"/>
    <w:rsid w:val="00115CEC"/>
    <w:rsid w:val="0012108D"/>
    <w:rsid w:val="00126100"/>
    <w:rsid w:val="0013785E"/>
    <w:rsid w:val="001439DB"/>
    <w:rsid w:val="00170579"/>
    <w:rsid w:val="001867DC"/>
    <w:rsid w:val="00191184"/>
    <w:rsid w:val="001A40AA"/>
    <w:rsid w:val="001C3601"/>
    <w:rsid w:val="001C419D"/>
    <w:rsid w:val="001E39FE"/>
    <w:rsid w:val="0022058D"/>
    <w:rsid w:val="0022678C"/>
    <w:rsid w:val="00231B5D"/>
    <w:rsid w:val="0023454F"/>
    <w:rsid w:val="00236F80"/>
    <w:rsid w:val="00243260"/>
    <w:rsid w:val="00252BCB"/>
    <w:rsid w:val="00256E5A"/>
    <w:rsid w:val="00260186"/>
    <w:rsid w:val="00260498"/>
    <w:rsid w:val="002635F5"/>
    <w:rsid w:val="00267243"/>
    <w:rsid w:val="002705B3"/>
    <w:rsid w:val="00282ECC"/>
    <w:rsid w:val="00282FA5"/>
    <w:rsid w:val="00297453"/>
    <w:rsid w:val="002B0139"/>
    <w:rsid w:val="002C32A2"/>
    <w:rsid w:val="002C4563"/>
    <w:rsid w:val="002C46DD"/>
    <w:rsid w:val="002D69F0"/>
    <w:rsid w:val="002E09D3"/>
    <w:rsid w:val="002E745D"/>
    <w:rsid w:val="002F5364"/>
    <w:rsid w:val="00306045"/>
    <w:rsid w:val="0030701A"/>
    <w:rsid w:val="00326A62"/>
    <w:rsid w:val="003307E0"/>
    <w:rsid w:val="003474A6"/>
    <w:rsid w:val="00350173"/>
    <w:rsid w:val="003502C8"/>
    <w:rsid w:val="003807F7"/>
    <w:rsid w:val="00381DB2"/>
    <w:rsid w:val="00391F1E"/>
    <w:rsid w:val="003971C9"/>
    <w:rsid w:val="003C6D52"/>
    <w:rsid w:val="003C76F9"/>
    <w:rsid w:val="003C7C7E"/>
    <w:rsid w:val="003E7635"/>
    <w:rsid w:val="003F3246"/>
    <w:rsid w:val="004032EC"/>
    <w:rsid w:val="00410136"/>
    <w:rsid w:val="00415BED"/>
    <w:rsid w:val="00420995"/>
    <w:rsid w:val="004222E0"/>
    <w:rsid w:val="00432344"/>
    <w:rsid w:val="00434AE6"/>
    <w:rsid w:val="004449B7"/>
    <w:rsid w:val="00451511"/>
    <w:rsid w:val="00464006"/>
    <w:rsid w:val="0046750E"/>
    <w:rsid w:val="00470885"/>
    <w:rsid w:val="004837E2"/>
    <w:rsid w:val="00491454"/>
    <w:rsid w:val="004A1626"/>
    <w:rsid w:val="004B16C8"/>
    <w:rsid w:val="004C025C"/>
    <w:rsid w:val="004C4C78"/>
    <w:rsid w:val="00502602"/>
    <w:rsid w:val="005058B4"/>
    <w:rsid w:val="00532060"/>
    <w:rsid w:val="0053211C"/>
    <w:rsid w:val="00541B68"/>
    <w:rsid w:val="00545B45"/>
    <w:rsid w:val="0054713D"/>
    <w:rsid w:val="00552035"/>
    <w:rsid w:val="00553333"/>
    <w:rsid w:val="00553837"/>
    <w:rsid w:val="005572C0"/>
    <w:rsid w:val="00562159"/>
    <w:rsid w:val="00565718"/>
    <w:rsid w:val="00570A06"/>
    <w:rsid w:val="00575B2C"/>
    <w:rsid w:val="00584C4B"/>
    <w:rsid w:val="00594189"/>
    <w:rsid w:val="005B4028"/>
    <w:rsid w:val="005B6C7D"/>
    <w:rsid w:val="005B7C49"/>
    <w:rsid w:val="005C2DE5"/>
    <w:rsid w:val="005C5778"/>
    <w:rsid w:val="005D1FA5"/>
    <w:rsid w:val="005E2676"/>
    <w:rsid w:val="00603240"/>
    <w:rsid w:val="00604A7C"/>
    <w:rsid w:val="00607F23"/>
    <w:rsid w:val="00611094"/>
    <w:rsid w:val="00616FA0"/>
    <w:rsid w:val="00617501"/>
    <w:rsid w:val="006274B1"/>
    <w:rsid w:val="006301AC"/>
    <w:rsid w:val="006323E9"/>
    <w:rsid w:val="0063545B"/>
    <w:rsid w:val="00644F7A"/>
    <w:rsid w:val="00646DD0"/>
    <w:rsid w:val="00681FA2"/>
    <w:rsid w:val="0068617B"/>
    <w:rsid w:val="00697A33"/>
    <w:rsid w:val="006A0A5F"/>
    <w:rsid w:val="006B3C0D"/>
    <w:rsid w:val="006C33C3"/>
    <w:rsid w:val="006C4152"/>
    <w:rsid w:val="006C7B2D"/>
    <w:rsid w:val="006F0237"/>
    <w:rsid w:val="006F46D8"/>
    <w:rsid w:val="00700243"/>
    <w:rsid w:val="007078E6"/>
    <w:rsid w:val="00711379"/>
    <w:rsid w:val="00753000"/>
    <w:rsid w:val="00756217"/>
    <w:rsid w:val="00761AB5"/>
    <w:rsid w:val="00764F75"/>
    <w:rsid w:val="0076689B"/>
    <w:rsid w:val="00775F64"/>
    <w:rsid w:val="00797C2C"/>
    <w:rsid w:val="007C3D99"/>
    <w:rsid w:val="007C5CDE"/>
    <w:rsid w:val="007D05DA"/>
    <w:rsid w:val="007D44F7"/>
    <w:rsid w:val="007F1F3C"/>
    <w:rsid w:val="007F24B9"/>
    <w:rsid w:val="007F3744"/>
    <w:rsid w:val="0080092D"/>
    <w:rsid w:val="0080397F"/>
    <w:rsid w:val="00805AAA"/>
    <w:rsid w:val="00824020"/>
    <w:rsid w:val="0082612F"/>
    <w:rsid w:val="00827C2D"/>
    <w:rsid w:val="008311A6"/>
    <w:rsid w:val="008563E7"/>
    <w:rsid w:val="00872D2F"/>
    <w:rsid w:val="00876D5B"/>
    <w:rsid w:val="00897670"/>
    <w:rsid w:val="008B60F8"/>
    <w:rsid w:val="008C0FDC"/>
    <w:rsid w:val="008C2176"/>
    <w:rsid w:val="008C56A8"/>
    <w:rsid w:val="008C7523"/>
    <w:rsid w:val="008E2644"/>
    <w:rsid w:val="008E3516"/>
    <w:rsid w:val="009175AA"/>
    <w:rsid w:val="00945BDE"/>
    <w:rsid w:val="009538A8"/>
    <w:rsid w:val="00956A6B"/>
    <w:rsid w:val="00981820"/>
    <w:rsid w:val="00992CEF"/>
    <w:rsid w:val="009A14AC"/>
    <w:rsid w:val="009A19AC"/>
    <w:rsid w:val="009D0A38"/>
    <w:rsid w:val="009E6811"/>
    <w:rsid w:val="009F4C8E"/>
    <w:rsid w:val="00A021AD"/>
    <w:rsid w:val="00A036FD"/>
    <w:rsid w:val="00A056DD"/>
    <w:rsid w:val="00A061F2"/>
    <w:rsid w:val="00A129D5"/>
    <w:rsid w:val="00A156E6"/>
    <w:rsid w:val="00A241D9"/>
    <w:rsid w:val="00A27D6C"/>
    <w:rsid w:val="00A33989"/>
    <w:rsid w:val="00A339B0"/>
    <w:rsid w:val="00A43E7D"/>
    <w:rsid w:val="00A5165A"/>
    <w:rsid w:val="00A52AA9"/>
    <w:rsid w:val="00A53DF8"/>
    <w:rsid w:val="00A57921"/>
    <w:rsid w:val="00A6543C"/>
    <w:rsid w:val="00A719B1"/>
    <w:rsid w:val="00A725DC"/>
    <w:rsid w:val="00A841EE"/>
    <w:rsid w:val="00AB11CE"/>
    <w:rsid w:val="00AB47CC"/>
    <w:rsid w:val="00AD101A"/>
    <w:rsid w:val="00AD1920"/>
    <w:rsid w:val="00AF6DA2"/>
    <w:rsid w:val="00B1137B"/>
    <w:rsid w:val="00B11F8B"/>
    <w:rsid w:val="00B122CC"/>
    <w:rsid w:val="00B225F4"/>
    <w:rsid w:val="00B4403D"/>
    <w:rsid w:val="00B578B3"/>
    <w:rsid w:val="00B73B67"/>
    <w:rsid w:val="00B73D2A"/>
    <w:rsid w:val="00B77AFD"/>
    <w:rsid w:val="00B92B0A"/>
    <w:rsid w:val="00BA51F3"/>
    <w:rsid w:val="00BA5C92"/>
    <w:rsid w:val="00BC2D37"/>
    <w:rsid w:val="00BD7C02"/>
    <w:rsid w:val="00C02D65"/>
    <w:rsid w:val="00C03798"/>
    <w:rsid w:val="00C16B80"/>
    <w:rsid w:val="00C36855"/>
    <w:rsid w:val="00C37794"/>
    <w:rsid w:val="00C46951"/>
    <w:rsid w:val="00C539DD"/>
    <w:rsid w:val="00C66A89"/>
    <w:rsid w:val="00C75F30"/>
    <w:rsid w:val="00C82437"/>
    <w:rsid w:val="00C91297"/>
    <w:rsid w:val="00C91AF6"/>
    <w:rsid w:val="00CB1B14"/>
    <w:rsid w:val="00CB1C08"/>
    <w:rsid w:val="00CC2B32"/>
    <w:rsid w:val="00CD5A6A"/>
    <w:rsid w:val="00CE6925"/>
    <w:rsid w:val="00CF4A17"/>
    <w:rsid w:val="00D010F5"/>
    <w:rsid w:val="00D06696"/>
    <w:rsid w:val="00D13372"/>
    <w:rsid w:val="00D1704B"/>
    <w:rsid w:val="00D44A18"/>
    <w:rsid w:val="00D4634F"/>
    <w:rsid w:val="00D47ECD"/>
    <w:rsid w:val="00D50B2B"/>
    <w:rsid w:val="00D74081"/>
    <w:rsid w:val="00D74B89"/>
    <w:rsid w:val="00D8288B"/>
    <w:rsid w:val="00D84048"/>
    <w:rsid w:val="00DA0036"/>
    <w:rsid w:val="00DB5F0E"/>
    <w:rsid w:val="00DC5585"/>
    <w:rsid w:val="00DC696A"/>
    <w:rsid w:val="00DC7222"/>
    <w:rsid w:val="00DD7BB3"/>
    <w:rsid w:val="00DE09A7"/>
    <w:rsid w:val="00DE53C1"/>
    <w:rsid w:val="00DE7B17"/>
    <w:rsid w:val="00DF39B2"/>
    <w:rsid w:val="00DF63B1"/>
    <w:rsid w:val="00E023C4"/>
    <w:rsid w:val="00E04A3F"/>
    <w:rsid w:val="00E32464"/>
    <w:rsid w:val="00E52621"/>
    <w:rsid w:val="00E73E75"/>
    <w:rsid w:val="00E76258"/>
    <w:rsid w:val="00E80560"/>
    <w:rsid w:val="00E915A9"/>
    <w:rsid w:val="00EB2EB2"/>
    <w:rsid w:val="00EB4B97"/>
    <w:rsid w:val="00EB7E1D"/>
    <w:rsid w:val="00EC4D7D"/>
    <w:rsid w:val="00EC58BD"/>
    <w:rsid w:val="00EC5BEB"/>
    <w:rsid w:val="00ED33D7"/>
    <w:rsid w:val="00F050A3"/>
    <w:rsid w:val="00F33B7D"/>
    <w:rsid w:val="00F33D52"/>
    <w:rsid w:val="00F35DC3"/>
    <w:rsid w:val="00F56A38"/>
    <w:rsid w:val="00F60C18"/>
    <w:rsid w:val="00F60F01"/>
    <w:rsid w:val="00F62399"/>
    <w:rsid w:val="00F646EA"/>
    <w:rsid w:val="00F72EBE"/>
    <w:rsid w:val="00FA411B"/>
    <w:rsid w:val="00FA51EA"/>
    <w:rsid w:val="00FB2A5C"/>
    <w:rsid w:val="00FC1834"/>
    <w:rsid w:val="00FD06C2"/>
    <w:rsid w:val="00FD4659"/>
    <w:rsid w:val="00FE1481"/>
    <w:rsid w:val="00FE3427"/>
    <w:rsid w:val="00FE40A1"/>
    <w:rsid w:val="00FF2910"/>
    <w:rsid w:val="00FF369C"/>
    <w:rsid w:val="00FF5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9A84C"/>
  <w15:chartTrackingRefBased/>
  <w15:docId w15:val="{B69B3A65-7286-4B36-9F3C-3992A637C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78E6"/>
    <w:pPr>
      <w:suppressAutoHyphens/>
      <w:spacing w:after="0" w:line="240" w:lineRule="exact"/>
    </w:pPr>
    <w:rPr>
      <w:rFonts w:ascii="Times" w:eastAsia="Times New Roman" w:hAnsi="Times" w:cs="Times New Roman"/>
      <w:sz w:val="24"/>
      <w:szCs w:val="20"/>
      <w:lang w:val="en-US" w:eastAsia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B6C7D"/>
    <w:pPr>
      <w:keepNext/>
      <w:keepLines/>
      <w:spacing w:before="360" w:after="80" w:line="360" w:lineRule="auto"/>
      <w:outlineLvl w:val="0"/>
      <w:pPrChange w:id="0" w:author="Mohammad Nasir Chimaukar" w:date="2024-08-16T11:00:00Z">
        <w:pPr>
          <w:keepNext/>
          <w:keepLines/>
          <w:suppressAutoHyphens/>
          <w:spacing w:before="360" w:after="80" w:line="360" w:lineRule="auto"/>
          <w:outlineLvl w:val="0"/>
        </w:pPr>
      </w:pPrChange>
    </w:pPr>
    <w:rPr>
      <w:rFonts w:ascii="Calibri" w:eastAsiaTheme="majorEastAsia" w:hAnsi="Calibri" w:cstheme="majorBidi"/>
      <w:color w:val="0F4761" w:themeColor="accent1" w:themeShade="BF"/>
      <w:sz w:val="36"/>
      <w:szCs w:val="40"/>
      <w:lang w:val="en-IN" w:eastAsia="en-US"/>
      <w:rPrChange w:id="0" w:author="Mohammad Nasir Chimaukar" w:date="2024-08-16T11:00:00Z">
        <w:rPr>
          <w:rFonts w:ascii="Calibri" w:eastAsiaTheme="majorEastAsia" w:hAnsi="Calibri" w:cstheme="majorBidi"/>
          <w:color w:val="0F4761" w:themeColor="accent1" w:themeShade="BF"/>
          <w:sz w:val="36"/>
          <w:szCs w:val="40"/>
          <w:lang w:val="en-IN" w:eastAsia="en-US" w:bidi="ar-SA"/>
        </w:rPr>
      </w:rPrChange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B6C7D"/>
    <w:pPr>
      <w:keepNext/>
      <w:keepLines/>
      <w:spacing w:before="160" w:after="80" w:line="360" w:lineRule="auto"/>
      <w:outlineLvl w:val="1"/>
      <w:pPrChange w:id="1" w:author="Mohammad Nasir Chimaukar" w:date="2024-08-16T11:00:00Z">
        <w:pPr>
          <w:keepNext/>
          <w:keepLines/>
          <w:suppressAutoHyphens/>
          <w:spacing w:before="160" w:after="80" w:line="360" w:lineRule="auto"/>
          <w:outlineLvl w:val="1"/>
        </w:pPr>
      </w:pPrChange>
    </w:pPr>
    <w:rPr>
      <w:rFonts w:ascii="Calibri" w:eastAsiaTheme="majorEastAsia" w:hAnsi="Calibri" w:cstheme="majorBidi"/>
      <w:color w:val="0F4761" w:themeColor="accent1" w:themeShade="BF"/>
      <w:sz w:val="32"/>
      <w:szCs w:val="32"/>
      <w:lang w:val="en-IN"/>
      <w:rPrChange w:id="1" w:author="Mohammad Nasir Chimaukar" w:date="2024-08-16T11:00:00Z">
        <w:rPr>
          <w:rFonts w:ascii="Calibri" w:eastAsiaTheme="majorEastAsia" w:hAnsi="Calibri" w:cstheme="majorBidi"/>
          <w:color w:val="0F4761" w:themeColor="accent1" w:themeShade="BF"/>
          <w:sz w:val="32"/>
          <w:szCs w:val="32"/>
          <w:lang w:val="en-US" w:eastAsia="ar-SA" w:bidi="ar-SA"/>
        </w:rPr>
      </w:rPrChange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B6C7D"/>
    <w:pPr>
      <w:keepNext/>
      <w:keepLines/>
      <w:spacing w:before="160" w:after="80"/>
      <w:outlineLvl w:val="2"/>
      <w:pPrChange w:id="2" w:author="Mohammad Nasir Chimaukar" w:date="2024-08-16T11:00:00Z">
        <w:pPr>
          <w:keepNext/>
          <w:keepLines/>
          <w:suppressAutoHyphens/>
          <w:spacing w:before="160" w:after="80" w:line="240" w:lineRule="exact"/>
          <w:outlineLvl w:val="2"/>
        </w:pPr>
      </w:pPrChange>
    </w:pPr>
    <w:rPr>
      <w:rFonts w:ascii="Calibri" w:eastAsiaTheme="majorEastAsia" w:hAnsi="Calibri" w:cstheme="majorBidi"/>
      <w:color w:val="0F4761" w:themeColor="accent1" w:themeShade="BF"/>
      <w:sz w:val="28"/>
      <w:szCs w:val="28"/>
      <w:rPrChange w:id="2" w:author="Mohammad Nasir Chimaukar" w:date="2024-08-16T11:00:00Z">
        <w:rPr>
          <w:rFonts w:ascii="Calibri" w:eastAsiaTheme="majorEastAsia" w:hAnsi="Calibri" w:cstheme="majorBidi"/>
          <w:color w:val="0F4761" w:themeColor="accent1" w:themeShade="BF"/>
          <w:sz w:val="28"/>
          <w:szCs w:val="28"/>
          <w:lang w:val="en-US" w:eastAsia="ar-SA" w:bidi="ar-SA"/>
        </w:rPr>
      </w:rPrChange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78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78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78E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78E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78E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78E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6C7D"/>
    <w:rPr>
      <w:rFonts w:ascii="Calibri" w:eastAsiaTheme="majorEastAsia" w:hAnsi="Calibri" w:cstheme="majorBidi"/>
      <w:color w:val="0F4761" w:themeColor="accent1" w:themeShade="BF"/>
      <w:sz w:val="36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B6C7D"/>
    <w:rPr>
      <w:rFonts w:ascii="Calibri" w:eastAsiaTheme="majorEastAsia" w:hAnsi="Calibri" w:cstheme="majorBidi"/>
      <w:color w:val="0F4761" w:themeColor="accent1" w:themeShade="BF"/>
      <w:sz w:val="32"/>
      <w:szCs w:val="32"/>
      <w:lang w:eastAsia="ar-SA"/>
    </w:rPr>
  </w:style>
  <w:style w:type="character" w:customStyle="1" w:styleId="Heading3Char">
    <w:name w:val="Heading 3 Char"/>
    <w:basedOn w:val="DefaultParagraphFont"/>
    <w:link w:val="Heading3"/>
    <w:uiPriority w:val="9"/>
    <w:rsid w:val="005B6C7D"/>
    <w:rPr>
      <w:rFonts w:ascii="Calibri" w:eastAsiaTheme="majorEastAsia" w:hAnsi="Calibri" w:cstheme="majorBidi"/>
      <w:color w:val="0F4761" w:themeColor="accent1" w:themeShade="BF"/>
      <w:sz w:val="28"/>
      <w:szCs w:val="28"/>
      <w:lang w:val="en-US" w:eastAsia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78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78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78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78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78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78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qFormat/>
    <w:rsid w:val="007078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7078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78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78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78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78E6"/>
    <w:rPr>
      <w:i/>
      <w:iCs/>
      <w:color w:val="404040" w:themeColor="text1" w:themeTint="BF"/>
    </w:rPr>
  </w:style>
  <w:style w:type="paragraph" w:styleId="ListParagraph">
    <w:name w:val="List Paragraph"/>
    <w:aliases w:val="Listed Body,List Paragraph1,List Paragraph Char Char,b1,Normal Sentence,Number_1,Colorful List - Accent 11,list1,ListPar1,new,SGLText List Paragraph,List Paragraph2,List Paragraph11,b1 + Justified,List Paragraph21,lp1,FooterText,numbered"/>
    <w:basedOn w:val="Normal"/>
    <w:link w:val="ListParagraphChar"/>
    <w:uiPriority w:val="34"/>
    <w:qFormat/>
    <w:rsid w:val="007078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78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78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78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78E6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rsid w:val="007078E6"/>
    <w:pPr>
      <w:tabs>
        <w:tab w:val="center" w:pos="4680"/>
        <w:tab w:val="right" w:pos="9360"/>
      </w:tabs>
    </w:pPr>
    <w:rPr>
      <w:b/>
      <w:i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7078E6"/>
    <w:rPr>
      <w:rFonts w:ascii="Times" w:eastAsia="Times New Roman" w:hAnsi="Times" w:cs="Times New Roman"/>
      <w:b/>
      <w:i/>
      <w:sz w:val="20"/>
      <w:szCs w:val="20"/>
      <w:lang w:val="en-US" w:eastAsia="ar-SA"/>
    </w:rPr>
  </w:style>
  <w:style w:type="paragraph" w:styleId="Header">
    <w:name w:val="header"/>
    <w:basedOn w:val="Normal"/>
    <w:link w:val="HeaderChar"/>
    <w:rsid w:val="007078E6"/>
    <w:pPr>
      <w:tabs>
        <w:tab w:val="center" w:pos="4680"/>
        <w:tab w:val="right" w:pos="9360"/>
      </w:tabs>
    </w:pPr>
    <w:rPr>
      <w:b/>
      <w:i/>
      <w:sz w:val="20"/>
    </w:rPr>
  </w:style>
  <w:style w:type="character" w:customStyle="1" w:styleId="HeaderChar">
    <w:name w:val="Header Char"/>
    <w:basedOn w:val="DefaultParagraphFont"/>
    <w:link w:val="Header"/>
    <w:rsid w:val="007078E6"/>
    <w:rPr>
      <w:rFonts w:ascii="Times" w:eastAsia="Times New Roman" w:hAnsi="Times" w:cs="Times New Roman"/>
      <w:b/>
      <w:i/>
      <w:sz w:val="20"/>
      <w:szCs w:val="20"/>
      <w:lang w:val="en-US" w:eastAsia="ar-SA"/>
    </w:rPr>
  </w:style>
  <w:style w:type="paragraph" w:customStyle="1" w:styleId="ByLine">
    <w:name w:val="ByLine"/>
    <w:basedOn w:val="Title"/>
    <w:rsid w:val="007078E6"/>
    <w:pPr>
      <w:spacing w:before="240" w:after="720"/>
      <w:contextualSpacing w:val="0"/>
      <w:jc w:val="right"/>
    </w:pPr>
    <w:rPr>
      <w:rFonts w:ascii="Arial" w:eastAsia="Times New Roman" w:hAnsi="Arial" w:cs="Times New Roman"/>
      <w:b/>
      <w:spacing w:val="0"/>
      <w:kern w:val="1"/>
      <w:sz w:val="28"/>
      <w:szCs w:val="20"/>
    </w:rPr>
  </w:style>
  <w:style w:type="paragraph" w:customStyle="1" w:styleId="CompanyName">
    <w:name w:val="Company Name"/>
    <w:basedOn w:val="Normal"/>
    <w:rsid w:val="007078E6"/>
    <w:pPr>
      <w:suppressAutoHyphens w:val="0"/>
      <w:spacing w:line="280" w:lineRule="atLeast"/>
    </w:pPr>
    <w:rPr>
      <w:rFonts w:ascii="Arial Black" w:hAnsi="Arial Black"/>
      <w:spacing w:val="-25"/>
      <w:sz w:val="32"/>
    </w:rPr>
  </w:style>
  <w:style w:type="paragraph" w:customStyle="1" w:styleId="template">
    <w:name w:val="template"/>
    <w:basedOn w:val="Normal"/>
    <w:rsid w:val="00252BCB"/>
    <w:rPr>
      <w:rFonts w:ascii="Arial" w:hAnsi="Arial"/>
      <w:i/>
      <w:sz w:val="22"/>
    </w:rPr>
  </w:style>
  <w:style w:type="table" w:styleId="ListTable3-Accent1">
    <w:name w:val="List Table 3 Accent 1"/>
    <w:basedOn w:val="TableNormal"/>
    <w:uiPriority w:val="48"/>
    <w:rsid w:val="00252BCB"/>
    <w:pPr>
      <w:spacing w:after="0" w:line="240" w:lineRule="auto"/>
    </w:pPr>
    <w:tblPr>
      <w:tblStyleRowBandSize w:val="1"/>
      <w:tblStyleColBandSize w:val="1"/>
      <w:tblBorders>
        <w:top w:val="single" w:sz="4" w:space="0" w:color="156082" w:themeColor="accent1"/>
        <w:left w:val="single" w:sz="4" w:space="0" w:color="156082" w:themeColor="accent1"/>
        <w:bottom w:val="single" w:sz="4" w:space="0" w:color="156082" w:themeColor="accent1"/>
        <w:right w:val="single" w:sz="4" w:space="0" w:color="15608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56082" w:themeColor="accent1"/>
          <w:right w:val="single" w:sz="4" w:space="0" w:color="156082" w:themeColor="accent1"/>
        </w:tcBorders>
      </w:tcPr>
    </w:tblStylePr>
    <w:tblStylePr w:type="band1Horz">
      <w:tblPr/>
      <w:tcPr>
        <w:tcBorders>
          <w:top w:val="single" w:sz="4" w:space="0" w:color="156082" w:themeColor="accent1"/>
          <w:bottom w:val="single" w:sz="4" w:space="0" w:color="15608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56082" w:themeColor="accent1"/>
          <w:left w:val="nil"/>
        </w:tcBorders>
      </w:tcPr>
    </w:tblStylePr>
    <w:tblStylePr w:type="swCell">
      <w:tblPr/>
      <w:tcPr>
        <w:tcBorders>
          <w:top w:val="double" w:sz="4" w:space="0" w:color="156082" w:themeColor="accent1"/>
          <w:right w:val="nil"/>
        </w:tcBorders>
      </w:tcPr>
    </w:tblStylePr>
  </w:style>
  <w:style w:type="character" w:customStyle="1" w:styleId="ListParagraphChar">
    <w:name w:val="List Paragraph Char"/>
    <w:aliases w:val="Listed Body Char,List Paragraph1 Char,List Paragraph Char Char Char,b1 Char,Normal Sentence Char,Number_1 Char,Colorful List - Accent 11 Char,list1 Char,ListPar1 Char,new Char,SGLText List Paragraph Char,List Paragraph2 Char,lp1 Char"/>
    <w:basedOn w:val="DefaultParagraphFont"/>
    <w:link w:val="ListParagraph"/>
    <w:uiPriority w:val="34"/>
    <w:locked/>
    <w:rsid w:val="00252BCB"/>
  </w:style>
  <w:style w:type="paragraph" w:styleId="CommentText">
    <w:name w:val="annotation text"/>
    <w:basedOn w:val="Normal"/>
    <w:link w:val="CommentTextChar"/>
    <w:uiPriority w:val="99"/>
    <w:unhideWhenUsed/>
    <w:rsid w:val="00502602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02602"/>
    <w:rPr>
      <w:rFonts w:ascii="Times" w:eastAsia="Times New Roman" w:hAnsi="Times" w:cs="Times New Roman"/>
      <w:sz w:val="20"/>
      <w:szCs w:val="20"/>
      <w:lang w:val="en-US" w:eastAsia="ar-SA"/>
    </w:rPr>
  </w:style>
  <w:style w:type="paragraph" w:customStyle="1" w:styleId="level3text">
    <w:name w:val="level 3 text"/>
    <w:basedOn w:val="Normal"/>
    <w:rsid w:val="0022678C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F050A3"/>
    <w:pPr>
      <w:suppressAutoHyphens w:val="0"/>
      <w:spacing w:before="240" w:after="0" w:line="259" w:lineRule="auto"/>
      <w:outlineLvl w:val="9"/>
    </w:pPr>
    <w:rPr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050A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050A3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F050A3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F050A3"/>
    <w:rPr>
      <w:color w:val="467886" w:themeColor="hyperlink"/>
      <w:u w:val="single"/>
    </w:rPr>
  </w:style>
  <w:style w:type="table" w:styleId="TableGrid">
    <w:name w:val="Table Grid"/>
    <w:basedOn w:val="TableNormal"/>
    <w:uiPriority w:val="39"/>
    <w:rsid w:val="008009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80092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80092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PlaceholderText">
    <w:name w:val="Placeholder Text"/>
    <w:basedOn w:val="DefaultParagraphFont"/>
    <w:uiPriority w:val="99"/>
    <w:semiHidden/>
    <w:rsid w:val="002F5364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C82437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82437"/>
    <w:pPr>
      <w:spacing w:line="240" w:lineRule="auto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82437"/>
    <w:rPr>
      <w:rFonts w:ascii="Times" w:eastAsia="Times New Roman" w:hAnsi="Times" w:cs="Times New Roman"/>
      <w:b/>
      <w:bCs/>
      <w:sz w:val="20"/>
      <w:szCs w:val="20"/>
      <w:lang w:val="en-US"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243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2437"/>
    <w:rPr>
      <w:rFonts w:ascii="Segoe UI" w:eastAsia="Times New Roman" w:hAnsi="Segoe UI" w:cs="Segoe UI"/>
      <w:sz w:val="18"/>
      <w:szCs w:val="18"/>
      <w:lang w:val="en-US" w:eastAsia="ar-SA"/>
    </w:rPr>
  </w:style>
  <w:style w:type="paragraph" w:styleId="Revision">
    <w:name w:val="Revision"/>
    <w:hidden/>
    <w:uiPriority w:val="99"/>
    <w:semiHidden/>
    <w:rsid w:val="005B6C7D"/>
    <w:pPr>
      <w:spacing w:after="0" w:line="240" w:lineRule="auto"/>
    </w:pPr>
    <w:rPr>
      <w:rFonts w:ascii="Times" w:eastAsia="Times New Roman" w:hAnsi="Times" w:cs="Times New Roman"/>
      <w:sz w:val="24"/>
      <w:szCs w:val="20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8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3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0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4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4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6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4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7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microsoft.com/office/2011/relationships/commentsExtended" Target="commentsExtended.xm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comments" Target="comment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oleObject" Target="file:///C:\Users\xhchawla\OneDrive%20-%20RAKBANK\Documents\KYC%20-%20CLM%20Phase%201\Universal%20Doc%20Types%20Changes\AllProcessDataCapture_v1.0%2019Aug'24.xlsx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23" Type="http://schemas.openxmlformats.org/officeDocument/2006/relationships/glossaryDocument" Target="glossary/document.xml"/><Relationship Id="rId10" Type="http://schemas.openxmlformats.org/officeDocument/2006/relationships/image" Target="media/image1.png"/><Relationship Id="rId19" Type="http://schemas.openxmlformats.org/officeDocument/2006/relationships/image" Target="media/image2.emf"/><Relationship Id="rId4" Type="http://schemas.openxmlformats.org/officeDocument/2006/relationships/styles" Target="styles.xml"/><Relationship Id="rId9" Type="http://schemas.openxmlformats.org/officeDocument/2006/relationships/hyperlink" Target="https://newgensoft.com/home-us/" TargetMode="External"/><Relationship Id="rId14" Type="http://schemas.openxmlformats.org/officeDocument/2006/relationships/footer" Target="footer2.xml"/><Relationship Id="rId22" Type="http://schemas.microsoft.com/office/2011/relationships/people" Target="peop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B7063A-B09E-489D-ABE9-7F3C645E51FD}"/>
      </w:docPartPr>
      <w:docPartBody>
        <w:p w:rsidR="009849C9" w:rsidRDefault="00406809">
          <w:r w:rsidRPr="00660C26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809"/>
    <w:rsid w:val="00406809"/>
    <w:rsid w:val="005C1DE6"/>
    <w:rsid w:val="009849C9"/>
    <w:rsid w:val="009C265D"/>
    <w:rsid w:val="00A0592A"/>
    <w:rsid w:val="00B93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0680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TBClassification>
  <attrValue xml:space="preserve">RAKBANK-Internal</attrValue>
  <customPropName>RAKBANK Classification</customPropName>
  <timestamp>8/9/2024 4:16:22 PM</timestamp>
  <userName>WATANI_RAK\ruthapar</userName>
  <computerName>RBLT1379.RAKBANK.CO.AE</computerName>
  <guid>{45cbed3a-ccfd-44c6-a8b7-526cc926c0e6}</guid>
  <hdr>
    <align>center</align>
    <r>
      <fontName>verdana</fontName>
      <fontColor>000000</fontColor>
      <fontSize>10</fontSize>
      <b/>
      <text xml:space="preserve">Classification:</text>
    </r>
    <r>
      <fontName>verdana</fontName>
      <fontColor>000000</fontColor>
      <fontSize>10</fontSize>
      <text xml:space="preserve"> </text>
    </r>
    <r>
      <fontName>verdana</fontName>
      <fontColor>FF0000</fontColor>
      <fontSize>10</fontSize>
      <b/>
      <text xml:space="preserve">RAKBANK-Internal</text>
    </r>
  </hdr>
</GTBClassification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88E87D-0137-42AC-913D-DD529C860E87}">
  <ds:schemaRefs/>
</ds:datastoreItem>
</file>

<file path=customXml/itemProps2.xml><?xml version="1.0" encoding="utf-8"?>
<ds:datastoreItem xmlns:ds="http://schemas.openxmlformats.org/officeDocument/2006/customXml" ds:itemID="{96CA67AC-B604-47BC-83A2-E47CEC8908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20</Pages>
  <Words>2879</Words>
  <Characters>16411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Himanshi Chawla</dc:creator>
  <cp:keywords>ClassificationData:&lt;RAKBANK Classification:RAKBANK-Internal&gt;</cp:keywords>
  <dc:description/>
  <cp:lastModifiedBy>Himanshi Chawla</cp:lastModifiedBy>
  <cp:revision>2</cp:revision>
  <dcterms:created xsi:type="dcterms:W3CDTF">2024-08-19T11:50:00Z</dcterms:created>
  <dcterms:modified xsi:type="dcterms:W3CDTF">2024-08-19T11:50:00Z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AKBANK Classification">
    <vt:lpwstr>RAKBANK-Internal</vt:lpwstr>
  </property>
  <property fmtid="{D5CDD505-2E9C-101B-9397-08002B2CF9AE}" pid="3" name="ClassifiedBy">
    <vt:lpwstr>WATANI_RAK\ruthapar</vt:lpwstr>
  </property>
  <property fmtid="{D5CDD505-2E9C-101B-9397-08002B2CF9AE}" pid="4" name="ClassificationHost">
    <vt:lpwstr>RBLT1379.RAKBANK.CO.AE</vt:lpwstr>
  </property>
  <property fmtid="{D5CDD505-2E9C-101B-9397-08002B2CF9AE}" pid="5" name="ClassificationDate">
    <vt:lpwstr>8/9/2024 4:16:22 PM</vt:lpwstr>
  </property>
  <property fmtid="{D5CDD505-2E9C-101B-9397-08002B2CF9AE}" pid="6" name="ClassificationGUID">
    <vt:lpwstr>{45cbed3a-ccfd-44c6-a8b7-526cc926c0e6}</vt:lpwstr>
  </property>
  <property fmtid="{D5CDD505-2E9C-101B-9397-08002B2CF9AE}" pid="7" name="ClassificationContentMarkingHeaderShapeIds">
    <vt:lpwstr>2,3,4</vt:lpwstr>
  </property>
  <property fmtid="{D5CDD505-2E9C-101B-9397-08002B2CF9AE}" pid="8" name="ClassificationContentMarkingHeaderFontProps">
    <vt:lpwstr>#ff0000,12,Calibri</vt:lpwstr>
  </property>
  <property fmtid="{D5CDD505-2E9C-101B-9397-08002B2CF9AE}" pid="9" name="ClassificationContentMarkingHeaderText">
    <vt:lpwstr>Classification: RAKBANK-Internal</vt:lpwstr>
  </property>
  <property fmtid="{D5CDD505-2E9C-101B-9397-08002B2CF9AE}" pid="10" name="MSIP_Label_4de9b19c-85c7-4812-9bbe-e788e29f7580_Enabled">
    <vt:lpwstr>true</vt:lpwstr>
  </property>
  <property fmtid="{D5CDD505-2E9C-101B-9397-08002B2CF9AE}" pid="11" name="MSIP_Label_4de9b19c-85c7-4812-9bbe-e788e29f7580_SetDate">
    <vt:lpwstr>2024-08-09T12:16:22Z</vt:lpwstr>
  </property>
  <property fmtid="{D5CDD505-2E9C-101B-9397-08002B2CF9AE}" pid="12" name="MSIP_Label_4de9b19c-85c7-4812-9bbe-e788e29f7580_Method">
    <vt:lpwstr>Standard</vt:lpwstr>
  </property>
  <property fmtid="{D5CDD505-2E9C-101B-9397-08002B2CF9AE}" pid="13" name="MSIP_Label_4de9b19c-85c7-4812-9bbe-e788e29f7580_Name">
    <vt:lpwstr>RAKBANK-Internal</vt:lpwstr>
  </property>
  <property fmtid="{D5CDD505-2E9C-101B-9397-08002B2CF9AE}" pid="14" name="MSIP_Label_4de9b19c-85c7-4812-9bbe-e788e29f7580_SiteId">
    <vt:lpwstr>fbb70b95-2828-4ce3-90d5-c6e1ff243618</vt:lpwstr>
  </property>
  <property fmtid="{D5CDD505-2E9C-101B-9397-08002B2CF9AE}" pid="15" name="MSIP_Label_4de9b19c-85c7-4812-9bbe-e788e29f7580_ActionId">
    <vt:lpwstr>87c2c7a3-68c2-41e7-b5e8-cbc014598f2f</vt:lpwstr>
  </property>
  <property fmtid="{D5CDD505-2E9C-101B-9397-08002B2CF9AE}" pid="16" name="MSIP_Label_4de9b19c-85c7-4812-9bbe-e788e29f7580_ContentBits">
    <vt:lpwstr>1</vt:lpwstr>
  </property>
</Properties>
</file>